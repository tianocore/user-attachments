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0B797172" w:rsidR="00224292" w:rsidRDefault="00CF3433" w:rsidP="00577A1A">
      <w:pPr>
        <w:pStyle w:val="Heading1"/>
        <w:rPr>
          <w:w w:val="100"/>
        </w:rPr>
      </w:pPr>
      <w:proofErr w:type="spellStart"/>
      <w:r>
        <w:rPr>
          <w:w w:val="100"/>
        </w:rPr>
        <w:t>r</w:t>
      </w:r>
      <w:r w:rsidR="00577A1A">
        <w:rPr>
          <w:w w:val="100"/>
        </w:rPr>
        <w:t>XX</w:t>
      </w:r>
      <w:proofErr w:type="spellEnd"/>
      <w:r w:rsidR="00577A1A">
        <w:rPr>
          <w:w w:val="100"/>
        </w:rPr>
        <w:t xml:space="preserve">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r w:rsidRPr="002D0F73">
              <w:t>{ 0xd1c31d5f,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r w:rsidRPr="00B93030">
              <w:rPr>
                <w:rFonts w:ascii="ArialMT" w:eastAsia="Times New Roman" w:hAnsi="ArialMT" w:cs="Times New Roman"/>
              </w:rPr>
              <w:t>{ 0xa6c191b1,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70648D" w:rsidRDefault="00EF7B22">
            <w:pPr>
              <w:pStyle w:val="TableBody"/>
              <w:rPr>
                <w:rFonts w:ascii="ArialMT" w:eastAsia="Times New Roman" w:hAnsi="ArialMT" w:cs="Times New Roman"/>
                <w:lang w:val="it-IT"/>
              </w:rPr>
            </w:pPr>
            <w:r w:rsidRPr="0070648D">
              <w:rPr>
                <w:rFonts w:ascii="ArialMT" w:eastAsia="Times New Roman" w:hAnsi="ArialMT" w:cs="Times New Roman"/>
                <w:lang w:val="it-IT"/>
              </w:rPr>
              <w:t>{ 0x34d41a18,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6AEB57A5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ins w:id="0" w:author="Stuart Yoder" w:date="2023-12-12T09:22:00Z">
              <w:r w:rsidR="00A739BF">
                <w:rPr>
                  <w:rFonts w:ascii="Arial" w:hAnsi="Arial" w:cs="Arial"/>
                  <w:sz w:val="18"/>
                  <w:szCs w:val="18"/>
                </w:rPr>
                <w:t>ClearMemory</w:t>
              </w:r>
              <w:proofErr w:type="spellEnd"/>
              <w:r w:rsidR="00A739BF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del w:id="1" w:author="Stuart Yoder" w:date="2023-12-12T09:22:00Z">
              <w:r w:rsidR="00EC5F2E" w:rsidDel="00A739BF">
                <w:rPr>
                  <w:rFonts w:ascii="Arial" w:hAnsi="Arial" w:cs="Arial"/>
                  <w:sz w:val="18"/>
                  <w:szCs w:val="18"/>
                </w:rPr>
                <w:delText xml:space="preserve">MemoryOverwriteAction_BitValue </w:delText>
              </w:r>
            </w:del>
            <w:ins w:id="2" w:author="Stuart Yoder" w:date="2023-12-12T09:22:00Z">
              <w:r w:rsidR="00A739BF">
                <w:rPr>
                  <w:rFonts w:ascii="Arial" w:hAnsi="Arial" w:cs="Arial"/>
                  <w:sz w:val="18"/>
                  <w:szCs w:val="18"/>
                </w:rPr>
                <w:t xml:space="preserve">bit </w:t>
              </w:r>
            </w:ins>
            <w:r w:rsidR="00EC5F2E">
              <w:rPr>
                <w:rFonts w:ascii="Arial" w:hAnsi="Arial" w:cs="Arial"/>
                <w:sz w:val="18"/>
                <w:szCs w:val="18"/>
              </w:rPr>
              <w:t xml:space="preserve">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6337D841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ins w:id="3" w:author="Stuart Yoder" w:date="2023-12-12T09:23:00Z">
              <w:r w:rsidR="00A739BF">
                <w:rPr>
                  <w:rFonts w:ascii="Arial" w:hAnsi="Arial" w:cs="Arial"/>
                  <w:sz w:val="18"/>
                  <w:szCs w:val="18"/>
                </w:rPr>
                <w:t>ClearMemory</w:t>
              </w:r>
            </w:ins>
            <w:proofErr w:type="spellEnd"/>
            <w:del w:id="4" w:author="Stuart Yoder" w:date="2023-12-12T09:23:00Z">
              <w:r w:rsidR="00684C31" w:rsidDel="00A739BF">
                <w:rPr>
                  <w:rFonts w:ascii="Arial" w:hAnsi="Arial" w:cs="Arial"/>
                  <w:sz w:val="18"/>
                  <w:szCs w:val="18"/>
                </w:rPr>
                <w:delText>MemoryOverwriteAction_BitValue</w:delText>
              </w:r>
            </w:del>
            <w:ins w:id="5" w:author="Stuart Yoder" w:date="2023-12-12T09:23:00Z">
              <w:r w:rsidR="00A739BF">
                <w:rPr>
                  <w:rFonts w:ascii="Arial" w:hAnsi="Arial" w:cs="Arial"/>
                  <w:sz w:val="18"/>
                  <w:szCs w:val="18"/>
                </w:rPr>
                <w:t xml:space="preserve"> bit</w:t>
              </w:r>
            </w:ins>
            <w:r w:rsidR="00684C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08B1EF89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ins w:id="6" w:author="Stuart Yoder" w:date="2023-12-12T09:23:00Z">
              <w:r w:rsidR="00A739BF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the </w:t>
              </w:r>
              <w:proofErr w:type="spellStart"/>
              <w:r w:rsidR="00A739BF">
                <w:rPr>
                  <w:rFonts w:ascii="Arial" w:hAnsi="Arial" w:cs="Arial"/>
                  <w:sz w:val="18"/>
                  <w:szCs w:val="18"/>
                </w:rPr>
                <w:t>ClearMemory</w:t>
              </w:r>
              <w:proofErr w:type="spellEnd"/>
              <w:r w:rsidR="00A739BF">
                <w:rPr>
                  <w:rFonts w:ascii="Arial" w:hAnsi="Arial" w:cs="Arial"/>
                  <w:sz w:val="18"/>
                  <w:szCs w:val="18"/>
                </w:rPr>
                <w:t xml:space="preserve"> bit</w:t>
              </w:r>
            </w:ins>
            <w:del w:id="7" w:author="Stuart Yoder" w:date="2023-12-12T09:23:00Z">
              <w:r w:rsidRPr="00D90292" w:rsidDel="00A739BF">
                <w:rPr>
                  <w:rFonts w:ascii="Arial" w:hAnsi="Arial" w:cs="Arial"/>
                  <w:color w:val="000000"/>
                  <w:sz w:val="18"/>
                  <w:szCs w:val="18"/>
                </w:rPr>
                <w:delText>MemoryOverwriteAction_BitValue Bit 0</w:delText>
              </w:r>
            </w:del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56A06664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del w:id="8" w:author="Stuart Yoder" w:date="2023-12-12T09:23:00Z">
              <w:r w:rsidR="00D90292" w:rsidRPr="00D90292" w:rsidDel="00A739BF">
                <w:rPr>
                  <w:rFonts w:ascii="Arial" w:hAnsi="Arial" w:cs="Arial"/>
                  <w:color w:val="000000"/>
                  <w:sz w:val="18"/>
                  <w:szCs w:val="18"/>
                </w:rPr>
                <w:delText>MemoryOverwriteAction_BitValue Bit 0</w:delText>
              </w:r>
            </w:del>
            <w:ins w:id="9" w:author="Stuart Yoder" w:date="2023-12-12T09:23:00Z">
              <w:r w:rsidR="00A739BF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the </w:t>
              </w:r>
              <w:proofErr w:type="spellStart"/>
              <w:r w:rsidR="00A739BF">
                <w:rPr>
                  <w:rFonts w:ascii="Arial" w:hAnsi="Arial" w:cs="Arial"/>
                  <w:sz w:val="18"/>
                  <w:szCs w:val="18"/>
                </w:rPr>
                <w:t>ClearMemory</w:t>
              </w:r>
            </w:ins>
            <w:proofErr w:type="spellEnd"/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is Cleared.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F7B22">
              <w:rPr>
                <w:rFonts w:ascii="ArialMT" w:eastAsia="Times New Roman" w:hAnsi="ArialMT" w:cs="Times New Roman"/>
              </w:rPr>
              <w:t>{ 0x002519c6,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22E3A35F" w:rsidR="00224292" w:rsidRPr="006961B9" w:rsidRDefault="0075103B">
            <w:pPr>
              <w:pStyle w:val="TableBody"/>
              <w:rPr>
                <w:color w:val="FF0000"/>
              </w:rPr>
            </w:pPr>
            <w:commentRangeStart w:id="10"/>
            <w:commentRangeStart w:id="11"/>
            <w:r w:rsidRPr="006961B9">
              <w:rPr>
                <w:color w:val="FF0000"/>
              </w:rP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E9A42" w14:textId="77777777" w:rsidR="00224292" w:rsidRPr="006961B9" w:rsidRDefault="00AB0F4E">
            <w:pPr>
              <w:pStyle w:val="TableBody"/>
              <w:rPr>
                <w:color w:val="FF0000"/>
              </w:rPr>
            </w:pPr>
            <w:r w:rsidRPr="006961B9">
              <w:rPr>
                <w:color w:val="FF0000"/>
              </w:rPr>
              <w:t>{ 0x13e97668, 0xe905, 0x452d, {0xa0, 0x72, 0x03, 0xde, 0xbf, 0x53, 0xdf, 0xa2 }},</w:t>
            </w:r>
          </w:p>
          <w:p w14:paraId="2B54F2C9" w14:textId="2B465040" w:rsidR="00AB0F4E" w:rsidRPr="006961B9" w:rsidRDefault="00AB0F4E">
            <w:pPr>
              <w:pStyle w:val="TableBody"/>
              <w:rPr>
                <w:color w:val="FF0000"/>
                <w:lang w:val="it-IT"/>
              </w:rPr>
            </w:pPr>
            <w:r w:rsidRPr="006961B9">
              <w:rPr>
                <w:color w:val="FF0000"/>
                <w:lang w:val="it-IT"/>
              </w:rPr>
              <w:t>{ 0x94811e97, 0x7513, 0x4099, {0xae, 0xb8, 0x5a, 0x7e, 0x7d, 0x50, 0xb4, 0x99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0CCFC81D" w:rsidR="008B7FDD" w:rsidRPr="006961B9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</w:pPr>
            <w:proofErr w:type="spellStart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MemoryOverwriteRequestControl.SetVariable</w:t>
            </w:r>
            <w:proofErr w:type="spellEnd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() returns EFI_INVALID_PARAMETER by 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passing in all valid parameters </w:t>
            </w:r>
            <w:r w:rsidR="009E2666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aside from an incorrect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DataSize</w:t>
            </w:r>
            <w:proofErr w:type="spellEnd"/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=</w:t>
            </w:r>
            <w:r w:rsidR="00334C70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0</w:t>
            </w:r>
            <w:r w:rsidR="005B04D4"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.</w:t>
            </w:r>
          </w:p>
          <w:p w14:paraId="5DC788DE" w14:textId="77777777" w:rsidR="008B7FDD" w:rsidRPr="006961B9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</w:pPr>
          </w:p>
          <w:p w14:paraId="74F2D944" w14:textId="4ADA8B5C" w:rsidR="00224292" w:rsidRPr="006961B9" w:rsidRDefault="008B7FDD" w:rsidP="008B7FDD">
            <w:pPr>
              <w:pStyle w:val="TableBody"/>
              <w:rPr>
                <w:color w:val="FF0000"/>
              </w:rPr>
            </w:pPr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The state of </w:t>
            </w:r>
            <w:proofErr w:type="spellStart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MemoryOverwriteRequestControl</w:t>
            </w:r>
            <w:proofErr w:type="spellEnd"/>
            <w:r w:rsidRPr="006961B9">
              <w:rPr>
                <w:rStyle w:val="CodeCharacter"/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8BFAB" w14:textId="1B203708" w:rsidR="0049148B" w:rsidRPr="006961B9" w:rsidRDefault="00E900B9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1. </w:t>
            </w:r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Invoke </w:t>
            </w:r>
            <w:proofErr w:type="spellStart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GetVariable</w:t>
            </w:r>
            <w:proofErr w:type="spellEnd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DataSize</w:t>
            </w:r>
            <w:proofErr w:type="spellEnd"/>
            <w:r w:rsidR="0049148B" w:rsidRPr="006961B9">
              <w:rPr>
                <w:rFonts w:ascii="Arial" w:hAnsi="Arial" w:cs="Arial"/>
                <w:color w:val="FF0000"/>
                <w:sz w:val="18"/>
                <w:szCs w:val="18"/>
              </w:rPr>
              <w:t>. Save the current value for comparison.</w:t>
            </w:r>
          </w:p>
          <w:p w14:paraId="1D2DDA36" w14:textId="77777777" w:rsidR="0049148B" w:rsidRPr="006961B9" w:rsidRDefault="0049148B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3B1F6FB5" w14:textId="0BC0BC16" w:rsidR="00C46E20" w:rsidRPr="006961B9" w:rsidRDefault="00E900B9" w:rsidP="00C46E2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2. 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Invoke </w:t>
            </w:r>
            <w:proofErr w:type="spell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SetVariable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() with valid GUID, variable name, and attributes. </w:t>
            </w:r>
            <w:proofErr w:type="spell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DataSize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set to 0</w:t>
            </w:r>
            <w:r w:rsidR="00D51AF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and Data</w:t>
            </w: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is != saved value from </w:t>
            </w:r>
            <w:r w:rsidR="00D963A1" w:rsidRPr="006961B9">
              <w:rPr>
                <w:rFonts w:ascii="Arial" w:hAnsi="Arial" w:cs="Arial"/>
                <w:color w:val="FF0000"/>
                <w:sz w:val="18"/>
                <w:szCs w:val="18"/>
              </w:rPr>
              <w:t>the previous step</w:t>
            </w:r>
            <w:r w:rsidR="00624D5D" w:rsidRPr="006961B9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</w:p>
          <w:p w14:paraId="5B2BBEC6" w14:textId="34352D53" w:rsidR="00C46E20" w:rsidRPr="006961B9" w:rsidRDefault="0023278E" w:rsidP="00231395">
            <w:pPr>
              <w:pStyle w:val="NormalWeb"/>
              <w:ind w:left="7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>a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. Verify </w:t>
            </w:r>
            <w:proofErr w:type="spellStart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SetVariable</w:t>
            </w:r>
            <w:proofErr w:type="spellEnd"/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()</w:t>
            </w:r>
            <w:r w:rsidR="00D762BC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C46E20" w:rsidRPr="006961B9">
              <w:rPr>
                <w:rFonts w:ascii="Arial" w:hAnsi="Arial" w:cs="Arial"/>
                <w:color w:val="FF0000"/>
                <w:sz w:val="18"/>
                <w:szCs w:val="18"/>
              </w:rPr>
              <w:t>returns EFI_INVALID_PARAMETER.</w:t>
            </w:r>
          </w:p>
          <w:p w14:paraId="2385F426" w14:textId="5A2D0690" w:rsidR="005C292C" w:rsidRPr="006961B9" w:rsidRDefault="0023278E" w:rsidP="004C5FF8">
            <w:pPr>
              <w:pStyle w:val="NormalWeb"/>
              <w:ind w:left="7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961B9">
              <w:rPr>
                <w:rFonts w:ascii="Arial" w:hAnsi="Arial" w:cs="Arial"/>
                <w:color w:val="FF0000"/>
                <w:sz w:val="18"/>
                <w:szCs w:val="18"/>
              </w:rPr>
              <w:t>b</w:t>
            </w:r>
            <w:r w:rsidR="00DD6107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. </w:t>
            </w:r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Verify that </w:t>
            </w:r>
            <w:proofErr w:type="spell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MemoryOverwrit-eRequestControl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GetVariable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MemoryOverwriteRequestControl</w:t>
            </w:r>
            <w:proofErr w:type="spellEnd"/>
            <w:r w:rsidR="002D55D5" w:rsidRPr="006961B9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commentRangeEnd w:id="10"/>
            <w:r w:rsidR="00A64612">
              <w:rPr>
                <w:rStyle w:val="CommentReference"/>
              </w:rPr>
              <w:commentReference w:id="10"/>
            </w:r>
            <w:r w:rsidR="00A64612">
              <w:rPr>
                <w:rStyle w:val="CommentReference"/>
              </w:rPr>
              <w:commentReference w:id="11"/>
            </w:r>
          </w:p>
        </w:tc>
      </w:tr>
      <w:commentRangeEnd w:id="11"/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1F2B0F81" w:rsidR="00224292" w:rsidRDefault="0075103B">
            <w:pPr>
              <w:pStyle w:val="TableBody"/>
            </w:pPr>
            <w:r>
              <w:t>7, 8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B7D4A" w14:textId="3311CF17" w:rsidR="00AB0F4E" w:rsidRDefault="00373893">
            <w:pPr>
              <w:pStyle w:val="TableBody"/>
            </w:pPr>
            <w:r w:rsidRPr="00373893">
              <w:t>{ 0x15378290, 0x17dd, 0x4cbf, {0x8e, 0x8f, 0xc2, 0x4b, 0xc9, 0x09, 0xb4, 0x14 }}</w:t>
            </w:r>
            <w:r>
              <w:t>,</w:t>
            </w:r>
          </w:p>
          <w:p w14:paraId="49872CDB" w14:textId="277E4077" w:rsidR="006025E9" w:rsidRDefault="00373893">
            <w:pPr>
              <w:pStyle w:val="TableBody"/>
            </w:pPr>
            <w:r w:rsidRPr="00373893">
              <w:t>{ 0x5f0b42ef,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3200EDFA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</w:t>
            </w:r>
            <w:ins w:id="12" w:author="Stuart Yoder" w:date="2023-12-12T09:25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if incorrect attribute</w:t>
              </w:r>
            </w:ins>
            <w:ins w:id="13" w:author="Stuart Yoder" w:date="2023-12-12T09:26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</w:ins>
            <w:ins w:id="14" w:author="Stuart Yoder" w:date="2023-12-12T09:25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are passed (with all other parameters being valid)</w:t>
              </w:r>
            </w:ins>
            <w:del w:id="15" w:author="Stuart Yoder" w:date="2023-12-12T09:26:00Z">
              <w:r w:rsidRPr="002A4DDA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by </w:delText>
              </w:r>
              <w:r w:rsidR="005B04D4" w:rsidRPr="002A4DDA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passing in all valid parameters </w:delText>
              </w:r>
              <w:r w:rsidR="005C7768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aside from </w:delText>
              </w:r>
              <w:r w:rsidR="009E2666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incorrect attributes</w:delText>
              </w:r>
            </w:del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()with valid GUID, variable name, attributes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7000D072" w:rsidR="00224292" w:rsidRDefault="00300500">
            <w:pPr>
              <w:pStyle w:val="TableBody"/>
            </w:pPr>
            <w:r>
              <w:t>9</w:t>
            </w:r>
            <w:r w:rsidR="0075103B">
              <w:t>, 10</w:t>
            </w:r>
            <w:r>
              <w:t xml:space="preserve"> 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A4B1" w14:textId="77777777" w:rsidR="00224292" w:rsidRDefault="00636580">
            <w:pPr>
              <w:pStyle w:val="TableBody"/>
            </w:pPr>
            <w:r w:rsidRPr="00636580">
              <w:t>{ 0x9665c8d9, 0x267c, 0x4393, {0xa4, 0x72, 0x10, 0x54, 0x43, 0x56, 0x20, 0x21 }}</w:t>
            </w:r>
            <w:r>
              <w:t>,</w:t>
            </w:r>
          </w:p>
          <w:p w14:paraId="5EF831F9" w14:textId="05B00708" w:rsidR="00636580" w:rsidRDefault="00636580">
            <w:pPr>
              <w:pStyle w:val="TableBody"/>
            </w:pPr>
            <w:r w:rsidRPr="00636580">
              <w:t>{ 0xce655812,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20A1A7E5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ins w:id="16" w:author="Stuart Yoder" w:date="2023-12-12T09:27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with Attributes == 0 </w:t>
              </w:r>
              <w:del w:id="17" w:author="Stuart Yoder [2]" w:date="2023-12-12T09:31:00Z">
                <w:r w:rsidR="00A739BF" w:rsidDel="00776975">
                  <w:rPr>
                    <w:rStyle w:val="CodeCharacter"/>
                    <w:rFonts w:ascii="Arial" w:hAnsi="Arial" w:cs="Arial"/>
                    <w:b w:val="0"/>
                    <w:bCs w:val="0"/>
                    <w:color w:val="auto"/>
                    <w:sz w:val="18"/>
                    <w:szCs w:val="18"/>
                  </w:rPr>
                  <w:delText>and all other parameters valid.  Expect return value of</w:delText>
                </w:r>
              </w:del>
            </w:ins>
            <w:ins w:id="18" w:author="Stuart Yoder [2]" w:date="2023-12-12T09:31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 return value of</w:t>
              </w:r>
            </w:ins>
            <w:ins w:id="19" w:author="Stuart Yoder" w:date="2023-12-12T09:27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del w:id="20" w:author="Stuart Yoder" w:date="2023-12-12T09:27:00Z">
              <w:r w:rsidRPr="00E65801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passing valid parameters excluding Attributes == 0 mus</w:delText>
              </w:r>
            </w:del>
            <w:ins w:id="21" w:author="Stuart Yoder" w:date="2023-12-12T09:27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del w:id="22" w:author="Stuart Yoder" w:date="2023-12-12T09:27:00Z">
              <w:r w:rsidRPr="00E65801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t return </w:delText>
              </w:r>
            </w:del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72F6BC9D" w:rsidR="000B1475" w:rsidRPr="00776975" w:rsidRDefault="000B1475" w:rsidP="00776975">
            <w:r w:rsidRPr="00776975">
              <w:t>1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 Reboot the system</w:t>
            </w:r>
            <w:r w:rsidR="00C0360F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proofErr w:type="spellStart"/>
            <w:r w:rsidR="006B172E" w:rsidRPr="00776975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="006D5844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 xml:space="preserve">Verify </w:t>
            </w:r>
            <w:proofErr w:type="spellStart"/>
            <w:r w:rsidRPr="00C36EE0">
              <w:t>SetVariable</w:t>
            </w:r>
            <w:proofErr w:type="spellEnd"/>
            <w:r w:rsidRPr="00C36EE0">
              <w:t>()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 w:rsidR="006264A1">
              <w:t>GetVariable</w:t>
            </w:r>
            <w:proofErr w:type="spellEnd"/>
            <w:r w:rsidR="006264A1">
              <w:t>()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529CEFE2" w:rsidR="00224292" w:rsidRDefault="0075103B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57B8" w14:textId="77777777" w:rsidR="00224292" w:rsidRDefault="00636580">
            <w:pPr>
              <w:pStyle w:val="TableBody"/>
            </w:pPr>
            <w:r w:rsidRPr="00636580">
              <w:t>{ 0xd34348ad, 0x5d46, 0x4961, {0x91, 0x3e, 0xb1, 0xf2, 0xc5, 0xe7, 0x0f, 0x7d }}</w:t>
            </w:r>
            <w:r>
              <w:t>,</w:t>
            </w:r>
          </w:p>
          <w:p w14:paraId="33489FDA" w14:textId="4DD0F386" w:rsidR="00636580" w:rsidRPr="0070648D" w:rsidRDefault="004730F7">
            <w:pPr>
              <w:pStyle w:val="TableBody"/>
              <w:rPr>
                <w:lang w:val="it-IT"/>
              </w:rPr>
            </w:pPr>
            <w:r w:rsidRPr="0070648D">
              <w:rPr>
                <w:lang w:val="it-IT"/>
              </w:rPr>
              <w:t>{ 0x838311e0,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6A2F16BB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ins w:id="23" w:author="Stuart Yoder [2]" w:date="2023-12-12T09:29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with </w:t>
              </w:r>
              <w:proofErr w:type="spellStart"/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DataSize</w:t>
              </w:r>
              <w:proofErr w:type="spellEnd"/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== 0 </w:t>
              </w:r>
            </w:ins>
            <w:ins w:id="24" w:author="Stuart Yoder [2]" w:date="2023-12-12T09:31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 return value</w:t>
              </w:r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of</w:t>
              </w:r>
            </w:ins>
            <w:ins w:id="25" w:author="Stuart Yoder [2]" w:date="2023-12-12T09:29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 </w:t>
              </w:r>
            </w:ins>
            <w:del w:id="26" w:author="Stuart Yoder [2]" w:date="2023-12-12T09:29:00Z">
              <w:r w:rsidRPr="00E65801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 passing valid parameters excluding DataSize == 0 must return </w:delText>
              </w:r>
            </w:del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 xml:space="preserve">Verify </w:t>
            </w:r>
            <w:proofErr w:type="spellStart"/>
            <w:r w:rsidRPr="00730F0D">
              <w:t>SetVariable</w:t>
            </w:r>
            <w:proofErr w:type="spellEnd"/>
            <w:r w:rsidRPr="00730F0D">
              <w:t>()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7481DB6" w:rsidR="00224292" w:rsidRDefault="0075103B">
            <w:pPr>
              <w:pStyle w:val="TableBody"/>
            </w:pPr>
            <w: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F363" w14:textId="77777777" w:rsidR="00224292" w:rsidRDefault="004730F7">
            <w:pPr>
              <w:pStyle w:val="TableBody"/>
            </w:pPr>
            <w:r w:rsidRPr="004730F7">
              <w:t>{ 0x12998a9c, 0xc863, 0x4572, {0x80, 0x6c, 0xb6, 0x40, 0x97, 0x91, 0x89, 0x7f }}</w:t>
            </w:r>
            <w:r>
              <w:t>,</w:t>
            </w:r>
          </w:p>
          <w:p w14:paraId="494A9FE3" w14:textId="4D066644" w:rsidR="004730F7" w:rsidRDefault="004730F7">
            <w:pPr>
              <w:pStyle w:val="TableBody"/>
            </w:pPr>
            <w:r w:rsidRPr="004730F7">
              <w:t>{ 0xebd4ba26,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1C1621AC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ins w:id="27" w:author="Stuart Yoder [2]" w:date="2023-12-12T09:29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with </w:t>
              </w:r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Data</w:t>
              </w:r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== </w:t>
              </w:r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N</w:t>
              </w:r>
            </w:ins>
            <w:ins w:id="28" w:author="Stuart Yoder [2]" w:date="2023-12-12T09:30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ULL</w:t>
              </w:r>
            </w:ins>
            <w:ins w:id="29" w:author="Stuart Yoder [2]" w:date="2023-12-12T09:29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ins w:id="30" w:author="Stuart Yoder [2]" w:date="2023-12-12T09:30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</w:ins>
            <w:ins w:id="31" w:author="Stuart Yoder [2]" w:date="2023-12-12T09:29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return value of  </w:t>
              </w:r>
            </w:ins>
            <w:del w:id="32" w:author="Stuart Yoder [2]" w:date="2023-12-12T09:29:00Z">
              <w:r w:rsidRPr="00352406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 </w:delText>
              </w:r>
            </w:del>
            <w:del w:id="33" w:author="Stuart Yoder [2]" w:date="2023-12-12T09:30:00Z">
              <w:r w:rsidRPr="00352406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passing valid parameters excluding Data == NULL must return </w:delText>
              </w:r>
            </w:del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7B174C4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() returns EFI_WRITE_PROTECTED.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1589FD1E" w:rsidR="009C48C5" w:rsidRDefault="0075103B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6AC6A" w14:textId="77777777" w:rsidR="009C48C5" w:rsidRPr="0070648D" w:rsidRDefault="004730F7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0x00920c8e, 0x241d, 0x4da0, {0x8b, 0x59, 0xc3, 0xad, 0xe0, 0xd6, 0x4e, 0xc9 }},</w:t>
            </w:r>
          </w:p>
          <w:p w14:paraId="6E8B708B" w14:textId="72F9D909" w:rsidR="004730F7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176443AC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del w:id="34" w:author="Stuart Yoder [2]" w:date="2023-12-12T09:30:00Z">
              <w:r w:rsidRPr="00352406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passing valid parameters </w:delText>
              </w:r>
              <w:r w:rsidR="00D36CAF" w:rsidDel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and</w:delText>
              </w:r>
            </w:del>
            <w:ins w:id="35" w:author="Stuart Yoder [2]" w:date="2023-12-12T09:30:00Z">
              <w:r w:rsidR="00A739B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with</w:t>
              </w:r>
            </w:ins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!=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. Set 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!=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32418999" w:rsidR="009C48C5" w:rsidRDefault="00F430A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17, 18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CDC35" w14:textId="77777777" w:rsidR="009C48C5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0x7c11d0ab, 0x7a84, 0x482b, {0xb7, 0x5a, 0xd7, 0x72, 0x6c, 0x3e, 0xae, 0x0e }},</w:t>
            </w:r>
          </w:p>
          <w:p w14:paraId="598E3341" w14:textId="393C5D2A" w:rsidR="00A34ECE" w:rsidRPr="0070648D" w:rsidRDefault="00A34ECE">
            <w:pPr>
              <w:pStyle w:val="TableBody"/>
              <w:rPr>
                <w:w w:val="100"/>
                <w:lang w:val="it-IT"/>
              </w:rPr>
            </w:pPr>
            <w:r w:rsidRPr="0070648D">
              <w:rPr>
                <w:w w:val="100"/>
                <w:lang w:val="it-IT"/>
              </w:rPr>
              <w:t>{ 0xbbaa52b6,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0076E233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del w:id="36" w:author="Stuart Yoder [2]" w:date="2023-12-12T09:35:00Z">
              <w:r w:rsidRPr="00352406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 passing valid parameters excluding (</w:delText>
              </w:r>
            </w:del>
            <w:ins w:id="37" w:author="Stuart Yoder [2]" w:date="2023-12-12T09:35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with </w:t>
              </w:r>
            </w:ins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</w:t>
            </w:r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ins w:id="38" w:author="Stuart Yoder [2]" w:date="2023-12-12T09:35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and</w:t>
              </w:r>
            </w:ins>
            <w:del w:id="39" w:author="Stuart Yoder [2]" w:date="2023-12-12T09:35:00Z">
              <w:r w:rsidRPr="00352406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&amp;&amp;</w:delText>
              </w:r>
            </w:del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</w:t>
            </w:r>
            <w:del w:id="40" w:author="Stuart Yoder [2]" w:date="2023-12-12T09:35:00Z">
              <w:r w:rsidRPr="00352406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)</w:delText>
              </w:r>
            </w:del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Set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</w:t>
      </w:r>
      <w:proofErr w:type="gramStart"/>
      <w:r w:rsidR="00C01365" w:rsidRPr="00C01365">
        <w:rPr>
          <w:w w:val="100"/>
        </w:rPr>
        <w:t>state</w:t>
      </w:r>
      <w:proofErr w:type="gramEnd"/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62FA36EA" w:rsidR="00A34ECE" w:rsidRDefault="00A34ECE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B9D261" w14:textId="77777777" w:rsidR="00A34ECE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0x60b227e0, 0x9f5c, 0x412c, {0x88, 0x79, 0xd3, 0x59, 0xfc, 0xd0, 0xdd, 0x3f }}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</w:p>
          <w:p w14:paraId="35A51912" w14:textId="1A7986DF" w:rsidR="00543F1B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22E06AE1" w:rsidR="00A34ECE" w:rsidRPr="0069525B" w:rsidRDefault="00A34ECE" w:rsidP="0099440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del w:id="41" w:author="Stuart Yoder [2]" w:date="2023-12-12T09:37:00Z">
              <w:r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s</w:delText>
              </w:r>
              <w:r w:rsidRPr="0069525B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hould </w:delText>
              </w:r>
            </w:del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using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SetVariable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del w:id="42" w:author="Stuart Yoder [2]" w:date="2023-12-12T09:37:00Z">
              <w:r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43" w:author="Stuart Yoder [2]" w:date="2023-12-12T09:37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0BC2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5F6E4AC0" w:rsidR="00A34ECE" w:rsidRDefault="00A34ECE" w:rsidP="00060EDA">
            <w:pPr>
              <w:pStyle w:val="TableBody"/>
            </w:pPr>
            <w:r>
              <w:lastRenderedPageBreak/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5AE6E" w14:textId="77777777" w:rsidR="00A34ECE" w:rsidRDefault="00543F1B" w:rsidP="00060EDA">
            <w:pPr>
              <w:pStyle w:val="TableBody"/>
              <w:rPr>
                <w:color w:val="auto"/>
              </w:rPr>
            </w:pPr>
            <w:r w:rsidRPr="00543F1B">
              <w:rPr>
                <w:color w:val="auto"/>
              </w:rPr>
              <w:t>{ 0x9a1b44ae, 0x08ce, 0x474c, {0xa5, 0x8e, 0xa6, 0xe2, 0xcf, 0xaf, 0x91, 0x2c }}</w:t>
            </w:r>
            <w:r w:rsidR="00D75486">
              <w:rPr>
                <w:color w:val="auto"/>
              </w:rPr>
              <w:t>,</w:t>
            </w:r>
          </w:p>
          <w:p w14:paraId="36AB1D72" w14:textId="098B97A1" w:rsidR="00D75486" w:rsidRPr="0069525B" w:rsidRDefault="00D75486" w:rsidP="00060EDA">
            <w:pPr>
              <w:pStyle w:val="TableBody"/>
              <w:rPr>
                <w:color w:val="auto"/>
              </w:rPr>
            </w:pPr>
            <w:r w:rsidRPr="00D75486">
              <w:rPr>
                <w:color w:val="auto"/>
              </w:rPr>
              <w:t>{ 0x490d7b39,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65A221DC" w:rsidR="00A34ECE" w:rsidRPr="0069525B" w:rsidRDefault="00A34ECE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del w:id="44" w:author="Stuart Yoder [2]" w:date="2023-12-12T09:36:00Z">
              <w:r w:rsidRPr="0069525B" w:rsidDel="00776975">
                <w:rPr>
                  <w:rStyle w:val="CodeCharacter"/>
                  <w:rFonts w:ascii="Arial" w:eastAsia="Times New Roman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45" w:author="Stuart Yoder [2]" w:date="2023-12-12T09:36:00Z">
              <w:r w:rsidR="00776975">
                <w:rPr>
                  <w:rStyle w:val="CodeCharacter"/>
                  <w:rFonts w:ascii="Arial" w:eastAsia="Times New Roman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 w:rsidRPr="0069525B">
                <w:rPr>
                  <w:rStyle w:val="CodeCharacter"/>
                  <w:rFonts w:ascii="Arial" w:eastAsia="Times New Roman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6961B9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 = 1, Data first byte != 0 &amp;&amp; Data first byte != 1.</w:t>
            </w:r>
          </w:p>
          <w:p w14:paraId="46B12F60" w14:textId="77777777" w:rsidR="00A34ECE" w:rsidRPr="006961B9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Pr="006961B9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() returns  EFI_INVALID_PARAMETER</w:t>
            </w:r>
          </w:p>
          <w:p w14:paraId="4C15C58E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F22DA9A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5ECE4" w14:textId="45A716F0" w:rsidR="00A34ECE" w:rsidRPr="006961B9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 w:rsidRPr="006961B9">
              <w:rPr>
                <w:rFonts w:ascii="Arial" w:hAnsi="Arial" w:cs="Arial"/>
                <w:sz w:val="18"/>
                <w:szCs w:val="18"/>
              </w:rPr>
              <w:t>x00</w:t>
            </w:r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14E9F0" w14:textId="1AE83B08" w:rsidR="00A34ECE" w:rsidRPr="006961B9" w:rsidRDefault="00A34ECE" w:rsidP="001A06C6">
            <w:pPr>
              <w:pStyle w:val="TableBody"/>
              <w:rPr>
                <w:color w:val="auto"/>
              </w:rPr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46" w:name="RTF5f486c6b3337373634343836"/>
            <w:r>
              <w:rPr>
                <w:w w:val="100"/>
              </w:rPr>
              <w:t>Number</w:t>
            </w:r>
            <w:bookmarkEnd w:id="46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189F6942" w:rsidR="0022429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38FF" w14:textId="77777777" w:rsidR="00F45128" w:rsidRPr="0070648D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70648D">
              <w:rPr>
                <w:b w:val="0"/>
                <w:bCs w:val="0"/>
                <w:sz w:val="18"/>
                <w:szCs w:val="18"/>
              </w:rPr>
              <w:t>{ 0x397394ae, 0xce01, 0x4350, {0xa2, 0x0c, 0xe1, 0xb3, 0xe8, 0x74, 0xdc, 0x01 }},</w:t>
            </w:r>
          </w:p>
          <w:p w14:paraId="0C0E61AA" w14:textId="0FD89D10" w:rsidR="00B16DB0" w:rsidRPr="00B16DB0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</w:t>
            </w:r>
            <w:r w:rsidR="00F45128">
              <w:rPr>
                <w:b w:val="0"/>
                <w:bCs w:val="0"/>
                <w:sz w:val="18"/>
                <w:szCs w:val="18"/>
                <w:lang w:val="it-IT"/>
              </w:rPr>
              <w:t xml:space="preserve"> 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08A7B557" w:rsidR="00D42D49" w:rsidRPr="00733683" w:rsidDel="00776975" w:rsidRDefault="00D42D49" w:rsidP="00D42D49">
            <w:pPr>
              <w:rPr>
                <w:del w:id="47" w:author="Stuart Yoder [2]" w:date="2023-12-12T09:36:00Z"/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key</w:t>
            </w:r>
            <w:ins w:id="48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</w:p>
          <w:p w14:paraId="1EC579AC" w14:textId="729B43D3" w:rsidR="00FE1D12" w:rsidRPr="0080679D" w:rsidRDefault="00D42D49" w:rsidP="00776975">
            <w:pPr>
              <w:pPrChange w:id="49" w:author="Stuart Yoder [2]" w:date="2023-12-12T09:36:00Z">
                <w:pPr>
                  <w:pStyle w:val="Heading3"/>
                  <w:tabs>
                    <w:tab w:val="clear" w:pos="1080"/>
                    <w:tab w:val="left" w:pos="240"/>
                    <w:tab w:val="left" w:pos="480"/>
                    <w:tab w:val="left" w:pos="960"/>
                    <w:tab w:val="left" w:pos="1200"/>
                    <w:tab w:val="left" w:pos="1440"/>
                    <w:tab w:val="left" w:pos="1680"/>
                    <w:tab w:val="left" w:pos="1920"/>
                  </w:tabs>
                  <w:spacing w:before="60" w:after="60" w:line="240" w:lineRule="auto"/>
                  <w:ind w:left="0" w:right="20" w:firstLine="0"/>
                </w:pPr>
              </w:pPrChange>
            </w:pPr>
            <w:del w:id="50" w:author="Stuart Yoder [2]" w:date="2023-12-12T09:36:00Z">
              <w:r w:rsidRPr="00733683" w:rsidDel="00776975">
                <w:rPr>
                  <w:rStyle w:val="CodeCharacter"/>
                  <w:rFonts w:ascii="Arial" w:hAnsi="Arial" w:cs="Arial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51" w:author="Stuart Yoder [2]" w:date="2023-12-12T09:36:00Z">
              <w:r w:rsidR="00776975">
                <w:rPr>
                  <w:rStyle w:val="CodeCharacter"/>
                  <w:rFonts w:ascii="Arial" w:hAnsi="Arial" w:cs="Arial"/>
                  <w:color w:val="auto"/>
                  <w:sz w:val="18"/>
                  <w:szCs w:val="18"/>
                </w:rPr>
                <w:t>must</w:t>
              </w:r>
              <w:r w:rsidR="00776975" w:rsidRPr="00733683">
                <w:rPr>
                  <w:rStyle w:val="CodeCharacter"/>
                  <w:rFonts w:ascii="Arial" w:hAnsi="Arial" w:cs="Arial"/>
                  <w:color w:val="auto"/>
                  <w:sz w:val="18"/>
                  <w:szCs w:val="18"/>
                </w:rPr>
                <w:t xml:space="preserve"> </w:t>
              </w:r>
            </w:ins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2E3657" w:rsidRPr="00564D48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2ACB6A94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C0D0" w14:textId="77777777" w:rsidR="00F45128" w:rsidRDefault="00F45128" w:rsidP="00F4512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{ 0x766dc008, 0x2a88, 0x4eed, {0x91, 0x95, 0x46, 0x92, 0xdc, 0xcc, 0x1d, 0xf6 }}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</w:t>
            </w:r>
          </w:p>
          <w:p w14:paraId="584AE1FD" w14:textId="283C7590" w:rsidR="00F45128" w:rsidRPr="00F45128" w:rsidRDefault="001F392F" w:rsidP="00F45128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 w:rsidRPr="001F392F">
              <w:rPr>
                <w:rFonts w:ascii="Arial" w:hAnsi="Arial" w:cs="Arial"/>
                <w:sz w:val="18"/>
                <w:szCs w:val="18"/>
              </w:rPr>
              <w:t>{ 0x5f66c8e5,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1135D9CD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</w:t>
            </w:r>
            <w:del w:id="52" w:author="Stuart Yoder [2]" w:date="2023-12-12T09:36:00Z">
              <w:r w:rsidRPr="00733683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53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 w:rsidRPr="00733683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163E" w14:textId="140D57A7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24E54377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5F4" w14:textId="77777777" w:rsidR="00B43B70" w:rsidRPr="00F54B52" w:rsidRDefault="001F392F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F54B52">
              <w:rPr>
                <w:b w:val="0"/>
                <w:bCs w:val="0"/>
                <w:sz w:val="18"/>
                <w:szCs w:val="18"/>
              </w:rPr>
              <w:t>{ 0x1064f6ce, 0xb307, 0x4981, {0xac, 0x8f, 0xe5, 0xca, 0x20, 0x6c, 0x1b, 0x8b }},</w:t>
            </w:r>
          </w:p>
          <w:p w14:paraId="6FFEB167" w14:textId="54858B0E" w:rsidR="001F392F" w:rsidRPr="0070648D" w:rsidRDefault="00F54B52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0x40f2c4e9, 0xe937, 0x426e, {0x98, 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56DC7D14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</w:t>
            </w:r>
            <w:del w:id="54" w:author="Stuart Yoder [2]" w:date="2023-12-12T09:36:00Z">
              <w:r w:rsidRPr="00733683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55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 w:rsidRPr="00733683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FB48" w14:textId="0C238B79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6A344F0A" w:rsidR="007E213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300F" w14:textId="77777777" w:rsidR="007E2132" w:rsidRPr="0035561E" w:rsidRDefault="00F54B52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35561E">
              <w:rPr>
                <w:b w:val="0"/>
                <w:bCs w:val="0"/>
                <w:sz w:val="18"/>
                <w:szCs w:val="18"/>
              </w:rPr>
              <w:t>{ 0x6d5dcb4d, 0xe008, 0x41cc, {0x98, 0x32, 0xdf, 0xa8, 0x38, 0xb1, 0xb6, 0x02 }},</w:t>
            </w:r>
          </w:p>
          <w:p w14:paraId="6103F8BD" w14:textId="0EA97933" w:rsidR="00F54B52" w:rsidRPr="0035561E" w:rsidRDefault="0035561E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5561E">
              <w:rPr>
                <w:rFonts w:ascii="Arial" w:hAnsi="Arial" w:cs="Arial"/>
                <w:sz w:val="18"/>
                <w:szCs w:val="18"/>
              </w:rPr>
              <w:t>{ 0x29b81ee0,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53204A19" w:rsidR="007E2132" w:rsidRPr="00B24D4F" w:rsidDel="00776975" w:rsidRDefault="007E2132" w:rsidP="007E2132">
            <w:pPr>
              <w:rPr>
                <w:del w:id="56" w:author="Stuart Yoder [2]" w:date="2023-12-12T09:36:00Z"/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key</w:t>
            </w:r>
            <w:ins w:id="57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</w:p>
          <w:p w14:paraId="274D2910" w14:textId="3132735D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del w:id="58" w:author="Stuart Yoder [2]" w:date="2023-12-12T09:36:00Z">
              <w:r w:rsidRPr="00B24D4F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59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 w:rsidRPr="00B24D4F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482" w14:textId="1267BA7F" w:rsidR="009B10B1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3FA33B17" w:rsidR="00F11370" w:rsidRPr="00A6461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31, 32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A2C" w14:textId="77777777" w:rsidR="00F11370" w:rsidRPr="00A64612" w:rsidRDefault="0035561E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  <w:lang w:val="it-IT"/>
              </w:rPr>
              <w:t>{ 0xe88b22ce, 0x3de6, 0x49b0, {0xb2, 0x46, 0x9e, 0x35, 0x98, 0x2b, 0x9b, 0x1c }},</w:t>
            </w:r>
          </w:p>
          <w:p w14:paraId="17F44040" w14:textId="7F9EDC60" w:rsidR="0035561E" w:rsidRPr="00A64612" w:rsidRDefault="001D0EA0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auto"/>
                <w:sz w:val="18"/>
                <w:szCs w:val="18"/>
              </w:rPr>
              <w:t>{ 0xc8894201, 0x7a3a, 0x47d4, {0xa8, 0x8d, 0xdf, 0x4b, 0x03, 0xff, 0xde, 0x4f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5F6BFC4A" w:rsidR="00F11370" w:rsidRPr="00A64612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</w:t>
            </w:r>
            <w:del w:id="60" w:author="Stuart Yoder [2]" w:date="2023-12-12T09:36:00Z">
              <w:r w:rsidR="00F11370" w:rsidRPr="00A64612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 xml:space="preserve">should </w:delText>
              </w:r>
            </w:del>
            <w:ins w:id="61" w:author="Stuart Yoder [2]" w:date="2023-12-12T09:36:00Z">
              <w:r w:rsidR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>must</w:t>
              </w:r>
              <w:r w:rsidR="00776975" w:rsidRPr="00A64612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t xml:space="preserve"> </w:t>
              </w:r>
            </w:ins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 EFI_ACCESS_DENIED</w:t>
            </w: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14158" w:rsidRPr="00A64612">
              <w:rPr>
                <w:rFonts w:ascii="Arial" w:hAnsi="Arial" w:cs="Arial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A64612" w:rsidRDefault="008C0B67" w:rsidP="008C0B6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5323D00" w14:textId="6D785020" w:rsidR="00F11370" w:rsidRPr="00A64612" w:rsidRDefault="008C0B67" w:rsidP="008C0B67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3E504812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63FD" w14:textId="77777777" w:rsidR="00A64612" w:rsidRPr="00A64612" w:rsidRDefault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D13B" w14:textId="77777777" w:rsidR="00A64612" w:rsidRPr="00A64612" w:rsidRDefault="00A64612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82B3" w14:textId="0B61B2AB" w:rsidR="00A64612" w:rsidRPr="00A64612" w:rsidRDefault="00A646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</w:pPr>
            <w:commentRangeStart w:id="62"/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307B" w14:textId="7466C1A5" w:rsidR="00A64612" w:rsidRPr="00A64612" w:rsidRDefault="00A64612" w:rsidP="00A64612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1. Invoke MOR -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 == 0.</w:t>
            </w:r>
          </w:p>
          <w:p w14:paraId="7716B293" w14:textId="7D6902E2" w:rsidR="00A64612" w:rsidRPr="00A64612" w:rsidRDefault="00A64612" w:rsidP="00A64612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() returns EFI_ACCESS_DENIED.</w:t>
            </w:r>
            <w:commentRangeEnd w:id="62"/>
            <w:r>
              <w:rPr>
                <w:rStyle w:val="CommentReference"/>
              </w:rPr>
              <w:commentReference w:id="62"/>
            </w:r>
          </w:p>
          <w:p w14:paraId="3916E4B2" w14:textId="77777777" w:rsidR="00A64612" w:rsidRPr="00A64612" w:rsidRDefault="00A64612" w:rsidP="008C0B67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2F85BA3E" w:rsidR="00F4421F" w:rsidRPr="00D74D35" w:rsidRDefault="00D74D35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33, 34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6630" w14:textId="77777777" w:rsidR="00790396" w:rsidRPr="0070648D" w:rsidRDefault="00671244" w:rsidP="00671244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70648D">
              <w:rPr>
                <w:b w:val="0"/>
                <w:bCs w:val="0"/>
                <w:sz w:val="18"/>
                <w:szCs w:val="18"/>
              </w:rPr>
              <w:t>{ 0x38a813ac, 0x8eb9, 0x46ce, {0xa8, 0x6b, 0x40, 0x8c, 0x07, 0x5f, 0xc7, 0xed }},</w:t>
            </w:r>
          </w:p>
          <w:p w14:paraId="688B7F54" w14:textId="47DE0FD1" w:rsidR="00671244" w:rsidRPr="0070648D" w:rsidRDefault="00671244" w:rsidP="00671244">
            <w:pPr>
              <w:pStyle w:val="Body"/>
              <w:spacing w:line="240" w:lineRule="auto"/>
              <w:ind w:left="0"/>
            </w:pPr>
            <w:r w:rsidRPr="0070648D">
              <w:rPr>
                <w:rFonts w:ascii="Arial" w:hAnsi="Arial" w:cs="Arial"/>
                <w:sz w:val="18"/>
                <w:szCs w:val="18"/>
              </w:rPr>
              <w:t>{ 0x919b8392, 0xcb78, 0x49ff, {0xa3, 0x18, 0x49, 0x78, 0x76, 0xe0, 0xf8, 0xf8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43A5AD3E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35, 36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A80F" w14:textId="77777777" w:rsidR="00790396" w:rsidRPr="00C2789E" w:rsidRDefault="00C2789E" w:rsidP="00C2789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C2789E">
              <w:rPr>
                <w:b w:val="0"/>
                <w:bCs w:val="0"/>
                <w:sz w:val="18"/>
                <w:szCs w:val="18"/>
              </w:rPr>
              <w:t>{ 0x219abaf2, 0x04a9, 0x407c, {0xb5, 0xde, 0xa0, 0x03, 0x6e, 0x65, 0xb0, 0xb9 }},</w:t>
            </w:r>
          </w:p>
          <w:p w14:paraId="036AEDEF" w14:textId="1655EE62" w:rsidR="00C2789E" w:rsidRPr="0070648D" w:rsidRDefault="00C2789E" w:rsidP="00C2789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70648D">
              <w:rPr>
                <w:rFonts w:ascii="Arial" w:hAnsi="Arial" w:cs="Arial"/>
                <w:sz w:val="18"/>
                <w:szCs w:val="18"/>
                <w:lang w:val="it-IT"/>
              </w:rPr>
              <w:t>{ 0x9a51640a, 0xff14, 0x402b, {0xb0, 0x57, 0xa0, 0xc4, 0xf7, 0x20, 0x8e, 0x44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 key used in the previous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AD60739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37, 38, 39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BB64" w14:textId="77777777" w:rsidR="00790396" w:rsidRPr="00CF725C" w:rsidRDefault="00153381" w:rsidP="00CF72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CF725C">
              <w:rPr>
                <w:b w:val="0"/>
                <w:bCs w:val="0"/>
                <w:sz w:val="18"/>
                <w:szCs w:val="18"/>
              </w:rPr>
              <w:t>{ 0x8ccd0dbb, 0x9b0a, 0x4bfb, {0xa0, 0x7e, 0xc6, 0x06, 0x8b, 0x91, 0x0d, 0xfb }},</w:t>
            </w:r>
          </w:p>
          <w:p w14:paraId="6CF171FB" w14:textId="77777777" w:rsidR="00153381" w:rsidRPr="00CF725C" w:rsidRDefault="00153381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F725C">
              <w:rPr>
                <w:rFonts w:ascii="Arial" w:hAnsi="Arial" w:cs="Arial"/>
                <w:sz w:val="18"/>
                <w:szCs w:val="18"/>
              </w:rPr>
              <w:t>{ 0xde6f4e17, 0xe375, 0x4dcb, {0x8f, 0x07, 0x77, 0x7e, 0x62, 0x49, 0xea, 0x2c }},</w:t>
            </w:r>
          </w:p>
          <w:p w14:paraId="5AEB2A5E" w14:textId="4CF5B23C" w:rsidR="00153381" w:rsidRPr="00CF725C" w:rsidRDefault="00CF725C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F725C">
              <w:rPr>
                <w:rFonts w:ascii="Arial" w:hAnsi="Arial" w:cs="Arial"/>
                <w:sz w:val="18"/>
                <w:szCs w:val="18"/>
              </w:rPr>
              <w:t>{ 0x4ab6927b, 0x5ee4, 0x4748, {0xa4, 0x9d, 0x2d, 0xf3, 0x70, 0x01, 0x41, 0xd5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510B3C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Pr="00A64612" w:rsidRDefault="00C3343B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, and Data Input = 8-byte user generated key.</w:t>
            </w:r>
          </w:p>
          <w:p w14:paraId="247AC9AD" w14:textId="58112A26" w:rsidR="00F430AE" w:rsidRPr="00A64612" w:rsidRDefault="00F430AE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       a.   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3924130" w14:textId="7D202486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36D16300" w:rsidR="00B33728" w:rsidRPr="00A64612" w:rsidRDefault="00B33728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lastRenderedPageBreak/>
              <w:t>40, 41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DA95" w14:textId="77777777" w:rsidR="00B33728" w:rsidRPr="00A64612" w:rsidRDefault="00CF725C" w:rsidP="008D083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b w:val="0"/>
                <w:bCs w:val="0"/>
                <w:color w:val="auto"/>
                <w:sz w:val="18"/>
                <w:szCs w:val="18"/>
              </w:rPr>
              <w:t>{ 0x33142ecf, 0x0f92, 0x4625, {0xb7, 0xf6, 0x7f, 0x15, 0x25, 0x74, 0xd3, 0x03 }},</w:t>
            </w:r>
          </w:p>
          <w:p w14:paraId="65A39201" w14:textId="25791634" w:rsidR="008D0835" w:rsidRPr="00A64612" w:rsidRDefault="008D0835" w:rsidP="008D0835">
            <w:pPr>
              <w:pStyle w:val="Body"/>
              <w:spacing w:line="240" w:lineRule="auto"/>
              <w:ind w:left="0"/>
              <w:rPr>
                <w:color w:val="auto"/>
                <w:lang w:val="it-IT"/>
              </w:rPr>
            </w:pPr>
            <w:r w:rsidRPr="00A64612">
              <w:rPr>
                <w:rFonts w:ascii="Arial" w:hAnsi="Arial" w:cs="Arial"/>
                <w:color w:val="auto"/>
                <w:sz w:val="18"/>
                <w:szCs w:val="18"/>
                <w:lang w:val="it-IT"/>
              </w:rPr>
              <w:t>{ 0xf73c04df, 0x2e42, 0x4174, {0x82, 0x18, 0x0f, 0x25, 0x46, 0x4a, 0x55, 0xe9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5AC71300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to Unlocked state by passing Data Value 0x00 must return EFI_ACCESS_DENIED when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F2520E8" w14:textId="299AE33D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2A462342" w:rsidR="009A188A" w:rsidRDefault="00D74D35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42, 43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CBF" w14:textId="77777777" w:rsidR="00836825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86099">
              <w:rPr>
                <w:rFonts w:ascii="Arial" w:hAnsi="Arial" w:cs="Arial"/>
                <w:sz w:val="18"/>
                <w:szCs w:val="18"/>
              </w:rPr>
              <w:t>{ 0xd4eacf82, 0x55d1, 0x4ba1, {0xbe, 0x89, 0x6a, 0x2e, 0x44, 0x0f, 0xc7, 0xc0 }},</w:t>
            </w:r>
          </w:p>
          <w:p w14:paraId="2B7A8BB7" w14:textId="2E7153CD" w:rsidR="00386099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86099">
              <w:rPr>
                <w:rFonts w:ascii="Arial" w:hAnsi="Arial" w:cs="Arial"/>
                <w:sz w:val="18"/>
                <w:szCs w:val="18"/>
              </w:rPr>
              <w:t>{ 0xfd88fe63, 0x5ed4, 0x482a, {0x98, 0x44, 0x23, 0x90, 0xf9, 0x09, 0x1c, 0x20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AD3" w14:textId="44543EEA" w:rsidR="00C04EDF" w:rsidRPr="00B24D4F" w:rsidRDefault="00A64612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D32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7C83845C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44, 45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73AD" w14:textId="77777777" w:rsidR="0039086C" w:rsidRPr="002E4421" w:rsidRDefault="002E4421" w:rsidP="002E442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2E4421">
              <w:rPr>
                <w:b w:val="0"/>
                <w:bCs w:val="0"/>
                <w:sz w:val="18"/>
                <w:szCs w:val="18"/>
              </w:rPr>
              <w:t>{ 0x176f16cb, 0xf3a4, 0x4f12, {0x8f, 0x96, 0x4a, 0xc1, 0x8b, 0xdd, 0x6e, 0x3c }},</w:t>
            </w:r>
          </w:p>
          <w:p w14:paraId="01273B31" w14:textId="39F05ECC" w:rsidR="002E4421" w:rsidRPr="002E4421" w:rsidRDefault="002E4421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E4421">
              <w:rPr>
                <w:rFonts w:ascii="Arial" w:hAnsi="Arial" w:cs="Arial"/>
                <w:sz w:val="18"/>
                <w:szCs w:val="18"/>
              </w:rPr>
              <w:t>{ 0xf0d5e7b3,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A64612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Changing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1. Invoke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 MOR -</w:t>
            </w:r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A64612" w:rsidRDefault="0039086C" w:rsidP="0039086C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CD6D90E" w14:textId="0C8B3CB8" w:rsidR="0039086C" w:rsidRPr="00A64612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MemoryOverwrit-eRequestControl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639C0683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70E3" w14:textId="77777777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27DD1" w14:textId="77777777" w:rsidR="00A64612" w:rsidRPr="002E4421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B476" w14:textId="0D887B55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8815" w14:textId="77777777" w:rsidR="00A64612" w:rsidRPr="00A64612" w:rsidRDefault="00A64612" w:rsidP="00A64612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1. Invoke MOR -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 == 0.</w:t>
            </w:r>
          </w:p>
          <w:p w14:paraId="63B06717" w14:textId="77777777" w:rsidR="00A64612" w:rsidRPr="00A64612" w:rsidRDefault="00A64612" w:rsidP="00A64612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color w:val="00B050"/>
                <w:sz w:val="18"/>
                <w:szCs w:val="18"/>
              </w:rPr>
              <w:t>() returns EFI_ACCESS_DENIED.</w:t>
            </w:r>
            <w:commentRangeStart w:id="63"/>
            <w:commentRangeEnd w:id="63"/>
            <w:r>
              <w:rPr>
                <w:rStyle w:val="CommentReference"/>
              </w:rPr>
              <w:commentReference w:id="63"/>
            </w:r>
          </w:p>
          <w:p w14:paraId="4814DE2C" w14:textId="77777777" w:rsidR="00A64612" w:rsidRPr="00A64612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CE1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B44BC5">
              <w:rPr>
                <w:b w:val="0"/>
                <w:bCs w:val="0"/>
                <w:sz w:val="18"/>
                <w:szCs w:val="18"/>
              </w:rPr>
              <w:t>{ 0x9bf14c4b, 0x2950, 0x4c4e, {0x8b, 0xa3, 0x06, 0x46, 0xf1, 0x27, 0x8c, 0x05 }},</w:t>
            </w:r>
          </w:p>
          <w:p w14:paraId="345CCA50" w14:textId="3C4502F1" w:rsidR="00A64612" w:rsidRPr="00B44BC5" w:rsidRDefault="00A64612" w:rsidP="00A64612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44BC5">
              <w:rPr>
                <w:rFonts w:ascii="Arial" w:hAnsi="Arial" w:cs="Arial"/>
                <w:sz w:val="18"/>
                <w:szCs w:val="18"/>
              </w:rPr>
              <w:t>{ 0xb0468dee,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 value that is not equal to the 8-byte key used in the previous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() Lock with key action</w:t>
            </w:r>
          </w:p>
          <w:p w14:paraId="66CA32D5" w14:textId="132E88DF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Dictionary Attack Mitigation must also change the Lock value to Locked with no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EAD" w14:textId="60B16209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 value !=  8-byte </w:t>
            </w: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A64612" w:rsidRPr="00DD323B" w:rsidRDefault="00A64612" w:rsidP="00A64612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7D3D7079" w14:textId="19E053C0" w:rsidR="00A64612" w:rsidRPr="007639B3" w:rsidRDefault="00A64612" w:rsidP="00A64612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43E8428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244" w14:textId="7305E830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48, 49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2A05" w14:textId="77777777" w:rsidR="00A64612" w:rsidRPr="00B44BC5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C7F4" w14:textId="1BB5306E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After the Dictionary Attack Prevention Mechanism is activated, the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MorLock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should not be able to be unlocked with the correct 8-byte key after the state of the key has already been changed to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E1BE" w14:textId="77777777" w:rsidR="00A64612" w:rsidRPr="00A64612" w:rsidRDefault="00A64612" w:rsidP="00A64612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and Data Input = </w:t>
            </w:r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 key that was used to set the original lock in assertion 37.</w:t>
            </w:r>
          </w:p>
          <w:p w14:paraId="13358BBD" w14:textId="77777777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</w:t>
            </w:r>
          </w:p>
          <w:p w14:paraId="477A8FB7" w14:textId="3D95A80B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Data Value 0x01.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bhi Singh" w:date="2023-12-12T07:45:00Z" w:initials="AS">
    <w:p w14:paraId="5B724C3D" w14:textId="77777777" w:rsidR="00A64612" w:rsidRDefault="00A64612" w:rsidP="00514C21">
      <w:pPr>
        <w:pStyle w:val="CommentText"/>
      </w:pPr>
      <w:r>
        <w:rPr>
          <w:rStyle w:val="CommentReference"/>
        </w:rPr>
        <w:annotationRef/>
      </w:r>
      <w:r>
        <w:t>Planned removal of test case</w:t>
      </w:r>
    </w:p>
  </w:comment>
  <w:comment w:id="11" w:author="Abhi Singh" w:date="2023-12-12T07:45:00Z" w:initials="AS">
    <w:p w14:paraId="0FA7FC06" w14:textId="77777777" w:rsidR="00A64612" w:rsidRDefault="00A64612" w:rsidP="006673C5">
      <w:pPr>
        <w:pStyle w:val="CommentText"/>
      </w:pPr>
      <w:r>
        <w:rPr>
          <w:rStyle w:val="CommentReference"/>
        </w:rPr>
        <w:annotationRef/>
      </w:r>
      <w:r>
        <w:t>TODO: discuss in review meeting</w:t>
      </w:r>
    </w:p>
  </w:comment>
  <w:comment w:id="62" w:author="Abhi Singh" w:date="2023-12-12T07:49:00Z" w:initials="AS">
    <w:p w14:paraId="57918525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  <w:comment w:id="63" w:author="Abhi Singh" w:date="2023-12-12T07:49:00Z" w:initials="AS">
    <w:p w14:paraId="016FD8EB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724C3D" w15:done="0"/>
  <w15:commentEx w15:paraId="0FA7FC06" w15:paraIdParent="5B724C3D" w15:done="0"/>
  <w15:commentEx w15:paraId="57918525" w15:done="0"/>
  <w15:commentEx w15:paraId="016FD8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711F550" w16cex:dateUtc="2023-12-12T13:45:00Z"/>
  <w16cex:commentExtensible w16cex:durableId="412BE4D7" w16cex:dateUtc="2023-12-12T13:45:00Z"/>
  <w16cex:commentExtensible w16cex:durableId="015AC7A0" w16cex:dateUtc="2023-12-12T13:49:00Z"/>
  <w16cex:commentExtensible w16cex:durableId="100429BF" w16cex:dateUtc="2023-12-12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724C3D" w16cid:durableId="4711F550"/>
  <w16cid:commentId w16cid:paraId="0FA7FC06" w16cid:durableId="412BE4D7"/>
  <w16cid:commentId w16cid:paraId="57918525" w16cid:durableId="015AC7A0"/>
  <w16cid:commentId w16cid:paraId="016FD8EB" w16cid:durableId="1004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40BE" w14:textId="77777777" w:rsidR="0067568D" w:rsidRDefault="0067568D">
      <w:r>
        <w:separator/>
      </w:r>
    </w:p>
  </w:endnote>
  <w:endnote w:type="continuationSeparator" w:id="0">
    <w:p w14:paraId="6CCA5D64" w14:textId="77777777" w:rsidR="0067568D" w:rsidRDefault="0067568D">
      <w:r>
        <w:continuationSeparator/>
      </w:r>
    </w:p>
  </w:endnote>
  <w:endnote w:type="continuationNotice" w:id="1">
    <w:p w14:paraId="4CECEA6F" w14:textId="77777777" w:rsidR="0067568D" w:rsidRDefault="00675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altName w:val="Sylfaen"/>
    <w:panose1 w:val="020B0604020202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C22C5" w14:textId="77777777" w:rsidR="0067568D" w:rsidRDefault="0067568D">
      <w:r>
        <w:separator/>
      </w:r>
    </w:p>
  </w:footnote>
  <w:footnote w:type="continuationSeparator" w:id="0">
    <w:p w14:paraId="4359BB7E" w14:textId="77777777" w:rsidR="0067568D" w:rsidRDefault="0067568D">
      <w:r>
        <w:continuationSeparator/>
      </w:r>
    </w:p>
  </w:footnote>
  <w:footnote w:type="continuationNotice" w:id="1">
    <w:p w14:paraId="4F9CE9F8" w14:textId="77777777" w:rsidR="0067568D" w:rsidRDefault="00675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8F0"/>
    <w:multiLevelType w:val="hybridMultilevel"/>
    <w:tmpl w:val="73B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9A10C8"/>
    <w:multiLevelType w:val="hybridMultilevel"/>
    <w:tmpl w:val="CB3091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125A0"/>
    <w:multiLevelType w:val="multilevel"/>
    <w:tmpl w:val="75C4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6"/>
    <w:lvlOverride w:ilvl="0">
      <w:startOverride w:val="1"/>
    </w:lvlOverride>
  </w:num>
  <w:num w:numId="2" w16cid:durableId="77212827">
    <w:abstractNumId w:val="19"/>
    <w:lvlOverride w:ilvl="0">
      <w:startOverride w:val="3"/>
    </w:lvlOverride>
  </w:num>
  <w:num w:numId="3" w16cid:durableId="6174360">
    <w:abstractNumId w:val="23"/>
    <w:lvlOverride w:ilvl="0">
      <w:startOverride w:val="1"/>
    </w:lvlOverride>
  </w:num>
  <w:num w:numId="4" w16cid:durableId="633483520">
    <w:abstractNumId w:val="21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2"/>
    <w:lvlOverride w:ilvl="0">
      <w:startOverride w:val="1"/>
    </w:lvlOverride>
  </w:num>
  <w:num w:numId="8" w16cid:durableId="1482043043">
    <w:abstractNumId w:val="37"/>
    <w:lvlOverride w:ilvl="0">
      <w:startOverride w:val="1"/>
    </w:lvlOverride>
  </w:num>
  <w:num w:numId="9" w16cid:durableId="839320724">
    <w:abstractNumId w:val="27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6"/>
    <w:lvlOverride w:ilvl="0">
      <w:startOverride w:val="1"/>
    </w:lvlOverride>
  </w:num>
  <w:num w:numId="13" w16cid:durableId="174199072">
    <w:abstractNumId w:val="31"/>
  </w:num>
  <w:num w:numId="14" w16cid:durableId="1194928153">
    <w:abstractNumId w:val="3"/>
  </w:num>
  <w:num w:numId="15" w16cid:durableId="584995554">
    <w:abstractNumId w:val="30"/>
  </w:num>
  <w:num w:numId="16" w16cid:durableId="602762626">
    <w:abstractNumId w:val="5"/>
  </w:num>
  <w:num w:numId="17" w16cid:durableId="789469381">
    <w:abstractNumId w:val="25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20"/>
  </w:num>
  <w:num w:numId="22" w16cid:durableId="1778863546">
    <w:abstractNumId w:val="24"/>
  </w:num>
  <w:num w:numId="23" w16cid:durableId="1509179371">
    <w:abstractNumId w:val="7"/>
  </w:num>
  <w:num w:numId="24" w16cid:durableId="403458791">
    <w:abstractNumId w:val="38"/>
  </w:num>
  <w:num w:numId="25" w16cid:durableId="2042657369">
    <w:abstractNumId w:val="16"/>
  </w:num>
  <w:num w:numId="26" w16cid:durableId="76027141">
    <w:abstractNumId w:val="22"/>
  </w:num>
  <w:num w:numId="27" w16cid:durableId="1236163205">
    <w:abstractNumId w:val="18"/>
  </w:num>
  <w:num w:numId="28" w16cid:durableId="869610018">
    <w:abstractNumId w:val="12"/>
  </w:num>
  <w:num w:numId="29" w16cid:durableId="1604341950">
    <w:abstractNumId w:val="17"/>
  </w:num>
  <w:num w:numId="30" w16cid:durableId="374740136">
    <w:abstractNumId w:val="29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5"/>
  </w:num>
  <w:num w:numId="34" w16cid:durableId="1697807665">
    <w:abstractNumId w:val="0"/>
  </w:num>
  <w:num w:numId="35" w16cid:durableId="581568905">
    <w:abstractNumId w:val="34"/>
  </w:num>
  <w:num w:numId="36" w16cid:durableId="850072266">
    <w:abstractNumId w:val="15"/>
  </w:num>
  <w:num w:numId="37" w16cid:durableId="2011130049">
    <w:abstractNumId w:val="33"/>
  </w:num>
  <w:num w:numId="38" w16cid:durableId="838694464">
    <w:abstractNumId w:val="14"/>
  </w:num>
  <w:num w:numId="39" w16cid:durableId="562105310">
    <w:abstractNumId w:val="28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uart Yoder">
    <w15:presenceInfo w15:providerId="AD" w15:userId="S::Stuart.Yoder@arm.com::41e5e11b-c418-4cea-85f2-d19c150d4bc4"/>
  </w15:person>
  <w15:person w15:author="Abhi Singh">
    <w15:presenceInfo w15:providerId="AD" w15:userId="S::Abhi.Singh@arm.com::e96c15f7-609c-48e0-b8a7-901b3c07758d"/>
  </w15:person>
  <w15:person w15:author="Stuart Yoder [2]">
    <w15:presenceInfo w15:providerId="AD" w15:userId="S::stuart.yoder@arm.com::41e5e11b-c418-4cea-85f2-d19c150d4b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trackRevisions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65154"/>
    <w:rsid w:val="00076FEB"/>
    <w:rsid w:val="000806E5"/>
    <w:rsid w:val="00096E5F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25CA"/>
    <w:rsid w:val="001705BC"/>
    <w:rsid w:val="00183648"/>
    <w:rsid w:val="001A06C6"/>
    <w:rsid w:val="001A17F5"/>
    <w:rsid w:val="001A368E"/>
    <w:rsid w:val="001B30EC"/>
    <w:rsid w:val="001B7B97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5E3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568D"/>
    <w:rsid w:val="00676252"/>
    <w:rsid w:val="00684C31"/>
    <w:rsid w:val="0069525B"/>
    <w:rsid w:val="006961B9"/>
    <w:rsid w:val="006A5296"/>
    <w:rsid w:val="006B172E"/>
    <w:rsid w:val="006C600C"/>
    <w:rsid w:val="006D0988"/>
    <w:rsid w:val="006D5844"/>
    <w:rsid w:val="006E0BDD"/>
    <w:rsid w:val="006E47C4"/>
    <w:rsid w:val="006E7CD2"/>
    <w:rsid w:val="0070648D"/>
    <w:rsid w:val="00714D4F"/>
    <w:rsid w:val="007158B8"/>
    <w:rsid w:val="007258B6"/>
    <w:rsid w:val="00730F0D"/>
    <w:rsid w:val="00733683"/>
    <w:rsid w:val="0075103B"/>
    <w:rsid w:val="00752536"/>
    <w:rsid w:val="007639B3"/>
    <w:rsid w:val="00776975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451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64612"/>
    <w:rsid w:val="00A739BF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C4149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71BD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3433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0244"/>
    <w:rsid w:val="00DB3A6A"/>
    <w:rsid w:val="00DB4D54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575E8"/>
    <w:rsid w:val="00E6298F"/>
    <w:rsid w:val="00E65801"/>
    <w:rsid w:val="00E81B9A"/>
    <w:rsid w:val="00E900B9"/>
    <w:rsid w:val="00E91E23"/>
    <w:rsid w:val="00E97D84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06BD1B2-EE00-4E49-A1A5-FB71FF1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4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6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6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  <ds:schemaRef ds:uri="0ae93c5c-9031-4f5e-80fb-1f45482333ec"/>
  </ds:schemaRefs>
</ds:datastoreItem>
</file>

<file path=customXml/itemProps3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Stuart Yoder</cp:lastModifiedBy>
  <cp:revision>3</cp:revision>
  <cp:lastPrinted>2023-06-20T13:37:00Z</cp:lastPrinted>
  <dcterms:created xsi:type="dcterms:W3CDTF">2023-12-12T13:52:00Z</dcterms:created>
  <dcterms:modified xsi:type="dcterms:W3CDTF">2023-12-12T15:37:00Z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