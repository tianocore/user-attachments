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FF9C" w14:textId="0B797172" w:rsidR="00224292" w:rsidRDefault="00CF3433" w:rsidP="00577A1A">
      <w:pPr>
        <w:pStyle w:val="Heading1"/>
        <w:rPr>
          <w:w w:val="100"/>
        </w:rPr>
      </w:pPr>
      <w:proofErr w:type="spellStart"/>
      <w:r>
        <w:rPr>
          <w:w w:val="100"/>
        </w:rPr>
        <w:t>r</w:t>
      </w:r>
      <w:r w:rsidR="00577A1A">
        <w:rPr>
          <w:w w:val="100"/>
        </w:rPr>
        <w:t>XX</w:t>
      </w:r>
      <w:proofErr w:type="spellEnd"/>
      <w:r w:rsidR="00577A1A">
        <w:rPr>
          <w:w w:val="100"/>
        </w:rPr>
        <w:t xml:space="preserve"> </w:t>
      </w:r>
      <w:r w:rsidR="007B3BEC">
        <w:rPr>
          <w:w w:val="100"/>
        </w:rPr>
        <w:t>TCG</w:t>
      </w:r>
      <w:r w:rsidR="00076FEB">
        <w:rPr>
          <w:w w:val="100"/>
        </w:rPr>
        <w:t xml:space="preserve"> MOR</w:t>
      </w:r>
      <w:r w:rsidR="004C4F37">
        <w:rPr>
          <w:w w:val="100"/>
        </w:rPr>
        <w:t xml:space="preserve"> Test</w:t>
      </w:r>
    </w:p>
    <w:p w14:paraId="5948FAE2" w14:textId="6B3FB0E0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</w:t>
      </w:r>
      <w:r w:rsidR="001D0746">
        <w:rPr>
          <w:w w:val="100"/>
        </w:rPr>
        <w:t>TCG</w:t>
      </w:r>
      <w:r w:rsidR="00D04CA2">
        <w:rPr>
          <w:w w:val="100"/>
        </w:rPr>
        <w:t xml:space="preserve"> MOR </w:t>
      </w:r>
      <w:r w:rsidR="004C4F37">
        <w:rPr>
          <w:w w:val="100"/>
        </w:rPr>
        <w:t>Test</w:t>
      </w:r>
    </w:p>
    <w:p w14:paraId="485742F6" w14:textId="28450E1B" w:rsidR="001B7B97" w:rsidRPr="001B7B97" w:rsidRDefault="004C4F37" w:rsidP="001B7B9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A44E68A" w14:textId="0DEEE8D5" w:rsidR="00003BFE" w:rsidRPr="002A4DDA" w:rsidRDefault="00003BFE" w:rsidP="00C64047">
      <w:pPr>
        <w:ind w:left="720"/>
        <w:rPr>
          <w:sz w:val="22"/>
          <w:szCs w:val="22"/>
        </w:rPr>
      </w:pPr>
      <w:r w:rsidRPr="00330AFE">
        <w:rPr>
          <w:i/>
          <w:iCs/>
          <w:sz w:val="22"/>
          <w:szCs w:val="22"/>
        </w:rPr>
        <w:t>TCG PC Platform Reset Attack Mitigation Specification</w:t>
      </w:r>
      <w:r w:rsidR="00BD45F8" w:rsidRPr="006E7CD2">
        <w:rPr>
          <w:sz w:val="22"/>
          <w:szCs w:val="22"/>
        </w:rPr>
        <w:t>,</w:t>
      </w:r>
      <w:r w:rsidRPr="00330AFE">
        <w:rPr>
          <w:i/>
          <w:iCs/>
          <w:sz w:val="22"/>
          <w:szCs w:val="22"/>
        </w:rPr>
        <w:t xml:space="preserve"> </w:t>
      </w:r>
      <w:r w:rsidRPr="002E5187">
        <w:rPr>
          <w:sz w:val="22"/>
          <w:szCs w:val="22"/>
        </w:rPr>
        <w:t xml:space="preserve">v1.10 Revision 17, January 21, </w:t>
      </w:r>
      <w:r w:rsidR="006E7CD2" w:rsidRPr="002E5187">
        <w:rPr>
          <w:sz w:val="22"/>
          <w:szCs w:val="22"/>
        </w:rPr>
        <w:t>2019,</w:t>
      </w:r>
      <w:r w:rsidRPr="002E5187">
        <w:rPr>
          <w:sz w:val="22"/>
          <w:szCs w:val="22"/>
        </w:rPr>
        <w:t xml:space="preserve"> </w:t>
      </w:r>
      <w:r w:rsidR="002E5187">
        <w:rPr>
          <w:sz w:val="22"/>
          <w:szCs w:val="22"/>
        </w:rPr>
        <w:t>Chapter 4.</w:t>
      </w:r>
    </w:p>
    <w:p w14:paraId="1447B4C1" w14:textId="1DEE04DD" w:rsidR="00493CD2" w:rsidRPr="002A4DDA" w:rsidRDefault="00493CD2" w:rsidP="002155FE">
      <w:pPr>
        <w:ind w:left="720"/>
        <w:rPr>
          <w:rFonts w:ascii="Calibri" w:hAnsi="Calibri" w:cs="Calibri"/>
          <w:sz w:val="21"/>
          <w:szCs w:val="21"/>
        </w:rPr>
      </w:pPr>
    </w:p>
    <w:p w14:paraId="1B66C913" w14:textId="15DD3C73" w:rsidR="002155FE" w:rsidRPr="00D04CA2" w:rsidRDefault="00493CD2" w:rsidP="00947573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D04CA2">
        <w:rPr>
          <w:rFonts w:ascii="Arial" w:hAnsi="Arial" w:cs="Arial"/>
          <w:sz w:val="22"/>
          <w:szCs w:val="22"/>
        </w:rPr>
        <w:t>These tests support platform firmware that implement</w:t>
      </w:r>
      <w:r w:rsidR="0005554D" w:rsidRPr="00D04CA2">
        <w:rPr>
          <w:rFonts w:ascii="Arial" w:hAnsi="Arial" w:cs="Arial"/>
          <w:sz w:val="22"/>
          <w:szCs w:val="22"/>
        </w:rPr>
        <w:t>s the</w:t>
      </w:r>
      <w:r w:rsidRPr="00D04CA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D04CA2">
        <w:rPr>
          <w:rFonts w:ascii="Arial" w:hAnsi="Arial" w:cs="Arial"/>
          <w:sz w:val="22"/>
          <w:szCs w:val="22"/>
        </w:rPr>
        <w:t>MemoryOverwriteRequestControlLock</w:t>
      </w:r>
      <w:proofErr w:type="spellEnd"/>
      <w:r w:rsidRPr="00D04CA2">
        <w:rPr>
          <w:rFonts w:ascii="Arial" w:hAnsi="Arial" w:cs="Arial"/>
          <w:sz w:val="22"/>
          <w:szCs w:val="22"/>
        </w:rPr>
        <w:t xml:space="preserve"> UEFI variables</w:t>
      </w:r>
      <w:r w:rsidR="007E0C09" w:rsidRPr="00D04CA2">
        <w:rPr>
          <w:rFonts w:ascii="Arial" w:hAnsi="Arial" w:cs="Arial"/>
          <w:sz w:val="22"/>
          <w:szCs w:val="22"/>
        </w:rPr>
        <w:t xml:space="preserve"> in accordance with </w:t>
      </w:r>
      <w:r w:rsidR="00C64047" w:rsidRPr="00D04CA2">
        <w:rPr>
          <w:rFonts w:ascii="Arial" w:hAnsi="Arial" w:cs="Arial"/>
          <w:sz w:val="22"/>
          <w:szCs w:val="22"/>
        </w:rPr>
        <w:t>TCG PC Platform Reset Attack Mitigation Specification, v1.10</w:t>
      </w:r>
      <w:r w:rsidR="004D0D2A" w:rsidRPr="00D04CA2">
        <w:rPr>
          <w:rFonts w:ascii="Arial" w:hAnsi="Arial" w:cs="Arial"/>
          <w:sz w:val="22"/>
          <w:szCs w:val="22"/>
        </w:rPr>
        <w:t>.</w:t>
      </w:r>
    </w:p>
    <w:p w14:paraId="3D8F7C8F" w14:textId="26AE5156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XX.1.1</w:t>
      </w:r>
      <w:r w:rsidR="001B30EC">
        <w:rPr>
          <w:w w:val="100"/>
        </w:rPr>
        <w:t xml:space="preserve"> </w:t>
      </w:r>
      <w:proofErr w:type="spellStart"/>
      <w:r w:rsidR="00A92BAE" w:rsidRPr="00A92BAE">
        <w:rPr>
          <w:w w:val="100"/>
        </w:rPr>
        <w:t>MemoryOverwriteRequestControl</w:t>
      </w:r>
      <w:proofErr w:type="spellEnd"/>
      <w:r w:rsidR="00684C31">
        <w:rPr>
          <w:w w:val="100"/>
        </w:rPr>
        <w:t xml:space="preserve"> </w:t>
      </w:r>
      <w:r w:rsidR="002A4DDA">
        <w:rPr>
          <w:w w:val="100"/>
        </w:rPr>
        <w:t xml:space="preserve">Platform Reset </w:t>
      </w:r>
      <w:r w:rsidR="005C54C3">
        <w:rPr>
          <w:w w:val="100"/>
        </w:rPr>
        <w:t>Check</w:t>
      </w:r>
    </w:p>
    <w:tbl>
      <w:tblPr>
        <w:tblW w:w="9784" w:type="dxa"/>
        <w:tblInd w:w="55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90"/>
        <w:gridCol w:w="1340"/>
        <w:gridCol w:w="2934"/>
        <w:gridCol w:w="4320"/>
      </w:tblGrid>
      <w:tr w:rsidR="00224292" w14:paraId="3DC21DC2" w14:textId="77777777" w:rsidTr="004D7FC1">
        <w:trPr>
          <w:trHeight w:val="300"/>
        </w:trPr>
        <w:tc>
          <w:tcPr>
            <w:tcW w:w="119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F420B4" w14:paraId="172A5FCE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0E123BC1" w:rsidR="00F420B4" w:rsidRDefault="00F4421F" w:rsidP="00F420B4">
            <w:pPr>
              <w:pStyle w:val="TableBody"/>
            </w:pPr>
            <w:r>
              <w:t>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070D5684" w:rsidR="00F420B4" w:rsidRDefault="002D0F73" w:rsidP="00F420B4">
            <w:pPr>
              <w:pStyle w:val="TableBody"/>
            </w:pPr>
            <w:r w:rsidRPr="002D0F73">
              <w:t>{ 0xd1c31d5f, 0x944f, 0x434c, {0x88, 0x26, 0xa6, 0xfb, 0x00, 0xd4, 0xbb, 0x97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48400EA8" w:rsidR="008B7F8D" w:rsidRPr="00AE2A2C" w:rsidRDefault="00F420B4" w:rsidP="00F420B4">
            <w:pPr>
              <w:pStyle w:val="TableBody"/>
              <w:rPr>
                <w:color w:val="auto"/>
                <w:w w:val="100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 w:rsidR="002E589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3438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21FDC0" w14:textId="125F8084" w:rsidR="00F420B4" w:rsidRDefault="007C61A5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</w:t>
            </w:r>
            <w:r w:rsidR="001359D8">
              <w:rPr>
                <w:rFonts w:ascii="Arial" w:hAnsi="Arial" w:cs="Arial"/>
                <w:color w:val="000000"/>
                <w:sz w:val="18"/>
                <w:szCs w:val="18"/>
              </w:rPr>
              <w:t>Reset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E589D">
              <w:rPr>
                <w:rFonts w:ascii="Arial" w:hAnsi="Arial" w:cs="Arial"/>
                <w:color w:val="000000"/>
                <w:sz w:val="18"/>
                <w:szCs w:val="18"/>
              </w:rPr>
              <w:t>the s</w:t>
            </w:r>
            <w:r w:rsidR="00F420B4" w:rsidRPr="0022558D">
              <w:rPr>
                <w:rFonts w:ascii="Arial" w:hAnsi="Arial" w:cs="Arial"/>
                <w:color w:val="000000"/>
                <w:sz w:val="18"/>
                <w:szCs w:val="18"/>
              </w:rPr>
              <w:t>ystem.</w:t>
            </w:r>
          </w:p>
          <w:p w14:paraId="6C0806BF" w14:textId="77777777" w:rsidR="008A2170" w:rsidRPr="0022558D" w:rsidRDefault="008A2170" w:rsidP="00F420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6CACE48" w14:textId="55B2F97C" w:rsidR="007C61A5" w:rsidRDefault="00F420B4" w:rsidP="007C61A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  <w:proofErr w:type="spellStart"/>
            <w:r w:rsidRPr="0022558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r w:rsidR="00480983" w:rsidRPr="00136ACC">
              <w:rPr>
                <w:rFonts w:ascii="Arial" w:hAnsi="Arial" w:cs="Arial"/>
                <w:color w:val="000000"/>
                <w:sz w:val="18"/>
                <w:szCs w:val="18"/>
              </w:rPr>
              <w:t>attributes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 xml:space="preserve"> = 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NV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>+RT+BS</w:t>
            </w:r>
            <w:r w:rsidR="00136ACC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C04F83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48098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A5D32EE" w14:textId="77777777" w:rsidR="00827F76" w:rsidRDefault="00827F76" w:rsidP="00F420B4">
            <w:pPr>
              <w:pStyle w:val="TableBody"/>
            </w:pPr>
          </w:p>
          <w:p w14:paraId="6E3C3782" w14:textId="09B2A216" w:rsidR="002D555E" w:rsidRDefault="00827F76" w:rsidP="00F420B4">
            <w:pPr>
              <w:pStyle w:val="TableBody"/>
            </w:pPr>
            <w:r>
              <w:t xml:space="preserve">If </w:t>
            </w:r>
            <w:proofErr w:type="spellStart"/>
            <w:r w:rsidRPr="0022558D">
              <w:t>MemoryOverwriteRequestControl</w:t>
            </w:r>
            <w:proofErr w:type="spellEnd"/>
            <w:r>
              <w:t xml:space="preserve"> </w:t>
            </w:r>
            <w:r w:rsidR="002D0F73">
              <w:t xml:space="preserve">does not </w:t>
            </w:r>
            <w:r>
              <w:t>exist with the correct</w:t>
            </w:r>
            <w:r w:rsidR="000A46EF">
              <w:t xml:space="preserve"> attributes </w:t>
            </w:r>
            <w:r w:rsidR="002D0F73">
              <w:t>and/</w:t>
            </w:r>
            <w:r w:rsidR="00047FBA">
              <w:t>or</w:t>
            </w:r>
            <w:r w:rsidR="000A46EF">
              <w:t xml:space="preserve"> </w:t>
            </w:r>
            <w:proofErr w:type="spellStart"/>
            <w:r w:rsidR="000A46EF">
              <w:t>DataSize</w:t>
            </w:r>
            <w:proofErr w:type="spellEnd"/>
            <w:r w:rsidR="000A46EF">
              <w:t xml:space="preserve">, the test should </w:t>
            </w:r>
            <w:r w:rsidR="004D3188">
              <w:t>report a</w:t>
            </w:r>
            <w:r w:rsidR="002D0F73">
              <w:t xml:space="preserve"> failure</w:t>
            </w:r>
            <w:r w:rsidR="004D3188">
              <w:t>.</w:t>
            </w:r>
          </w:p>
        </w:tc>
      </w:tr>
      <w:tr w:rsidR="003B6195" w14:paraId="6EDF0457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AE42D6" w14:textId="104EB068" w:rsidR="003B6195" w:rsidRDefault="00F4421F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</w:t>
            </w:r>
            <w:r w:rsidR="0075103B">
              <w:rPr>
                <w:w w:val="100"/>
              </w:rPr>
              <w:t>, 3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CD28C9" w14:textId="39A45EA0" w:rsidR="003B6195" w:rsidRDefault="00B93030">
            <w:pPr>
              <w:pStyle w:val="TableBody"/>
              <w:rPr>
                <w:rFonts w:ascii="ArialMT" w:eastAsia="Times New Roman" w:hAnsi="ArialMT" w:cs="Times New Roman"/>
              </w:rPr>
            </w:pPr>
            <w:r w:rsidRPr="00B93030">
              <w:rPr>
                <w:rFonts w:ascii="ArialMT" w:eastAsia="Times New Roman" w:hAnsi="ArialMT" w:cs="Times New Roman"/>
              </w:rPr>
              <w:t>{ 0xa6c191b1, 0x9bfb, 0x4231, {0xb9, 0x2d, 0x4e, 0xa2, 0x21, 0xf6, 0x4b, 0x5d }}</w:t>
            </w:r>
            <w:r w:rsidR="00EF7B22">
              <w:rPr>
                <w:rFonts w:ascii="ArialMT" w:eastAsia="Times New Roman" w:hAnsi="ArialMT" w:cs="Times New Roman"/>
              </w:rPr>
              <w:t>,</w:t>
            </w:r>
          </w:p>
          <w:p w14:paraId="6846F1CB" w14:textId="7BBC4989" w:rsidR="00B93030" w:rsidRPr="0070648D" w:rsidRDefault="00EF7B22">
            <w:pPr>
              <w:pStyle w:val="TableBody"/>
              <w:rPr>
                <w:rFonts w:ascii="ArialMT" w:eastAsia="Times New Roman" w:hAnsi="ArialMT" w:cs="Times New Roman"/>
                <w:lang w:val="it-IT"/>
              </w:rPr>
            </w:pPr>
            <w:r w:rsidRPr="0070648D">
              <w:rPr>
                <w:rFonts w:ascii="ArialMT" w:eastAsia="Times New Roman" w:hAnsi="ArialMT" w:cs="Times New Roman"/>
                <w:lang w:val="it-IT"/>
              </w:rPr>
              <w:t>{ 0x34d41a18, 0x8ffe, 0x456b, {0xa4, 0x82, 0x97, 0xb9, 0x9c, 0x50, 0x7d, 0x9e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63EFCC" w14:textId="4BAAD1FF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422B4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A739BF">
              <w:rPr>
                <w:rFonts w:ascii="Arial" w:hAnsi="Arial" w:cs="Arial"/>
                <w:sz w:val="18"/>
                <w:szCs w:val="18"/>
              </w:rPr>
              <w:t xml:space="preserve"> bit </w:t>
            </w:r>
            <w:r w:rsidR="00EC5F2E">
              <w:rPr>
                <w:rFonts w:ascii="Arial" w:hAnsi="Arial" w:cs="Arial"/>
                <w:sz w:val="18"/>
                <w:szCs w:val="18"/>
              </w:rPr>
              <w:t xml:space="preserve">within </w:t>
            </w:r>
            <w:proofErr w:type="spellStart"/>
            <w:r w:rsidR="00EC5F2E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0D7E96" w14:textId="77777777" w:rsidR="00F00888" w:rsidRDefault="00F00888" w:rsidP="00480983">
            <w:pPr>
              <w:rPr>
                <w:rFonts w:ascii="Arial" w:hAnsi="Arial" w:cs="Arial"/>
                <w:sz w:val="18"/>
                <w:szCs w:val="18"/>
              </w:rPr>
            </w:pPr>
          </w:p>
          <w:p w14:paraId="04B6E1E0" w14:textId="69C7AC64" w:rsidR="002A4DDA" w:rsidRPr="00480983" w:rsidRDefault="00F00888" w:rsidP="00480983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Verify that on System reset,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A739BF">
              <w:rPr>
                <w:rFonts w:ascii="Arial" w:hAnsi="Arial" w:cs="Arial"/>
                <w:sz w:val="18"/>
                <w:szCs w:val="18"/>
              </w:rPr>
              <w:t xml:space="preserve"> bit</w:t>
            </w:r>
            <w:r w:rsidR="00684C3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2E75">
              <w:rPr>
                <w:rFonts w:ascii="Arial" w:hAnsi="Arial" w:cs="Arial"/>
                <w:sz w:val="18"/>
                <w:szCs w:val="18"/>
              </w:rPr>
              <w:t>is cleared.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1514F96" w14:textId="064A528D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proofErr w:type="gram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attributes, and </w:t>
            </w:r>
            <w:proofErr w:type="spellStart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Set </w:t>
            </w:r>
            <w:r w:rsidR="00A739B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A739BF">
              <w:rPr>
                <w:rFonts w:ascii="Arial" w:hAnsi="Arial" w:cs="Arial"/>
                <w:sz w:val="18"/>
                <w:szCs w:val="18"/>
              </w:rPr>
              <w:t xml:space="preserve"> bit</w:t>
            </w: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13FB28D0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70143" w14:textId="77777777" w:rsidR="00D90292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>2. Reboot System.</w:t>
            </w:r>
          </w:p>
          <w:p w14:paraId="7CA24E7A" w14:textId="77777777" w:rsidR="008A2170" w:rsidRPr="00D90292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3D155AD" w14:textId="79A99408" w:rsidR="00336AF0" w:rsidRDefault="00D90292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3. </w:t>
            </w:r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AE526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  <w:r w:rsidR="00336AF0">
              <w:rPr>
                <w:rFonts w:ascii="Arial" w:hAnsi="Arial" w:cs="Arial"/>
                <w:color w:val="000000"/>
                <w:sz w:val="18"/>
                <w:szCs w:val="18"/>
              </w:rPr>
              <w:t>Size</w:t>
            </w:r>
            <w:proofErr w:type="spellEnd"/>
            <w:r w:rsidR="008A217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2B85E957" w14:textId="77777777" w:rsidR="008A2170" w:rsidRDefault="008A2170" w:rsidP="00D90292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703FBC7" w14:textId="45B5FB58" w:rsidR="003B6195" w:rsidRDefault="00336AF0" w:rsidP="000422B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4. 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r w:rsidR="00A739BF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="00A739BF">
              <w:rPr>
                <w:rFonts w:ascii="Arial" w:hAnsi="Arial" w:cs="Arial"/>
                <w:sz w:val="18"/>
                <w:szCs w:val="18"/>
              </w:rPr>
              <w:t>ClearMemory</w:t>
            </w:r>
            <w:proofErr w:type="spellEnd"/>
            <w:r w:rsidR="00410B10">
              <w:rPr>
                <w:rFonts w:ascii="Arial" w:hAnsi="Arial" w:cs="Arial"/>
                <w:sz w:val="18"/>
                <w:szCs w:val="18"/>
              </w:rPr>
              <w:t xml:space="preserve"> bit</w:t>
            </w:r>
            <w:r w:rsidR="00D90292" w:rsidRPr="00D90292">
              <w:rPr>
                <w:rFonts w:ascii="Arial" w:hAnsi="Arial" w:cs="Arial"/>
                <w:color w:val="000000"/>
                <w:sz w:val="18"/>
                <w:szCs w:val="18"/>
              </w:rPr>
              <w:t xml:space="preserve"> is Cleared</w:t>
            </w:r>
          </w:p>
        </w:tc>
      </w:tr>
      <w:tr w:rsidR="00630ADE" w14:paraId="38636EE6" w14:textId="77777777" w:rsidTr="004D7FC1">
        <w:trPr>
          <w:trHeight w:val="1740"/>
        </w:trPr>
        <w:tc>
          <w:tcPr>
            <w:tcW w:w="11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7ED479" w14:textId="5F836CC6" w:rsidR="00630ADE" w:rsidRDefault="0075103B" w:rsidP="00630ADE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4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AA1321" w14:textId="10A0E49C" w:rsidR="00630ADE" w:rsidRPr="006E7E06" w:rsidRDefault="00EF7B22" w:rsidP="00630ADE">
            <w:pPr>
              <w:pStyle w:val="TableBody"/>
              <w:rPr>
                <w:rFonts w:ascii="ArialMT" w:eastAsia="Times New Roman" w:hAnsi="ArialMT" w:cs="Times New Roman"/>
              </w:rPr>
            </w:pPr>
            <w:r w:rsidRPr="00EF7B22">
              <w:rPr>
                <w:rFonts w:ascii="ArialMT" w:eastAsia="Times New Roman" w:hAnsi="ArialMT" w:cs="Times New Roman"/>
              </w:rPr>
              <w:t>{ 0x002519c6, 0x859f, 0x4d25, {0xb1, 0x36, 0xb2, 0xef, 0x61, 0xe5, 0xd9, 0x6f }}</w:t>
            </w:r>
          </w:p>
        </w:tc>
        <w:tc>
          <w:tcPr>
            <w:tcW w:w="29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ACA56B" w14:textId="1296CEB3" w:rsidR="00630ADE" w:rsidRDefault="00630ADE" w:rsidP="00630ADE">
            <w:pPr>
              <w:rPr>
                <w:rFonts w:ascii="Arial" w:hAnsi="Arial" w:cs="Arial"/>
                <w:sz w:val="18"/>
                <w:szCs w:val="18"/>
              </w:rPr>
            </w:pP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Verify </w:t>
            </w:r>
            <w:proofErr w:type="spellStart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created by platform firmware as specified in the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TCG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specification</w:t>
            </w:r>
            <w:r w:rsidRPr="00787A6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2B7D7" w14:textId="35C288ED" w:rsidR="00630ADE" w:rsidRPr="001A368E" w:rsidRDefault="00630ADE" w:rsidP="00630A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2. Verify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() returns</w:t>
            </w:r>
            <w:r w:rsidR="0083472B">
              <w:rPr>
                <w:rFonts w:ascii="Arial" w:hAnsi="Arial" w:cs="Arial"/>
                <w:color w:val="000000"/>
                <w:sz w:val="18"/>
                <w:szCs w:val="18"/>
              </w:rPr>
              <w:t xml:space="preserve"> EFI_SUCCESS and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Lock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with correct attributes = (NV+RT+BS)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correct </w:t>
            </w:r>
            <w:proofErr w:type="spellStart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02330B" w:rsidRPr="001A368E">
              <w:rPr>
                <w:rFonts w:ascii="Arial" w:hAnsi="Arial" w:cs="Arial"/>
                <w:color w:val="000000"/>
                <w:sz w:val="18"/>
                <w:szCs w:val="18"/>
              </w:rPr>
              <w:t>, and correct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 0</w:t>
            </w:r>
            <w:r w:rsidR="00BA0408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="007925CF" w:rsidRPr="001A368E">
              <w:rPr>
                <w:rFonts w:ascii="Arial" w:hAnsi="Arial" w:cs="Arial"/>
                <w:color w:val="000000"/>
                <w:sz w:val="18"/>
                <w:szCs w:val="18"/>
              </w:rPr>
              <w:t xml:space="preserve"> to indicate unlocked</w:t>
            </w:r>
            <w:r w:rsidRPr="001A368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1DA78C4" w14:textId="59BCA39F" w:rsidR="00224292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>XX.1.2</w:t>
      </w:r>
      <w:r w:rsidR="001B30EC">
        <w:rPr>
          <w:w w:val="100"/>
        </w:rPr>
        <w:t xml:space="preserve"> </w:t>
      </w:r>
      <w:proofErr w:type="spellStart"/>
      <w:r w:rsidR="00787A61" w:rsidRPr="00787A61">
        <w:rPr>
          <w:w w:val="100"/>
        </w:rPr>
        <w:t>MemoryOverwriteRequestControl.</w:t>
      </w:r>
      <w:r w:rsidR="008B7FDD">
        <w:rPr>
          <w:w w:val="100"/>
        </w:rPr>
        <w:t>S</w:t>
      </w:r>
      <w:r w:rsidR="00787A61" w:rsidRPr="00787A61">
        <w:rPr>
          <w:w w:val="100"/>
        </w:rPr>
        <w:t>etVariable</w:t>
      </w:r>
      <w:proofErr w:type="spellEnd"/>
      <w:r w:rsidR="004C4F37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444"/>
        <w:gridCol w:w="2970"/>
        <w:gridCol w:w="4140"/>
      </w:tblGrid>
      <w:tr w:rsidR="00224292" w14:paraId="3A695523" w14:textId="77777777" w:rsidTr="00061BD2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3F39275C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18D4BD1C" w14:textId="77777777" w:rsidTr="00061BD2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438BC847" w:rsidR="00224292" w:rsidRDefault="00737C1D">
            <w:pPr>
              <w:pStyle w:val="TableBody"/>
            </w:pPr>
            <w:r>
              <w:t>5, 6</w:t>
            </w:r>
          </w:p>
        </w:tc>
        <w:tc>
          <w:tcPr>
            <w:tcW w:w="14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2A1126" w14:textId="77777777" w:rsidR="006025E9" w:rsidRDefault="00DD1DCA">
            <w:pPr>
              <w:pStyle w:val="TableBody"/>
            </w:pPr>
            <w:proofErr w:type="gramStart"/>
            <w:r w:rsidRPr="00DD1DCA">
              <w:t>{ 0</w:t>
            </w:r>
            <w:proofErr w:type="gramEnd"/>
            <w:r w:rsidRPr="00DD1DCA">
              <w:t>x13e97668, 0xe905, 0x452d, {0xa0, 0x72, 0x03, 0xde, 0xbf, 0x53, 0xdf, 0xa2 }}</w:t>
            </w:r>
            <w:r>
              <w:t>,</w:t>
            </w:r>
          </w:p>
          <w:p w14:paraId="49872CDB" w14:textId="5D7DC1DF" w:rsidR="00DD1DCA" w:rsidRPr="00DD1DCA" w:rsidRDefault="00DD1DCA">
            <w:pPr>
              <w:pStyle w:val="TableBody"/>
              <w:rPr>
                <w:lang w:val="it-IT"/>
              </w:rPr>
            </w:pPr>
            <w:r w:rsidRPr="00DD1DCA">
              <w:rPr>
                <w:lang w:val="it-IT"/>
              </w:rPr>
              <w:t>{ 0x94811e97, 0x7513, 0x4099, {0xae, 0xb8, 0x5a, 0x7e, 0x7d, 0x50, 0xb4, 0x99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1ABF55" w14:textId="3DF3518F" w:rsidR="00AD779C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MemoryOverwriteRequestControl.SetVariable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returns EFI_INVALID_PARAMETER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if incorrect attributes are passed (with all other parameters being valid)</w:t>
            </w:r>
            <w:r w:rsidR="009E266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0C2AE113" w14:textId="77777777" w:rsidR="00AD779C" w:rsidRPr="002A4DDA" w:rsidRDefault="00AD779C" w:rsidP="00AD779C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61D0B70E" w14:textId="64093B11" w:rsidR="008300AD" w:rsidRPr="008300AD" w:rsidRDefault="00AD779C" w:rsidP="00AD779C">
            <w:pPr>
              <w:pStyle w:val="TableBody"/>
              <w:rPr>
                <w:b/>
                <w:bCs/>
                <w:color w:val="800000"/>
                <w:w w:val="100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BB5F9A" w14:textId="069F518A" w:rsidR="00CA2AC2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1. Invoke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()with valid GUID, variable name, attributes and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 Save the current value for comparison.</w:t>
            </w:r>
          </w:p>
          <w:p w14:paraId="316D9199" w14:textId="7579B924" w:rsidR="003B0538" w:rsidRPr="003B0538" w:rsidRDefault="00CA2AC2" w:rsidP="00CA2AC2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and </w:t>
            </w:r>
            <w:proofErr w:type="spellStart"/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3B0538" w:rsidRPr="003B0538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E47C4">
              <w:rPr>
                <w:rFonts w:ascii="Arial" w:hAnsi="Arial" w:cs="Arial"/>
                <w:color w:val="000000"/>
                <w:sz w:val="18"/>
                <w:szCs w:val="18"/>
              </w:rPr>
              <w:t xml:space="preserve">Pass an attributes value </w:t>
            </w:r>
            <w:r w:rsidR="00630C97">
              <w:rPr>
                <w:rFonts w:ascii="Arial" w:hAnsi="Arial" w:cs="Arial"/>
                <w:color w:val="000000"/>
                <w:sz w:val="18"/>
                <w:szCs w:val="18"/>
              </w:rPr>
              <w:t>!= (NV+RT+BS)</w:t>
            </w:r>
            <w:r w:rsidR="007258B6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 w:rsidR="005B6421">
              <w:rPr>
                <w:rFonts w:ascii="Arial" w:hAnsi="Arial" w:cs="Arial"/>
                <w:color w:val="000000"/>
                <w:sz w:val="18"/>
                <w:szCs w:val="18"/>
              </w:rPr>
              <w:t xml:space="preserve">Data != saved value from </w:t>
            </w:r>
            <w:r w:rsidR="00D963A1">
              <w:rPr>
                <w:rFonts w:ascii="Arial" w:hAnsi="Arial" w:cs="Arial"/>
                <w:color w:val="000000"/>
                <w:sz w:val="18"/>
                <w:szCs w:val="18"/>
              </w:rPr>
              <w:t>the previous step.</w:t>
            </w:r>
          </w:p>
          <w:p w14:paraId="7E2E9C94" w14:textId="27280E06" w:rsidR="004C5FF8" w:rsidRDefault="0053450C" w:rsidP="004C5FF8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Verify </w:t>
            </w:r>
            <w:proofErr w:type="spellStart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4C5FF8" w:rsidRPr="00C46E20">
              <w:rPr>
                <w:rFonts w:ascii="Arial" w:hAnsi="Arial" w:cs="Arial"/>
                <w:color w:val="000000"/>
                <w:sz w:val="18"/>
                <w:szCs w:val="18"/>
              </w:rPr>
              <w:t>() returns EFI_INVALID_PARAMETER.</w:t>
            </w:r>
          </w:p>
          <w:p w14:paraId="1F0B8AB3" w14:textId="0E467CC3" w:rsidR="004C5FF8" w:rsidRPr="004C5FF8" w:rsidRDefault="0053450C" w:rsidP="005A0BFB">
            <w:pPr>
              <w:pStyle w:val="NormalWeb"/>
              <w:ind w:left="7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  <w:r w:rsidR="005A0BFB" w:rsidRPr="00C46E20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MemoryOverwrit-eRequestControl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() returns </w:t>
            </w:r>
            <w:r w:rsidR="006264A1">
              <w:rPr>
                <w:rFonts w:ascii="Arial" w:hAnsi="Arial" w:cs="Arial"/>
                <w:color w:val="000000"/>
                <w:sz w:val="18"/>
                <w:szCs w:val="18"/>
              </w:rPr>
              <w:t>a Data value ==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 initial </w:t>
            </w:r>
            <w:r w:rsidR="002D55D5">
              <w:rPr>
                <w:rFonts w:ascii="Arial" w:hAnsi="Arial" w:cs="Arial"/>
                <w:color w:val="000000"/>
                <w:sz w:val="18"/>
                <w:szCs w:val="18"/>
              </w:rPr>
              <w:t xml:space="preserve">saved </w:t>
            </w:r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 xml:space="preserve">value of </w:t>
            </w:r>
            <w:proofErr w:type="spellStart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</w:t>
            </w:r>
            <w:proofErr w:type="spellEnd"/>
            <w:r w:rsidR="006025E9" w:rsidRPr="006025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3FB06532" w14:textId="30AAE0F1" w:rsidR="00224292" w:rsidRDefault="00096E5F" w:rsidP="0053057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XX.1.3 </w:t>
      </w:r>
      <w:proofErr w:type="spellStart"/>
      <w:r w:rsidR="004D1483" w:rsidRPr="004D1483">
        <w:rPr>
          <w:w w:val="100"/>
        </w:rPr>
        <w:t>MemoryOverwriteRequestControlLock.SetVariable</w:t>
      </w:r>
      <w:proofErr w:type="spellEnd"/>
      <w:r w:rsidR="004D1483" w:rsidRPr="004D1483">
        <w:rPr>
          <w:w w:val="100"/>
        </w:rPr>
        <w:t>()</w:t>
      </w:r>
    </w:p>
    <w:tbl>
      <w:tblPr>
        <w:tblW w:w="9694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24"/>
        <w:gridCol w:w="2970"/>
        <w:gridCol w:w="4140"/>
      </w:tblGrid>
      <w:tr w:rsidR="00224292" w14:paraId="71B10EF9" w14:textId="77777777" w:rsidTr="00061BD2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224292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0EA7CE7D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5E3F84B1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2112A4BC" w:rsidR="00224292" w:rsidRDefault="00737C1D">
            <w:pPr>
              <w:pStyle w:val="TableBody"/>
            </w:pPr>
            <w:r>
              <w:t>7, 8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5CE082" w14:textId="77777777" w:rsidR="00636580" w:rsidRDefault="00DD1DCA">
            <w:pPr>
              <w:pStyle w:val="TableBody"/>
            </w:pPr>
            <w:proofErr w:type="gramStart"/>
            <w:r w:rsidRPr="00DD1DCA">
              <w:t>{ 0</w:t>
            </w:r>
            <w:proofErr w:type="gramEnd"/>
            <w:r w:rsidRPr="00DD1DCA">
              <w:t>x15378290, 0x17dd, 0x4cbf, {0x8e, 0x8f, 0xc2, 0x4b, 0xc9, 0x09, 0xb4, 0x14 }}</w:t>
            </w:r>
            <w:r>
              <w:t>,</w:t>
            </w:r>
          </w:p>
          <w:p w14:paraId="5EF831F9" w14:textId="05C97C2D" w:rsidR="00DD1DCA" w:rsidRDefault="00DD1DCA">
            <w:pPr>
              <w:pStyle w:val="TableBody"/>
            </w:pPr>
            <w:proofErr w:type="gramStart"/>
            <w:r w:rsidRPr="00DD1DCA">
              <w:t>{ 0</w:t>
            </w:r>
            <w:proofErr w:type="gramEnd"/>
            <w:r w:rsidRPr="00DD1DCA">
              <w:t>x5f0b42ef, 0x3cec, 0x46ad, {0xbc, 0x5b, 0xc3, 0x7a, 0x1d, 0x45, 0x41, 0x29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BC04BF" w14:textId="7ECEDDC9" w:rsidR="00A525A1" w:rsidRPr="00E65801" w:rsidRDefault="00C36EE0">
            <w:pPr>
              <w:pStyle w:val="TableBody"/>
              <w:rPr>
                <w:color w:val="auto"/>
                <w:w w:val="100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with Attributes == 0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must return value </w:t>
            </w:r>
            <w:r w:rsid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of EFI</w:t>
            </w:r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_WRITE_PROTECTED.</w:t>
            </w:r>
          </w:p>
          <w:p w14:paraId="2D6350FF" w14:textId="77777777" w:rsidR="00A525A1" w:rsidRDefault="00A525A1">
            <w:pPr>
              <w:pStyle w:val="TableBody"/>
            </w:pPr>
          </w:p>
          <w:p w14:paraId="72A210B2" w14:textId="144B9B03" w:rsidR="00356587" w:rsidRDefault="00356587">
            <w:pPr>
              <w:pStyle w:val="TableBody"/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0FE986" w14:textId="72F6BC9D" w:rsidR="000B1475" w:rsidRPr="00776975" w:rsidRDefault="000B1475" w:rsidP="00776975">
            <w:r w:rsidRPr="00776975">
              <w:t>1</w:t>
            </w:r>
            <w:r w:rsidRPr="00776975">
              <w:rPr>
                <w:rFonts w:ascii="Arial" w:hAnsi="Arial" w:cs="Arial"/>
                <w:color w:val="000000"/>
                <w:sz w:val="18"/>
                <w:szCs w:val="18"/>
              </w:rPr>
              <w:t>. Reboot the system</w:t>
            </w:r>
            <w:r w:rsidR="00C0360F" w:rsidRPr="00776975">
              <w:rPr>
                <w:rFonts w:ascii="Arial" w:hAnsi="Arial" w:cs="Arial"/>
                <w:color w:val="000000"/>
                <w:sz w:val="18"/>
                <w:szCs w:val="18"/>
              </w:rPr>
              <w:t xml:space="preserve"> to ensure </w:t>
            </w:r>
            <w:proofErr w:type="spellStart"/>
            <w:r w:rsidR="006B172E" w:rsidRPr="00776975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="006D5844" w:rsidRPr="00776975">
              <w:rPr>
                <w:rFonts w:ascii="Arial" w:hAnsi="Arial" w:cs="Arial"/>
                <w:color w:val="000000"/>
                <w:sz w:val="18"/>
                <w:szCs w:val="18"/>
              </w:rPr>
              <w:t xml:space="preserve"> is unlocked</w:t>
            </w:r>
            <w:r w:rsidRPr="0077697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0A8A78F" w14:textId="77777777" w:rsidR="000B1475" w:rsidRDefault="000B1475" w:rsidP="000B14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C8ED51E" w14:textId="77EFF19A" w:rsidR="00352406" w:rsidRPr="00C36EE0" w:rsidRDefault="000B1475" w:rsidP="00C36EE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2. 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="00C36EE0" w:rsidRPr="000B1475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561EA8">
              <w:rPr>
                <w:rFonts w:ascii="Arial" w:hAnsi="Arial" w:cs="Arial"/>
                <w:color w:val="000000"/>
                <w:sz w:val="18"/>
                <w:szCs w:val="18"/>
              </w:rPr>
              <w:t>Pass an attributes value == 0.</w:t>
            </w:r>
          </w:p>
          <w:p w14:paraId="377B8876" w14:textId="363C827D" w:rsidR="00224292" w:rsidRDefault="00C36EE0" w:rsidP="00384734">
            <w:pPr>
              <w:pStyle w:val="TableBody"/>
              <w:numPr>
                <w:ilvl w:val="0"/>
                <w:numId w:val="13"/>
              </w:numPr>
            </w:pPr>
            <w:r w:rsidRPr="00C36EE0">
              <w:t xml:space="preserve">Verify </w:t>
            </w:r>
            <w:proofErr w:type="spellStart"/>
            <w:r w:rsidRPr="00C36EE0">
              <w:t>SetVariable</w:t>
            </w:r>
            <w:proofErr w:type="spellEnd"/>
            <w:r w:rsidRPr="00C36EE0">
              <w:t>() returns EFI_WRITE_PROTECTED.</w:t>
            </w:r>
          </w:p>
          <w:p w14:paraId="38D5216D" w14:textId="77777777" w:rsidR="006A5296" w:rsidRDefault="006A5296" w:rsidP="00C36EE0">
            <w:pPr>
              <w:pStyle w:val="TableBody"/>
            </w:pPr>
          </w:p>
          <w:p w14:paraId="6F850C8E" w14:textId="1E00A65E" w:rsidR="006A5296" w:rsidRDefault="006A5296" w:rsidP="00384734">
            <w:pPr>
              <w:pStyle w:val="TableBody"/>
              <w:numPr>
                <w:ilvl w:val="0"/>
                <w:numId w:val="13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 w:rsidR="006264A1">
              <w:t>GetVariable</w:t>
            </w:r>
            <w:proofErr w:type="spellEnd"/>
            <w:r w:rsidR="006264A1">
              <w:t>() returns a Data Value</w:t>
            </w:r>
            <w:r>
              <w:t xml:space="preserve"> </w:t>
            </w:r>
            <w:r w:rsidR="006264A1">
              <w:t>== 0</w:t>
            </w:r>
            <w:r w:rsidR="00606505">
              <w:t>x00</w:t>
            </w:r>
            <w:r>
              <w:t>.</w:t>
            </w:r>
          </w:p>
        </w:tc>
      </w:tr>
      <w:tr w:rsidR="00224292" w14:paraId="1A1478D8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77A54371" w:rsidR="00224292" w:rsidRDefault="00737C1D">
            <w:pPr>
              <w:pStyle w:val="TableBody"/>
            </w:pPr>
            <w:r>
              <w:lastRenderedPageBreak/>
              <w:t>9, 10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7E4F06" w14:textId="77777777" w:rsidR="00636580" w:rsidRDefault="00DD1DCA">
            <w:pPr>
              <w:pStyle w:val="TableBody"/>
            </w:pPr>
            <w:proofErr w:type="gramStart"/>
            <w:r w:rsidRPr="00DD1DCA">
              <w:t>{ 0</w:t>
            </w:r>
            <w:proofErr w:type="gramEnd"/>
            <w:r w:rsidRPr="00DD1DCA">
              <w:t>x9665c8d9, 0x267c, 0x4393, {0xa4, 0x72, 0x10, 0x54, 0x43, 0x56, 0x20, 0x21 }}</w:t>
            </w:r>
            <w:r>
              <w:t>,</w:t>
            </w:r>
          </w:p>
          <w:p w14:paraId="33489FDA" w14:textId="4B98CB22" w:rsidR="00DD1DCA" w:rsidRPr="00DD1DCA" w:rsidRDefault="00DD1DCA">
            <w:pPr>
              <w:pStyle w:val="TableBody"/>
            </w:pPr>
            <w:proofErr w:type="gramStart"/>
            <w:r w:rsidRPr="00DD1DCA">
              <w:t>{ 0</w:t>
            </w:r>
            <w:proofErr w:type="gramEnd"/>
            <w:r w:rsidRPr="00DD1DCA">
              <w:t>xce655812, 0xcc40, 0x42b0, {0x80, 0xd1, 0xa7, 0x26, 0xdb, 0x14, 0x9e, 0xa8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DB5AC9" w14:textId="74E9AF92" w:rsidR="00224292" w:rsidRDefault="00730F0D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</w:t>
            </w:r>
            <w:proofErr w:type="spellStart"/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== 0 must return value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of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 </w:t>
            </w:r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</w:t>
            </w:r>
            <w:proofErr w:type="gramEnd"/>
            <w:r w:rsidRPr="00E65801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_WRITE_PROTECTED.</w:t>
            </w:r>
          </w:p>
          <w:p w14:paraId="5F19EB01" w14:textId="77777777" w:rsidR="00356587" w:rsidRDefault="00356587">
            <w:pPr>
              <w:pStyle w:val="TableBody"/>
              <w:rPr>
                <w:rStyle w:val="CodeCharacter"/>
                <w:b w:val="0"/>
                <w:bCs w:val="0"/>
                <w:color w:val="auto"/>
              </w:rPr>
            </w:pPr>
          </w:p>
          <w:p w14:paraId="04293A67" w14:textId="00595C0F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93455" w14:textId="741779FB" w:rsidR="00730F0D" w:rsidRPr="00730F0D" w:rsidRDefault="00730F0D" w:rsidP="00730F0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Attributes.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30F0D">
              <w:rPr>
                <w:rFonts w:ascii="Arial" w:hAnsi="Arial" w:cs="Arial"/>
                <w:color w:val="000000"/>
                <w:sz w:val="18"/>
                <w:szCs w:val="18"/>
              </w:rPr>
              <w:t>== 0.</w:t>
            </w:r>
          </w:p>
          <w:p w14:paraId="370F40E4" w14:textId="77777777" w:rsidR="00352406" w:rsidRDefault="00352406" w:rsidP="00730F0D">
            <w:pPr>
              <w:pStyle w:val="TableBody"/>
            </w:pPr>
          </w:p>
          <w:p w14:paraId="18A3AC03" w14:textId="143EA751" w:rsidR="00224292" w:rsidRDefault="00730F0D" w:rsidP="00384734">
            <w:pPr>
              <w:pStyle w:val="TableBody"/>
              <w:numPr>
                <w:ilvl w:val="0"/>
                <w:numId w:val="14"/>
              </w:numPr>
            </w:pPr>
            <w:r w:rsidRPr="00730F0D">
              <w:t xml:space="preserve">Verify </w:t>
            </w:r>
            <w:proofErr w:type="spellStart"/>
            <w:r w:rsidRPr="00730F0D">
              <w:t>SetVariable</w:t>
            </w:r>
            <w:proofErr w:type="spellEnd"/>
            <w:r w:rsidRPr="00730F0D">
              <w:t>() returns EFI_WRITE_PROTECTED.</w:t>
            </w:r>
          </w:p>
          <w:p w14:paraId="41BD0879" w14:textId="77777777" w:rsidR="006B172E" w:rsidRDefault="006B172E" w:rsidP="006B172E">
            <w:pPr>
              <w:pStyle w:val="TableBody"/>
            </w:pPr>
          </w:p>
          <w:p w14:paraId="3CB22A7B" w14:textId="7990D0AB" w:rsidR="006A5296" w:rsidRDefault="006B172E" w:rsidP="00384734">
            <w:pPr>
              <w:pStyle w:val="TableBody"/>
              <w:numPr>
                <w:ilvl w:val="0"/>
                <w:numId w:val="14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>
              <w:t>GetVariable</w:t>
            </w:r>
            <w:proofErr w:type="spellEnd"/>
            <w:r>
              <w:t>() returns a Data Value == 0</w:t>
            </w:r>
            <w:r w:rsidR="00606505">
              <w:t>x00</w:t>
            </w:r>
            <w:r>
              <w:t>.</w:t>
            </w:r>
          </w:p>
        </w:tc>
      </w:tr>
      <w:tr w:rsidR="00224292" w14:paraId="06E8ED25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26D099A0" w:rsidR="00224292" w:rsidRDefault="00737C1D">
            <w:pPr>
              <w:pStyle w:val="TableBody"/>
            </w:pPr>
            <w:r>
              <w:t>11, 12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0BEE3D" w14:textId="77777777" w:rsidR="004730F7" w:rsidRDefault="00DD1DCA">
            <w:pPr>
              <w:pStyle w:val="TableBody"/>
            </w:pPr>
            <w:proofErr w:type="gramStart"/>
            <w:r w:rsidRPr="00DD1DCA">
              <w:t>{ 0</w:t>
            </w:r>
            <w:proofErr w:type="gramEnd"/>
            <w:r w:rsidRPr="00DD1DCA">
              <w:t>xd34348ad, 0x5d46, 0x4961, {0x91, 0x3e, 0xb1, 0xf2, 0xc5, 0xe7, 0x0f, 0x7d }}</w:t>
            </w:r>
            <w:r>
              <w:t>,</w:t>
            </w:r>
          </w:p>
          <w:p w14:paraId="494A9FE3" w14:textId="25EF113E" w:rsidR="00DD1DCA" w:rsidRPr="00DD1DCA" w:rsidRDefault="00DD1DCA">
            <w:pPr>
              <w:pStyle w:val="TableBody"/>
              <w:rPr>
                <w:lang w:val="it-IT"/>
              </w:rPr>
            </w:pPr>
            <w:r w:rsidRPr="00DD1DCA">
              <w:rPr>
                <w:lang w:val="it-IT"/>
              </w:rPr>
              <w:t>{ 0x838311e0, 0x419a, 0x4c92, {0x90, 0x60, 0xbf, 0x94, 0x59, 0xd3, 0xc3, 0x59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88514D" w14:textId="1FD08EEB" w:rsidR="00224292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Data == NULL must </w:t>
            </w:r>
            <w:r w:rsidR="0075344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either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value </w:t>
            </w:r>
            <w:proofErr w:type="gramStart"/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of 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EFI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_WRITE_PROTECTED</w:t>
            </w:r>
            <w:r w:rsidR="00753440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or EFI_INVALID_PARAMETER</w:t>
            </w:r>
            <w:r w:rsidRPr="000633F7"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  <w:p w14:paraId="2AE065B2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4EE4B05D" w14:textId="7DAA22F8" w:rsidR="00356587" w:rsidRPr="00340C7B" w:rsidRDefault="00356587">
            <w:pPr>
              <w:pStyle w:val="TableBody"/>
              <w:rPr>
                <w:b/>
                <w:bCs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DE8B5A" w14:textId="7A72E9FA" w:rsidR="000633F7" w:rsidRPr="000633F7" w:rsidRDefault="000633F7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="00606505">
              <w:rPr>
                <w:rFonts w:ascii="Arial" w:hAnsi="Arial" w:cs="Arial"/>
                <w:color w:val="000000"/>
                <w:sz w:val="18"/>
                <w:szCs w:val="18"/>
              </w:rPr>
              <w:t xml:space="preserve"> = 1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 w:rsidR="006B172E">
              <w:rPr>
                <w:rFonts w:ascii="Arial" w:hAnsi="Arial" w:cs="Arial"/>
                <w:color w:val="000000"/>
                <w:sz w:val="18"/>
                <w:szCs w:val="18"/>
              </w:rPr>
              <w:t>Pass</w:t>
            </w:r>
            <w:r w:rsidRPr="000633F7">
              <w:rPr>
                <w:rFonts w:ascii="Arial" w:hAnsi="Arial" w:cs="Arial"/>
                <w:color w:val="000000"/>
                <w:sz w:val="18"/>
                <w:szCs w:val="18"/>
              </w:rPr>
              <w:t xml:space="preserve"> Data == NULL.</w:t>
            </w:r>
          </w:p>
          <w:p w14:paraId="74E2EFE9" w14:textId="77777777" w:rsidR="00352406" w:rsidRDefault="00352406" w:rsidP="000633F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0A3E0C3" w14:textId="322CB0F7" w:rsidR="005C292C" w:rsidRPr="006B172E" w:rsidRDefault="000633F7" w:rsidP="00384734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) returns EFI_WRITE_PROTECTED</w:t>
            </w:r>
            <w:r w:rsidR="00753440">
              <w:rPr>
                <w:rFonts w:ascii="Arial" w:hAnsi="Arial" w:cs="Arial"/>
                <w:color w:val="000000"/>
                <w:sz w:val="18"/>
                <w:szCs w:val="18"/>
              </w:rPr>
              <w:t xml:space="preserve"> or EFI_INVALID_PARAMETER</w:t>
            </w:r>
            <w:r w:rsidRPr="006B172E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6899638B" w14:textId="77777777" w:rsidR="00224292" w:rsidRDefault="00224292">
            <w:pPr>
              <w:pStyle w:val="TableBody"/>
            </w:pPr>
          </w:p>
          <w:p w14:paraId="364EC504" w14:textId="3CBB284B" w:rsidR="006A5296" w:rsidRPr="009C48C5" w:rsidRDefault="006B172E" w:rsidP="00384734">
            <w:pPr>
              <w:pStyle w:val="TableBody"/>
              <w:numPr>
                <w:ilvl w:val="0"/>
                <w:numId w:val="15"/>
              </w:numPr>
            </w:pPr>
            <w:r>
              <w:t xml:space="preserve">Verify that </w:t>
            </w:r>
            <w:proofErr w:type="spellStart"/>
            <w:r>
              <w:t>MemoryOverwriteRequestControlLock</w:t>
            </w:r>
            <w:proofErr w:type="spellEnd"/>
            <w:r>
              <w:t xml:space="preserve"> </w:t>
            </w:r>
            <w:proofErr w:type="spellStart"/>
            <w:r>
              <w:t>GetVariable</w:t>
            </w:r>
            <w:proofErr w:type="spellEnd"/>
            <w:r>
              <w:t>() returns a Data Value == 0</w:t>
            </w:r>
            <w:r w:rsidR="00606505">
              <w:t>x00</w:t>
            </w:r>
            <w:r>
              <w:t>.</w:t>
            </w:r>
          </w:p>
        </w:tc>
      </w:tr>
      <w:tr w:rsidR="009C48C5" w14:paraId="05B095EA" w14:textId="77777777" w:rsidTr="00061BD2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EF6F3E" w14:textId="0430CF0F" w:rsidR="009C48C5" w:rsidRDefault="00737C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13, 14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DF945E" w14:textId="77777777" w:rsidR="00DD1DCA" w:rsidRDefault="00DD1DCA">
            <w:pPr>
              <w:pStyle w:val="TableBody"/>
              <w:rPr>
                <w:w w:val="100"/>
              </w:rPr>
            </w:pPr>
            <w:proofErr w:type="gramStart"/>
            <w:r w:rsidRPr="00DD1DCA">
              <w:rPr>
                <w:w w:val="100"/>
              </w:rPr>
              <w:t>{ 0</w:t>
            </w:r>
            <w:proofErr w:type="gramEnd"/>
            <w:r w:rsidRPr="00DD1DCA">
              <w:rPr>
                <w:w w:val="100"/>
              </w:rPr>
              <w:t>x12998a9c, 0xc863, 0x4572, {0x80, 0x6c, 0xb6, 0x40, 0x97, 0x91, 0x89, 0x7f }}</w:t>
            </w:r>
            <w:r w:rsidRPr="00DD1DCA">
              <w:rPr>
                <w:w w:val="100"/>
              </w:rPr>
              <w:t>,</w:t>
            </w:r>
          </w:p>
          <w:p w14:paraId="6E8B708B" w14:textId="61365FF2" w:rsidR="00DD1DCA" w:rsidRPr="00DD1DCA" w:rsidRDefault="00DD1DCA">
            <w:pPr>
              <w:pStyle w:val="TableBody"/>
              <w:rPr>
                <w:w w:val="100"/>
              </w:rPr>
            </w:pPr>
            <w:proofErr w:type="gramStart"/>
            <w:r w:rsidRPr="00DD1DCA">
              <w:rPr>
                <w:w w:val="100"/>
              </w:rPr>
              <w:t>{ 0</w:t>
            </w:r>
            <w:proofErr w:type="gramEnd"/>
            <w:r w:rsidRPr="00DD1DCA">
              <w:rPr>
                <w:w w:val="100"/>
              </w:rPr>
              <w:t>xebd4ba26, 0x44c3, 0x464a, {0x88, 0xe3, 0x3b, 0x44, 0x94, 0x88, 0xbb, 0xb8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56081F" w14:textId="08EFF4BF" w:rsidR="009C48C5" w:rsidRDefault="000633F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() </w:t>
            </w:r>
            <w:r w:rsidR="00A739B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with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Attributes </w:t>
            </w:r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!</w:t>
            </w:r>
            <w:proofErr w:type="gramEnd"/>
            <w:r w:rsidR="00D36CA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1705BC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</w:t>
            </w:r>
            <w:r w:rsidR="00ED755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NV+BS+RT) 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 return EFI_INVALID_PARAMETER.</w:t>
            </w:r>
          </w:p>
          <w:p w14:paraId="651A19E9" w14:textId="77777777" w:rsidR="00356587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6696839" w14:textId="3560EF5D" w:rsidR="00356587" w:rsidRPr="00340C7B" w:rsidRDefault="00356587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E8CD13" w14:textId="2F2ECD25" w:rsidR="00D211C1" w:rsidRDefault="00714D4F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() with valid GUID, variable name, Data, and </w:t>
            </w:r>
            <w:proofErr w:type="spellStart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714D4F">
              <w:rPr>
                <w:rFonts w:ascii="Arial" w:hAnsi="Arial" w:cs="Arial"/>
                <w:color w:val="000000"/>
                <w:sz w:val="18"/>
                <w:szCs w:val="18"/>
              </w:rPr>
              <w:t xml:space="preserve">. Set Attributes </w:t>
            </w:r>
            <w:r w:rsidR="00D36CAF">
              <w:rPr>
                <w:rFonts w:ascii="Arial" w:hAnsi="Arial" w:cs="Arial"/>
                <w:color w:val="000000"/>
                <w:sz w:val="18"/>
                <w:szCs w:val="18"/>
              </w:rPr>
              <w:t xml:space="preserve">!= </w:t>
            </w:r>
            <w:r w:rsidR="00F93CE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(NV+BS+RT)</w:t>
            </w:r>
            <w:r w:rsidR="0035240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0C847184" w14:textId="77777777" w:rsidR="00D211C1" w:rsidRDefault="00D211C1" w:rsidP="00D21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75C1B2" w14:textId="211C99EB" w:rsidR="005C292C" w:rsidRPr="00D211C1" w:rsidRDefault="00714D4F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() returns</w:t>
            </w:r>
            <w:r w:rsidR="00D211C1" w:rsidRPr="00D211C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D211C1">
              <w:rPr>
                <w:rFonts w:ascii="Arial" w:hAnsi="Arial" w:cs="Arial"/>
                <w:color w:val="000000"/>
                <w:sz w:val="18"/>
                <w:szCs w:val="18"/>
              </w:rPr>
              <w:t>EFI_INVALID_PARAMETER.</w:t>
            </w:r>
          </w:p>
          <w:p w14:paraId="260BFE64" w14:textId="77777777" w:rsidR="006A5296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192B48" w14:textId="242281B9" w:rsidR="003E05DD" w:rsidRPr="003E05DD" w:rsidRDefault="003E05DD" w:rsidP="0038473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14:paraId="44D049EB" w14:textId="36612FDB" w:rsidR="006A5296" w:rsidRPr="009C48C5" w:rsidRDefault="006A5296" w:rsidP="00714D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C48C5" w14:paraId="0D5EB378" w14:textId="77777777" w:rsidTr="00335BDA">
        <w:trPr>
          <w:trHeight w:val="2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5810EC" w14:textId="646B2B39" w:rsidR="009C48C5" w:rsidRDefault="00737C1D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lastRenderedPageBreak/>
              <w:t>15, 16</w:t>
            </w:r>
          </w:p>
        </w:tc>
        <w:tc>
          <w:tcPr>
            <w:tcW w:w="14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7ABCB" w14:textId="77777777" w:rsidR="00A34ECE" w:rsidRDefault="00DD1DCA">
            <w:pPr>
              <w:pStyle w:val="TableBody"/>
              <w:rPr>
                <w:w w:val="100"/>
                <w:lang w:val="it-IT"/>
              </w:rPr>
            </w:pPr>
            <w:r w:rsidRPr="00DD1DCA">
              <w:rPr>
                <w:w w:val="100"/>
                <w:lang w:val="it-IT"/>
              </w:rPr>
              <w:t>{ 0x00920c8e, 0x241d, 0x4da0, {0x8b, 0x59, 0xc3, 0xad, 0xe0, 0xd6, 0x4e, 0xc9 }}</w:t>
            </w:r>
            <w:r>
              <w:rPr>
                <w:w w:val="100"/>
                <w:lang w:val="it-IT"/>
              </w:rPr>
              <w:t>,</w:t>
            </w:r>
          </w:p>
          <w:p w14:paraId="598E3341" w14:textId="180A7746" w:rsidR="00DD1DCA" w:rsidRPr="0070648D" w:rsidRDefault="00DD1DCA">
            <w:pPr>
              <w:pStyle w:val="TableBody"/>
              <w:rPr>
                <w:w w:val="100"/>
                <w:lang w:val="it-IT"/>
              </w:rPr>
            </w:pPr>
            <w:r w:rsidRPr="00DD1DCA">
              <w:rPr>
                <w:w w:val="100"/>
                <w:lang w:val="it-IT"/>
              </w:rPr>
              <w:t>{ 0x169a43cc, 0x23fa, 0x4887, {0x8b, 0x4f, 0x11, 0xb2, 0xa0, 0x88, 0x4f, 0x63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CD30B" w14:textId="2E0FA891" w:rsidR="009C48C5" w:rsidRDefault="00714D4F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MemoryOverwriteRequestControlLock.SetVariable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()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</w:t>
            </w:r>
            <w:proofErr w:type="gram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= </w:t>
            </w:r>
            <w:r w:rsidR="007C12E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1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and</w:t>
            </w:r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DataSize</w:t>
            </w:r>
            <w:proofErr w:type="spellEnd"/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!= 8</w:t>
            </w:r>
            <w:del w:id="0" w:author="Stuart Yoder" w:date="2023-12-12T09:35:00Z">
              <w:r w:rsidRPr="00352406" w:rsidDel="00776975">
                <w:rPr>
                  <w:rStyle w:val="CodeCharacter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</w:rPr>
                <w:delText>)</w:delText>
              </w:r>
            </w:del>
            <w:r w:rsidRPr="00352406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must return EFI_INVALID_PARAMETER</w:t>
            </w:r>
            <w:r w:rsidR="00DD597E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  <w:p w14:paraId="613FC3FB" w14:textId="77777777" w:rsidR="00DD597E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3F5138D4" w14:textId="664E4DA5" w:rsidR="00DD597E" w:rsidRPr="00352406" w:rsidRDefault="00DD597E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The state of </w:t>
            </w:r>
            <w:proofErr w:type="spellStart"/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Lock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2A4DD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shall not change.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2FFC47" w14:textId="3F7EE1C4" w:rsidR="00352406" w:rsidRDefault="00D005E5" w:rsidP="00352406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) with valid GUID, variable name, Data, and Attributes. Set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</w:t>
            </w:r>
            <w:r w:rsidR="007C12E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&amp;&amp; </w:t>
            </w:r>
            <w:proofErr w:type="spell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DataSize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 != 8.</w:t>
            </w:r>
          </w:p>
          <w:p w14:paraId="3E698084" w14:textId="608456D5" w:rsidR="00335BDA" w:rsidRPr="00335BDA" w:rsidRDefault="00D005E5" w:rsidP="00335BDA">
            <w:pPr>
              <w:pStyle w:val="NormalWeb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</w:t>
            </w:r>
            <w:proofErr w:type="spellStart"/>
            <w:proofErr w:type="gramStart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SetVariable</w:t>
            </w:r>
            <w:proofErr w:type="spell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gramEnd"/>
            <w:r w:rsidRPr="00D005E5">
              <w:rPr>
                <w:rFonts w:ascii="Arial" w:hAnsi="Arial" w:cs="Arial"/>
                <w:color w:val="000000"/>
                <w:sz w:val="18"/>
                <w:szCs w:val="18"/>
              </w:rPr>
              <w:t>) returns EFI_INVALID_PARAMETER.</w:t>
            </w:r>
          </w:p>
          <w:p w14:paraId="29FDEC4B" w14:textId="3996EBB1" w:rsidR="00DD597E" w:rsidRPr="00DD597E" w:rsidRDefault="00DD597E" w:rsidP="0038473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Verify that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MemoryOverwriteRequestControlLock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GetVariable</w:t>
            </w:r>
            <w:proofErr w:type="spellEnd"/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() returns a Data Value == 0</w:t>
            </w:r>
            <w:r w:rsidR="00DF67B7">
              <w:rPr>
                <w:rFonts w:ascii="Arial" w:hAnsi="Arial" w:cs="Arial"/>
                <w:color w:val="000000"/>
                <w:sz w:val="18"/>
                <w:szCs w:val="18"/>
              </w:rPr>
              <w:t>x00</w:t>
            </w:r>
            <w:r w:rsidRPr="003E05DD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4ADDDBCD" w14:textId="5FD00A5D" w:rsidR="00C01365" w:rsidRPr="00096E5F" w:rsidRDefault="00096E5F" w:rsidP="00096E5F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XX.1.4 </w:t>
      </w:r>
      <w:proofErr w:type="spellStart"/>
      <w:r w:rsidR="00C01365" w:rsidRPr="00C01365">
        <w:rPr>
          <w:w w:val="100"/>
        </w:rPr>
        <w:t>MemoryOverwriteRequestControlLock</w:t>
      </w:r>
      <w:proofErr w:type="spellEnd"/>
      <w:r w:rsidR="00C01365" w:rsidRPr="00C01365">
        <w:rPr>
          <w:w w:val="100"/>
        </w:rPr>
        <w:t xml:space="preserve"> Unlocked </w:t>
      </w:r>
      <w:proofErr w:type="gramStart"/>
      <w:r w:rsidR="00C01365" w:rsidRPr="00C01365">
        <w:rPr>
          <w:w w:val="100"/>
        </w:rPr>
        <w:t>state</w:t>
      </w:r>
      <w:proofErr w:type="gramEnd"/>
    </w:p>
    <w:tbl>
      <w:tblPr>
        <w:tblW w:w="9720" w:type="dxa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140"/>
      </w:tblGrid>
      <w:tr w:rsidR="00A34ECE" w14:paraId="3A9D2665" w14:textId="77777777" w:rsidTr="00A34ECE">
        <w:trPr>
          <w:trHeight w:val="36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A34ECE" w:rsidRDefault="00A34ECE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B907C3" w14:textId="7969CC60" w:rsidR="00A34ECE" w:rsidRDefault="00A34ECE">
            <w:pPr>
              <w:pStyle w:val="TableHeading"/>
              <w:rPr>
                <w:w w:val="100"/>
              </w:rPr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A34ECE" w:rsidRDefault="00A34ECE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A34ECE" w:rsidRDefault="00A34ECE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A34ECE" w14:paraId="5BA929BE" w14:textId="77777777" w:rsidTr="00A34ECE">
        <w:trPr>
          <w:trHeight w:val="130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3A9EA241" w:rsidR="00A34ECE" w:rsidRDefault="00737C1D" w:rsidP="00060EDA">
            <w:pPr>
              <w:pStyle w:val="TableBody"/>
            </w:pPr>
            <w:r>
              <w:t>17, 18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DF2430" w14:textId="77777777" w:rsidR="00543F1B" w:rsidRDefault="00DD1DCA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it-IT"/>
              </w:rPr>
            </w:pPr>
            <w:r w:rsidRPr="00DD1DC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it-IT"/>
              </w:rPr>
              <w:t>{ 0x7c11d0ab, 0x7a84, 0x482b, {0xb7, 0x5a, 0xd7, 0x72, 0x6c, 0x3e, 0xae, 0x0e }}</w:t>
            </w:r>
            <w:r w:rsidRPr="00DD1DC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it-IT"/>
              </w:rPr>
              <w:t>,</w:t>
            </w:r>
          </w:p>
          <w:p w14:paraId="35A51912" w14:textId="0AA46DA4" w:rsidR="00DD1DCA" w:rsidRPr="00DD1DCA" w:rsidRDefault="00DD1DCA" w:rsidP="0099440A">
            <w:pPr>
              <w:pStyle w:val="TableBody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it-IT"/>
              </w:rPr>
            </w:pPr>
            <w:r w:rsidRPr="00DD1DCA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  <w:lang w:val="it-IT"/>
              </w:rPr>
              <w:t>{ 0xbbaa52b6, 0x5576, 0x4acd, {0xb9, 0x5f, 0x86, 0x22, 0x5e, 0xfc, 0xb0, 0x31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0BABC33A" w:rsidR="00A34ECE" w:rsidRPr="0069525B" w:rsidRDefault="00A34ECE" w:rsidP="0099440A">
            <w:pPr>
              <w:pStyle w:val="TableBody"/>
              <w:rPr>
                <w:color w:val="auto"/>
              </w:rPr>
            </w:pPr>
            <w:proofErr w:type="gram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proofErr w:type="gramEnd"/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to Unlocked State when already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Unlocked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using </w:t>
            </w:r>
            <w:proofErr w:type="spellStart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SetVariable</w:t>
            </w:r>
            <w:proofErr w:type="spellEnd"/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must 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EFI_SUCCESS and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data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of 0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(Unchanged)</w:t>
            </w:r>
            <w:r w:rsidRPr="0069525B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B94CC0" w14:textId="30CC2A9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3775D392" w14:textId="356FAD64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 = 1, and Data =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7BA727B" w14:textId="77777777" w:rsidR="00A34ECE" w:rsidRDefault="00A34ECE" w:rsidP="00013A9E">
            <w:pPr>
              <w:ind w:left="720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2FAF422" w14:textId="302C419D" w:rsidR="00A34ECE" w:rsidRPr="00B20BC2" w:rsidRDefault="00A34ECE" w:rsidP="00B20BC2">
            <w:pPr>
              <w:pStyle w:val="ListParagraph"/>
              <w:numPr>
                <w:ilvl w:val="0"/>
                <w:numId w:val="1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0BC2">
              <w:rPr>
                <w:rFonts w:ascii="Arial" w:hAnsi="Arial" w:cs="Arial"/>
                <w:sz w:val="18"/>
                <w:szCs w:val="18"/>
              </w:rPr>
              <w:t>Lock.SetVariable</w:t>
            </w:r>
            <w:proofErr w:type="spellEnd"/>
            <w:r w:rsidRPr="00B20BC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CBC12E1" w14:textId="77777777" w:rsidR="00A34ECE" w:rsidRPr="00013A9E" w:rsidRDefault="00A34ECE" w:rsidP="00013A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2220B" w14:textId="4CFCA916" w:rsidR="00A34ECE" w:rsidRDefault="00A34ECE" w:rsidP="00B20BC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Pr="0069525B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525B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525B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E8F2E25" w14:textId="77777777" w:rsidR="00A34ECE" w:rsidRPr="0069525B" w:rsidRDefault="00A34ECE" w:rsidP="00357D9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628677A7" w14:textId="28A21E30" w:rsidR="00A34ECE" w:rsidRPr="00B20BC2" w:rsidRDefault="00A34ECE" w:rsidP="00B20BC2">
            <w:pPr>
              <w:pStyle w:val="ListParagraph"/>
              <w:numPr>
                <w:ilvl w:val="0"/>
                <w:numId w:val="2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0BC2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>
              <w:rPr>
                <w:rFonts w:ascii="Arial" w:hAnsi="Arial" w:cs="Arial"/>
                <w:sz w:val="18"/>
                <w:szCs w:val="18"/>
              </w:rPr>
              <w:t>x00</w:t>
            </w:r>
            <w:r w:rsidRPr="00B20BC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34ECE" w14:paraId="595F8CA7" w14:textId="77777777" w:rsidTr="00A34ECE">
        <w:trPr>
          <w:trHeight w:val="126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4E967F29" w:rsidR="00A34ECE" w:rsidRDefault="00737C1D" w:rsidP="00060EDA">
            <w:pPr>
              <w:pStyle w:val="TableBody"/>
            </w:pPr>
            <w:r>
              <w:t>19, 20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3704D8" w14:textId="77777777" w:rsidR="00D75486" w:rsidRDefault="00DD1DCA" w:rsidP="00DD1DCA">
            <w:pPr>
              <w:pStyle w:val="TableBody"/>
              <w:spacing w:line="276" w:lineRule="auto"/>
              <w:rPr>
                <w:color w:val="auto"/>
              </w:rPr>
            </w:pPr>
            <w:proofErr w:type="gramStart"/>
            <w:r w:rsidRPr="00DD1DCA">
              <w:rPr>
                <w:color w:val="auto"/>
              </w:rPr>
              <w:t>{ 0</w:t>
            </w:r>
            <w:proofErr w:type="gramEnd"/>
            <w:r w:rsidRPr="00DD1DCA">
              <w:rPr>
                <w:color w:val="auto"/>
              </w:rPr>
              <w:t>x60b227e0, 0x9f5c, 0x412c, {0x88, 0x79, 0xd3, 0x59, 0xfc, 0xd0, 0xdd, 0x3f }}</w:t>
            </w:r>
            <w:r>
              <w:rPr>
                <w:color w:val="auto"/>
              </w:rPr>
              <w:t>,</w:t>
            </w:r>
          </w:p>
          <w:p w14:paraId="36AB1D72" w14:textId="2F4798C3" w:rsidR="00DD1DCA" w:rsidRPr="0069525B" w:rsidRDefault="00DD1DCA" w:rsidP="00DD1DCA">
            <w:pPr>
              <w:pStyle w:val="TableBody"/>
              <w:spacing w:line="276" w:lineRule="auto"/>
              <w:rPr>
                <w:color w:val="auto"/>
              </w:rPr>
            </w:pPr>
            <w:proofErr w:type="gramStart"/>
            <w:r w:rsidRPr="00DD1DCA">
              <w:rPr>
                <w:color w:val="auto"/>
              </w:rPr>
              <w:t>{ 0</w:t>
            </w:r>
            <w:proofErr w:type="gramEnd"/>
            <w:r w:rsidRPr="00DD1DCA">
              <w:rPr>
                <w:color w:val="auto"/>
              </w:rPr>
              <w:t>x2eba284a, 0xf701, 0x4c19, {0xbe, 0x5c, 0x39, 0x27, 0xb0, 0x68, 0x4f,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3CF2531C" w:rsidR="00A34ECE" w:rsidRPr="0069525B" w:rsidRDefault="00A34ECE" w:rsidP="00060EDA">
            <w:pPr>
              <w:pStyle w:val="TableBody"/>
              <w:rPr>
                <w:color w:val="auto"/>
              </w:rPr>
            </w:pP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Setting </w:t>
            </w:r>
            <w:proofErr w:type="spellStart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with an invalid first byte for Data </w:t>
            </w:r>
            <w:r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when in Unlocked State </w:t>
            </w:r>
            <w:r w:rsidR="00776975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69525B">
              <w:rPr>
                <w:rStyle w:val="CodeCharacter"/>
                <w:rFonts w:ascii="Arial" w:eastAsia="Times New Roman" w:hAnsi="Arial" w:cs="Arial"/>
                <w:b w:val="0"/>
                <w:bCs w:val="0"/>
                <w:color w:val="auto"/>
                <w:sz w:val="18"/>
                <w:szCs w:val="18"/>
              </w:rPr>
              <w:t>return EFI_INVALID_PARAMETER.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5C8056" w14:textId="5A414084" w:rsidR="00A34ECE" w:rsidRPr="006961B9" w:rsidRDefault="00A34ECE" w:rsidP="00BC1E8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 = 1, Data first byte != 0 &amp;&amp; Data first byte != 1.</w:t>
            </w:r>
          </w:p>
          <w:p w14:paraId="46B12F60" w14:textId="77777777" w:rsidR="00A34ECE" w:rsidRPr="006961B9" w:rsidRDefault="00A34ECE" w:rsidP="00BC1E8B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2FB4252E" w14:textId="1002728F" w:rsidR="00A34ECE" w:rsidRPr="006961B9" w:rsidRDefault="00A34ECE" w:rsidP="00B20BC2">
            <w:pPr>
              <w:pStyle w:val="ListParagraph"/>
              <w:numPr>
                <w:ilvl w:val="0"/>
                <w:numId w:val="21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() returns  EFI_INVALID_PARAMETER</w:t>
            </w:r>
          </w:p>
          <w:p w14:paraId="4C15C58E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591D967B" w14:textId="3949C28F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6961B9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F22DA9A" w14:textId="77777777" w:rsidR="00A34ECE" w:rsidRPr="006961B9" w:rsidRDefault="00A34ECE" w:rsidP="0021177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19C5ECE4" w14:textId="45A716F0" w:rsidR="00A34ECE" w:rsidRPr="006961B9" w:rsidRDefault="00A34ECE" w:rsidP="00F11370">
            <w:pPr>
              <w:pStyle w:val="ListParagraph"/>
              <w:numPr>
                <w:ilvl w:val="0"/>
                <w:numId w:val="3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6961B9">
              <w:rPr>
                <w:rFonts w:ascii="Arial" w:hAnsi="Arial" w:cs="Arial"/>
                <w:sz w:val="18"/>
                <w:szCs w:val="18"/>
              </w:rPr>
              <w:t>Verify that the output value is 0</w:t>
            </w:r>
            <w:r w:rsidR="00DF67B7" w:rsidRPr="006961B9">
              <w:rPr>
                <w:rFonts w:ascii="Arial" w:hAnsi="Arial" w:cs="Arial"/>
                <w:sz w:val="18"/>
                <w:szCs w:val="18"/>
              </w:rPr>
              <w:t>x00</w:t>
            </w:r>
            <w:r w:rsidRPr="006961B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C14E9F0" w14:textId="1AE83B08" w:rsidR="00A34ECE" w:rsidRPr="006961B9" w:rsidRDefault="00A34ECE" w:rsidP="001A06C6">
            <w:pPr>
              <w:pStyle w:val="TableBody"/>
              <w:rPr>
                <w:color w:val="auto"/>
              </w:rPr>
            </w:pPr>
          </w:p>
        </w:tc>
      </w:tr>
    </w:tbl>
    <w:p w14:paraId="71920733" w14:textId="1B58201F" w:rsidR="00224292" w:rsidRPr="00096E5F" w:rsidRDefault="00096E5F" w:rsidP="001D0746">
      <w:pPr>
        <w:pStyle w:val="Heading3"/>
        <w:ind w:left="0" w:firstLine="0"/>
        <w:rPr>
          <w:w w:val="100"/>
        </w:rPr>
      </w:pPr>
      <w:r>
        <w:rPr>
          <w:w w:val="100"/>
        </w:rPr>
        <w:lastRenderedPageBreak/>
        <w:t xml:space="preserve">XX.1.5 </w:t>
      </w:r>
      <w:proofErr w:type="spellStart"/>
      <w:r w:rsidR="00B95CC1" w:rsidRPr="00B95CC1">
        <w:rPr>
          <w:w w:val="100"/>
        </w:rPr>
        <w:t>MemoryOverwriteRequestControlLock</w:t>
      </w:r>
      <w:proofErr w:type="spellEnd"/>
      <w:r w:rsidR="00B95CC1" w:rsidRPr="00B95CC1">
        <w:rPr>
          <w:w w:val="100"/>
        </w:rPr>
        <w:t xml:space="preserve"> Locked </w:t>
      </w:r>
      <w:r w:rsidR="009B10B1">
        <w:rPr>
          <w:w w:val="100"/>
        </w:rPr>
        <w:t>w/o</w:t>
      </w:r>
      <w:r w:rsidR="00B95CC1" w:rsidRPr="00B95CC1">
        <w:rPr>
          <w:w w:val="100"/>
        </w:rPr>
        <w:t xml:space="preserve"> key</w:t>
      </w:r>
      <w:r w:rsidR="00CC48D6">
        <w:rPr>
          <w:w w:val="100"/>
        </w:rPr>
        <w:t xml:space="preserve"> state</w:t>
      </w:r>
    </w:p>
    <w:tbl>
      <w:tblPr>
        <w:tblW w:w="9784" w:type="dxa"/>
        <w:tblInd w:w="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440"/>
        <w:gridCol w:w="2970"/>
        <w:gridCol w:w="4204"/>
      </w:tblGrid>
      <w:tr w:rsidR="00224292" w14:paraId="314B5ABC" w14:textId="77777777" w:rsidTr="00D75486">
        <w:trPr>
          <w:trHeight w:val="180"/>
        </w:trPr>
        <w:tc>
          <w:tcPr>
            <w:tcW w:w="11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224292" w:rsidRDefault="004C4F37">
            <w:pPr>
              <w:pStyle w:val="TableHeading"/>
            </w:pPr>
            <w:bookmarkStart w:id="1" w:name="RTF5f486c6b3337373634343836"/>
            <w:r>
              <w:rPr>
                <w:w w:val="100"/>
              </w:rPr>
              <w:t>Number</w:t>
            </w:r>
            <w:bookmarkEnd w:id="1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224292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224292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20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224292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224292" w14:paraId="69B07775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7F729869" w:rsidR="0022429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21, 22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2FA8F" w14:textId="77777777" w:rsidR="00DD1DCA" w:rsidRDefault="00DD1DCA" w:rsidP="00DD1DCA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D1DCA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DD1DCA">
              <w:rPr>
                <w:rFonts w:ascii="Arial" w:hAnsi="Arial" w:cs="Arial"/>
                <w:sz w:val="18"/>
                <w:szCs w:val="18"/>
              </w:rPr>
              <w:t>x9a1b44ae, 0x08ce, 0x474c, {0xa5, 0x8e, 0xa6, 0xe2, 0xcf, 0xaf, 0x91, 0x2c }}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0C0E61AA" w14:textId="2F66B418" w:rsidR="00DD1DCA" w:rsidRPr="00DD1DCA" w:rsidRDefault="00DD1DCA" w:rsidP="00DD1DCA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D1DCA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DD1DCA">
              <w:rPr>
                <w:rFonts w:ascii="Arial" w:hAnsi="Arial" w:cs="Arial"/>
                <w:sz w:val="18"/>
                <w:szCs w:val="18"/>
              </w:rPr>
              <w:t>x490d7b39, 0xcad4, 0x4e8c, {0xb1, 0x5d, 0x63, 0xd2, 0x0c, 0xb3, 0xe9, 0x45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79AC" w14:textId="3C6A6E35" w:rsidR="00FE1D12" w:rsidRPr="0080679D" w:rsidRDefault="00D42D49">
            <w:pPr>
              <w:pPrChange w:id="2" w:author="Stuart Yoder" w:date="2023-12-12T09:36:00Z">
                <w:pPr>
                  <w:pStyle w:val="Heading3"/>
                  <w:tabs>
                    <w:tab w:val="clear" w:pos="1080"/>
                    <w:tab w:val="left" w:pos="240"/>
                    <w:tab w:val="left" w:pos="480"/>
                    <w:tab w:val="left" w:pos="960"/>
                    <w:tab w:val="left" w:pos="1200"/>
                    <w:tab w:val="left" w:pos="1440"/>
                    <w:tab w:val="left" w:pos="1680"/>
                    <w:tab w:val="left" w:pos="1920"/>
                  </w:tabs>
                  <w:spacing w:before="60" w:after="60" w:line="240" w:lineRule="auto"/>
                  <w:ind w:left="0" w:right="20" w:firstLine="0"/>
                </w:pPr>
              </w:pPrChange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without key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776975"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must </w:t>
            </w:r>
            <w:r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EFI_SUCCESS when </w:t>
            </w:r>
            <w:proofErr w:type="spellStart"/>
            <w:r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0A28C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unlocked.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1E63" w14:textId="2DED0D21" w:rsidR="00564D48" w:rsidRPr="00564D48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2E3657" w:rsidRPr="00564D48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2E3657" w:rsidRPr="00564D48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4BE3726F" w14:textId="77777777" w:rsidR="00564D48" w:rsidRPr="00564D48" w:rsidRDefault="00564D48" w:rsidP="00564D48">
            <w:pPr>
              <w:pStyle w:val="ListParagraph"/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CA3B744" w14:textId="183A4253" w:rsidR="002E3657" w:rsidRPr="009B10B1" w:rsidRDefault="00564D48" w:rsidP="00564D4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FBA8E89" w14:textId="1E67234D" w:rsidR="002E3657" w:rsidRPr="009B61E6" w:rsidRDefault="002E3657" w:rsidP="009B61E6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72FAE7A5" w14:textId="6C05BC65" w:rsidR="002E3657" w:rsidRPr="009B10B1" w:rsidRDefault="002E3657" w:rsidP="00384734">
            <w:pPr>
              <w:numPr>
                <w:ilvl w:val="0"/>
                <w:numId w:val="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564D48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value 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8D976D5" w14:textId="0780BC84" w:rsidR="000806E5" w:rsidRPr="009B10B1" w:rsidRDefault="000806E5" w:rsidP="00D42D4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72354C50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2CF" w14:textId="7728EC40" w:rsidR="00B43B70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23, 24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1449" w14:textId="77777777" w:rsidR="00F45128" w:rsidRDefault="00DD1DCA" w:rsidP="00DD1DCA">
            <w:pPr>
              <w:pStyle w:val="Body"/>
              <w:spacing w:line="240" w:lineRule="auto"/>
              <w:ind w:left="0"/>
              <w:rPr>
                <w:rFonts w:ascii="ArialMT" w:eastAsia="Times New Roman" w:hAnsi="ArialMT"/>
                <w:sz w:val="18"/>
                <w:szCs w:val="18"/>
              </w:rPr>
            </w:pPr>
            <w:proofErr w:type="gramStart"/>
            <w:r w:rsidRPr="00DD1DCA">
              <w:rPr>
                <w:rFonts w:ascii="ArialMT" w:eastAsia="Times New Roman" w:hAnsi="ArialMT"/>
                <w:sz w:val="18"/>
                <w:szCs w:val="18"/>
              </w:rPr>
              <w:t>{ 0</w:t>
            </w:r>
            <w:proofErr w:type="gramEnd"/>
            <w:r w:rsidRPr="00DD1DCA">
              <w:rPr>
                <w:rFonts w:ascii="ArialMT" w:eastAsia="Times New Roman" w:hAnsi="ArialMT"/>
                <w:sz w:val="18"/>
                <w:szCs w:val="18"/>
              </w:rPr>
              <w:t>x397394ae, 0xce01, 0x4350, {0xa2, 0x0c, 0xe1, 0xb3, 0xe8, 0x74, 0xdc, 0x01 }}</w:t>
            </w:r>
            <w:r>
              <w:rPr>
                <w:rFonts w:ascii="ArialMT" w:eastAsia="Times New Roman" w:hAnsi="ArialMT"/>
                <w:sz w:val="18"/>
                <w:szCs w:val="18"/>
              </w:rPr>
              <w:t>,</w:t>
            </w:r>
          </w:p>
          <w:p w14:paraId="584AE1FD" w14:textId="3842D9BE" w:rsidR="00DD1DCA" w:rsidRPr="00DD1DCA" w:rsidRDefault="00DD1DCA" w:rsidP="00DD1DCA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DD1DCA">
              <w:rPr>
                <w:rFonts w:ascii="Arial" w:hAnsi="Arial" w:cs="Arial"/>
                <w:sz w:val="18"/>
                <w:szCs w:val="18"/>
                <w:lang w:val="it-IT"/>
              </w:rPr>
              <w:t>{ 0x9cf27a60, 0x94b5, 0x4e2e, {0xb3, 0x2b, 0x51, 0x0f, 0x24, 0x7a, 0x80, 0xd7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64D2" w14:textId="576C4754" w:rsidR="003F16BB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Unlocked state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proofErr w:type="gram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</w:t>
            </w:r>
            <w:proofErr w:type="gram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</w:p>
          <w:p w14:paraId="25307014" w14:textId="77777777" w:rsidR="00B43B70" w:rsidRDefault="00B43B70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  <w:p w14:paraId="4A378DBD" w14:textId="77777777" w:rsidR="00FE1D12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4BCC8B3D" w14:textId="4BD2A273" w:rsidR="00FE1D12" w:rsidRPr="00733683" w:rsidRDefault="00FE1D1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163E" w14:textId="140D57A7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0.</w:t>
            </w:r>
          </w:p>
          <w:p w14:paraId="24F9F8B4" w14:textId="3340F6CA" w:rsidR="002E3657" w:rsidRPr="009B61E6" w:rsidRDefault="002E3657" w:rsidP="009B61E6">
            <w:pPr>
              <w:pStyle w:val="ListParagraph"/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24C6E35D" w14:textId="2AC57F53" w:rsidR="002E3657" w:rsidRPr="009B10B1" w:rsidRDefault="002E3657" w:rsidP="00384734">
            <w:pPr>
              <w:numPr>
                <w:ilvl w:val="0"/>
                <w:numId w:val="1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01068552" w14:textId="7AE12397" w:rsidR="00B43B70" w:rsidRPr="009B10B1" w:rsidRDefault="00B43B70" w:rsidP="00B43B7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3B70" w14:paraId="429FCB0B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DB9" w14:textId="45C18DFD" w:rsidR="00B43B70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25, 26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6FA21" w14:textId="77777777" w:rsidR="001F392F" w:rsidRDefault="00DD1DCA" w:rsidP="0035561E">
            <w:pPr>
              <w:pStyle w:val="Body"/>
              <w:spacing w:line="240" w:lineRule="auto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DD1DCA">
              <w:rPr>
                <w:rFonts w:ascii="Arial" w:eastAsia="Times New Roman" w:hAnsi="Arial" w:cs="Arial"/>
                <w:sz w:val="18"/>
                <w:szCs w:val="18"/>
              </w:rPr>
              <w:t>{ 0</w:t>
            </w:r>
            <w:proofErr w:type="gramEnd"/>
            <w:r w:rsidRPr="00DD1DCA">
              <w:rPr>
                <w:rFonts w:ascii="Arial" w:eastAsia="Times New Roman" w:hAnsi="Arial" w:cs="Arial"/>
                <w:sz w:val="18"/>
                <w:szCs w:val="18"/>
              </w:rPr>
              <w:t>x766dc008, 0x2a88, 0x4eed, {0x91, 0x95, 0x46, 0x92, 0xdc, 0xcc, 0x1d, 0xf6 }}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</w:t>
            </w:r>
          </w:p>
          <w:p w14:paraId="6FFEB167" w14:textId="6E97A64E" w:rsidR="00DD1DCA" w:rsidRPr="00DD1DCA" w:rsidRDefault="00DD1DCA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D1DCA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DD1DCA">
              <w:rPr>
                <w:rFonts w:ascii="Arial" w:hAnsi="Arial" w:cs="Arial"/>
                <w:sz w:val="18"/>
                <w:szCs w:val="18"/>
              </w:rPr>
              <w:t>x5f66c8e5, 0x1bf8, 0x4af4, {0x86, 0x45, 0xf4, 0x93, 0xa0, 0xee, 0x26, 0x88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BC66" w14:textId="34F1A510" w:rsidR="00FE1D12" w:rsidRPr="00733683" w:rsidRDefault="007E2132" w:rsidP="00D42D49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without key state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EFI_ACCESS_DENIED when </w:t>
            </w:r>
            <w:proofErr w:type="spellStart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733683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currently Locked without key.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FB48" w14:textId="0C238B79" w:rsidR="002E3657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2E3657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2E3657" w:rsidRPr="009B10B1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="002E3657"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46E0F16B" w14:textId="7707EF6B" w:rsidR="002E3657" w:rsidRPr="009B61E6" w:rsidRDefault="002E3657" w:rsidP="00CE53C3">
            <w:pPr>
              <w:pStyle w:val="ListParagraph"/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3E9A5DCD" w14:textId="0236D82B" w:rsidR="002E3657" w:rsidRPr="009B10B1" w:rsidRDefault="002E3657" w:rsidP="00CE53C3">
            <w:pPr>
              <w:numPr>
                <w:ilvl w:val="0"/>
                <w:numId w:val="25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D7548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39051D3" w14:textId="512A5D2B" w:rsidR="00B43B70" w:rsidRPr="009B10B1" w:rsidRDefault="00B43B70" w:rsidP="007E21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2132" w14:paraId="68060C18" w14:textId="77777777" w:rsidTr="005E47E8">
        <w:trPr>
          <w:trHeight w:val="885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E4B1A" w14:textId="1E4C63D1" w:rsidR="007E213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27, 28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B24F9" w14:textId="77777777" w:rsidR="00F54B52" w:rsidRDefault="00DD1DCA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D1DCA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DD1DCA">
              <w:rPr>
                <w:rFonts w:ascii="Arial" w:hAnsi="Arial" w:cs="Arial"/>
                <w:sz w:val="18"/>
                <w:szCs w:val="18"/>
              </w:rPr>
              <w:t>x1064f6ce, 0xb307, 0x4981, {0xac, 0x8f, 0xe5, 0xca, 0x20, 0x6c, 0x1b, 0x8b }}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6103F8BD" w14:textId="5E2EBA63" w:rsidR="00DD1DCA" w:rsidRPr="00DD1DCA" w:rsidRDefault="00DD1DCA" w:rsidP="0035561E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DD1DCA">
              <w:rPr>
                <w:rFonts w:ascii="Arial" w:hAnsi="Arial" w:cs="Arial"/>
                <w:sz w:val="18"/>
                <w:szCs w:val="18"/>
                <w:lang w:val="it-IT"/>
              </w:rPr>
              <w:t xml:space="preserve">{ 0x40f2c4e9, 0xe937, 0x426e, {0x98, </w:t>
            </w:r>
            <w:r w:rsidRPr="00DD1DCA">
              <w:rPr>
                <w:rFonts w:ascii="Arial" w:hAnsi="Arial" w:cs="Arial"/>
                <w:sz w:val="18"/>
                <w:szCs w:val="18"/>
                <w:lang w:val="it-IT"/>
              </w:rPr>
              <w:lastRenderedPageBreak/>
              <w:t>0xc5, 0x62, 0xca, 0x23, 0x68, 0x52, 0xd0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D2910" w14:textId="370E58A5" w:rsidR="007E2132" w:rsidRDefault="007E213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lastRenderedPageBreak/>
              <w:t xml:space="preserve">Changing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to Locked state with key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must</w:t>
            </w:r>
            <w:r w:rsidR="00776975"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return EFI_ACCESS_DENIED when </w:t>
            </w:r>
            <w:proofErr w:type="spellStart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was already Locked without key.</w:t>
            </w:r>
          </w:p>
          <w:p w14:paraId="196BB44E" w14:textId="77777777" w:rsidR="00FE1D1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</w:p>
          <w:p w14:paraId="706A51C2" w14:textId="7AEF9958" w:rsidR="00FE1D12" w:rsidRPr="007E2132" w:rsidRDefault="00FE1D12" w:rsidP="007E2132">
            <w:pP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6E482" w14:textId="1267BA7F" w:rsidR="009B10B1" w:rsidRPr="009B10B1" w:rsidRDefault="006961B9" w:rsidP="009B61E6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9B61E6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B10B1" w:rsidRPr="009B10B1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B10B1" w:rsidRPr="009B10B1">
              <w:rPr>
                <w:rFonts w:ascii="Arial" w:hAnsi="Arial" w:cs="Arial"/>
                <w:sz w:val="18"/>
                <w:szCs w:val="18"/>
              </w:rPr>
              <w:t>, and Data Input =</w:t>
            </w:r>
            <w:r w:rsidR="00B42D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B42D93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B10B1" w:rsidRPr="009B10B1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C941F2" w14:textId="74A32E7B" w:rsidR="009B10B1" w:rsidRPr="009B61E6" w:rsidRDefault="009B10B1" w:rsidP="009B61E6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61E6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61E6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B61E6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57F397E9" w14:textId="3E90500A" w:rsidR="009B10B1" w:rsidRPr="009B10B1" w:rsidRDefault="009B10B1" w:rsidP="00384734">
            <w:pPr>
              <w:numPr>
                <w:ilvl w:val="0"/>
                <w:numId w:val="12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B10B1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B10B1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B10B1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="00782F2D" w:rsidRPr="00B24D4F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7C0706">
              <w:rPr>
                <w:rFonts w:ascii="Arial" w:hAnsi="Arial" w:cs="Arial"/>
                <w:sz w:val="18"/>
                <w:szCs w:val="18"/>
              </w:rPr>
              <w:t>0x0</w:t>
            </w:r>
            <w:r w:rsidRPr="009B10B1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39CF7D48" w14:textId="30B3C493" w:rsidR="007E2132" w:rsidRPr="009B10B1" w:rsidRDefault="007E2132" w:rsidP="004A23E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1370" w14:paraId="135AF01C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4EE9" w14:textId="7102A39C" w:rsidR="00F11370" w:rsidRPr="00A6461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auto"/>
                <w:sz w:val="18"/>
                <w:szCs w:val="18"/>
              </w:rPr>
              <w:t>29, 30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7103E" w14:textId="77777777" w:rsidR="0035561E" w:rsidRDefault="005E47E8" w:rsidP="001D0EA0">
            <w:pPr>
              <w:pStyle w:val="Body"/>
              <w:spacing w:line="240" w:lineRule="auto"/>
              <w:ind w:left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gramStart"/>
            <w:r w:rsidRPr="005E47E8">
              <w:rPr>
                <w:rFonts w:ascii="Arial" w:hAnsi="Arial" w:cs="Arial"/>
                <w:color w:val="auto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color w:val="auto"/>
                <w:sz w:val="18"/>
                <w:szCs w:val="18"/>
              </w:rPr>
              <w:t>x6d5dcb4d, 0xe008, 0x41cc, {0x98, 0x32, 0xdf, 0xa8, 0x38, 0xb1, 0xb6, 0x02 }}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,</w:t>
            </w:r>
          </w:p>
          <w:p w14:paraId="17F44040" w14:textId="61458AAC" w:rsidR="005E47E8" w:rsidRPr="00A64612" w:rsidRDefault="005E47E8" w:rsidP="001D0EA0">
            <w:pPr>
              <w:pStyle w:val="Body"/>
              <w:spacing w:line="240" w:lineRule="auto"/>
              <w:ind w:left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gramStart"/>
            <w:r w:rsidRPr="005E47E8">
              <w:rPr>
                <w:rFonts w:ascii="Arial" w:hAnsi="Arial" w:cs="Arial"/>
                <w:color w:val="auto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color w:val="auto"/>
                <w:sz w:val="18"/>
                <w:szCs w:val="18"/>
              </w:rPr>
              <w:t>x29b81ee0, 0x368d, 0x447c, {0x9e, 0xd0, 0xa5, 0xfe, 0xd7, 0x02, 0x65, 0x7b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979E" w14:textId="3339B825" w:rsidR="00F11370" w:rsidRPr="00A64612" w:rsidRDefault="0080679D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</w:t>
            </w:r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Changing </w:t>
            </w:r>
            <w:proofErr w:type="spellStart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</w:t>
            </w:r>
            <w:r w:rsidR="00776975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must</w:t>
            </w:r>
            <w:r w:rsidR="00776975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</w:t>
            </w:r>
            <w:r w:rsidR="00F11370"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return EFI_ACCESS_DENIED</w:t>
            </w: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9503" w14:textId="371CF88F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588C602E" w14:textId="30C1F537" w:rsidR="008C0B67" w:rsidRPr="00A64612" w:rsidRDefault="008C0B67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7C0706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14158" w:rsidRPr="00A64612">
              <w:rPr>
                <w:rFonts w:ascii="Arial" w:hAnsi="Arial" w:cs="Arial"/>
                <w:sz w:val="18"/>
                <w:szCs w:val="18"/>
              </w:rPr>
              <w:t>Pass Data value with Bit0 Set High to indicate MORbit0 set.</w:t>
            </w:r>
          </w:p>
          <w:p w14:paraId="1C529CDE" w14:textId="79634F00" w:rsidR="008C0B67" w:rsidRPr="00A64612" w:rsidRDefault="008C0B67" w:rsidP="008C0B67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25323D00" w14:textId="6D785020" w:rsidR="00F11370" w:rsidRPr="00A64612" w:rsidRDefault="008C0B67" w:rsidP="008C0B67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3E504812" w14:textId="77777777" w:rsidTr="00D75486">
        <w:trPr>
          <w:trHeight w:val="1640"/>
        </w:trPr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D63FD" w14:textId="6A51DEB7" w:rsidR="00A64612" w:rsidRPr="00A64612" w:rsidRDefault="00737C1D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auto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D13B" w14:textId="23654947" w:rsidR="00A64612" w:rsidRPr="005E47E8" w:rsidRDefault="005E47E8" w:rsidP="001D0EA0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  <w:lang w:val="it-IT"/>
              </w:rPr>
            </w:pPr>
            <w:r w:rsidRPr="005E47E8">
              <w:rPr>
                <w:b w:val="0"/>
                <w:bCs w:val="0"/>
                <w:color w:val="auto"/>
                <w:sz w:val="18"/>
                <w:szCs w:val="18"/>
                <w:lang w:val="it-IT"/>
              </w:rPr>
              <w:t>{ 0xe88b22ce, 0x3de6, 0x49b0, {0xb2, 0x46, 0x9e, 0x35, 0x98, 0x2b, 0x9b, 0x1c }}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82B3" w14:textId="0B61B2AB" w:rsidR="00A64612" w:rsidRPr="00737C1D" w:rsidRDefault="00A64612" w:rsidP="007E2132">
            <w:pPr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commentRangeStart w:id="3"/>
            <w:proofErr w:type="spellStart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2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307B" w14:textId="7466C1A5" w:rsidR="00A64612" w:rsidRPr="00737C1D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1. Invoke MOR -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 == 0.</w:t>
            </w:r>
          </w:p>
          <w:p w14:paraId="7716B293" w14:textId="19BFE8E1" w:rsidR="00A64612" w:rsidRPr="00737C1D" w:rsidRDefault="00A64612" w:rsidP="00A64612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proofErr w:type="gram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37C1D">
              <w:rPr>
                <w:rFonts w:ascii="Arial" w:hAnsi="Arial" w:cs="Arial"/>
                <w:sz w:val="18"/>
                <w:szCs w:val="18"/>
              </w:rPr>
              <w:t xml:space="preserve">) returns </w:t>
            </w:r>
            <w:r w:rsidR="00753440">
              <w:rPr>
                <w:rFonts w:ascii="Arial" w:hAnsi="Arial" w:cs="Arial"/>
                <w:sz w:val="18"/>
                <w:szCs w:val="18"/>
              </w:rPr>
              <w:t xml:space="preserve">either </w:t>
            </w:r>
            <w:r w:rsidRPr="00737C1D">
              <w:rPr>
                <w:rFonts w:ascii="Arial" w:hAnsi="Arial" w:cs="Arial"/>
                <w:sz w:val="18"/>
                <w:szCs w:val="18"/>
              </w:rPr>
              <w:t>EFI_ACCESS_DENIED</w:t>
            </w:r>
            <w:r w:rsidR="00753440">
              <w:rPr>
                <w:rFonts w:ascii="Arial" w:hAnsi="Arial" w:cs="Arial"/>
                <w:sz w:val="18"/>
                <w:szCs w:val="18"/>
              </w:rPr>
              <w:t xml:space="preserve"> or EFI_INVALID_PARAMETER</w:t>
            </w:r>
            <w:r w:rsidRPr="00737C1D">
              <w:rPr>
                <w:rFonts w:ascii="Arial" w:hAnsi="Arial" w:cs="Arial"/>
                <w:sz w:val="18"/>
                <w:szCs w:val="18"/>
              </w:rPr>
              <w:t>.</w:t>
            </w:r>
            <w:commentRangeEnd w:id="3"/>
            <w:r w:rsidRPr="00737C1D">
              <w:rPr>
                <w:rStyle w:val="CommentReference"/>
              </w:rPr>
              <w:commentReference w:id="3"/>
            </w:r>
          </w:p>
          <w:p w14:paraId="3916E4B2" w14:textId="77777777" w:rsidR="00A64612" w:rsidRPr="00737C1D" w:rsidRDefault="00A64612" w:rsidP="008C0B67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D6349E" w14:textId="2FA88DC7" w:rsidR="00790396" w:rsidRPr="00096E5F" w:rsidRDefault="00096E5F" w:rsidP="00790396">
      <w:pPr>
        <w:pStyle w:val="Heading3"/>
        <w:ind w:left="0" w:firstLine="0"/>
        <w:rPr>
          <w:w w:val="100"/>
        </w:rPr>
      </w:pPr>
      <w:r>
        <w:rPr>
          <w:w w:val="100"/>
        </w:rPr>
        <w:t xml:space="preserve">XX.1.6 </w:t>
      </w:r>
      <w:proofErr w:type="spellStart"/>
      <w:r w:rsidR="007C33B1" w:rsidRPr="007C33B1">
        <w:rPr>
          <w:w w:val="100"/>
        </w:rPr>
        <w:t>MemoryOverwriteRequestControlLock</w:t>
      </w:r>
      <w:proofErr w:type="spellEnd"/>
      <w:r w:rsidR="007C33B1" w:rsidRPr="007C33B1">
        <w:rPr>
          <w:w w:val="100"/>
        </w:rPr>
        <w:t xml:space="preserve"> Locked state with key</w:t>
      </w:r>
    </w:p>
    <w:tbl>
      <w:tblPr>
        <w:tblW w:w="10184" w:type="dxa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3084"/>
        <w:gridCol w:w="4500"/>
      </w:tblGrid>
      <w:tr w:rsidR="00790396" w14:paraId="53932AF3" w14:textId="77777777" w:rsidTr="00962C0E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385C" w14:textId="77777777" w:rsidR="00790396" w:rsidRDefault="0079039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0CA5" w14:textId="77777777" w:rsidR="00790396" w:rsidRDefault="0079039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ED03" w14:textId="77777777" w:rsidR="00790396" w:rsidRDefault="0079039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421E" w14:textId="77777777" w:rsidR="00790396" w:rsidRDefault="0079039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790396" w14:paraId="477860F8" w14:textId="77777777" w:rsidTr="00962C0E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9301" w14:textId="3A9B3B97" w:rsidR="00F4421F" w:rsidRPr="00D74D35" w:rsidRDefault="00737C1D" w:rsidP="00D74D35">
            <w:pPr>
              <w:pStyle w:val="Body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32, 33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DB5F" w14:textId="77777777" w:rsidR="00671244" w:rsidRPr="005E47E8" w:rsidRDefault="005E47E8" w:rsidP="00671244">
            <w:pPr>
              <w:pStyle w:val="Body"/>
              <w:spacing w:line="240" w:lineRule="auto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5E47E8">
              <w:rPr>
                <w:rFonts w:ascii="Arial" w:eastAsia="Times New Roman" w:hAnsi="Arial" w:cs="Arial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eastAsia="Times New Roman" w:hAnsi="Arial" w:cs="Arial"/>
                <w:sz w:val="18"/>
                <w:szCs w:val="18"/>
              </w:rPr>
              <w:t>xc8894201, 0x7a3a, 0x47d4, {0xa8, 0x8d, 0xdf, 0x4b, 0x03, 0xff, 0xde, 0x4f }}</w:t>
            </w:r>
            <w:r w:rsidRPr="005E47E8">
              <w:rPr>
                <w:rFonts w:ascii="Arial" w:eastAsia="Times New Roman" w:hAnsi="Arial" w:cs="Arial"/>
                <w:sz w:val="18"/>
                <w:szCs w:val="18"/>
              </w:rPr>
              <w:t>,</w:t>
            </w:r>
          </w:p>
          <w:p w14:paraId="688B7F54" w14:textId="75C9E3D6" w:rsidR="005E47E8" w:rsidRPr="0070648D" w:rsidRDefault="005E47E8" w:rsidP="00671244">
            <w:pPr>
              <w:pStyle w:val="Body"/>
              <w:spacing w:line="240" w:lineRule="auto"/>
              <w:ind w:left="0"/>
            </w:pPr>
            <w:proofErr w:type="gramStart"/>
            <w:r w:rsidRPr="005E47E8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sz w:val="18"/>
                <w:szCs w:val="18"/>
              </w:rPr>
              <w:t>x38a813ac, 0x8eb9, 0x46ce, {0xa8, 0x6b, 0x40, 0x8c, 0x07, 0x5f, 0xc7, 0xed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B17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state with a </w:t>
            </w:r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key</w:t>
            </w:r>
            <w:proofErr w:type="gramEnd"/>
          </w:p>
          <w:p w14:paraId="5FD06B40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unlocked.</w:t>
            </w:r>
          </w:p>
          <w:p w14:paraId="59AF5E79" w14:textId="77777777" w:rsidR="002E3C7B" w:rsidRPr="00B24D4F" w:rsidRDefault="002E3C7B" w:rsidP="002E3C7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AA09DEB" w14:textId="7138C0D2" w:rsidR="00FE1D12" w:rsidRPr="00C270FA" w:rsidRDefault="002E3C7B" w:rsidP="00C270F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locked with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F03E" w14:textId="2A9C1D51" w:rsidR="009A4E02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Reboot System to make firmware initialize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 to Unlocked.</w:t>
            </w:r>
          </w:p>
          <w:p w14:paraId="73EDC0EB" w14:textId="77777777" w:rsidR="00962C0E" w:rsidRPr="00B24D4F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4BE8592B" w14:textId="7BEB4C2E" w:rsidR="009A4E02" w:rsidRPr="007639B3" w:rsidRDefault="00962C0E" w:rsidP="00962C0E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 xml:space="preserve">8-byte </w:t>
            </w:r>
            <w:r w:rsidR="005E5926">
              <w:rPr>
                <w:rFonts w:ascii="Arial" w:hAnsi="Arial" w:cs="Arial"/>
                <w:sz w:val="18"/>
                <w:szCs w:val="18"/>
              </w:rPr>
              <w:t>user generated key</w:t>
            </w:r>
            <w:r w:rsidR="009A4E02"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B19718" w14:textId="42A581DF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62C0E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56FE50B4" w14:textId="2A64FA35" w:rsidR="009A4E02" w:rsidRPr="00962C0E" w:rsidRDefault="009A4E02" w:rsidP="00962C0E">
            <w:pPr>
              <w:pStyle w:val="ListParagraph"/>
              <w:numPr>
                <w:ilvl w:val="0"/>
                <w:numId w:val="29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962C0E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962C0E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962C0E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962C0E"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305DD6">
              <w:rPr>
                <w:rFonts w:ascii="Arial" w:hAnsi="Arial" w:cs="Arial"/>
                <w:sz w:val="18"/>
                <w:szCs w:val="18"/>
              </w:rPr>
              <w:t>0x0</w:t>
            </w:r>
            <w:r w:rsidRPr="00962C0E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6F5FC0E7" w14:textId="025D4D8E" w:rsidR="000806E5" w:rsidRPr="00B24D4F" w:rsidRDefault="000806E5" w:rsidP="000806E5">
            <w:pPr>
              <w:pStyle w:val="Body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0396" w14:paraId="1AA3320D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CD817" w14:textId="0DF5A2BF" w:rsidR="00790396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34, 35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9BA6" w14:textId="77777777" w:rsidR="005E47E8" w:rsidRDefault="005E47E8" w:rsidP="005E47E8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E47E8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sz w:val="18"/>
                <w:szCs w:val="18"/>
              </w:rPr>
              <w:t>x919b8392, 0xcb78, 0x49ff, {0xa3, 0x18, 0x49, 0x78, 0x76, 0xe0, 0xf8, 0xf8 }}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  <w:p w14:paraId="036AEDEF" w14:textId="5AB09298" w:rsidR="005E47E8" w:rsidRPr="005E47E8" w:rsidRDefault="005E47E8" w:rsidP="005E47E8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E47E8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sz w:val="18"/>
                <w:szCs w:val="18"/>
              </w:rPr>
              <w:t xml:space="preserve">x219abaf2, 0x04a9, 0x407c, {0xb5, 0xde, 0xa0, </w:t>
            </w:r>
            <w:r w:rsidRPr="005E47E8">
              <w:rPr>
                <w:rFonts w:ascii="Arial" w:hAnsi="Arial" w:cs="Arial"/>
                <w:sz w:val="18"/>
                <w:szCs w:val="18"/>
              </w:rPr>
              <w:lastRenderedPageBreak/>
              <w:t>0x03, 0x6e, 0x65, 0xb0, 0xb9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F556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lastRenderedPageBreak/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the 8 byte key used in the previous </w:t>
            </w:r>
            <w:proofErr w:type="spellStart"/>
            <w:proofErr w:type="gramStart"/>
            <w:r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24D4F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745AD4C8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must return EFI_SUCCESS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5BA1F61D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6F6BA14E" w14:textId="77777777" w:rsidR="009A4E02" w:rsidRPr="00B24D4F" w:rsidRDefault="009A4E02" w:rsidP="009A4E0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be unlocked.</w:t>
            </w:r>
          </w:p>
          <w:p w14:paraId="38369BCD" w14:textId="55B3B426" w:rsidR="00790396" w:rsidRPr="00B24D4F" w:rsidRDefault="00790396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708B7" w14:textId="77777777" w:rsidR="00D04C62" w:rsidRDefault="00D04C62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  <w:p w14:paraId="3CAA939E" w14:textId="262CCC51" w:rsidR="009A4E02" w:rsidRPr="00DA4DF9" w:rsidRDefault="00671244" w:rsidP="009F1B0A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04C6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9A4E02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9A4E02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9A4E02" w:rsidRPr="00DA4DF9">
              <w:rPr>
                <w:rFonts w:ascii="Arial" w:hAnsi="Arial" w:cs="Arial"/>
                <w:sz w:val="18"/>
                <w:szCs w:val="18"/>
              </w:rPr>
              <w:t>8-byte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user generated </w:t>
            </w:r>
            <w:r w:rsidR="001463EA">
              <w:rPr>
                <w:rFonts w:ascii="Arial" w:hAnsi="Arial" w:cs="Arial"/>
                <w:sz w:val="18"/>
                <w:szCs w:val="18"/>
              </w:rPr>
              <w:t xml:space="preserve">key </w:t>
            </w:r>
            <w:r w:rsidR="009F1B0A">
              <w:rPr>
                <w:rFonts w:ascii="Arial" w:hAnsi="Arial" w:cs="Arial"/>
                <w:sz w:val="18"/>
                <w:szCs w:val="18"/>
              </w:rPr>
              <w:t>that was used to set the lock i</w:t>
            </w:r>
            <w:r w:rsidR="001463EA">
              <w:rPr>
                <w:rFonts w:ascii="Arial" w:hAnsi="Arial" w:cs="Arial"/>
                <w:sz w:val="18"/>
                <w:szCs w:val="18"/>
              </w:rPr>
              <w:t>n</w:t>
            </w:r>
            <w:r w:rsidR="009F1B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0814">
              <w:rPr>
                <w:rFonts w:ascii="Arial" w:hAnsi="Arial" w:cs="Arial"/>
                <w:sz w:val="18"/>
                <w:szCs w:val="18"/>
              </w:rPr>
              <w:t>test</w:t>
            </w:r>
            <w:r w:rsidR="00A96B46">
              <w:rPr>
                <w:rFonts w:ascii="Arial" w:hAnsi="Arial" w:cs="Arial"/>
                <w:sz w:val="18"/>
                <w:szCs w:val="18"/>
              </w:rPr>
              <w:t xml:space="preserve"> number</w:t>
            </w:r>
            <w:r w:rsidR="006608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74D35">
              <w:rPr>
                <w:rFonts w:ascii="Arial" w:hAnsi="Arial" w:cs="Arial"/>
                <w:sz w:val="18"/>
                <w:szCs w:val="18"/>
              </w:rPr>
              <w:t>33</w:t>
            </w:r>
          </w:p>
          <w:p w14:paraId="76EDE0BF" w14:textId="07ACC14C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1ED4031D" w14:textId="0887F817" w:rsidR="009A4E02" w:rsidRPr="00290B49" w:rsidRDefault="009A4E02" w:rsidP="00290B49">
            <w:pPr>
              <w:pStyle w:val="ListParagraph"/>
              <w:numPr>
                <w:ilvl w:val="0"/>
                <w:numId w:val="30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962C0E" w:rsidRPr="00290B49">
              <w:rPr>
                <w:rFonts w:ascii="Arial" w:hAnsi="Arial" w:cs="Arial"/>
                <w:sz w:val="18"/>
                <w:szCs w:val="18"/>
              </w:rPr>
              <w:t xml:space="preserve">Data </w:t>
            </w:r>
            <w:r w:rsidRPr="00290B49">
              <w:rPr>
                <w:rFonts w:ascii="Arial" w:hAnsi="Arial" w:cs="Arial"/>
                <w:sz w:val="18"/>
                <w:szCs w:val="18"/>
              </w:rPr>
              <w:t>value 0</w:t>
            </w:r>
            <w:r w:rsidR="00F84CFD">
              <w:rPr>
                <w:rFonts w:ascii="Arial" w:hAnsi="Arial" w:cs="Arial"/>
                <w:sz w:val="18"/>
                <w:szCs w:val="18"/>
              </w:rPr>
              <w:t>x00</w:t>
            </w:r>
            <w:r w:rsidRPr="00290B49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ACAA185" w14:textId="5FDFB669" w:rsidR="00790396" w:rsidRPr="00B24D4F" w:rsidRDefault="00790396" w:rsidP="000806E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790396" w14:paraId="3CE7FB1F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B4A0" w14:textId="1D95D6FB" w:rsidR="00790396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36, 37, 38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DEA7F" w14:textId="77777777" w:rsidR="00153381" w:rsidRDefault="005E47E8" w:rsidP="00CF725C">
            <w:pPr>
              <w:pStyle w:val="Body"/>
              <w:spacing w:line="240" w:lineRule="auto"/>
              <w:ind w:left="0"/>
              <w:rPr>
                <w:rFonts w:ascii="Arial" w:eastAsia="Times New Roman" w:hAnsi="Arial" w:cs="Arial"/>
                <w:sz w:val="18"/>
                <w:szCs w:val="18"/>
                <w:lang w:val="it-IT"/>
              </w:rPr>
            </w:pPr>
            <w:r w:rsidRPr="005E47E8">
              <w:rPr>
                <w:rFonts w:ascii="Arial" w:eastAsia="Times New Roman" w:hAnsi="Arial" w:cs="Arial"/>
                <w:sz w:val="18"/>
                <w:szCs w:val="18"/>
                <w:lang w:val="it-IT"/>
              </w:rPr>
              <w:t>{ 0x9a51640a, 0xff14, 0x402b, {0xb0, 0x57, 0xa0, 0xc4, 0xf7, 0x20, 0x8e, 0x44 }}</w:t>
            </w:r>
            <w:r>
              <w:rPr>
                <w:rFonts w:ascii="Arial" w:eastAsia="Times New Roman" w:hAnsi="Arial" w:cs="Arial"/>
                <w:sz w:val="18"/>
                <w:szCs w:val="18"/>
                <w:lang w:val="it-IT"/>
              </w:rPr>
              <w:t>,</w:t>
            </w:r>
          </w:p>
          <w:p w14:paraId="4699D478" w14:textId="77777777" w:rsidR="005E47E8" w:rsidRDefault="005E47E8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5E47E8">
              <w:rPr>
                <w:rFonts w:ascii="Arial" w:hAnsi="Arial" w:cs="Arial"/>
                <w:sz w:val="18"/>
                <w:szCs w:val="18"/>
                <w:lang w:val="it-IT"/>
              </w:rPr>
              <w:t>{ 0x8ccd0dbb, 0x9b0a, 0x4bfb, {0xa0, 0x7e, 0xc6, 0x06, 0x8b, 0x91, 0x0d, 0xfb }}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,</w:t>
            </w:r>
          </w:p>
          <w:p w14:paraId="5AEB2A5E" w14:textId="3B9FC112" w:rsidR="005E47E8" w:rsidRPr="005E47E8" w:rsidRDefault="005E47E8" w:rsidP="00CF725C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5E47E8">
              <w:rPr>
                <w:rFonts w:ascii="Arial" w:hAnsi="Arial" w:cs="Arial"/>
                <w:sz w:val="18"/>
                <w:szCs w:val="18"/>
                <w:lang w:val="it-IT"/>
              </w:rPr>
              <w:t>{ 0xde6f4e17, 0xe375, 0x4dcb, {0x8f, 0x07, 0x77, 0x7e, 0x62, 0x49, 0xea, 0x2c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85DEB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Unlocked state with an invalid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7917BB09" w14:textId="77777777" w:rsidR="00F62496" w:rsidRPr="00B24D4F" w:rsidRDefault="00F62496" w:rsidP="00F6249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AC52EE2" w14:textId="41564BB6" w:rsidR="00790396" w:rsidRPr="00510B3C" w:rsidRDefault="00F62496" w:rsidP="00510B3C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7CBE" w14:textId="2FD5DCE9" w:rsidR="00F430AE" w:rsidRPr="00A64612" w:rsidRDefault="00C3343B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1. Invoke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, and Data Input = 8-byte user generated key.</w:t>
            </w:r>
          </w:p>
          <w:p w14:paraId="247AC9AD" w14:textId="58112A26" w:rsidR="00F430AE" w:rsidRPr="00A64612" w:rsidRDefault="00F430AE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       a.   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EFI_SUCCESS.</w:t>
            </w:r>
          </w:p>
          <w:p w14:paraId="4630216B" w14:textId="22389975" w:rsidR="007F5A46" w:rsidRPr="00B24D4F" w:rsidRDefault="00290B49" w:rsidP="00290B49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7F5A46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7F5A46" w:rsidRPr="00B24D4F">
              <w:rPr>
                <w:rFonts w:ascii="Arial" w:hAnsi="Arial" w:cs="Arial"/>
                <w:sz w:val="18"/>
                <w:szCs w:val="18"/>
              </w:rPr>
              <w:t xml:space="preserve"> != 8.</w:t>
            </w:r>
          </w:p>
          <w:p w14:paraId="3F7EEE8C" w14:textId="1BE88A9E" w:rsidR="007F5A46" w:rsidRPr="00290B49" w:rsidRDefault="007F5A46" w:rsidP="00D04C62">
            <w:pPr>
              <w:pStyle w:val="ListParagraph"/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03924130" w14:textId="7D202486" w:rsidR="007F5A46" w:rsidRPr="00B24D4F" w:rsidRDefault="007F5A46" w:rsidP="00D04C62">
            <w:pPr>
              <w:numPr>
                <w:ilvl w:val="0"/>
                <w:numId w:val="33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290B49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49A43DE9" w14:textId="5A6014F9" w:rsidR="00790396" w:rsidRPr="00B24D4F" w:rsidRDefault="00790396" w:rsidP="00F62496">
            <w:pPr>
              <w:textAlignment w:val="center"/>
              <w:rPr>
                <w:rStyle w:val="CodeCharacter"/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B33728" w14:paraId="78954892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442CE" w14:textId="22A60858" w:rsidR="00B33728" w:rsidRPr="00A64612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b w:val="0"/>
                <w:bCs w:val="0"/>
                <w:color w:val="auto"/>
                <w:sz w:val="18"/>
                <w:szCs w:val="18"/>
              </w:rPr>
              <w:t>39, 40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73C5" w14:textId="77777777" w:rsidR="008D0835" w:rsidRPr="005E47E8" w:rsidRDefault="005E47E8" w:rsidP="008D0835">
            <w:pPr>
              <w:pStyle w:val="Body"/>
              <w:spacing w:line="240" w:lineRule="auto"/>
              <w:ind w:left="0"/>
              <w:rPr>
                <w:rFonts w:ascii="Arial" w:eastAsia="Times New Roman" w:hAnsi="Arial" w:cs="Arial"/>
                <w:color w:val="auto"/>
                <w:sz w:val="18"/>
                <w:szCs w:val="18"/>
              </w:rPr>
            </w:pPr>
            <w:proofErr w:type="gramStart"/>
            <w:r w:rsidRPr="005E47E8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x4ab6927b, 0x5ee4, 0x4748, {0xa4, 0x9d, 0x2d, 0xf3, 0x70, 0x01, 0x41, 0xd5 }}</w:t>
            </w:r>
            <w:r w:rsidRPr="005E47E8">
              <w:rPr>
                <w:rFonts w:ascii="Arial" w:eastAsia="Times New Roman" w:hAnsi="Arial" w:cs="Arial"/>
                <w:color w:val="auto"/>
                <w:sz w:val="18"/>
                <w:szCs w:val="18"/>
              </w:rPr>
              <w:t>,</w:t>
            </w:r>
          </w:p>
          <w:p w14:paraId="65A39201" w14:textId="5BBA4E23" w:rsidR="005E47E8" w:rsidRPr="005E47E8" w:rsidRDefault="005E47E8" w:rsidP="008D0835">
            <w:pPr>
              <w:pStyle w:val="Body"/>
              <w:spacing w:line="240" w:lineRule="auto"/>
              <w:ind w:left="0"/>
              <w:rPr>
                <w:color w:val="auto"/>
              </w:rPr>
            </w:pPr>
            <w:proofErr w:type="gramStart"/>
            <w:r w:rsidRPr="005E47E8">
              <w:rPr>
                <w:rFonts w:ascii="Arial" w:hAnsi="Arial" w:cs="Arial"/>
                <w:color w:val="auto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color w:val="auto"/>
                <w:sz w:val="18"/>
                <w:szCs w:val="18"/>
              </w:rPr>
              <w:t>x33142ecf, 0x0f92, 0x4625, {0xb7, 0xf6, 0x7f, 0x15, 0x25, 0x74, 0xd3, 0x03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2004" w14:textId="5AC71300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to Unlocked state by passing Data Value 0x00 must return EFI_ACCESS_DENIED when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EFA0B94" w14:textId="77777777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4F2520E8" w14:textId="299AE33D" w:rsidR="00B33728" w:rsidRPr="00A64612" w:rsidRDefault="00B33728" w:rsidP="00B337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64399" w14:textId="006D3161" w:rsidR="00B33728" w:rsidRPr="00B24D4F" w:rsidRDefault="008C0B67" w:rsidP="00B33728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B33728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B33728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and </w:t>
            </w:r>
            <w:proofErr w:type="spellStart"/>
            <w:r w:rsidR="00B33728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B33728">
              <w:rPr>
                <w:rFonts w:ascii="Arial" w:hAnsi="Arial" w:cs="Arial"/>
                <w:sz w:val="18"/>
                <w:szCs w:val="18"/>
              </w:rPr>
              <w:t>, Data = 0x00</w:t>
            </w:r>
            <w:r w:rsidR="00B33728" w:rsidRPr="00B24D4F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BAC3F8B" w14:textId="77777777" w:rsidR="00B33728" w:rsidRPr="00290B49" w:rsidRDefault="00B33728" w:rsidP="00B33728">
            <w:pPr>
              <w:pStyle w:val="ListParagraph"/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290B49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290B49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290B49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0A0E795D" w14:textId="55671110" w:rsidR="00B33728" w:rsidRPr="00B24D4F" w:rsidRDefault="00B33728" w:rsidP="00B33728">
            <w:pPr>
              <w:numPr>
                <w:ilvl w:val="0"/>
                <w:numId w:val="3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>2.</w:t>
            </w:r>
          </w:p>
          <w:p w14:paraId="5E6C3760" w14:textId="77777777" w:rsidR="00B33728" w:rsidRPr="00C3343B" w:rsidRDefault="00B33728" w:rsidP="00290B49">
            <w:pPr>
              <w:textAlignment w:val="center"/>
              <w:rPr>
                <w:rFonts w:ascii="Arial" w:hAnsi="Arial" w:cs="Arial"/>
                <w:color w:val="00B050"/>
                <w:sz w:val="18"/>
                <w:szCs w:val="18"/>
              </w:rPr>
            </w:pPr>
          </w:p>
        </w:tc>
      </w:tr>
      <w:tr w:rsidR="009A188A" w14:paraId="637FEEFE" w14:textId="77777777" w:rsidTr="005E47E8">
        <w:trPr>
          <w:trHeight w:val="885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326F" w14:textId="0A8766CB" w:rsidR="009A188A" w:rsidRDefault="00737C1D" w:rsidP="00790396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41, 42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D1EE2" w14:textId="77777777" w:rsidR="00386099" w:rsidRDefault="005E47E8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5E47E8">
              <w:rPr>
                <w:rFonts w:ascii="Arial" w:hAnsi="Arial" w:cs="Arial"/>
                <w:sz w:val="18"/>
                <w:szCs w:val="18"/>
                <w:lang w:val="it-IT"/>
              </w:rPr>
              <w:t>{ 0xf73c04df, 0x2e42, 0x4174, {0x82, 0x18, 0x0f, 0x25, 0x46, 0x4a, 0x55, 0xe9 }}</w:t>
            </w:r>
            <w:r w:rsidRPr="005E47E8">
              <w:rPr>
                <w:rFonts w:ascii="Arial" w:hAnsi="Arial" w:cs="Arial"/>
                <w:sz w:val="18"/>
                <w:szCs w:val="18"/>
                <w:lang w:val="it-IT"/>
              </w:rPr>
              <w:t>,</w:t>
            </w:r>
          </w:p>
          <w:p w14:paraId="2B7A8BB7" w14:textId="5E18E242" w:rsidR="005E47E8" w:rsidRPr="005E47E8" w:rsidRDefault="005E47E8" w:rsidP="00386099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5E47E8">
              <w:rPr>
                <w:rFonts w:ascii="Arial" w:hAnsi="Arial" w:cs="Arial"/>
                <w:sz w:val="18"/>
                <w:szCs w:val="18"/>
                <w:lang w:val="it-IT"/>
              </w:rPr>
              <w:t xml:space="preserve">{ 0xd4eacf82, 0x55d1, 0x4ba1, {0xbe, </w:t>
            </w:r>
            <w:r w:rsidRPr="005E47E8">
              <w:rPr>
                <w:rFonts w:ascii="Arial" w:hAnsi="Arial" w:cs="Arial"/>
                <w:sz w:val="18"/>
                <w:szCs w:val="18"/>
                <w:lang w:val="it-IT"/>
              </w:rPr>
              <w:lastRenderedPageBreak/>
              <w:t>0x89, 0x6a, 0x2e, 0x44, 0x0f, 0xc7, 0xc0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8E5D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lastRenderedPageBreak/>
              <w:t xml:space="preserve">Changing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to Locked without key state must return EFI_ACCESS_DENIED when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</w:p>
          <w:p w14:paraId="0B871F9D" w14:textId="77777777" w:rsidR="009A188A" w:rsidRPr="00B24D4F" w:rsidRDefault="009A188A" w:rsidP="009A188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174EB896" w14:textId="26A34E66" w:rsidR="009A188A" w:rsidRPr="00B24D4F" w:rsidRDefault="009A188A" w:rsidP="00510B3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 must not change.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4AD3" w14:textId="44543EEA" w:rsidR="00C04EDF" w:rsidRPr="00B24D4F" w:rsidRDefault="00A64612" w:rsidP="00DD323B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DD323B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() with Valid GUID, variable name, attributes, </w:t>
            </w:r>
            <w:proofErr w:type="spellStart"/>
            <w:r w:rsidR="00C04EDF" w:rsidRPr="00B24D4F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="00510B3C">
              <w:rPr>
                <w:rFonts w:ascii="Arial" w:hAnsi="Arial" w:cs="Arial"/>
                <w:sz w:val="18"/>
                <w:szCs w:val="18"/>
              </w:rPr>
              <w:t xml:space="preserve"> = 1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 xml:space="preserve">, and Data Input = </w:t>
            </w:r>
            <w:r w:rsidR="00D74D35">
              <w:rPr>
                <w:rFonts w:ascii="Arial" w:hAnsi="Arial" w:cs="Arial"/>
                <w:sz w:val="18"/>
                <w:szCs w:val="18"/>
              </w:rPr>
              <w:t>0x0</w:t>
            </w:r>
            <w:r w:rsidR="00C04EDF" w:rsidRPr="00B24D4F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1A6359F8" w14:textId="00B070D1" w:rsidR="00C04EDF" w:rsidRPr="00DD323B" w:rsidRDefault="00C04EDF" w:rsidP="00DD323B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420C0DF3" w14:textId="26C0865A" w:rsidR="009A188A" w:rsidRPr="00B24D4F" w:rsidRDefault="00C04EDF" w:rsidP="00384734">
            <w:pPr>
              <w:numPr>
                <w:ilvl w:val="0"/>
                <w:numId w:val="6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B24D4F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B24D4F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B24D4F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 w:rsidR="00DD323B">
              <w:rPr>
                <w:rFonts w:ascii="Arial" w:hAnsi="Arial" w:cs="Arial"/>
                <w:sz w:val="18"/>
                <w:szCs w:val="18"/>
              </w:rPr>
              <w:t>Data</w:t>
            </w:r>
            <w:r w:rsidR="00331027"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F84CFD">
              <w:rPr>
                <w:rFonts w:ascii="Arial" w:hAnsi="Arial" w:cs="Arial"/>
                <w:sz w:val="18"/>
                <w:szCs w:val="18"/>
              </w:rPr>
              <w:t>0x0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2. </w:t>
            </w:r>
          </w:p>
        </w:tc>
      </w:tr>
      <w:tr w:rsidR="0039086C" w14:paraId="6951C3F4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1B41A" w14:textId="4E2B8473" w:rsidR="0039086C" w:rsidRDefault="00737C1D" w:rsidP="0039086C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43, 44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5CEB" w14:textId="77777777" w:rsidR="002E4421" w:rsidRDefault="005E47E8" w:rsidP="002E4421">
            <w:pPr>
              <w:pStyle w:val="Body"/>
              <w:spacing w:line="240" w:lineRule="auto"/>
              <w:ind w:left="0"/>
              <w:rPr>
                <w:rFonts w:ascii="Arial" w:eastAsia="Times New Roman" w:hAnsi="Arial" w:cs="Arial"/>
                <w:sz w:val="18"/>
                <w:szCs w:val="18"/>
                <w:lang w:val="it-IT"/>
              </w:rPr>
            </w:pPr>
            <w:r w:rsidRPr="005E47E8">
              <w:rPr>
                <w:rFonts w:ascii="Arial" w:eastAsia="Times New Roman" w:hAnsi="Arial" w:cs="Arial"/>
                <w:sz w:val="18"/>
                <w:szCs w:val="18"/>
                <w:lang w:val="it-IT"/>
              </w:rPr>
              <w:t>{ 0xfd88fe63, 0x5ed4, 0x482a, {0x98, 0x44, 0x23, 0x90, 0xf9, 0x09, 0x1c, 0x20 }}</w:t>
            </w:r>
            <w:r w:rsidRPr="005E47E8">
              <w:rPr>
                <w:rFonts w:ascii="Arial" w:eastAsia="Times New Roman" w:hAnsi="Arial" w:cs="Arial"/>
                <w:sz w:val="18"/>
                <w:szCs w:val="18"/>
                <w:lang w:val="it-IT"/>
              </w:rPr>
              <w:t>,</w:t>
            </w:r>
          </w:p>
          <w:p w14:paraId="01273B31" w14:textId="6F9C6FA9" w:rsidR="005E47E8" w:rsidRPr="005E47E8" w:rsidRDefault="005E47E8" w:rsidP="002E4421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5E47E8">
              <w:rPr>
                <w:rFonts w:ascii="Arial" w:hAnsi="Arial" w:cs="Arial"/>
                <w:sz w:val="18"/>
                <w:szCs w:val="18"/>
                <w:lang w:val="it-IT"/>
              </w:rPr>
              <w:t>{ 0x176f16cb, 0xf3a4, 0x4f12, {0x8f, 0x96, 0x4a, 0xc1, 0x8b, 0xdd, 0x6e, 0x3c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7016" w14:textId="335940C1" w:rsidR="0039086C" w:rsidRPr="00A64612" w:rsidRDefault="0039086C" w:rsidP="0039086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Since the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MemoryOverwriteRequestControlLock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Set, Changing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value should return EFI_ACCESS_DENIED and the value of </w:t>
            </w:r>
            <w:proofErr w:type="spellStart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Should not change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C2A3" w14:textId="001A31C5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>1. Invoke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 MOR -</w:t>
            </w:r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()with valid GUID, variable name, attributes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Save the current value for comparison.</w:t>
            </w:r>
          </w:p>
          <w:p w14:paraId="15378E1B" w14:textId="79E4307B" w:rsidR="0039086C" w:rsidRPr="00A64612" w:rsidRDefault="0039086C" w:rsidP="0039086C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2. Invoke </w:t>
            </w:r>
            <w:r w:rsidR="00F84CFD" w:rsidRPr="00A64612">
              <w:rPr>
                <w:rFonts w:ascii="Arial" w:hAnsi="Arial" w:cs="Arial"/>
                <w:sz w:val="18"/>
                <w:szCs w:val="18"/>
              </w:rPr>
              <w:t xml:space="preserve">MOR -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 Pass Data value with Bit0 Set High to indicate MORbit0 set.</w:t>
            </w:r>
          </w:p>
          <w:p w14:paraId="0F535FB4" w14:textId="77777777" w:rsidR="0039086C" w:rsidRPr="00A64612" w:rsidRDefault="0039086C" w:rsidP="0039086C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4CD6D90E" w14:textId="0C8B3CB8" w:rsidR="0039086C" w:rsidRPr="00A64612" w:rsidRDefault="0039086C" w:rsidP="0039086C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b. Verify that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MemoryOverwrit-eRequestControl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() returns a Data value == initial saved value of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MemoryOverwriteRequestControl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64612" w14:paraId="639C0683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70E3" w14:textId="4ED04462" w:rsidR="00A64612" w:rsidRPr="00737C1D" w:rsidRDefault="00737C1D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737C1D">
              <w:rPr>
                <w:b w:val="0"/>
                <w:bCs w:val="0"/>
                <w:color w:val="auto"/>
                <w:sz w:val="18"/>
                <w:szCs w:val="18"/>
              </w:rPr>
              <w:t>45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27DD1" w14:textId="71A365F8" w:rsidR="00A64612" w:rsidRPr="00737C1D" w:rsidRDefault="005E47E8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color w:val="auto"/>
                <w:sz w:val="18"/>
                <w:szCs w:val="18"/>
              </w:rPr>
            </w:pPr>
            <w:proofErr w:type="gramStart"/>
            <w:r w:rsidRPr="005E47E8">
              <w:rPr>
                <w:b w:val="0"/>
                <w:bCs w:val="0"/>
                <w:color w:val="auto"/>
                <w:sz w:val="18"/>
                <w:szCs w:val="18"/>
              </w:rPr>
              <w:t>{ 0</w:t>
            </w:r>
            <w:proofErr w:type="gramEnd"/>
            <w:r w:rsidRPr="005E47E8">
              <w:rPr>
                <w:b w:val="0"/>
                <w:bCs w:val="0"/>
                <w:color w:val="auto"/>
                <w:sz w:val="18"/>
                <w:szCs w:val="18"/>
              </w:rPr>
              <w:t>xf0d5e7b3, 0xdc0f, 0x4a18, {0xb9, 0x78, 0x09, 0x3b, 0x15, 0x55, 0x66, 0xbf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B476" w14:textId="0D887B55" w:rsidR="00A64612" w:rsidRPr="00737C1D" w:rsidRDefault="00A64612" w:rsidP="00A64612">
            <w:pPr>
              <w:pStyle w:val="NormalWeb"/>
              <w:spacing w:before="0" w:beforeAutospacing="0" w:after="0" w:afterAutospacing="0"/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MemoryOverwriteRequestControl</w:t>
            </w:r>
            <w:proofErr w:type="spellEnd"/>
            <w:r w:rsidRPr="00737C1D">
              <w:rPr>
                <w:rStyle w:val="CodeCharacter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is locked, the variable must not be erasable(deleted). 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8815" w14:textId="77777777" w:rsidR="00A64612" w:rsidRPr="00737C1D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1. Invoke MOR -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() with valid GUID, variable name, and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 xml:space="preserve"> == 0.</w:t>
            </w:r>
          </w:p>
          <w:p w14:paraId="63B06717" w14:textId="44FCD6DE" w:rsidR="00A64612" w:rsidRPr="00737C1D" w:rsidRDefault="00A64612" w:rsidP="00A64612">
            <w:pPr>
              <w:pStyle w:val="NormalWeb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737C1D">
              <w:rPr>
                <w:rFonts w:ascii="Arial" w:hAnsi="Arial" w:cs="Arial"/>
                <w:sz w:val="18"/>
                <w:szCs w:val="18"/>
              </w:rPr>
              <w:t xml:space="preserve">a. Verify </w:t>
            </w:r>
            <w:proofErr w:type="spellStart"/>
            <w:r w:rsidRPr="00737C1D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37C1D">
              <w:rPr>
                <w:rFonts w:ascii="Arial" w:hAnsi="Arial" w:cs="Arial"/>
                <w:sz w:val="18"/>
                <w:szCs w:val="18"/>
              </w:rPr>
              <w:t>() returns EFI_ACCESS_DENIED</w:t>
            </w:r>
            <w:r w:rsidR="00753440">
              <w:rPr>
                <w:rFonts w:ascii="Arial" w:hAnsi="Arial" w:cs="Arial"/>
                <w:sz w:val="18"/>
                <w:szCs w:val="18"/>
              </w:rPr>
              <w:t xml:space="preserve"> or EFI_INVALID_PARAMETER</w:t>
            </w:r>
            <w:r w:rsidRPr="00737C1D">
              <w:rPr>
                <w:rFonts w:ascii="Arial" w:hAnsi="Arial" w:cs="Arial"/>
                <w:sz w:val="18"/>
                <w:szCs w:val="18"/>
              </w:rPr>
              <w:t>.</w:t>
            </w:r>
            <w:commentRangeStart w:id="4"/>
            <w:commentRangeEnd w:id="4"/>
            <w:r w:rsidRPr="00737C1D">
              <w:rPr>
                <w:rStyle w:val="CommentReference"/>
              </w:rPr>
              <w:commentReference w:id="4"/>
            </w:r>
          </w:p>
          <w:p w14:paraId="4814DE2C" w14:textId="77777777" w:rsidR="00A64612" w:rsidRPr="00737C1D" w:rsidRDefault="00A64612" w:rsidP="00A64612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69AF4419" w14:textId="77777777" w:rsidTr="00962C0E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8F2F1" w14:textId="7E541AF2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46, 47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1235" w14:textId="77777777" w:rsidR="00A64612" w:rsidRDefault="005E47E8" w:rsidP="00A64612">
            <w:pPr>
              <w:pStyle w:val="Body"/>
              <w:spacing w:line="240" w:lineRule="auto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5E47E8">
              <w:rPr>
                <w:rFonts w:ascii="Arial" w:eastAsia="Times New Roman" w:hAnsi="Arial" w:cs="Arial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eastAsia="Times New Roman" w:hAnsi="Arial" w:cs="Arial"/>
                <w:sz w:val="18"/>
                <w:szCs w:val="18"/>
              </w:rPr>
              <w:t>x9bf14c4b, 0x2950, 0x4c4e, {0x8b, 0xa3, 0x06, 0x46, 0xf1, 0x27, 0x8c, 0x05 }}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</w:t>
            </w:r>
          </w:p>
          <w:p w14:paraId="345CCA50" w14:textId="643C309A" w:rsidR="005E47E8" w:rsidRPr="00B44BC5" w:rsidRDefault="005E47E8" w:rsidP="00A64612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E47E8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sz w:val="18"/>
                <w:szCs w:val="18"/>
              </w:rPr>
              <w:t>xb0468dee, 0xb1d0, 0x4795, {0x9f, 0xbf, 0xbe, 0x3f, 0x40, 0x2f, 0x3d, 0x6f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CF5A" w14:textId="77777777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Changing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to Unlocked state with an 8 byte value that is not equal to the 8-byte key used in the previous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>) Lock with key action</w:t>
            </w:r>
          </w:p>
          <w:p w14:paraId="66CA32D5" w14:textId="132E88DF" w:rsidR="00A64612" w:rsidRPr="007639B3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must return EFI_ACCESS_DENIED when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MemoryOverwriteRequestControlLock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 is currently Locked with key.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Dictionary Attack Mitigation must also change the Lock value to Locked with no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F2EAD" w14:textId="60B16209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Pr="007639B3">
              <w:rPr>
                <w:rFonts w:ascii="Arial" w:hAnsi="Arial" w:cs="Arial"/>
                <w:sz w:val="18"/>
                <w:szCs w:val="18"/>
              </w:rPr>
              <w:t xml:space="preserve">Invoke </w:t>
            </w:r>
            <w:proofErr w:type="spellStart"/>
            <w:proofErr w:type="gramStart"/>
            <w:r w:rsidRPr="007639B3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7639B3">
              <w:rPr>
                <w:rFonts w:ascii="Arial" w:hAnsi="Arial" w:cs="Arial"/>
                <w:sz w:val="18"/>
                <w:szCs w:val="18"/>
              </w:rPr>
              <w:t xml:space="preserve">) with Valid GUID, variable name, attributes,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, and Data Input = 8 byte value !=  8-byte </w:t>
            </w:r>
            <w:r>
              <w:rPr>
                <w:rFonts w:ascii="Arial" w:hAnsi="Arial" w:cs="Arial"/>
                <w:sz w:val="18"/>
                <w:szCs w:val="18"/>
              </w:rPr>
              <w:t xml:space="preserve">user </w:t>
            </w:r>
            <w:r w:rsidRPr="007639B3">
              <w:rPr>
                <w:rFonts w:ascii="Arial" w:hAnsi="Arial" w:cs="Arial"/>
                <w:sz w:val="18"/>
                <w:szCs w:val="18"/>
              </w:rPr>
              <w:t>generated key</w:t>
            </w:r>
            <w:r>
              <w:rPr>
                <w:rFonts w:ascii="Arial" w:hAnsi="Arial" w:cs="Arial"/>
                <w:sz w:val="18"/>
                <w:szCs w:val="18"/>
              </w:rPr>
              <w:t xml:space="preserve"> from test number 33</w:t>
            </w:r>
            <w:r w:rsidRPr="007639B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48E96D6" w14:textId="08115EDB" w:rsidR="00A64612" w:rsidRPr="00DD323B" w:rsidRDefault="00A64612" w:rsidP="00A64612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DD323B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DD323B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DD323B">
              <w:rPr>
                <w:rFonts w:ascii="Arial" w:hAnsi="Arial" w:cs="Arial"/>
                <w:sz w:val="18"/>
                <w:szCs w:val="18"/>
              </w:rPr>
              <w:t>() returns EFI_ACCESS_DENIED.</w:t>
            </w:r>
          </w:p>
          <w:p w14:paraId="7D3D7079" w14:textId="19E053C0" w:rsidR="00A64612" w:rsidRPr="007639B3" w:rsidRDefault="00A64612" w:rsidP="00A64612">
            <w:pPr>
              <w:numPr>
                <w:ilvl w:val="0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7639B3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7639B3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7639B3">
              <w:rPr>
                <w:rFonts w:ascii="Arial" w:hAnsi="Arial" w:cs="Arial"/>
                <w:sz w:val="18"/>
                <w:szCs w:val="18"/>
              </w:rPr>
              <w:t xml:space="preserve">() returns </w:t>
            </w:r>
            <w:r>
              <w:rPr>
                <w:rFonts w:ascii="Arial" w:hAnsi="Arial" w:cs="Arial"/>
                <w:sz w:val="18"/>
                <w:szCs w:val="18"/>
              </w:rPr>
              <w:t>Data</w:t>
            </w:r>
            <w:r w:rsidRPr="00B24D4F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>
              <w:rPr>
                <w:rFonts w:ascii="Arial" w:hAnsi="Arial" w:cs="Arial"/>
                <w:sz w:val="18"/>
                <w:szCs w:val="18"/>
              </w:rPr>
              <w:t>0x0</w:t>
            </w:r>
            <w:r w:rsidRPr="007639B3">
              <w:rPr>
                <w:rFonts w:ascii="Arial" w:hAnsi="Arial" w:cs="Arial"/>
                <w:sz w:val="18"/>
                <w:szCs w:val="18"/>
              </w:rPr>
              <w:t>1.</w:t>
            </w:r>
          </w:p>
          <w:p w14:paraId="760CF210" w14:textId="77777777" w:rsidR="00A64612" w:rsidRPr="007639B3" w:rsidRDefault="00A64612" w:rsidP="00A64612">
            <w:pPr>
              <w:textAlignment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612" w14:paraId="43E84289" w14:textId="77777777" w:rsidTr="00824856">
        <w:trPr>
          <w:trHeight w:val="525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98244" w14:textId="7305E830" w:rsidR="00A64612" w:rsidRDefault="00A64612" w:rsidP="00A64612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48, 49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1D9FD" w14:textId="77777777" w:rsidR="00A64612" w:rsidRPr="005E47E8" w:rsidRDefault="005E47E8" w:rsidP="005E47E8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5E47E8">
              <w:rPr>
                <w:b w:val="0"/>
                <w:bCs w:val="0"/>
                <w:sz w:val="18"/>
                <w:szCs w:val="18"/>
              </w:rPr>
              <w:t>{ 0</w:t>
            </w:r>
            <w:proofErr w:type="gramEnd"/>
            <w:r w:rsidRPr="005E47E8">
              <w:rPr>
                <w:b w:val="0"/>
                <w:bCs w:val="0"/>
                <w:sz w:val="18"/>
                <w:szCs w:val="18"/>
              </w:rPr>
              <w:t>x1f7dd903, 0xcd58, 0x4d6f, {0x80, 0xd6, 0x4f, 0x6d, 0xcb, 0x4a, 0xd6, 0xc9 }}</w:t>
            </w:r>
            <w:r w:rsidRPr="005E47E8">
              <w:rPr>
                <w:b w:val="0"/>
                <w:bCs w:val="0"/>
                <w:sz w:val="18"/>
                <w:szCs w:val="18"/>
              </w:rPr>
              <w:t>,</w:t>
            </w:r>
          </w:p>
          <w:p w14:paraId="29072A05" w14:textId="1369D65E" w:rsidR="005E47E8" w:rsidRPr="005E47E8" w:rsidRDefault="005E47E8" w:rsidP="005E47E8">
            <w:pPr>
              <w:pStyle w:val="Body"/>
              <w:spacing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E47E8">
              <w:rPr>
                <w:rFonts w:ascii="Arial" w:hAnsi="Arial" w:cs="Arial"/>
                <w:sz w:val="18"/>
                <w:szCs w:val="18"/>
              </w:rPr>
              <w:t>{ 0</w:t>
            </w:r>
            <w:proofErr w:type="gramEnd"/>
            <w:r w:rsidRPr="005E47E8">
              <w:rPr>
                <w:rFonts w:ascii="Arial" w:hAnsi="Arial" w:cs="Arial"/>
                <w:sz w:val="18"/>
                <w:szCs w:val="18"/>
              </w:rPr>
              <w:t xml:space="preserve">x439179c2, 0x744d, 0x43bc, {0xb0, 0x67, 0x7b, 0x65, 0x60, </w:t>
            </w:r>
            <w:r w:rsidRPr="005E47E8">
              <w:rPr>
                <w:rFonts w:ascii="Arial" w:hAnsi="Arial" w:cs="Arial"/>
                <w:sz w:val="18"/>
                <w:szCs w:val="18"/>
              </w:rPr>
              <w:lastRenderedPageBreak/>
              <w:t>0x62, 0x6f, 0x5e }}</w:t>
            </w:r>
          </w:p>
        </w:tc>
        <w:tc>
          <w:tcPr>
            <w:tcW w:w="30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C7F4" w14:textId="1BB5306E" w:rsidR="00A64612" w:rsidRPr="00A64612" w:rsidRDefault="00A64612" w:rsidP="00A6461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lastRenderedPageBreak/>
              <w:t xml:space="preserve">After the Dictionary Attack Prevention Mechanism is activated, the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MorLock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should not be able to be unlocked with the correct 8-byte key after the state of the key has already been changed to Locked without key.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E1BE" w14:textId="77777777" w:rsidR="00A64612" w:rsidRPr="00A64612" w:rsidRDefault="00A64612" w:rsidP="00A64612">
            <w:pPr>
              <w:pStyle w:val="ListParagraph"/>
              <w:numPr>
                <w:ilvl w:val="0"/>
                <w:numId w:val="38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with Valid GUID, variable name, attributes,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DataSize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 xml:space="preserve"> and Data Input = </w:t>
            </w:r>
            <w:proofErr w:type="gramStart"/>
            <w:r w:rsidRPr="00A64612">
              <w:rPr>
                <w:rFonts w:ascii="Arial" w:hAnsi="Arial" w:cs="Arial"/>
                <w:sz w:val="18"/>
                <w:szCs w:val="18"/>
              </w:rPr>
              <w:t>8 byte</w:t>
            </w:r>
            <w:proofErr w:type="gramEnd"/>
            <w:r w:rsidRPr="00A64612">
              <w:rPr>
                <w:rFonts w:ascii="Arial" w:hAnsi="Arial" w:cs="Arial"/>
                <w:sz w:val="18"/>
                <w:szCs w:val="18"/>
              </w:rPr>
              <w:t xml:space="preserve"> key that was used to set the original lock in assertion 37.</w:t>
            </w:r>
          </w:p>
          <w:p w14:paraId="13358BBD" w14:textId="77777777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SetVariable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EFI_ACCESS_DENIED</w:t>
            </w:r>
          </w:p>
          <w:p w14:paraId="477A8FB7" w14:textId="3D95A80B" w:rsidR="00A64612" w:rsidRPr="00A64612" w:rsidRDefault="00A64612" w:rsidP="00A64612">
            <w:pPr>
              <w:pStyle w:val="ListParagraph"/>
              <w:numPr>
                <w:ilvl w:val="1"/>
                <w:numId w:val="7"/>
              </w:numPr>
              <w:textAlignment w:val="center"/>
              <w:rPr>
                <w:rFonts w:ascii="Arial" w:hAnsi="Arial" w:cs="Arial"/>
                <w:sz w:val="18"/>
                <w:szCs w:val="18"/>
              </w:rPr>
            </w:pPr>
            <w:r w:rsidRPr="00A64612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proofErr w:type="spellStart"/>
            <w:r w:rsidRPr="00A64612">
              <w:rPr>
                <w:rFonts w:ascii="Arial" w:hAnsi="Arial" w:cs="Arial"/>
                <w:sz w:val="18"/>
                <w:szCs w:val="18"/>
              </w:rPr>
              <w:t>GetVariable</w:t>
            </w:r>
            <w:proofErr w:type="spellEnd"/>
            <w:r w:rsidRPr="00A64612">
              <w:rPr>
                <w:rFonts w:ascii="Arial" w:hAnsi="Arial" w:cs="Arial"/>
                <w:sz w:val="18"/>
                <w:szCs w:val="18"/>
              </w:rPr>
              <w:t>() returns Data Value 0x01.</w:t>
            </w:r>
          </w:p>
        </w:tc>
      </w:tr>
    </w:tbl>
    <w:p w14:paraId="78B0DBD5" w14:textId="7FC7AB94" w:rsidR="00224292" w:rsidRPr="001D0746" w:rsidRDefault="00224292" w:rsidP="00790396">
      <w:pPr>
        <w:pStyle w:val="Heading3"/>
        <w:ind w:left="0" w:firstLine="0"/>
        <w:rPr>
          <w:rFonts w:eastAsia="SimSun"/>
          <w:w w:val="100"/>
        </w:rPr>
      </w:pPr>
    </w:p>
    <w:sectPr w:rsidR="00224292" w:rsidRPr="001D074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Abhi Singh" w:date="2023-12-12T07:49:00Z" w:initials="AS">
    <w:p w14:paraId="57918525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  <w:comment w:id="4" w:author="Abhi Singh" w:date="2023-12-12T07:49:00Z" w:initials="AS">
    <w:p w14:paraId="016FD8EB" w14:textId="77777777" w:rsidR="00A64612" w:rsidRDefault="00A64612" w:rsidP="00A247D4">
      <w:pPr>
        <w:pStyle w:val="CommentText"/>
      </w:pPr>
      <w:r>
        <w:rPr>
          <w:rStyle w:val="CommentReference"/>
        </w:rPr>
        <w:annotationRef/>
      </w:r>
      <w:r>
        <w:t>Proposed addition to check that MOR cannot be deleted when the MOR Lock is 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918525" w15:done="1"/>
  <w15:commentEx w15:paraId="016FD8E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5AC7A0" w16cex:dateUtc="2023-12-12T13:49:00Z">
    <w16cex:extLst>
      <w16:ext w16:uri="{CE6994B0-6A32-4C9F-8C6B-6E91EDA988CE}">
        <cr:reactions xmlns:cr="http://schemas.microsoft.com/office/comments/2020/reactions">
          <cr:reaction reactionType="1">
            <cr:reactionInfo dateUtc="2023-12-15T18:55:26Z">
              <cr:user userId="S::Abhi.Singh@arm.com::e96c15f7-609c-48e0-b8a7-901b3c07758d" userProvider="AD" userName="Abhi Singh"/>
            </cr:reactionInfo>
          </cr:reaction>
        </cr:reactions>
      </w16:ext>
    </w16cex:extLst>
  </w16cex:commentExtensible>
  <w16cex:commentExtensible w16cex:durableId="100429BF" w16cex:dateUtc="2023-12-12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918525" w16cid:durableId="015AC7A0"/>
  <w16cid:commentId w16cid:paraId="016FD8EB" w16cid:durableId="100429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81D8" w14:textId="77777777" w:rsidR="002F376D" w:rsidRDefault="002F376D">
      <w:r>
        <w:separator/>
      </w:r>
    </w:p>
  </w:endnote>
  <w:endnote w:type="continuationSeparator" w:id="0">
    <w:p w14:paraId="0B619A3E" w14:textId="77777777" w:rsidR="002F376D" w:rsidRDefault="002F376D">
      <w:r>
        <w:continuationSeparator/>
      </w:r>
    </w:p>
  </w:endnote>
  <w:endnote w:type="continuationNotice" w:id="1">
    <w:p w14:paraId="1C7C05DF" w14:textId="77777777" w:rsidR="002F376D" w:rsidRDefault="002F3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C345" w14:textId="204FFB53" w:rsidR="00224292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 w:rsidR="00D04CA2">
      <w:rPr>
        <w:w w:val="100"/>
      </w:rPr>
      <w:t>March</w:t>
    </w:r>
    <w:r>
      <w:rPr>
        <w:w w:val="100"/>
      </w:rPr>
      <w:t xml:space="preserve"> 20</w:t>
    </w:r>
    <w:r w:rsidR="00D04CA2">
      <w:rPr>
        <w:w w:val="100"/>
      </w:rPr>
      <w:t>23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65E" w14:textId="6367F48D" w:rsidR="00224292" w:rsidRDefault="00D04CA2">
    <w:pPr>
      <w:pStyle w:val="FooterOdd"/>
      <w:rPr>
        <w:w w:val="100"/>
      </w:rPr>
    </w:pPr>
    <w:r>
      <w:rPr>
        <w:w w:val="100"/>
      </w:rPr>
      <w:t>March</w:t>
    </w:r>
    <w:r w:rsidR="004C4F37">
      <w:rPr>
        <w:w w:val="100"/>
      </w:rPr>
      <w:t xml:space="preserve"> 20</w:t>
    </w:r>
    <w:r>
      <w:rPr>
        <w:w w:val="100"/>
      </w:rPr>
      <w:t>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DA8A" w14:textId="52C4FEA1" w:rsidR="00224292" w:rsidRDefault="00AE2A2C">
    <w:pPr>
      <w:pStyle w:val="FooterOdd"/>
      <w:rPr>
        <w:w w:val="100"/>
      </w:rPr>
    </w:pPr>
    <w:r>
      <w:rPr>
        <w:w w:val="100"/>
      </w:rPr>
      <w:t>March 2023</w:t>
    </w:r>
    <w:r w:rsidR="004C4F37">
      <w:rPr>
        <w:w w:val="100"/>
      </w:rPr>
      <w:tab/>
    </w:r>
    <w:r w:rsidR="004C4F37">
      <w:rPr>
        <w:w w:val="100"/>
      </w:rPr>
      <w:tab/>
    </w:r>
    <w:r w:rsidR="004C4F37">
      <w:rPr>
        <w:w w:val="100"/>
      </w:rPr>
      <w:fldChar w:fldCharType="begin"/>
    </w:r>
    <w:r w:rsidR="004C4F37">
      <w:rPr>
        <w:w w:val="100"/>
      </w:rPr>
      <w:instrText xml:space="preserve"> PAGE </w:instrText>
    </w:r>
    <w:r w:rsidR="004C4F37">
      <w:rPr>
        <w:w w:val="100"/>
      </w:rPr>
      <w:fldChar w:fldCharType="separate"/>
    </w:r>
    <w:r w:rsidR="004C4F37">
      <w:rPr>
        <w:w w:val="100"/>
      </w:rPr>
      <w:t>1673</w:t>
    </w:r>
    <w:r w:rsidR="004C4F37"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F016" w14:textId="77777777" w:rsidR="002F376D" w:rsidRDefault="002F376D">
      <w:r>
        <w:separator/>
      </w:r>
    </w:p>
  </w:footnote>
  <w:footnote w:type="continuationSeparator" w:id="0">
    <w:p w14:paraId="75838309" w14:textId="77777777" w:rsidR="002F376D" w:rsidRDefault="002F376D">
      <w:r>
        <w:continuationSeparator/>
      </w:r>
    </w:p>
  </w:footnote>
  <w:footnote w:type="continuationNotice" w:id="1">
    <w:p w14:paraId="27DAB6D9" w14:textId="77777777" w:rsidR="002F376D" w:rsidRDefault="002F37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43E71" w14:textId="7332FBC6" w:rsidR="00224292" w:rsidRDefault="007B3BEC">
    <w:pPr>
      <w:pStyle w:val="HeaderEven"/>
      <w:rPr>
        <w:w w:val="100"/>
      </w:rPr>
    </w:pPr>
    <w:r>
      <w:rPr>
        <w:w w:val="100"/>
      </w:rPr>
      <w:t>TCG</w:t>
    </w:r>
    <w:r w:rsidR="00D04CA2">
      <w:rPr>
        <w:w w:val="100"/>
      </w:rPr>
      <w:t xml:space="preserve"> MOR</w:t>
    </w:r>
    <w:r w:rsidR="004C4F37">
      <w:rPr>
        <w:w w:val="100"/>
      </w:rPr>
      <w:t xml:space="preserve"> Test</w:t>
    </w:r>
    <w:r w:rsidR="004C4F37">
      <w:rPr>
        <w:w w:val="100"/>
      </w:rPr>
      <w:tab/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55A8" w14:textId="77777777" w:rsidR="00224292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77E5" w14:textId="77777777" w:rsidR="00224292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B5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87B"/>
    <w:multiLevelType w:val="hybridMultilevel"/>
    <w:tmpl w:val="529EECE6"/>
    <w:lvl w:ilvl="0" w:tplc="8BFEF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77DC1"/>
    <w:multiLevelType w:val="multilevel"/>
    <w:tmpl w:val="07685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6FF"/>
    <w:multiLevelType w:val="hybridMultilevel"/>
    <w:tmpl w:val="15E8B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25E86"/>
    <w:multiLevelType w:val="hybridMultilevel"/>
    <w:tmpl w:val="4700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B22D6"/>
    <w:multiLevelType w:val="hybridMultilevel"/>
    <w:tmpl w:val="A3E88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A06"/>
    <w:multiLevelType w:val="multilevel"/>
    <w:tmpl w:val="EE3C26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621DB"/>
    <w:multiLevelType w:val="hybridMultilevel"/>
    <w:tmpl w:val="B64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0B"/>
    <w:multiLevelType w:val="multilevel"/>
    <w:tmpl w:val="01F45D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F6B05"/>
    <w:multiLevelType w:val="multilevel"/>
    <w:tmpl w:val="C3263C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23237"/>
    <w:multiLevelType w:val="hybridMultilevel"/>
    <w:tmpl w:val="07D27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06F97"/>
    <w:multiLevelType w:val="hybridMultilevel"/>
    <w:tmpl w:val="3854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66681"/>
    <w:multiLevelType w:val="hybridMultilevel"/>
    <w:tmpl w:val="B2444B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A5090"/>
    <w:multiLevelType w:val="hybridMultilevel"/>
    <w:tmpl w:val="59B4A5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018F0"/>
    <w:multiLevelType w:val="hybridMultilevel"/>
    <w:tmpl w:val="73BE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C4252"/>
    <w:multiLevelType w:val="hybridMultilevel"/>
    <w:tmpl w:val="1C3A3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6456B"/>
    <w:multiLevelType w:val="hybridMultilevel"/>
    <w:tmpl w:val="0BA8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60CB5"/>
    <w:multiLevelType w:val="hybridMultilevel"/>
    <w:tmpl w:val="C0261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86D66"/>
    <w:multiLevelType w:val="hybridMultilevel"/>
    <w:tmpl w:val="B2444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478F5"/>
    <w:multiLevelType w:val="multilevel"/>
    <w:tmpl w:val="4CE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E2C73"/>
    <w:multiLevelType w:val="hybridMultilevel"/>
    <w:tmpl w:val="79705E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77F87"/>
    <w:multiLevelType w:val="multilevel"/>
    <w:tmpl w:val="77E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90B77"/>
    <w:multiLevelType w:val="hybridMultilevel"/>
    <w:tmpl w:val="37286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25035"/>
    <w:multiLevelType w:val="multilevel"/>
    <w:tmpl w:val="9AE4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286D2A"/>
    <w:multiLevelType w:val="hybridMultilevel"/>
    <w:tmpl w:val="3646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C5A11"/>
    <w:multiLevelType w:val="hybridMultilevel"/>
    <w:tmpl w:val="7AFED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621CE"/>
    <w:multiLevelType w:val="multilevel"/>
    <w:tmpl w:val="BF268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2011C"/>
    <w:multiLevelType w:val="multilevel"/>
    <w:tmpl w:val="B9E0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9A10C8"/>
    <w:multiLevelType w:val="hybridMultilevel"/>
    <w:tmpl w:val="CB3091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81DC6"/>
    <w:multiLevelType w:val="hybridMultilevel"/>
    <w:tmpl w:val="28B86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A3651"/>
    <w:multiLevelType w:val="hybridMultilevel"/>
    <w:tmpl w:val="B58AFFEA"/>
    <w:lvl w:ilvl="0" w:tplc="CA5E0B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A584D"/>
    <w:multiLevelType w:val="hybridMultilevel"/>
    <w:tmpl w:val="64688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125A0"/>
    <w:multiLevelType w:val="multilevel"/>
    <w:tmpl w:val="75C472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16968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A1217"/>
    <w:multiLevelType w:val="hybridMultilevel"/>
    <w:tmpl w:val="0CE05AF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23EE0"/>
    <w:multiLevelType w:val="hybridMultilevel"/>
    <w:tmpl w:val="0CE05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452B7"/>
    <w:multiLevelType w:val="multilevel"/>
    <w:tmpl w:val="F11E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322351"/>
    <w:multiLevelType w:val="multilevel"/>
    <w:tmpl w:val="7828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E70B7"/>
    <w:multiLevelType w:val="hybridMultilevel"/>
    <w:tmpl w:val="6884E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8504">
    <w:abstractNumId w:val="36"/>
    <w:lvlOverride w:ilvl="0">
      <w:startOverride w:val="1"/>
    </w:lvlOverride>
  </w:num>
  <w:num w:numId="2" w16cid:durableId="77212827">
    <w:abstractNumId w:val="19"/>
    <w:lvlOverride w:ilvl="0">
      <w:startOverride w:val="3"/>
    </w:lvlOverride>
  </w:num>
  <w:num w:numId="3" w16cid:durableId="6174360">
    <w:abstractNumId w:val="23"/>
    <w:lvlOverride w:ilvl="0">
      <w:startOverride w:val="1"/>
    </w:lvlOverride>
  </w:num>
  <w:num w:numId="4" w16cid:durableId="633483520">
    <w:abstractNumId w:val="21"/>
    <w:lvlOverride w:ilvl="0">
      <w:startOverride w:val="3"/>
    </w:lvlOverride>
  </w:num>
  <w:num w:numId="5" w16cid:durableId="1902792235">
    <w:abstractNumId w:val="9"/>
    <w:lvlOverride w:ilvl="0">
      <w:startOverride w:val="1"/>
    </w:lvlOverride>
  </w:num>
  <w:num w:numId="6" w16cid:durableId="2135976116">
    <w:abstractNumId w:val="8"/>
    <w:lvlOverride w:ilvl="0">
      <w:startOverride w:val="1"/>
    </w:lvlOverride>
  </w:num>
  <w:num w:numId="7" w16cid:durableId="595214148">
    <w:abstractNumId w:val="32"/>
    <w:lvlOverride w:ilvl="0">
      <w:startOverride w:val="1"/>
    </w:lvlOverride>
  </w:num>
  <w:num w:numId="8" w16cid:durableId="1482043043">
    <w:abstractNumId w:val="37"/>
    <w:lvlOverride w:ilvl="0">
      <w:startOverride w:val="1"/>
    </w:lvlOverride>
  </w:num>
  <w:num w:numId="9" w16cid:durableId="839320724">
    <w:abstractNumId w:val="27"/>
    <w:lvlOverride w:ilvl="0">
      <w:startOverride w:val="1"/>
    </w:lvlOverride>
  </w:num>
  <w:num w:numId="10" w16cid:durableId="1195197364">
    <w:abstractNumId w:val="6"/>
    <w:lvlOverride w:ilvl="0">
      <w:startOverride w:val="1"/>
    </w:lvlOverride>
  </w:num>
  <w:num w:numId="11" w16cid:durableId="1349406023">
    <w:abstractNumId w:val="2"/>
    <w:lvlOverride w:ilvl="0">
      <w:startOverride w:val="1"/>
    </w:lvlOverride>
  </w:num>
  <w:num w:numId="12" w16cid:durableId="1737823912">
    <w:abstractNumId w:val="26"/>
    <w:lvlOverride w:ilvl="0">
      <w:startOverride w:val="1"/>
    </w:lvlOverride>
  </w:num>
  <w:num w:numId="13" w16cid:durableId="174199072">
    <w:abstractNumId w:val="31"/>
  </w:num>
  <w:num w:numId="14" w16cid:durableId="1194928153">
    <w:abstractNumId w:val="3"/>
  </w:num>
  <w:num w:numId="15" w16cid:durableId="584995554">
    <w:abstractNumId w:val="30"/>
  </w:num>
  <w:num w:numId="16" w16cid:durableId="602762626">
    <w:abstractNumId w:val="5"/>
  </w:num>
  <w:num w:numId="17" w16cid:durableId="789469381">
    <w:abstractNumId w:val="25"/>
  </w:num>
  <w:num w:numId="18" w16cid:durableId="1722288763">
    <w:abstractNumId w:val="1"/>
  </w:num>
  <w:num w:numId="19" w16cid:durableId="2078554686">
    <w:abstractNumId w:val="4"/>
  </w:num>
  <w:num w:numId="20" w16cid:durableId="314527943">
    <w:abstractNumId w:val="13"/>
  </w:num>
  <w:num w:numId="21" w16cid:durableId="1168597853">
    <w:abstractNumId w:val="20"/>
  </w:num>
  <w:num w:numId="22" w16cid:durableId="1778863546">
    <w:abstractNumId w:val="24"/>
  </w:num>
  <w:num w:numId="23" w16cid:durableId="1509179371">
    <w:abstractNumId w:val="7"/>
  </w:num>
  <w:num w:numId="24" w16cid:durableId="403458791">
    <w:abstractNumId w:val="38"/>
  </w:num>
  <w:num w:numId="25" w16cid:durableId="2042657369">
    <w:abstractNumId w:val="16"/>
  </w:num>
  <w:num w:numId="26" w16cid:durableId="76027141">
    <w:abstractNumId w:val="22"/>
  </w:num>
  <w:num w:numId="27" w16cid:durableId="1236163205">
    <w:abstractNumId w:val="18"/>
  </w:num>
  <w:num w:numId="28" w16cid:durableId="869610018">
    <w:abstractNumId w:val="12"/>
  </w:num>
  <w:num w:numId="29" w16cid:durableId="1604341950">
    <w:abstractNumId w:val="17"/>
  </w:num>
  <w:num w:numId="30" w16cid:durableId="374740136">
    <w:abstractNumId w:val="29"/>
  </w:num>
  <w:num w:numId="31" w16cid:durableId="1335373760">
    <w:abstractNumId w:val="11"/>
  </w:num>
  <w:num w:numId="32" w16cid:durableId="1696422303">
    <w:abstractNumId w:val="10"/>
  </w:num>
  <w:num w:numId="33" w16cid:durableId="2019385860">
    <w:abstractNumId w:val="35"/>
  </w:num>
  <w:num w:numId="34" w16cid:durableId="1697807665">
    <w:abstractNumId w:val="0"/>
  </w:num>
  <w:num w:numId="35" w16cid:durableId="581568905">
    <w:abstractNumId w:val="34"/>
  </w:num>
  <w:num w:numId="36" w16cid:durableId="850072266">
    <w:abstractNumId w:val="15"/>
  </w:num>
  <w:num w:numId="37" w16cid:durableId="2011130049">
    <w:abstractNumId w:val="33"/>
  </w:num>
  <w:num w:numId="38" w16cid:durableId="838694464">
    <w:abstractNumId w:val="14"/>
  </w:num>
  <w:num w:numId="39" w16cid:durableId="562105310">
    <w:abstractNumId w:val="28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uart Yoder">
    <w15:presenceInfo w15:providerId="AD" w15:userId="S::stuart.yoder@arm.com::41e5e11b-c418-4cea-85f2-d19c150d4bc4"/>
  </w15:person>
  <w15:person w15:author="Abhi Singh">
    <w15:presenceInfo w15:providerId="AD" w15:userId="S::Abhi.Singh@arm.com::e96c15f7-609c-48e0-b8a7-901b3c0775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7"/>
    <w:rsid w:val="0000305E"/>
    <w:rsid w:val="00003BFE"/>
    <w:rsid w:val="000126EC"/>
    <w:rsid w:val="00013A9E"/>
    <w:rsid w:val="000142B5"/>
    <w:rsid w:val="0002330B"/>
    <w:rsid w:val="000324C3"/>
    <w:rsid w:val="000422B4"/>
    <w:rsid w:val="000474EE"/>
    <w:rsid w:val="00047FBA"/>
    <w:rsid w:val="000511A0"/>
    <w:rsid w:val="0005554D"/>
    <w:rsid w:val="000576B5"/>
    <w:rsid w:val="0006089D"/>
    <w:rsid w:val="00060EDA"/>
    <w:rsid w:val="00061BD2"/>
    <w:rsid w:val="000633F7"/>
    <w:rsid w:val="00065154"/>
    <w:rsid w:val="00076FEB"/>
    <w:rsid w:val="000806E5"/>
    <w:rsid w:val="00096E5F"/>
    <w:rsid w:val="000A28C5"/>
    <w:rsid w:val="000A46EF"/>
    <w:rsid w:val="000B1475"/>
    <w:rsid w:val="000B4150"/>
    <w:rsid w:val="000B62B2"/>
    <w:rsid w:val="000D46F9"/>
    <w:rsid w:val="000E0467"/>
    <w:rsid w:val="000F1561"/>
    <w:rsid w:val="00103B8D"/>
    <w:rsid w:val="0010746E"/>
    <w:rsid w:val="001301A3"/>
    <w:rsid w:val="001344A1"/>
    <w:rsid w:val="001359D8"/>
    <w:rsid w:val="00136ACC"/>
    <w:rsid w:val="00142DCE"/>
    <w:rsid w:val="00144898"/>
    <w:rsid w:val="001463EA"/>
    <w:rsid w:val="00153381"/>
    <w:rsid w:val="0016114A"/>
    <w:rsid w:val="00161E42"/>
    <w:rsid w:val="001625CA"/>
    <w:rsid w:val="001705BC"/>
    <w:rsid w:val="00183648"/>
    <w:rsid w:val="001A06C6"/>
    <w:rsid w:val="001A17F5"/>
    <w:rsid w:val="001A368E"/>
    <w:rsid w:val="001B30EC"/>
    <w:rsid w:val="001B7B97"/>
    <w:rsid w:val="001C582F"/>
    <w:rsid w:val="001D0746"/>
    <w:rsid w:val="001D0EA0"/>
    <w:rsid w:val="001D65C7"/>
    <w:rsid w:val="001E696E"/>
    <w:rsid w:val="001F0ABB"/>
    <w:rsid w:val="001F0F17"/>
    <w:rsid w:val="001F392F"/>
    <w:rsid w:val="00203EF3"/>
    <w:rsid w:val="00211778"/>
    <w:rsid w:val="0021526A"/>
    <w:rsid w:val="002155FE"/>
    <w:rsid w:val="002157D2"/>
    <w:rsid w:val="00224292"/>
    <w:rsid w:val="0022558D"/>
    <w:rsid w:val="00231395"/>
    <w:rsid w:val="0023278E"/>
    <w:rsid w:val="00234777"/>
    <w:rsid w:val="00241A2B"/>
    <w:rsid w:val="00281F97"/>
    <w:rsid w:val="002832A6"/>
    <w:rsid w:val="00284662"/>
    <w:rsid w:val="002851A6"/>
    <w:rsid w:val="002867AB"/>
    <w:rsid w:val="00290B49"/>
    <w:rsid w:val="002A49F2"/>
    <w:rsid w:val="002A4DDA"/>
    <w:rsid w:val="002A539C"/>
    <w:rsid w:val="002A77E6"/>
    <w:rsid w:val="002D0F73"/>
    <w:rsid w:val="002D555E"/>
    <w:rsid w:val="002D55D5"/>
    <w:rsid w:val="002E3657"/>
    <w:rsid w:val="002E3C7B"/>
    <w:rsid w:val="002E41C8"/>
    <w:rsid w:val="002E4421"/>
    <w:rsid w:val="002E5187"/>
    <w:rsid w:val="002E589D"/>
    <w:rsid w:val="002F376D"/>
    <w:rsid w:val="002F5E3D"/>
    <w:rsid w:val="002F7109"/>
    <w:rsid w:val="00300500"/>
    <w:rsid w:val="00300945"/>
    <w:rsid w:val="00305DD6"/>
    <w:rsid w:val="00313227"/>
    <w:rsid w:val="0031528E"/>
    <w:rsid w:val="00326A86"/>
    <w:rsid w:val="00330AFE"/>
    <w:rsid w:val="00331027"/>
    <w:rsid w:val="00334C70"/>
    <w:rsid w:val="00335BDA"/>
    <w:rsid w:val="00336AF0"/>
    <w:rsid w:val="00340C7B"/>
    <w:rsid w:val="003438DA"/>
    <w:rsid w:val="00352406"/>
    <w:rsid w:val="0035296D"/>
    <w:rsid w:val="00354936"/>
    <w:rsid w:val="00355001"/>
    <w:rsid w:val="0035561E"/>
    <w:rsid w:val="00356587"/>
    <w:rsid w:val="00357D9E"/>
    <w:rsid w:val="0036375B"/>
    <w:rsid w:val="00366EE4"/>
    <w:rsid w:val="00373893"/>
    <w:rsid w:val="003823B4"/>
    <w:rsid w:val="00384734"/>
    <w:rsid w:val="00386099"/>
    <w:rsid w:val="00386240"/>
    <w:rsid w:val="00386A73"/>
    <w:rsid w:val="0039086C"/>
    <w:rsid w:val="00394F65"/>
    <w:rsid w:val="00395DEA"/>
    <w:rsid w:val="003A7293"/>
    <w:rsid w:val="003B0538"/>
    <w:rsid w:val="003B6195"/>
    <w:rsid w:val="003B7CC0"/>
    <w:rsid w:val="003D2364"/>
    <w:rsid w:val="003E05DD"/>
    <w:rsid w:val="003E1354"/>
    <w:rsid w:val="003E1AC9"/>
    <w:rsid w:val="003E1D68"/>
    <w:rsid w:val="003E2602"/>
    <w:rsid w:val="003F0B62"/>
    <w:rsid w:val="003F16BB"/>
    <w:rsid w:val="00404B03"/>
    <w:rsid w:val="00410B10"/>
    <w:rsid w:val="00425005"/>
    <w:rsid w:val="00432477"/>
    <w:rsid w:val="00445C30"/>
    <w:rsid w:val="00454734"/>
    <w:rsid w:val="00455FEB"/>
    <w:rsid w:val="004614EA"/>
    <w:rsid w:val="00462266"/>
    <w:rsid w:val="004730F7"/>
    <w:rsid w:val="00480983"/>
    <w:rsid w:val="0049148B"/>
    <w:rsid w:val="004919D8"/>
    <w:rsid w:val="00493CD2"/>
    <w:rsid w:val="00497F06"/>
    <w:rsid w:val="004A23E7"/>
    <w:rsid w:val="004B0115"/>
    <w:rsid w:val="004C4F37"/>
    <w:rsid w:val="004C59B2"/>
    <w:rsid w:val="004C5FF8"/>
    <w:rsid w:val="004C6523"/>
    <w:rsid w:val="004D0D2A"/>
    <w:rsid w:val="004D1483"/>
    <w:rsid w:val="004D2D0B"/>
    <w:rsid w:val="004D3188"/>
    <w:rsid w:val="004D7FC1"/>
    <w:rsid w:val="004E13FC"/>
    <w:rsid w:val="004F4ACE"/>
    <w:rsid w:val="00510B3C"/>
    <w:rsid w:val="00520870"/>
    <w:rsid w:val="0053057F"/>
    <w:rsid w:val="0053450C"/>
    <w:rsid w:val="00543F1B"/>
    <w:rsid w:val="00556560"/>
    <w:rsid w:val="00561EA8"/>
    <w:rsid w:val="00564D48"/>
    <w:rsid w:val="005717B1"/>
    <w:rsid w:val="00577A1A"/>
    <w:rsid w:val="005A0BFB"/>
    <w:rsid w:val="005B027D"/>
    <w:rsid w:val="005B04D4"/>
    <w:rsid w:val="005B6421"/>
    <w:rsid w:val="005C292C"/>
    <w:rsid w:val="005C322A"/>
    <w:rsid w:val="005C54C3"/>
    <w:rsid w:val="005C7768"/>
    <w:rsid w:val="005C79E2"/>
    <w:rsid w:val="005D474C"/>
    <w:rsid w:val="005E3C48"/>
    <w:rsid w:val="005E47E8"/>
    <w:rsid w:val="005E5926"/>
    <w:rsid w:val="005F1FB0"/>
    <w:rsid w:val="005F5112"/>
    <w:rsid w:val="00600993"/>
    <w:rsid w:val="006025E9"/>
    <w:rsid w:val="00606505"/>
    <w:rsid w:val="00624D5D"/>
    <w:rsid w:val="006264A1"/>
    <w:rsid w:val="00630ADE"/>
    <w:rsid w:val="00630C97"/>
    <w:rsid w:val="00636580"/>
    <w:rsid w:val="00645BAA"/>
    <w:rsid w:val="00651A8B"/>
    <w:rsid w:val="0066069D"/>
    <w:rsid w:val="00660814"/>
    <w:rsid w:val="00671244"/>
    <w:rsid w:val="0067568D"/>
    <w:rsid w:val="00676252"/>
    <w:rsid w:val="00684C31"/>
    <w:rsid w:val="0069525B"/>
    <w:rsid w:val="006961B9"/>
    <w:rsid w:val="006A5296"/>
    <w:rsid w:val="006B172E"/>
    <w:rsid w:val="006C600C"/>
    <w:rsid w:val="006D0988"/>
    <w:rsid w:val="006D5844"/>
    <w:rsid w:val="006E0BDD"/>
    <w:rsid w:val="006E47C4"/>
    <w:rsid w:val="006E7CD2"/>
    <w:rsid w:val="0070648D"/>
    <w:rsid w:val="00714D4F"/>
    <w:rsid w:val="007158B8"/>
    <w:rsid w:val="007258B6"/>
    <w:rsid w:val="00730F0D"/>
    <w:rsid w:val="00733683"/>
    <w:rsid w:val="00737C1D"/>
    <w:rsid w:val="0075103B"/>
    <w:rsid w:val="00752536"/>
    <w:rsid w:val="00753440"/>
    <w:rsid w:val="007639B3"/>
    <w:rsid w:val="00776975"/>
    <w:rsid w:val="00780B6D"/>
    <w:rsid w:val="00782F2D"/>
    <w:rsid w:val="007836C1"/>
    <w:rsid w:val="0078548F"/>
    <w:rsid w:val="00787A61"/>
    <w:rsid w:val="00790396"/>
    <w:rsid w:val="007925CF"/>
    <w:rsid w:val="007B3BEC"/>
    <w:rsid w:val="007B6810"/>
    <w:rsid w:val="007C0706"/>
    <w:rsid w:val="007C12E2"/>
    <w:rsid w:val="007C33B1"/>
    <w:rsid w:val="007C61A5"/>
    <w:rsid w:val="007E0C09"/>
    <w:rsid w:val="007E2132"/>
    <w:rsid w:val="007E7311"/>
    <w:rsid w:val="007F5951"/>
    <w:rsid w:val="007F5A46"/>
    <w:rsid w:val="0080679D"/>
    <w:rsid w:val="00824856"/>
    <w:rsid w:val="00827F76"/>
    <w:rsid w:val="008300AD"/>
    <w:rsid w:val="008332F0"/>
    <w:rsid w:val="0083472B"/>
    <w:rsid w:val="00836825"/>
    <w:rsid w:val="00846491"/>
    <w:rsid w:val="00863626"/>
    <w:rsid w:val="00865442"/>
    <w:rsid w:val="008670CF"/>
    <w:rsid w:val="00877F40"/>
    <w:rsid w:val="008879E4"/>
    <w:rsid w:val="00890451"/>
    <w:rsid w:val="00890BFA"/>
    <w:rsid w:val="00897ECF"/>
    <w:rsid w:val="008A042B"/>
    <w:rsid w:val="008A2170"/>
    <w:rsid w:val="008A55EB"/>
    <w:rsid w:val="008A5701"/>
    <w:rsid w:val="008B24D6"/>
    <w:rsid w:val="008B348A"/>
    <w:rsid w:val="008B7F8D"/>
    <w:rsid w:val="008B7FDD"/>
    <w:rsid w:val="008C030A"/>
    <w:rsid w:val="008C094A"/>
    <w:rsid w:val="008C0B67"/>
    <w:rsid w:val="008D0835"/>
    <w:rsid w:val="008D34E5"/>
    <w:rsid w:val="008D5C0F"/>
    <w:rsid w:val="008D7D61"/>
    <w:rsid w:val="008F022D"/>
    <w:rsid w:val="008F2043"/>
    <w:rsid w:val="008F3397"/>
    <w:rsid w:val="008F4AB5"/>
    <w:rsid w:val="0090639F"/>
    <w:rsid w:val="00907EA8"/>
    <w:rsid w:val="00947573"/>
    <w:rsid w:val="009550F7"/>
    <w:rsid w:val="0096183B"/>
    <w:rsid w:val="00962C0E"/>
    <w:rsid w:val="00987521"/>
    <w:rsid w:val="0099440A"/>
    <w:rsid w:val="009A113F"/>
    <w:rsid w:val="009A14F3"/>
    <w:rsid w:val="009A188A"/>
    <w:rsid w:val="009A3EC4"/>
    <w:rsid w:val="009A440C"/>
    <w:rsid w:val="009A4E02"/>
    <w:rsid w:val="009B10B1"/>
    <w:rsid w:val="009B61E6"/>
    <w:rsid w:val="009C440A"/>
    <w:rsid w:val="009C48C5"/>
    <w:rsid w:val="009D1A44"/>
    <w:rsid w:val="009D2B5A"/>
    <w:rsid w:val="009E2666"/>
    <w:rsid w:val="009E35A3"/>
    <w:rsid w:val="009F1B0A"/>
    <w:rsid w:val="00A12536"/>
    <w:rsid w:val="00A3236A"/>
    <w:rsid w:val="00A34ECE"/>
    <w:rsid w:val="00A3747B"/>
    <w:rsid w:val="00A525A1"/>
    <w:rsid w:val="00A64612"/>
    <w:rsid w:val="00A739BF"/>
    <w:rsid w:val="00A82B96"/>
    <w:rsid w:val="00A848CD"/>
    <w:rsid w:val="00A85DAD"/>
    <w:rsid w:val="00A92BAE"/>
    <w:rsid w:val="00A967BA"/>
    <w:rsid w:val="00A96B46"/>
    <w:rsid w:val="00AA6EA5"/>
    <w:rsid w:val="00AA7042"/>
    <w:rsid w:val="00AB0F4E"/>
    <w:rsid w:val="00AB3E71"/>
    <w:rsid w:val="00AC4149"/>
    <w:rsid w:val="00AD779C"/>
    <w:rsid w:val="00AE2A2C"/>
    <w:rsid w:val="00AE526B"/>
    <w:rsid w:val="00AF6D23"/>
    <w:rsid w:val="00B05BBC"/>
    <w:rsid w:val="00B10BCC"/>
    <w:rsid w:val="00B16DB0"/>
    <w:rsid w:val="00B20BC2"/>
    <w:rsid w:val="00B24D4F"/>
    <w:rsid w:val="00B33728"/>
    <w:rsid w:val="00B42D93"/>
    <w:rsid w:val="00B43B70"/>
    <w:rsid w:val="00B44BC5"/>
    <w:rsid w:val="00B5193A"/>
    <w:rsid w:val="00B71BDA"/>
    <w:rsid w:val="00B8148B"/>
    <w:rsid w:val="00B82C02"/>
    <w:rsid w:val="00B84518"/>
    <w:rsid w:val="00B93030"/>
    <w:rsid w:val="00B95CC1"/>
    <w:rsid w:val="00BA0408"/>
    <w:rsid w:val="00BA10CA"/>
    <w:rsid w:val="00BC1E8B"/>
    <w:rsid w:val="00BD45F8"/>
    <w:rsid w:val="00BE106B"/>
    <w:rsid w:val="00BE2062"/>
    <w:rsid w:val="00BF4EC6"/>
    <w:rsid w:val="00BF66BA"/>
    <w:rsid w:val="00C01365"/>
    <w:rsid w:val="00C0360F"/>
    <w:rsid w:val="00C04EDF"/>
    <w:rsid w:val="00C04F83"/>
    <w:rsid w:val="00C07094"/>
    <w:rsid w:val="00C13FC9"/>
    <w:rsid w:val="00C14158"/>
    <w:rsid w:val="00C24690"/>
    <w:rsid w:val="00C270FA"/>
    <w:rsid w:val="00C2789E"/>
    <w:rsid w:val="00C3343B"/>
    <w:rsid w:val="00C34CBB"/>
    <w:rsid w:val="00C36EE0"/>
    <w:rsid w:val="00C46E20"/>
    <w:rsid w:val="00C61A4E"/>
    <w:rsid w:val="00C64047"/>
    <w:rsid w:val="00C8012C"/>
    <w:rsid w:val="00C87542"/>
    <w:rsid w:val="00C94FCE"/>
    <w:rsid w:val="00CA2AC2"/>
    <w:rsid w:val="00CC48D6"/>
    <w:rsid w:val="00CE53C3"/>
    <w:rsid w:val="00CE6901"/>
    <w:rsid w:val="00CF3433"/>
    <w:rsid w:val="00CF725C"/>
    <w:rsid w:val="00D005E5"/>
    <w:rsid w:val="00D04C62"/>
    <w:rsid w:val="00D04CA2"/>
    <w:rsid w:val="00D12E75"/>
    <w:rsid w:val="00D211C1"/>
    <w:rsid w:val="00D21E48"/>
    <w:rsid w:val="00D33C65"/>
    <w:rsid w:val="00D347B5"/>
    <w:rsid w:val="00D36CAF"/>
    <w:rsid w:val="00D37B5C"/>
    <w:rsid w:val="00D42022"/>
    <w:rsid w:val="00D42068"/>
    <w:rsid w:val="00D42D49"/>
    <w:rsid w:val="00D51AF5"/>
    <w:rsid w:val="00D74D35"/>
    <w:rsid w:val="00D75486"/>
    <w:rsid w:val="00D762BC"/>
    <w:rsid w:val="00D90292"/>
    <w:rsid w:val="00D963A1"/>
    <w:rsid w:val="00DA4DF9"/>
    <w:rsid w:val="00DB015A"/>
    <w:rsid w:val="00DB0244"/>
    <w:rsid w:val="00DB3A6A"/>
    <w:rsid w:val="00DB4D54"/>
    <w:rsid w:val="00DD1DCA"/>
    <w:rsid w:val="00DD323B"/>
    <w:rsid w:val="00DD597E"/>
    <w:rsid w:val="00DD6107"/>
    <w:rsid w:val="00DE5D1E"/>
    <w:rsid w:val="00DF67B7"/>
    <w:rsid w:val="00E02EDF"/>
    <w:rsid w:val="00E11C4D"/>
    <w:rsid w:val="00E27ABA"/>
    <w:rsid w:val="00E32A64"/>
    <w:rsid w:val="00E44B30"/>
    <w:rsid w:val="00E575E8"/>
    <w:rsid w:val="00E6298F"/>
    <w:rsid w:val="00E65801"/>
    <w:rsid w:val="00E81B9A"/>
    <w:rsid w:val="00E900B9"/>
    <w:rsid w:val="00E91E23"/>
    <w:rsid w:val="00E97D84"/>
    <w:rsid w:val="00EA198F"/>
    <w:rsid w:val="00EA4B2D"/>
    <w:rsid w:val="00EB5DDD"/>
    <w:rsid w:val="00EC5F2E"/>
    <w:rsid w:val="00ED755E"/>
    <w:rsid w:val="00EE6C21"/>
    <w:rsid w:val="00EF0578"/>
    <w:rsid w:val="00EF189D"/>
    <w:rsid w:val="00EF7B22"/>
    <w:rsid w:val="00F00888"/>
    <w:rsid w:val="00F01176"/>
    <w:rsid w:val="00F024DC"/>
    <w:rsid w:val="00F02B82"/>
    <w:rsid w:val="00F04C72"/>
    <w:rsid w:val="00F11370"/>
    <w:rsid w:val="00F214E6"/>
    <w:rsid w:val="00F40B62"/>
    <w:rsid w:val="00F420B4"/>
    <w:rsid w:val="00F42FE5"/>
    <w:rsid w:val="00F430AE"/>
    <w:rsid w:val="00F4421F"/>
    <w:rsid w:val="00F45128"/>
    <w:rsid w:val="00F534C9"/>
    <w:rsid w:val="00F54B52"/>
    <w:rsid w:val="00F62496"/>
    <w:rsid w:val="00F773C4"/>
    <w:rsid w:val="00F83B03"/>
    <w:rsid w:val="00F84CFD"/>
    <w:rsid w:val="00F93CEE"/>
    <w:rsid w:val="00FA0C7A"/>
    <w:rsid w:val="00FA1E7B"/>
    <w:rsid w:val="00FB5F9C"/>
    <w:rsid w:val="00FC30B3"/>
    <w:rsid w:val="00FC79CF"/>
    <w:rsid w:val="00FE1D12"/>
    <w:rsid w:val="00FE4E9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48853"/>
  <w15:docId w15:val="{406BD1B2-EE00-4E49-A1A5-FB71FF1A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Times New Roman" w:hAnsi="Arial" w:cs="Arial"/>
      <w:b/>
      <w:bCs/>
      <w:color w:val="000000"/>
      <w:w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eastAsia="Times New Roman" w:hAnsi="Arial" w:cs="Arial"/>
      <w:b/>
      <w:bCs/>
      <w:color w:val="000000"/>
      <w:w w:val="0"/>
      <w:sz w:val="24"/>
      <w:szCs w:val="24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36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7ABA"/>
  </w:style>
  <w:style w:type="character" w:customStyle="1" w:styleId="eop">
    <w:name w:val="eop"/>
    <w:basedOn w:val="DefaultParagraphFont"/>
    <w:rsid w:val="00E27ABA"/>
  </w:style>
  <w:style w:type="paragraph" w:customStyle="1" w:styleId="paragraph">
    <w:name w:val="paragraph"/>
    <w:basedOn w:val="Normal"/>
    <w:rsid w:val="00E27A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EC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55FE"/>
  </w:style>
  <w:style w:type="paragraph" w:styleId="ListParagraph">
    <w:name w:val="List Paragraph"/>
    <w:basedOn w:val="Normal"/>
    <w:uiPriority w:val="34"/>
    <w:qFormat/>
    <w:rsid w:val="007903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4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4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61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6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39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F41F3E3F488944A4F7118376BE338F" ma:contentTypeVersion="10" ma:contentTypeDescription="Create a new document." ma:contentTypeScope="" ma:versionID="3417616c4d0fa1f135147c604d6699ec">
  <xsd:schema xmlns:xsd="http://www.w3.org/2001/XMLSchema" xmlns:xs="http://www.w3.org/2001/XMLSchema" xmlns:p="http://schemas.microsoft.com/office/2006/metadata/properties" xmlns:ns3="0ae93c5c-9031-4f5e-80fb-1f45482333ec" xmlns:ns4="6a077727-07f6-4324-9f35-364e4c7a272a" targetNamespace="http://schemas.microsoft.com/office/2006/metadata/properties" ma:root="true" ma:fieldsID="285a2c13432bd655c1629f58216cc17a" ns3:_="" ns4:_="">
    <xsd:import namespace="0ae93c5c-9031-4f5e-80fb-1f45482333ec"/>
    <xsd:import namespace="6a077727-07f6-4324-9f35-364e4c7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93c5c-9031-4f5e-80fb-1f4548233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77727-07f6-4324-9f35-364e4c7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e93c5c-9031-4f5e-80fb-1f45482333ec" xsi:nil="true"/>
  </documentManagement>
</p:properties>
</file>

<file path=customXml/itemProps1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BFE8D-F797-4192-B684-F2B03258D0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A90C1B-41F1-46C4-857D-046030AB8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93c5c-9031-4f5e-80fb-1f45482333ec"/>
    <ds:schemaRef ds:uri="6a077727-07f6-4324-9f35-364e4c7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E4E0FD-7F98-46A8-B584-3D8017AE6F4D}">
  <ds:schemaRefs>
    <ds:schemaRef ds:uri="http://schemas.microsoft.com/office/2006/metadata/properties"/>
    <ds:schemaRef ds:uri="http://schemas.microsoft.com/office/infopath/2007/PartnerControls"/>
    <ds:schemaRef ds:uri="0ae93c5c-9031-4f5e-80fb-1f45482333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cp:lastPrinted>2023-06-20T13:37:00Z</cp:lastPrinted>
  <dcterms:created xsi:type="dcterms:W3CDTF">2024-02-15T02:59:00Z</dcterms:created>
  <dcterms:modified xsi:type="dcterms:W3CDTF">2024-02-15T02:59:00Z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0x01010009F41F3E3F488944A4F7118376BE338F</vt:lpwstr>
  </property>
</Properties>
</file>