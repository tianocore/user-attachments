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24208" w14:textId="60F1599C" w:rsidR="0007328A" w:rsidRDefault="0007328A" w:rsidP="0007328A">
      <w:pPr>
        <w:pStyle w:val="PlainText"/>
      </w:pPr>
      <w:r w:rsidRPr="0047255D">
        <w:rPr>
          <w:b/>
          <w:bCs/>
        </w:rPr>
        <w:t># Title</w:t>
      </w:r>
      <w:r>
        <w:t>:</w:t>
      </w:r>
      <w:r w:rsidR="00F8088B">
        <w:t xml:space="preserve"> </w:t>
      </w:r>
      <w:r w:rsidR="00334D36" w:rsidRPr="00A72E1B">
        <w:t>Device Authentication Signature Database</w:t>
      </w:r>
    </w:p>
    <w:p w14:paraId="62DBFF7A" w14:textId="77777777" w:rsidR="0007328A" w:rsidRDefault="0007328A" w:rsidP="0007328A">
      <w:pPr>
        <w:pStyle w:val="PlainText"/>
      </w:pPr>
    </w:p>
    <w:p w14:paraId="2CE4CB9B" w14:textId="41445482" w:rsidR="0007328A" w:rsidRDefault="0007328A" w:rsidP="0007328A">
      <w:pPr>
        <w:pStyle w:val="PlainText"/>
      </w:pPr>
      <w:r w:rsidRPr="0047255D">
        <w:rPr>
          <w:b/>
          <w:bCs/>
        </w:rPr>
        <w:t># Status</w:t>
      </w:r>
      <w:r>
        <w:t xml:space="preserve">: </w:t>
      </w:r>
      <w:r w:rsidR="00C94103">
        <w:t>Submitted to industry standard forum</w:t>
      </w:r>
    </w:p>
    <w:p w14:paraId="72498CC3" w14:textId="77777777" w:rsidR="0007328A" w:rsidRDefault="0007328A" w:rsidP="0007328A">
      <w:pPr>
        <w:pStyle w:val="PlainText"/>
      </w:pPr>
    </w:p>
    <w:p w14:paraId="0AA9FFC4" w14:textId="1E9A7E37" w:rsidR="0007328A" w:rsidRDefault="0007328A" w:rsidP="0007328A">
      <w:pPr>
        <w:pStyle w:val="PlainText"/>
      </w:pPr>
      <w:r w:rsidRPr="0047255D">
        <w:rPr>
          <w:b/>
          <w:bCs/>
        </w:rPr>
        <w:t># Document</w:t>
      </w:r>
      <w:r>
        <w:t xml:space="preserve">: </w:t>
      </w:r>
      <w:r w:rsidR="004C0E6B">
        <w:t>UEFI Specification 2.</w:t>
      </w:r>
      <w:r w:rsidR="0023593E">
        <w:t>8</w:t>
      </w:r>
    </w:p>
    <w:p w14:paraId="36C5BD79" w14:textId="77777777" w:rsidR="0007328A" w:rsidRDefault="0007328A" w:rsidP="0007328A">
      <w:pPr>
        <w:pStyle w:val="PlainText"/>
      </w:pPr>
    </w:p>
    <w:p w14:paraId="3A9CD095" w14:textId="533E1657" w:rsidR="0007328A" w:rsidRDefault="0007328A" w:rsidP="0007328A">
      <w:pPr>
        <w:pStyle w:val="PlainText"/>
      </w:pPr>
      <w:r w:rsidRPr="0047255D">
        <w:rPr>
          <w:b/>
          <w:bCs/>
        </w:rPr>
        <w:t># License</w:t>
      </w:r>
      <w:r w:rsidR="00F8088B">
        <w:t xml:space="preserve">: </w:t>
      </w:r>
      <w:r>
        <w:t>SPDX-License-Identifier: CC-BY-4.0</w:t>
      </w:r>
    </w:p>
    <w:p w14:paraId="2CFAAE4F" w14:textId="77777777" w:rsidR="0007328A" w:rsidRDefault="0007328A" w:rsidP="0007328A">
      <w:pPr>
        <w:pStyle w:val="PlainText"/>
      </w:pPr>
    </w:p>
    <w:p w14:paraId="27FDDFCC" w14:textId="77777777" w:rsidR="0007328A" w:rsidRDefault="0007328A" w:rsidP="0007328A">
      <w:pPr>
        <w:pStyle w:val="PlainText"/>
      </w:pPr>
      <w:r w:rsidRPr="0047255D">
        <w:rPr>
          <w:b/>
          <w:bCs/>
        </w:rPr>
        <w:t># Submitter</w:t>
      </w:r>
      <w:r>
        <w:t>: [TianoCore Community](</w:t>
      </w:r>
      <w:hyperlink r:id="rId7" w:history="1">
        <w:r>
          <w:rPr>
            <w:rStyle w:val="Hyperlink"/>
          </w:rPr>
          <w:t>https://www.tianocore.org</w:t>
        </w:r>
      </w:hyperlink>
      <w:r>
        <w:t>)</w:t>
      </w:r>
    </w:p>
    <w:p w14:paraId="517F5971" w14:textId="77777777" w:rsidR="0007328A" w:rsidRDefault="0007328A" w:rsidP="0007328A">
      <w:pPr>
        <w:pStyle w:val="PlainText"/>
      </w:pPr>
    </w:p>
    <w:p w14:paraId="1D973711" w14:textId="77777777" w:rsidR="0007328A" w:rsidRPr="0047255D" w:rsidRDefault="0007328A" w:rsidP="0007328A">
      <w:pPr>
        <w:pStyle w:val="PlainText"/>
        <w:rPr>
          <w:b/>
          <w:bCs/>
        </w:rPr>
      </w:pPr>
      <w:r w:rsidRPr="0047255D">
        <w:rPr>
          <w:b/>
          <w:bCs/>
        </w:rPr>
        <w:t># Summary of the change</w:t>
      </w:r>
    </w:p>
    <w:p w14:paraId="4D285A0C" w14:textId="77777777" w:rsidR="0007328A" w:rsidRDefault="0007328A" w:rsidP="0007328A">
      <w:pPr>
        <w:pStyle w:val="PlainText"/>
      </w:pPr>
    </w:p>
    <w:p w14:paraId="41040FF0" w14:textId="77777777" w:rsidR="00FB0244" w:rsidRDefault="00FB0244" w:rsidP="00FB0244">
      <w:pPr>
        <w:spacing w:line="360" w:lineRule="auto"/>
        <w:rPr>
          <w:b/>
          <w:bCs/>
        </w:rPr>
      </w:pPr>
      <w:r>
        <w:rPr>
          <w:b/>
          <w:bCs/>
        </w:rPr>
        <w:t>[Background]</w:t>
      </w:r>
    </w:p>
    <w:p w14:paraId="53E450D7" w14:textId="5940A892" w:rsidR="00FB0244" w:rsidRDefault="00FB0244" w:rsidP="00FB0244">
      <w:r>
        <w:t xml:space="preserve">Today, there is new requirement to not only verify an executable image, but a device on the system. The entity to verify the device might be a standalone platform Root-of-Trust, or the system firmware once the system firmware becomes part of Chain-of-Trust. The Distributed Management Task Force (DMTF) defines </w:t>
      </w:r>
      <w:r w:rsidRPr="001216F6">
        <w:t>Secure Protocol and Data Model (SPDM)</w:t>
      </w:r>
      <w:r>
        <w:t xml:space="preserve"> specification. The hardware device standard group (such as PCI-SIG, </w:t>
      </w:r>
      <w:r w:rsidR="000D6F92">
        <w:t>CXL</w:t>
      </w:r>
      <w:r>
        <w:t>, etc) defines the interface to transport the SPDM message for device authentication and measurement. Trusted Computing Group (TCG) also defines the event log for SPDM measurement.</w:t>
      </w:r>
    </w:p>
    <w:p w14:paraId="78FE1C19" w14:textId="77777777" w:rsidR="00FB0244" w:rsidRDefault="00FB0244" w:rsidP="00FB0244">
      <w:r>
        <w:t>As such, the system firmware needs an architecture way to verify a device on the platform by the device driver based upon a device authentication signature database.</w:t>
      </w:r>
    </w:p>
    <w:p w14:paraId="4788DCAC" w14:textId="77777777" w:rsidR="00FB0244" w:rsidRDefault="00FB0244" w:rsidP="00FB0244"/>
    <w:p w14:paraId="68869A68" w14:textId="77777777" w:rsidR="00FB0244" w:rsidRDefault="00FB0244" w:rsidP="00FB0244">
      <w:pPr>
        <w:rPr>
          <w:b/>
        </w:rPr>
      </w:pPr>
      <w:r>
        <w:rPr>
          <w:b/>
        </w:rPr>
        <w:t>[Proposal]</w:t>
      </w:r>
    </w:p>
    <w:p w14:paraId="0EDE8584" w14:textId="77777777" w:rsidR="00FB0244" w:rsidRDefault="00FB0244" w:rsidP="00FB0244">
      <w:r>
        <w:t>This ECR adds a new device authentication signature database for SPDM device. The device authentication signature database is similar to the UEFI image authentication signature databased used for UEFI secure boot.</w:t>
      </w:r>
    </w:p>
    <w:p w14:paraId="09B4C47D" w14:textId="77777777" w:rsidR="00FB0244" w:rsidRDefault="00FB0244" w:rsidP="00FB0244">
      <w:r>
        <w:t>For the platform that enables UEFI secure boot, it may optionally enroll the device authentication signature database to authenticate the device besides the UEFI image.</w:t>
      </w:r>
    </w:p>
    <w:p w14:paraId="76E2B757" w14:textId="77777777" w:rsidR="00FB0244" w:rsidRDefault="00FB0244" w:rsidP="00FB0244"/>
    <w:p w14:paraId="72A06CD4" w14:textId="77777777" w:rsidR="00FB0244" w:rsidRDefault="00FB0244" w:rsidP="00FB0244">
      <w:pPr>
        <w:rPr>
          <w:b/>
        </w:rPr>
      </w:pPr>
      <w:r>
        <w:rPr>
          <w:b/>
        </w:rPr>
        <w:t>[Tech Background – SPDM Certificate Chain]</w:t>
      </w:r>
    </w:p>
    <w:p w14:paraId="0F7BF455" w14:textId="77777777" w:rsidR="00FB0244" w:rsidRDefault="00FB0244" w:rsidP="00FB0244">
      <w:r>
        <w:t xml:space="preserve">The SPDM specification defined the Requester and Responder. The Requester could be system firmware. The Responder could be the device to be authenticated. </w:t>
      </w:r>
    </w:p>
    <w:p w14:paraId="21592956" w14:textId="77777777" w:rsidR="00FB0244" w:rsidRDefault="00FB0244" w:rsidP="00FB0244"/>
    <w:p w14:paraId="74939484" w14:textId="77777777" w:rsidR="00FB0244" w:rsidRDefault="00FB0244" w:rsidP="00FB0244">
      <w:r>
        <w:t>There are 3 messages are designed for that purpose.</w:t>
      </w:r>
      <w:r w:rsidRPr="00B55D1C">
        <w:t xml:space="preserve"> </w:t>
      </w:r>
      <w:r>
        <w:t>See figure 1.</w:t>
      </w:r>
    </w:p>
    <w:p w14:paraId="5CB588B5" w14:textId="77777777" w:rsidR="00FB0244" w:rsidRDefault="00FB0244" w:rsidP="00FB0244">
      <w:pPr>
        <w:pStyle w:val="ListParagraph"/>
        <w:numPr>
          <w:ilvl w:val="0"/>
          <w:numId w:val="3"/>
        </w:numPr>
        <w:ind w:firstLineChars="0"/>
      </w:pPr>
      <w:r>
        <w:t>GET_DIGESTS: The system firmware sends this message to get the DIGEST of the SPDM Certificate Chain from the device.</w:t>
      </w:r>
    </w:p>
    <w:p w14:paraId="3B4A723A" w14:textId="77777777" w:rsidR="00FB0244" w:rsidRDefault="00FB0244" w:rsidP="00FB0244">
      <w:pPr>
        <w:pStyle w:val="ListParagraph"/>
        <w:numPr>
          <w:ilvl w:val="0"/>
          <w:numId w:val="3"/>
        </w:numPr>
        <w:ind w:firstLineChars="0"/>
      </w:pPr>
      <w:r>
        <w:lastRenderedPageBreak/>
        <w:t>GET_CERTIFICATE: The system firmware sends this message to get the whole SPDM Certificate Chain from the device.</w:t>
      </w:r>
    </w:p>
    <w:p w14:paraId="320CF92E" w14:textId="77777777" w:rsidR="00FB0244" w:rsidRDefault="00FB0244" w:rsidP="00FB0244">
      <w:pPr>
        <w:pStyle w:val="ListParagraph"/>
        <w:numPr>
          <w:ilvl w:val="0"/>
          <w:numId w:val="3"/>
        </w:numPr>
        <w:ind w:firstLineChars="0"/>
      </w:pPr>
      <w:r>
        <w:t>CHALLENGE: This is the final step. The system firmware sends this message to challenge the device and expects the device sign the challenge with the device private key.</w:t>
      </w:r>
    </w:p>
    <w:p w14:paraId="36C038F2" w14:textId="77777777" w:rsidR="00FB0244" w:rsidRDefault="00FB0244" w:rsidP="00FB0244"/>
    <w:p w14:paraId="07557096" w14:textId="77777777" w:rsidR="00FB0244" w:rsidRDefault="00FB0244" w:rsidP="00FB0244">
      <w:pPr>
        <w:rPr>
          <w:b/>
        </w:rPr>
      </w:pPr>
    </w:p>
    <w:p w14:paraId="73CCE7B5" w14:textId="77777777" w:rsidR="00FB0244" w:rsidRDefault="00FB0244" w:rsidP="00FB0244">
      <w:pPr>
        <w:rPr>
          <w:b/>
        </w:rPr>
      </w:pPr>
      <w:r>
        <w:rPr>
          <w:b/>
          <w:noProof/>
        </w:rPr>
        <w:drawing>
          <wp:inline distT="0" distB="0" distL="0" distR="0" wp14:anchorId="461C0D70" wp14:editId="3D3C571B">
            <wp:extent cx="5943600" cy="4892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92040"/>
                    </a:xfrm>
                    <a:prstGeom prst="rect">
                      <a:avLst/>
                    </a:prstGeom>
                    <a:noFill/>
                    <a:ln>
                      <a:noFill/>
                    </a:ln>
                  </pic:spPr>
                </pic:pic>
              </a:graphicData>
            </a:graphic>
          </wp:inline>
        </w:drawing>
      </w:r>
    </w:p>
    <w:p w14:paraId="16E1F3F5" w14:textId="77777777" w:rsidR="00FB0244" w:rsidRPr="001F3945" w:rsidRDefault="00FB0244" w:rsidP="00FB0244">
      <w:pPr>
        <w:jc w:val="center"/>
        <w:rPr>
          <w:rFonts w:ascii="Times New Roman" w:eastAsia="Times New Roman" w:hAnsi="Times New Roman" w:cs="Times New Roman"/>
          <w:sz w:val="24"/>
          <w:szCs w:val="24"/>
        </w:rPr>
      </w:pPr>
      <w:r>
        <w:t xml:space="preserve">Figure 1 – </w:t>
      </w:r>
      <w:r>
        <w:rPr>
          <w:rFonts w:ascii="Helvetica-Oblique" w:eastAsia="Times New Roman" w:hAnsi="Helvetica-Oblique" w:cs="Times New Roman"/>
          <w:i/>
          <w:iCs/>
          <w:color w:val="24292E"/>
          <w:sz w:val="16"/>
          <w:szCs w:val="16"/>
        </w:rPr>
        <w:t>SPDM Message</w:t>
      </w:r>
      <w:r w:rsidRPr="001F3945">
        <w:rPr>
          <w:rFonts w:ascii="Helvetica-Oblique" w:eastAsia="Times New Roman" w:hAnsi="Helvetica-Oblique" w:cs="Times New Roman"/>
          <w:i/>
          <w:iCs/>
          <w:color w:val="24292E"/>
          <w:sz w:val="16"/>
          <w:szCs w:val="16"/>
        </w:rPr>
        <w:t xml:space="preserve"> </w:t>
      </w:r>
      <w:r>
        <w:rPr>
          <w:rFonts w:ascii="Helvetica-Oblique" w:eastAsia="Times New Roman" w:hAnsi="Helvetica-Oblique" w:cs="Times New Roman"/>
          <w:i/>
          <w:iCs/>
          <w:color w:val="24292E"/>
          <w:sz w:val="16"/>
          <w:szCs w:val="16"/>
        </w:rPr>
        <w:t>(Source: SPDM Specification)</w:t>
      </w:r>
    </w:p>
    <w:p w14:paraId="7558B260" w14:textId="77777777" w:rsidR="00FB0244" w:rsidRDefault="00FB0244" w:rsidP="00FB0244">
      <w:r>
        <w:t>As such, there are at least 2 ways for the verification.</w:t>
      </w:r>
      <w:r w:rsidRPr="00B55D1C">
        <w:t xml:space="preserve"> </w:t>
      </w:r>
      <w:r>
        <w:t>See figure 2.</w:t>
      </w:r>
    </w:p>
    <w:p w14:paraId="66C00BCD" w14:textId="77777777" w:rsidR="00FB0244" w:rsidRDefault="00FB0244" w:rsidP="00FB0244">
      <w:pPr>
        <w:pStyle w:val="ListParagraph"/>
        <w:numPr>
          <w:ilvl w:val="0"/>
          <w:numId w:val="4"/>
        </w:numPr>
        <w:ind w:firstLineChars="0"/>
      </w:pPr>
      <w:r>
        <w:t>The firmware stores the DIGEST of the SPDM Certificate Chain. The firmware must send the GET_CERTIFICATE message to get the SPDM Certificate Chain then verify the SPDM Certificate Chain.</w:t>
      </w:r>
      <w:r w:rsidRPr="007A3A84">
        <w:t xml:space="preserve"> </w:t>
      </w:r>
      <w:r>
        <w:t>Then the firmware uses the SPDM Certificate Chain to verify the CHALLENG_AUTH response.</w:t>
      </w:r>
    </w:p>
    <w:p w14:paraId="7091AC49" w14:textId="77777777" w:rsidR="00FB0244" w:rsidRDefault="00FB0244" w:rsidP="00FB0244">
      <w:pPr>
        <w:pStyle w:val="ListParagraph"/>
        <w:numPr>
          <w:ilvl w:val="0"/>
          <w:numId w:val="4"/>
        </w:numPr>
        <w:ind w:firstLineChars="0"/>
      </w:pPr>
      <w:r>
        <w:lastRenderedPageBreak/>
        <w:t>The firmware stores the whole SPDM Certificate Chain. The firmware may send GET_DIFESTS message then verify the SPDM Certificate Chain. Then the firmware uses the SPDM Certificate Chain to verify the CHALLENG_AUTH response.</w:t>
      </w:r>
    </w:p>
    <w:p w14:paraId="1F8B4D2E" w14:textId="77777777" w:rsidR="00FB0244" w:rsidRDefault="00FB0244" w:rsidP="00FB0244">
      <w:r>
        <w:t>Option A consumes small UEFI variable storage but may need more time to get the whole SPDM Certificate Chain at runtime.</w:t>
      </w:r>
    </w:p>
    <w:p w14:paraId="3E1C9D7A" w14:textId="77777777" w:rsidR="00FB0244" w:rsidRDefault="00FB0244" w:rsidP="00FB0244">
      <w:r>
        <w:t>Option B consumes large UEFI variable storage but take less time at runtime.</w:t>
      </w:r>
    </w:p>
    <w:p w14:paraId="6AD21AE6" w14:textId="77777777" w:rsidR="00FB0244" w:rsidRDefault="00FB0244" w:rsidP="00FB0244">
      <w:r>
        <w:t>A platform may choose either option based upon the variable storage size and firmware boot time.</w:t>
      </w:r>
    </w:p>
    <w:p w14:paraId="195ED1A2" w14:textId="77777777" w:rsidR="00FB0244" w:rsidRDefault="00FB0244" w:rsidP="00FB0244">
      <w:r>
        <w:rPr>
          <w:noProof/>
        </w:rPr>
        <w:drawing>
          <wp:inline distT="0" distB="0" distL="0" distR="0" wp14:anchorId="4EE68358" wp14:editId="7C49AD51">
            <wp:extent cx="5943600" cy="472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24400"/>
                    </a:xfrm>
                    <a:prstGeom prst="rect">
                      <a:avLst/>
                    </a:prstGeom>
                    <a:noFill/>
                    <a:ln>
                      <a:noFill/>
                    </a:ln>
                  </pic:spPr>
                </pic:pic>
              </a:graphicData>
            </a:graphic>
          </wp:inline>
        </w:drawing>
      </w:r>
    </w:p>
    <w:p w14:paraId="659CF2DD" w14:textId="77777777" w:rsidR="00FB0244" w:rsidRPr="001F3945" w:rsidRDefault="00FB0244" w:rsidP="00FB0244">
      <w:pPr>
        <w:jc w:val="center"/>
        <w:rPr>
          <w:rFonts w:ascii="Times New Roman" w:eastAsia="Times New Roman" w:hAnsi="Times New Roman" w:cs="Times New Roman"/>
          <w:sz w:val="24"/>
          <w:szCs w:val="24"/>
        </w:rPr>
      </w:pPr>
      <w:r>
        <w:t xml:space="preserve">Figure 2 - </w:t>
      </w:r>
      <w:r w:rsidRPr="001F3945">
        <w:rPr>
          <w:rFonts w:ascii="Helvetica-Oblique" w:eastAsia="Times New Roman" w:hAnsi="Helvetica-Oblique" w:cs="Times New Roman"/>
          <w:i/>
          <w:iCs/>
          <w:color w:val="24292E"/>
          <w:sz w:val="16"/>
          <w:szCs w:val="16"/>
        </w:rPr>
        <w:t xml:space="preserve">Responder authentication: </w:t>
      </w:r>
      <w:r>
        <w:rPr>
          <w:rFonts w:ascii="Helvetica-Oblique" w:eastAsia="Times New Roman" w:hAnsi="Helvetica-Oblique" w:cs="Times New Roman"/>
          <w:i/>
          <w:iCs/>
          <w:color w:val="24292E"/>
          <w:sz w:val="16"/>
          <w:szCs w:val="16"/>
        </w:rPr>
        <w:t>(Source: SPDM Specification)</w:t>
      </w:r>
    </w:p>
    <w:p w14:paraId="511DFF45" w14:textId="77777777" w:rsidR="00FB0244" w:rsidRDefault="00FB0244" w:rsidP="00FB0244"/>
    <w:p w14:paraId="06D6E4FE" w14:textId="77777777" w:rsidR="00FB0244" w:rsidRDefault="00FB0244" w:rsidP="00FB0244">
      <w:r>
        <w:t>The SPDM Certificate Chain format is also defined in SPDM specification.</w:t>
      </w:r>
    </w:p>
    <w:p w14:paraId="7D1B9F77" w14:textId="77777777" w:rsidR="00FB0244" w:rsidRDefault="00FB0244" w:rsidP="00FB0244">
      <w:r>
        <w:rPr>
          <w:noProof/>
        </w:rPr>
        <w:lastRenderedPageBreak/>
        <w:drawing>
          <wp:inline distT="0" distB="0" distL="0" distR="0" wp14:anchorId="318B0146" wp14:editId="3CBCB638">
            <wp:extent cx="594360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inline>
        </w:drawing>
      </w:r>
    </w:p>
    <w:p w14:paraId="27C1851A" w14:textId="77777777" w:rsidR="00FB0244" w:rsidRPr="001F3945" w:rsidRDefault="00FB0244" w:rsidP="00FB0244">
      <w:pPr>
        <w:jc w:val="center"/>
        <w:rPr>
          <w:rFonts w:ascii="Times New Roman" w:eastAsia="Times New Roman" w:hAnsi="Times New Roman" w:cs="Times New Roman"/>
          <w:sz w:val="24"/>
          <w:szCs w:val="24"/>
        </w:rPr>
      </w:pPr>
      <w:r>
        <w:t xml:space="preserve">Figure 3 – </w:t>
      </w:r>
      <w:r>
        <w:rPr>
          <w:rFonts w:ascii="Helvetica-Oblique" w:eastAsia="Times New Roman" w:hAnsi="Helvetica-Oblique" w:cs="Times New Roman"/>
          <w:i/>
          <w:iCs/>
          <w:color w:val="24292E"/>
          <w:sz w:val="16"/>
          <w:szCs w:val="16"/>
        </w:rPr>
        <w:t>SPDM Certificate Chain</w:t>
      </w:r>
      <w:r w:rsidRPr="001F3945">
        <w:rPr>
          <w:rFonts w:ascii="Helvetica-Oblique" w:eastAsia="Times New Roman" w:hAnsi="Helvetica-Oblique" w:cs="Times New Roman"/>
          <w:i/>
          <w:iCs/>
          <w:color w:val="24292E"/>
          <w:sz w:val="16"/>
          <w:szCs w:val="16"/>
        </w:rPr>
        <w:t xml:space="preserve">: </w:t>
      </w:r>
      <w:r>
        <w:rPr>
          <w:rFonts w:ascii="Helvetica-Oblique" w:eastAsia="Times New Roman" w:hAnsi="Helvetica-Oblique" w:cs="Times New Roman"/>
          <w:i/>
          <w:iCs/>
          <w:color w:val="24292E"/>
          <w:sz w:val="16"/>
          <w:szCs w:val="16"/>
        </w:rPr>
        <w:t>(Source: SPDM Specification)</w:t>
      </w:r>
    </w:p>
    <w:p w14:paraId="20135428" w14:textId="6E6B3696" w:rsidR="0007328A" w:rsidRDefault="0007328A" w:rsidP="0007328A">
      <w:pPr>
        <w:pStyle w:val="PlainText"/>
      </w:pPr>
    </w:p>
    <w:p w14:paraId="221A0584" w14:textId="3C19296F" w:rsidR="0023593E" w:rsidRDefault="0023593E" w:rsidP="0007328A">
      <w:pPr>
        <w:pStyle w:val="PlainText"/>
      </w:pPr>
      <w:r>
        <w:t>Reference:</w:t>
      </w:r>
    </w:p>
    <w:p w14:paraId="4E913992" w14:textId="5FE10F5F" w:rsidR="0023593E" w:rsidRDefault="0023593E" w:rsidP="0023593E">
      <w:pPr>
        <w:pStyle w:val="ListParagraph"/>
        <w:numPr>
          <w:ilvl w:val="0"/>
          <w:numId w:val="2"/>
        </w:numPr>
        <w:spacing w:line="360" w:lineRule="auto"/>
        <w:ind w:firstLineChars="0"/>
      </w:pPr>
      <w:r>
        <w:t>UEFI Specification 2.8 - www.uefi.org</w:t>
      </w:r>
    </w:p>
    <w:p w14:paraId="345A884E" w14:textId="77777777" w:rsidR="0023593E" w:rsidRDefault="0023593E" w:rsidP="0023593E">
      <w:pPr>
        <w:pStyle w:val="ListParagraph"/>
        <w:numPr>
          <w:ilvl w:val="0"/>
          <w:numId w:val="2"/>
        </w:numPr>
        <w:spacing w:line="360" w:lineRule="auto"/>
        <w:ind w:firstLineChars="0"/>
      </w:pPr>
      <w:r>
        <w:t>DMTF SPDM “Security Protocol and Data Model Specification” - https://www.dmtf.org/standards/pmci</w:t>
      </w:r>
    </w:p>
    <w:p w14:paraId="102BF241" w14:textId="77777777" w:rsidR="0023593E" w:rsidRDefault="0023593E" w:rsidP="0023593E">
      <w:pPr>
        <w:pStyle w:val="ListParagraph"/>
        <w:numPr>
          <w:ilvl w:val="0"/>
          <w:numId w:val="2"/>
        </w:numPr>
        <w:spacing w:line="360" w:lineRule="auto"/>
        <w:ind w:firstLineChars="0"/>
      </w:pPr>
      <w:r>
        <w:t>USB “USB Authentication Specification” - https://www.usb.org/documents</w:t>
      </w:r>
    </w:p>
    <w:p w14:paraId="00F959E5" w14:textId="77777777" w:rsidR="0023593E" w:rsidRDefault="0023593E" w:rsidP="0023593E">
      <w:pPr>
        <w:pStyle w:val="ListParagraph"/>
        <w:numPr>
          <w:ilvl w:val="0"/>
          <w:numId w:val="2"/>
        </w:numPr>
        <w:spacing w:line="360" w:lineRule="auto"/>
        <w:ind w:firstLineChars="0"/>
      </w:pPr>
      <w:r>
        <w:t>PCI-SIG “Component Measurement and Authentication (CMA) ECR” - https://pcisig.com/specifications/review-zone</w:t>
      </w:r>
    </w:p>
    <w:p w14:paraId="78FA5518" w14:textId="77777777" w:rsidR="0023593E" w:rsidRDefault="0023593E" w:rsidP="0023593E">
      <w:pPr>
        <w:pStyle w:val="ListParagraph"/>
        <w:numPr>
          <w:ilvl w:val="0"/>
          <w:numId w:val="2"/>
        </w:numPr>
        <w:spacing w:line="360" w:lineRule="auto"/>
        <w:ind w:firstLineChars="0"/>
      </w:pPr>
      <w:r>
        <w:t>TCG “TCG PC Client Platform firmware Profile Specification” - https://trustedcomputinggroup.org/resource/pc-client-specific-platform-firmware-profile-specification/, https://trustedcomputinggroup.org/wp-content/uploads/TCG_PCClient_PFP_r1p05_05_3feb20.pdf</w:t>
      </w:r>
    </w:p>
    <w:p w14:paraId="369F6EAF" w14:textId="77777777" w:rsidR="0023593E" w:rsidRDefault="0023593E" w:rsidP="0023593E">
      <w:pPr>
        <w:pStyle w:val="ListParagraph"/>
        <w:numPr>
          <w:ilvl w:val="0"/>
          <w:numId w:val="2"/>
        </w:numPr>
        <w:spacing w:line="360" w:lineRule="auto"/>
        <w:ind w:firstLineChars="0"/>
      </w:pPr>
      <w:r>
        <w:t>NIST SP800-193 “Platform Firmware Resiliency Guidelines” - https://csrc.nist.gov/publications/sp800</w:t>
      </w:r>
    </w:p>
    <w:p w14:paraId="75C9821B" w14:textId="77777777" w:rsidR="0023593E" w:rsidRDefault="0023593E" w:rsidP="0007328A">
      <w:pPr>
        <w:pStyle w:val="PlainText"/>
      </w:pPr>
    </w:p>
    <w:p w14:paraId="544897D1" w14:textId="77777777" w:rsidR="0023593E" w:rsidRDefault="0023593E" w:rsidP="0007328A">
      <w:pPr>
        <w:pStyle w:val="PlainText"/>
      </w:pPr>
    </w:p>
    <w:p w14:paraId="2090352F" w14:textId="77777777" w:rsidR="0007328A" w:rsidRDefault="0007328A" w:rsidP="0007328A">
      <w:pPr>
        <w:pStyle w:val="PlainText"/>
      </w:pPr>
    </w:p>
    <w:p w14:paraId="57551DD2" w14:textId="77777777" w:rsidR="0007328A" w:rsidRPr="0047255D" w:rsidRDefault="0007328A" w:rsidP="0007328A">
      <w:pPr>
        <w:pStyle w:val="PlainText"/>
        <w:rPr>
          <w:b/>
          <w:bCs/>
        </w:rPr>
      </w:pPr>
      <w:r w:rsidRPr="0047255D">
        <w:rPr>
          <w:b/>
          <w:bCs/>
        </w:rPr>
        <w:t># Benefits of the change</w:t>
      </w:r>
    </w:p>
    <w:p w14:paraId="7765E1A5" w14:textId="77777777" w:rsidR="0007328A" w:rsidRDefault="0007328A" w:rsidP="0007328A">
      <w:pPr>
        <w:pStyle w:val="PlainText"/>
      </w:pPr>
    </w:p>
    <w:p w14:paraId="1A8E6769" w14:textId="49B1681E" w:rsidR="0007328A" w:rsidRDefault="0023593E" w:rsidP="0023593E">
      <w:pPr>
        <w:pStyle w:val="PlainText"/>
        <w:numPr>
          <w:ilvl w:val="0"/>
          <w:numId w:val="6"/>
        </w:numPr>
      </w:pPr>
      <w:r>
        <w:t>We standardize the way to authenticate a device, similar as the way we authenticate a UEFI image. A platform can use a common UEFI driver to verify all device components on the platform, and corresponding action, such as recovery, which meets the NIST SP 800-193 requirement.</w:t>
      </w:r>
    </w:p>
    <w:p w14:paraId="1650A313" w14:textId="77777777" w:rsidR="0023593E" w:rsidRDefault="0023593E" w:rsidP="0007328A">
      <w:pPr>
        <w:pStyle w:val="PlainText"/>
      </w:pPr>
    </w:p>
    <w:p w14:paraId="54AFC8A0" w14:textId="451EC9F4" w:rsidR="0023593E" w:rsidRDefault="0023593E" w:rsidP="0023593E">
      <w:pPr>
        <w:pStyle w:val="PlainText"/>
        <w:numPr>
          <w:ilvl w:val="0"/>
          <w:numId w:val="6"/>
        </w:numPr>
      </w:pPr>
      <w:r>
        <w:lastRenderedPageBreak/>
        <w:t>The policy/Authority style authentication also enables the possibility on device attestation. The OS or remote third party may use this way to do local attestation or remote attestation for the device. It aligns with the TCG firmware integrity measurement and NIST SP 800-155 requirement.</w:t>
      </w:r>
    </w:p>
    <w:p w14:paraId="6421F358" w14:textId="77777777" w:rsidR="0007328A" w:rsidRDefault="0007328A" w:rsidP="0007328A">
      <w:pPr>
        <w:pStyle w:val="PlainText"/>
      </w:pPr>
    </w:p>
    <w:p w14:paraId="05816CC3" w14:textId="77777777" w:rsidR="0007328A" w:rsidRPr="0047255D" w:rsidRDefault="0007328A" w:rsidP="0007328A">
      <w:pPr>
        <w:pStyle w:val="PlainText"/>
        <w:rPr>
          <w:b/>
          <w:bCs/>
        </w:rPr>
      </w:pPr>
      <w:r w:rsidRPr="0047255D">
        <w:rPr>
          <w:b/>
          <w:bCs/>
        </w:rPr>
        <w:t># Impact of the change</w:t>
      </w:r>
    </w:p>
    <w:p w14:paraId="513616A2" w14:textId="77777777" w:rsidR="0007328A" w:rsidRDefault="0007328A" w:rsidP="0007328A">
      <w:pPr>
        <w:pStyle w:val="PlainText"/>
      </w:pPr>
    </w:p>
    <w:p w14:paraId="5759EDE2" w14:textId="46436667" w:rsidR="0023593E" w:rsidRPr="0047255D" w:rsidDel="005E427F" w:rsidRDefault="0023593E" w:rsidP="0023593E">
      <w:pPr>
        <w:pStyle w:val="ListParagraph"/>
        <w:numPr>
          <w:ilvl w:val="0"/>
          <w:numId w:val="5"/>
        </w:numPr>
        <w:ind w:firstLineChars="0"/>
        <w:rPr>
          <w:del w:id="0" w:author="Yao, Jiewen" w:date="2021-04-26T08:15:00Z"/>
          <w:lang w:eastAsia="en-US"/>
        </w:rPr>
      </w:pPr>
      <w:del w:id="1" w:author="Yao, Jiewen" w:date="2021-04-26T08:15:00Z">
        <w:r w:rsidRPr="0047255D" w:rsidDel="005E427F">
          <w:rPr>
            <w:lang w:eastAsia="en-US"/>
          </w:rPr>
          <w:delText>Add new device signature database (EFI_CERT_X509_CERT_CHAIN_GUID, EFI_CERT_X509_CERT_CHAIN_SHA256_GUID, EFI_CERT_X509_CERT_CHAIN_SHA384_GUID, EFI_CERT_X509_CERT_CHAIN_SHA512_GUID) in UEFI specification Chapter 32 – Secure Boot and Driver Signing. 34.4.1. Signature Database.</w:delText>
        </w:r>
      </w:del>
    </w:p>
    <w:p w14:paraId="3007E83F" w14:textId="77777777" w:rsidR="0023593E" w:rsidRPr="0047255D" w:rsidRDefault="0023593E" w:rsidP="0023593E">
      <w:pPr>
        <w:pStyle w:val="ListParagraph"/>
        <w:numPr>
          <w:ilvl w:val="0"/>
          <w:numId w:val="5"/>
        </w:numPr>
        <w:ind w:firstLineChars="0"/>
        <w:rPr>
          <w:lang w:eastAsia="en-US"/>
        </w:rPr>
      </w:pPr>
      <w:r w:rsidRPr="0047255D">
        <w:rPr>
          <w:lang w:eastAsia="en-US"/>
        </w:rPr>
        <w:t>Extend device signature to existing signature database (EFI_CERT_X509_GUID, EFI_CERT_X509_SHA256_GUID, EFI_CERT_X509_SHA384_GUID, EFI_CERT_X509_SHA512_GUID) in UEFI specification Chapter 32 – Secure Boot and Driver Signing. 34.4.1. Signature Database.</w:t>
      </w:r>
    </w:p>
    <w:p w14:paraId="3A657701" w14:textId="38C680A8" w:rsidR="0023593E" w:rsidRPr="0047255D" w:rsidRDefault="0023593E" w:rsidP="0023593E">
      <w:pPr>
        <w:pStyle w:val="ListParagraph"/>
        <w:numPr>
          <w:ilvl w:val="0"/>
          <w:numId w:val="5"/>
        </w:numPr>
        <w:ind w:firstLineChars="0"/>
        <w:rPr>
          <w:lang w:eastAsia="en-US"/>
        </w:rPr>
      </w:pPr>
      <w:r w:rsidRPr="0047255D">
        <w:rPr>
          <w:lang w:eastAsia="en-US"/>
        </w:rPr>
        <w:t>Add new device signature variable GUID/Name (devdb</w:t>
      </w:r>
      <w:del w:id="2" w:author="Yao, Jiewen" w:date="2021-04-26T08:15:00Z">
        <w:r w:rsidRPr="0047255D" w:rsidDel="00C4491D">
          <w:rPr>
            <w:lang w:eastAsia="en-US"/>
          </w:rPr>
          <w:delText>, devdbx, devdbt</w:delText>
        </w:r>
      </w:del>
      <w:r w:rsidRPr="0047255D">
        <w:rPr>
          <w:lang w:eastAsia="en-US"/>
        </w:rPr>
        <w:t>) in UEFI specification Chapter 32 – Secure Boot and Driver Signing. 32.6.2. UEFI Device Signature Variable GUID and Variable Name.</w:t>
      </w:r>
    </w:p>
    <w:p w14:paraId="61932B17" w14:textId="11E6F379" w:rsidR="0023593E" w:rsidRDefault="0023593E" w:rsidP="0023593E">
      <w:pPr>
        <w:pStyle w:val="ListParagraph"/>
        <w:numPr>
          <w:ilvl w:val="0"/>
          <w:numId w:val="5"/>
        </w:numPr>
        <w:ind w:firstLineChars="0"/>
        <w:rPr>
          <w:lang w:eastAsia="en-US"/>
        </w:rPr>
      </w:pPr>
      <w:r>
        <w:rPr>
          <w:lang w:eastAsia="en-US"/>
        </w:rPr>
        <w:t>No impact to the existing image authentication signature database</w:t>
      </w:r>
      <w:r w:rsidR="00BA532E">
        <w:rPr>
          <w:lang w:eastAsia="en-US"/>
        </w:rPr>
        <w:t>.</w:t>
      </w:r>
    </w:p>
    <w:p w14:paraId="641723D9" w14:textId="1E52DB03" w:rsidR="00BA532E" w:rsidRDefault="00BA532E" w:rsidP="0023593E">
      <w:pPr>
        <w:pStyle w:val="ListParagraph"/>
        <w:numPr>
          <w:ilvl w:val="0"/>
          <w:numId w:val="5"/>
        </w:numPr>
        <w:ind w:firstLineChars="0"/>
        <w:rPr>
          <w:lang w:eastAsia="en-US"/>
        </w:rPr>
      </w:pPr>
      <w:r>
        <w:rPr>
          <w:lang w:eastAsia="en-US"/>
        </w:rPr>
        <w:t xml:space="preserve">No impact to </w:t>
      </w:r>
      <w:r w:rsidR="008E56B8" w:rsidRPr="008E56B8">
        <w:rPr>
          <w:lang w:eastAsia="en-US"/>
        </w:rPr>
        <w:t>EFI_CERT_EXTERNAL_MANAGEMENT_GUID, which is</w:t>
      </w:r>
      <w:r w:rsidR="003D2C3A">
        <w:rPr>
          <w:lang w:eastAsia="en-US"/>
        </w:rPr>
        <w:t xml:space="preserve"> </w:t>
      </w:r>
      <w:r w:rsidR="003D2C3A">
        <w:rPr>
          <w:rStyle w:val="fontstyle01"/>
        </w:rPr>
        <w:t>a pseudo-signature which will not facilitate authentication</w:t>
      </w:r>
      <w:r w:rsidR="002F1AEE">
        <w:rPr>
          <w:rStyle w:val="fontstyle01"/>
        </w:rPr>
        <w:t>, according to UEFI specification.</w:t>
      </w:r>
    </w:p>
    <w:p w14:paraId="65E9075E" w14:textId="282A359D" w:rsidR="0023593E" w:rsidRDefault="0023593E" w:rsidP="0023593E">
      <w:pPr>
        <w:pStyle w:val="ListParagraph"/>
        <w:numPr>
          <w:ilvl w:val="0"/>
          <w:numId w:val="5"/>
        </w:numPr>
        <w:ind w:firstLineChars="0"/>
        <w:rPr>
          <w:ins w:id="3" w:author="Yao, Jiewen" w:date="2021-04-26T08:16:00Z"/>
          <w:lang w:eastAsia="en-US"/>
        </w:rPr>
      </w:pPr>
      <w:r>
        <w:rPr>
          <w:lang w:eastAsia="en-US"/>
        </w:rPr>
        <w:t>No impact to SHA1 related definition. SHA1 is considered as unsecure and not used in device authentication.</w:t>
      </w:r>
    </w:p>
    <w:p w14:paraId="76577F54" w14:textId="78A060F9" w:rsidR="003D66AC" w:rsidRDefault="003D66AC" w:rsidP="0023593E">
      <w:pPr>
        <w:pStyle w:val="ListParagraph"/>
        <w:numPr>
          <w:ilvl w:val="0"/>
          <w:numId w:val="5"/>
        </w:numPr>
        <w:ind w:firstLineChars="0"/>
        <w:rPr>
          <w:ins w:id="4" w:author="Yao, Jiewen" w:date="2021-04-26T17:58:00Z"/>
          <w:lang w:eastAsia="en-US"/>
        </w:rPr>
      </w:pPr>
      <w:ins w:id="5" w:author="Yao, Jiewen" w:date="2021-04-26T08:16:00Z">
        <w:r>
          <w:rPr>
            <w:lang w:eastAsia="en-US"/>
          </w:rPr>
          <w:t xml:space="preserve">The device revocation or </w:t>
        </w:r>
      </w:ins>
      <w:ins w:id="6" w:author="Yao, Jiewen" w:date="2021-04-26T08:28:00Z">
        <w:r w:rsidR="00BA2430">
          <w:rPr>
            <w:lang w:eastAsia="en-US"/>
          </w:rPr>
          <w:t xml:space="preserve">the device </w:t>
        </w:r>
      </w:ins>
      <w:ins w:id="7" w:author="Yao, Jiewen" w:date="2021-04-26T08:16:00Z">
        <w:r>
          <w:rPr>
            <w:lang w:eastAsia="en-US"/>
          </w:rPr>
          <w:t xml:space="preserve">forbidden database is out of scope </w:t>
        </w:r>
        <w:r w:rsidR="001B22DF">
          <w:rPr>
            <w:lang w:eastAsia="en-US"/>
          </w:rPr>
          <w:t>of thi</w:t>
        </w:r>
      </w:ins>
      <w:ins w:id="8" w:author="Yao, Jiewen" w:date="2021-04-26T08:17:00Z">
        <w:r w:rsidR="001B22DF">
          <w:rPr>
            <w:lang w:eastAsia="en-US"/>
          </w:rPr>
          <w:t>s proposal.</w:t>
        </w:r>
      </w:ins>
      <w:ins w:id="9" w:author="Yao, Jiewen" w:date="2021-04-26T08:26:00Z">
        <w:r w:rsidR="00941E49">
          <w:rPr>
            <w:lang w:eastAsia="en-US"/>
          </w:rPr>
          <w:t xml:space="preserve"> So far, we rely on remote attestation to verify </w:t>
        </w:r>
      </w:ins>
      <w:ins w:id="10" w:author="Yao, Jiewen" w:date="2021-04-26T08:29:00Z">
        <w:r w:rsidR="008F474A">
          <w:rPr>
            <w:lang w:eastAsia="en-US"/>
          </w:rPr>
          <w:t>if a</w:t>
        </w:r>
      </w:ins>
      <w:ins w:id="11" w:author="Yao, Jiewen" w:date="2021-04-26T08:26:00Z">
        <w:r w:rsidR="00941E49">
          <w:rPr>
            <w:lang w:eastAsia="en-US"/>
          </w:rPr>
          <w:t xml:space="preserve"> </w:t>
        </w:r>
      </w:ins>
      <w:ins w:id="12" w:author="Yao, Jiewen" w:date="2021-04-26T08:29:00Z">
        <w:r w:rsidR="008F474A">
          <w:rPr>
            <w:lang w:eastAsia="en-US"/>
          </w:rPr>
          <w:t xml:space="preserve">device </w:t>
        </w:r>
      </w:ins>
      <w:ins w:id="13" w:author="Yao, Jiewen" w:date="2021-04-26T08:27:00Z">
        <w:r w:rsidR="00B84BE4">
          <w:rPr>
            <w:lang w:eastAsia="en-US"/>
          </w:rPr>
          <w:t xml:space="preserve">certificate </w:t>
        </w:r>
      </w:ins>
      <w:ins w:id="14" w:author="Yao, Jiewen" w:date="2021-04-26T08:29:00Z">
        <w:r w:rsidR="008F474A">
          <w:rPr>
            <w:lang w:eastAsia="en-US"/>
          </w:rPr>
          <w:t xml:space="preserve">or CA is </w:t>
        </w:r>
        <w:r w:rsidR="00B41EF1">
          <w:rPr>
            <w:lang w:eastAsia="en-US"/>
          </w:rPr>
          <w:t>revo</w:t>
        </w:r>
        <w:r w:rsidR="00A96878">
          <w:rPr>
            <w:lang w:eastAsia="en-US"/>
          </w:rPr>
          <w:t>k</w:t>
        </w:r>
        <w:r w:rsidR="00B41EF1">
          <w:rPr>
            <w:lang w:eastAsia="en-US"/>
          </w:rPr>
          <w:t>ed</w:t>
        </w:r>
      </w:ins>
      <w:ins w:id="15" w:author="Yao, Jiewen" w:date="2021-04-26T08:27:00Z">
        <w:r w:rsidR="00B84BE4">
          <w:rPr>
            <w:lang w:eastAsia="en-US"/>
          </w:rPr>
          <w:t xml:space="preserve">. The firmware may define its own policy to </w:t>
        </w:r>
      </w:ins>
      <w:ins w:id="16" w:author="Yao, Jiewen" w:date="2021-04-26T08:28:00Z">
        <w:r w:rsidR="00515B4E">
          <w:rPr>
            <w:lang w:eastAsia="en-US"/>
          </w:rPr>
          <w:t>validate the certificate chain based upon its own knowledge.</w:t>
        </w:r>
      </w:ins>
    </w:p>
    <w:p w14:paraId="3BB515D6" w14:textId="50651E4F" w:rsidR="00213077" w:rsidRDefault="00213077" w:rsidP="0023593E">
      <w:pPr>
        <w:pStyle w:val="ListParagraph"/>
        <w:numPr>
          <w:ilvl w:val="0"/>
          <w:numId w:val="5"/>
        </w:numPr>
        <w:ind w:firstLineChars="0"/>
        <w:rPr>
          <w:lang w:eastAsia="en-US"/>
        </w:rPr>
      </w:pPr>
      <w:ins w:id="17" w:author="Yao, Jiewen" w:date="2021-04-26T17:58:00Z">
        <w:r>
          <w:rPr>
            <w:lang w:eastAsia="en-US"/>
          </w:rPr>
          <w:t xml:space="preserve">The policy </w:t>
        </w:r>
        <w:r w:rsidR="0068589C">
          <w:rPr>
            <w:lang w:eastAsia="en-US"/>
          </w:rPr>
          <w:t>to determine which device should be verified, and which devic</w:t>
        </w:r>
      </w:ins>
      <w:ins w:id="18" w:author="Yao, Jiewen" w:date="2021-04-26T17:59:00Z">
        <w:r w:rsidR="0068589C">
          <w:rPr>
            <w:lang w:eastAsia="en-US"/>
          </w:rPr>
          <w:t>e need not be verified</w:t>
        </w:r>
        <w:r w:rsidR="00D42230">
          <w:rPr>
            <w:lang w:eastAsia="en-US"/>
          </w:rPr>
          <w:t xml:space="preserve"> is out of scope of this proposal. It can be defined by the platform firmware.</w:t>
        </w:r>
      </w:ins>
    </w:p>
    <w:p w14:paraId="230F1B9F" w14:textId="4136A727" w:rsidR="0007328A" w:rsidRDefault="0007328A" w:rsidP="0007328A">
      <w:pPr>
        <w:pStyle w:val="PlainText"/>
      </w:pPr>
    </w:p>
    <w:p w14:paraId="68B76AF1" w14:textId="77777777" w:rsidR="0023593E" w:rsidRDefault="0023593E" w:rsidP="0007328A">
      <w:pPr>
        <w:pStyle w:val="PlainText"/>
      </w:pPr>
    </w:p>
    <w:p w14:paraId="15A36347" w14:textId="77777777" w:rsidR="0007328A" w:rsidRDefault="0007328A" w:rsidP="0007328A">
      <w:pPr>
        <w:pStyle w:val="PlainText"/>
      </w:pPr>
    </w:p>
    <w:p w14:paraId="38245D55" w14:textId="77777777" w:rsidR="0007328A" w:rsidRDefault="0007328A" w:rsidP="0007328A">
      <w:pPr>
        <w:pStyle w:val="PlainText"/>
      </w:pPr>
      <w:r w:rsidRPr="0047255D">
        <w:rPr>
          <w:highlight w:val="yellow"/>
        </w:rPr>
        <w:t># Detailed description of the change</w:t>
      </w:r>
      <w:r>
        <w:t xml:space="preserve"> [normative updates]</w:t>
      </w:r>
    </w:p>
    <w:p w14:paraId="661D44BE" w14:textId="59CE7186" w:rsidR="0007328A" w:rsidRDefault="0007328A" w:rsidP="0007328A">
      <w:pPr>
        <w:pStyle w:val="PlainText"/>
        <w:rPr>
          <w:ins w:id="19" w:author="Yao, Jiewen" w:date="2021-04-26T17:27:00Z"/>
        </w:rPr>
      </w:pPr>
    </w:p>
    <w:p w14:paraId="351768F6" w14:textId="43C90779" w:rsidR="00EB169A" w:rsidRDefault="00EB169A" w:rsidP="00EB169A">
      <w:pPr>
        <w:spacing w:before="80" w:line="240" w:lineRule="auto"/>
        <w:rPr>
          <w:ins w:id="20" w:author="Yao, Jiewen" w:date="2021-04-26T17:27:00Z"/>
          <w:rFonts w:ascii="Calibri-Bold" w:hAnsi="Calibri-Bold" w:hint="eastAsia"/>
          <w:b/>
          <w:bCs/>
          <w:color w:val="000000"/>
          <w:sz w:val="24"/>
          <w:szCs w:val="24"/>
        </w:rPr>
      </w:pPr>
      <w:ins w:id="21" w:author="Yao, Jiewen" w:date="2021-04-26T17:27:00Z">
        <w:r w:rsidRPr="00696F0D">
          <w:rPr>
            <w:rFonts w:ascii="Calibri-Bold" w:hAnsi="Calibri-Bold"/>
            <w:b/>
            <w:bCs/>
            <w:color w:val="000000"/>
            <w:sz w:val="24"/>
            <w:szCs w:val="24"/>
          </w:rPr>
          <w:t>3.</w:t>
        </w:r>
        <w:r>
          <w:rPr>
            <w:rFonts w:ascii="Calibri-Bold" w:hAnsi="Calibri-Bold"/>
            <w:b/>
            <w:bCs/>
            <w:color w:val="000000"/>
            <w:sz w:val="24"/>
            <w:szCs w:val="24"/>
          </w:rPr>
          <w:t>3 Globally Defined Variable</w:t>
        </w:r>
        <w:r w:rsidR="0003687F">
          <w:rPr>
            <w:rFonts w:ascii="Calibri-Bold" w:hAnsi="Calibri-Bold"/>
            <w:b/>
            <w:bCs/>
            <w:color w:val="000000"/>
            <w:sz w:val="24"/>
            <w:szCs w:val="24"/>
          </w:rPr>
          <w:t>s</w:t>
        </w:r>
      </w:ins>
    </w:p>
    <w:p w14:paraId="12308B72" w14:textId="5D39DC1E" w:rsidR="0003687F" w:rsidRDefault="0003687F" w:rsidP="00EB169A">
      <w:pPr>
        <w:spacing w:before="80" w:line="240" w:lineRule="auto"/>
        <w:rPr>
          <w:ins w:id="22" w:author="Yao, Jiewen" w:date="2021-04-26T17:27:00Z"/>
          <w:rFonts w:ascii="Calibri-Bold" w:hAnsi="Calibri-Bold" w:hint="eastAsia"/>
          <w:b/>
          <w:bCs/>
          <w:color w:val="000000"/>
        </w:rPr>
      </w:pPr>
      <w:ins w:id="23" w:author="Yao, Jiewen" w:date="2021-04-26T17:27:00Z">
        <w:r w:rsidRPr="0003687F">
          <w:rPr>
            <w:rFonts w:ascii="Calibri-Bold" w:hAnsi="Calibri-Bold"/>
            <w:b/>
            <w:bCs/>
            <w:color w:val="000000"/>
          </w:rPr>
          <w:t>Table 14. Global Variables</w:t>
        </w:r>
      </w:ins>
    </w:p>
    <w:tbl>
      <w:tblPr>
        <w:tblStyle w:val="TableGrid"/>
        <w:tblW w:w="0" w:type="auto"/>
        <w:tblLook w:val="04A0" w:firstRow="1" w:lastRow="0" w:firstColumn="1" w:lastColumn="0" w:noHBand="0" w:noVBand="1"/>
      </w:tblPr>
      <w:tblGrid>
        <w:gridCol w:w="1795"/>
        <w:gridCol w:w="1350"/>
        <w:gridCol w:w="6205"/>
      </w:tblGrid>
      <w:tr w:rsidR="0003687F" w14:paraId="43081402" w14:textId="77777777" w:rsidTr="007552B7">
        <w:trPr>
          <w:ins w:id="24" w:author="Yao, Jiewen" w:date="2021-04-26T17:28:00Z"/>
        </w:trPr>
        <w:tc>
          <w:tcPr>
            <w:tcW w:w="1795" w:type="dxa"/>
          </w:tcPr>
          <w:p w14:paraId="00133158" w14:textId="086495A5" w:rsidR="0003687F" w:rsidRPr="00403671" w:rsidRDefault="00403671" w:rsidP="00403671">
            <w:pPr>
              <w:rPr>
                <w:ins w:id="25" w:author="Yao, Jiewen" w:date="2021-04-26T17:28:00Z"/>
                <w:rFonts w:eastAsia="Times New Roman"/>
                <w:b/>
                <w:bCs/>
              </w:rPr>
            </w:pPr>
            <w:ins w:id="26" w:author="Yao, Jiewen" w:date="2021-04-26T17:28:00Z">
              <w:r w:rsidRPr="00403671">
                <w:rPr>
                  <w:rStyle w:val="fontstyle01"/>
                  <w:b/>
                  <w:bCs/>
                </w:rPr>
                <w:t>Variable Name</w:t>
              </w:r>
            </w:ins>
          </w:p>
        </w:tc>
        <w:tc>
          <w:tcPr>
            <w:tcW w:w="1350" w:type="dxa"/>
          </w:tcPr>
          <w:p w14:paraId="7B58A9B3" w14:textId="74868590" w:rsidR="0003687F" w:rsidRPr="00403671" w:rsidRDefault="00403671" w:rsidP="00403671">
            <w:pPr>
              <w:rPr>
                <w:ins w:id="27" w:author="Yao, Jiewen" w:date="2021-04-26T17:28:00Z"/>
                <w:rFonts w:eastAsia="Times New Roman"/>
                <w:b/>
                <w:bCs/>
              </w:rPr>
            </w:pPr>
            <w:ins w:id="28" w:author="Yao, Jiewen" w:date="2021-04-26T17:28:00Z">
              <w:r w:rsidRPr="00403671">
                <w:rPr>
                  <w:rStyle w:val="fontstyle01"/>
                  <w:b/>
                  <w:bCs/>
                </w:rPr>
                <w:t>Attribute</w:t>
              </w:r>
            </w:ins>
          </w:p>
        </w:tc>
        <w:tc>
          <w:tcPr>
            <w:tcW w:w="6205" w:type="dxa"/>
          </w:tcPr>
          <w:p w14:paraId="137322BB" w14:textId="1A55916D" w:rsidR="0003687F" w:rsidRPr="00403671" w:rsidRDefault="00403671" w:rsidP="00403671">
            <w:pPr>
              <w:rPr>
                <w:ins w:id="29" w:author="Yao, Jiewen" w:date="2021-04-26T17:28:00Z"/>
                <w:rFonts w:eastAsia="Times New Roman"/>
                <w:b/>
                <w:bCs/>
              </w:rPr>
            </w:pPr>
            <w:ins w:id="30" w:author="Yao, Jiewen" w:date="2021-04-26T17:28:00Z">
              <w:r w:rsidRPr="00403671">
                <w:rPr>
                  <w:rStyle w:val="fontstyle01"/>
                  <w:b/>
                  <w:bCs/>
                </w:rPr>
                <w:t>Description</w:t>
              </w:r>
            </w:ins>
          </w:p>
        </w:tc>
      </w:tr>
      <w:tr w:rsidR="0003687F" w14:paraId="4862215F" w14:textId="77777777" w:rsidTr="007552B7">
        <w:trPr>
          <w:ins w:id="31" w:author="Yao, Jiewen" w:date="2021-04-26T17:28:00Z"/>
        </w:trPr>
        <w:tc>
          <w:tcPr>
            <w:tcW w:w="1795" w:type="dxa"/>
          </w:tcPr>
          <w:p w14:paraId="27F473C9" w14:textId="77777777" w:rsidR="0003687F" w:rsidRDefault="0003687F" w:rsidP="00EB169A">
            <w:pPr>
              <w:spacing w:before="80"/>
              <w:rPr>
                <w:ins w:id="32" w:author="Yao, Jiewen" w:date="2021-04-26T17:28:00Z"/>
                <w:b/>
                <w:bCs/>
                <w:sz w:val="23"/>
                <w:szCs w:val="23"/>
              </w:rPr>
            </w:pPr>
          </w:p>
        </w:tc>
        <w:tc>
          <w:tcPr>
            <w:tcW w:w="1350" w:type="dxa"/>
          </w:tcPr>
          <w:p w14:paraId="680A9E70" w14:textId="77777777" w:rsidR="0003687F" w:rsidRDefault="0003687F" w:rsidP="00EB169A">
            <w:pPr>
              <w:spacing w:before="80"/>
              <w:rPr>
                <w:ins w:id="33" w:author="Yao, Jiewen" w:date="2021-04-26T17:28:00Z"/>
                <w:b/>
                <w:bCs/>
                <w:sz w:val="23"/>
                <w:szCs w:val="23"/>
              </w:rPr>
            </w:pPr>
          </w:p>
        </w:tc>
        <w:tc>
          <w:tcPr>
            <w:tcW w:w="6205" w:type="dxa"/>
          </w:tcPr>
          <w:p w14:paraId="7A6D2645" w14:textId="77777777" w:rsidR="0003687F" w:rsidRDefault="0003687F" w:rsidP="00EB169A">
            <w:pPr>
              <w:spacing w:before="80"/>
              <w:rPr>
                <w:ins w:id="34" w:author="Yao, Jiewen" w:date="2021-04-26T17:28:00Z"/>
                <w:b/>
                <w:bCs/>
                <w:sz w:val="23"/>
                <w:szCs w:val="23"/>
              </w:rPr>
            </w:pPr>
          </w:p>
        </w:tc>
      </w:tr>
      <w:tr w:rsidR="0003687F" w14:paraId="2339CFCA" w14:textId="77777777" w:rsidTr="007552B7">
        <w:trPr>
          <w:ins w:id="35" w:author="Yao, Jiewen" w:date="2021-04-26T17:28:00Z"/>
        </w:trPr>
        <w:tc>
          <w:tcPr>
            <w:tcW w:w="1795" w:type="dxa"/>
          </w:tcPr>
          <w:p w14:paraId="77A72089" w14:textId="107B9B5D" w:rsidR="0003687F" w:rsidRPr="00C80005" w:rsidRDefault="007552B7" w:rsidP="00EB169A">
            <w:pPr>
              <w:spacing w:before="80"/>
              <w:rPr>
                <w:ins w:id="36" w:author="Yao, Jiewen" w:date="2021-04-26T17:28:00Z"/>
                <w:b/>
                <w:bCs/>
                <w:sz w:val="23"/>
                <w:szCs w:val="23"/>
                <w:highlight w:val="yellow"/>
              </w:rPr>
            </w:pPr>
            <w:ins w:id="37" w:author="Yao, Jiewen" w:date="2021-04-26T17:28:00Z">
              <w:r w:rsidRPr="00C80005">
                <w:rPr>
                  <w:b/>
                  <w:bCs/>
                  <w:sz w:val="23"/>
                  <w:szCs w:val="23"/>
                  <w:highlight w:val="yellow"/>
                </w:rPr>
                <w:t>devdbDefault</w:t>
              </w:r>
            </w:ins>
          </w:p>
        </w:tc>
        <w:tc>
          <w:tcPr>
            <w:tcW w:w="1350" w:type="dxa"/>
          </w:tcPr>
          <w:p w14:paraId="61981E9B" w14:textId="723EF08A" w:rsidR="0003687F" w:rsidRPr="00C80005" w:rsidRDefault="007552B7" w:rsidP="00EB169A">
            <w:pPr>
              <w:spacing w:before="80"/>
              <w:rPr>
                <w:ins w:id="38" w:author="Yao, Jiewen" w:date="2021-04-26T17:28:00Z"/>
                <w:b/>
                <w:bCs/>
                <w:sz w:val="23"/>
                <w:szCs w:val="23"/>
                <w:highlight w:val="yellow"/>
              </w:rPr>
            </w:pPr>
            <w:ins w:id="39" w:author="Yao, Jiewen" w:date="2021-04-26T17:28:00Z">
              <w:r w:rsidRPr="00C80005">
                <w:rPr>
                  <w:b/>
                  <w:bCs/>
                  <w:sz w:val="23"/>
                  <w:szCs w:val="23"/>
                  <w:highlight w:val="yellow"/>
                </w:rPr>
                <w:t>BS, RT</w:t>
              </w:r>
            </w:ins>
          </w:p>
        </w:tc>
        <w:tc>
          <w:tcPr>
            <w:tcW w:w="6205" w:type="dxa"/>
          </w:tcPr>
          <w:p w14:paraId="23DAFD72" w14:textId="5BB2EBF2" w:rsidR="0003687F" w:rsidRPr="00C80005" w:rsidRDefault="007552B7" w:rsidP="007552B7">
            <w:pPr>
              <w:rPr>
                <w:ins w:id="40" w:author="Yao, Jiewen" w:date="2021-04-26T17:28:00Z"/>
                <w:rFonts w:eastAsia="Times New Roman"/>
                <w:highlight w:val="yellow"/>
              </w:rPr>
            </w:pPr>
            <w:ins w:id="41" w:author="Yao, Jiewen" w:date="2021-04-26T17:29:00Z">
              <w:r w:rsidRPr="00C80005">
                <w:rPr>
                  <w:rStyle w:val="fontstyle01"/>
                  <w:highlight w:val="yellow"/>
                </w:rPr>
                <w:t>The OEM's default device signature store. Should be treated as read-only.</w:t>
              </w:r>
            </w:ins>
          </w:p>
        </w:tc>
      </w:tr>
    </w:tbl>
    <w:p w14:paraId="0FBE4B56" w14:textId="77777777" w:rsidR="0003687F" w:rsidRDefault="0003687F" w:rsidP="00EB169A">
      <w:pPr>
        <w:spacing w:before="80" w:line="240" w:lineRule="auto"/>
        <w:rPr>
          <w:ins w:id="42" w:author="Yao, Jiewen" w:date="2021-04-26T17:27:00Z"/>
          <w:b/>
          <w:bCs/>
          <w:sz w:val="23"/>
          <w:szCs w:val="23"/>
        </w:rPr>
      </w:pPr>
    </w:p>
    <w:p w14:paraId="0D3160C9" w14:textId="77777777" w:rsidR="00EB169A" w:rsidRDefault="00EB169A" w:rsidP="0007328A">
      <w:pPr>
        <w:pStyle w:val="PlainText"/>
      </w:pPr>
    </w:p>
    <w:p w14:paraId="05C58BE8" w14:textId="77777777" w:rsidR="0047255D" w:rsidRDefault="0047255D" w:rsidP="0047255D">
      <w:pPr>
        <w:spacing w:before="80" w:line="240" w:lineRule="auto"/>
        <w:rPr>
          <w:b/>
          <w:bCs/>
          <w:sz w:val="23"/>
          <w:szCs w:val="23"/>
        </w:rPr>
      </w:pPr>
      <w:r w:rsidRPr="00696F0D">
        <w:rPr>
          <w:rFonts w:ascii="Calibri-Bold" w:hAnsi="Calibri-Bold"/>
          <w:b/>
          <w:bCs/>
          <w:color w:val="000000"/>
          <w:sz w:val="24"/>
          <w:szCs w:val="24"/>
        </w:rPr>
        <w:t>32.4.1 Signature Database</w:t>
      </w:r>
    </w:p>
    <w:p w14:paraId="0694F63C" w14:textId="77777777" w:rsidR="0047255D" w:rsidRDefault="0047255D" w:rsidP="0047255D">
      <w:pPr>
        <w:spacing w:before="80" w:line="240" w:lineRule="auto"/>
        <w:rPr>
          <w:b/>
          <w:bCs/>
          <w:sz w:val="23"/>
          <w:szCs w:val="23"/>
        </w:rPr>
      </w:pPr>
      <w:r>
        <w:rPr>
          <w:b/>
          <w:bCs/>
          <w:sz w:val="23"/>
          <w:szCs w:val="23"/>
        </w:rPr>
        <w:t>……</w:t>
      </w:r>
    </w:p>
    <w:p w14:paraId="1BB7230E" w14:textId="05D3E792" w:rsidR="0047255D" w:rsidRDefault="0047255D" w:rsidP="0047255D">
      <w:pPr>
        <w:spacing w:before="80" w:line="240" w:lineRule="auto"/>
        <w:rPr>
          <w:rFonts w:ascii="Calibri-Italic" w:hAnsi="Calibri-Italic" w:hint="eastAsia"/>
          <w:i/>
          <w:iCs/>
          <w:color w:val="000000"/>
        </w:rPr>
      </w:pPr>
      <w:r>
        <w:rPr>
          <w:rFonts w:ascii="Consolas-Bold" w:hAnsi="Consolas-Bold"/>
          <w:b/>
          <w:bCs/>
          <w:color w:val="800000"/>
          <w:sz w:val="20"/>
          <w:szCs w:val="20"/>
        </w:rPr>
        <w:t xml:space="preserve">    </w:t>
      </w:r>
      <w:r w:rsidRPr="002644EC">
        <w:rPr>
          <w:rFonts w:ascii="Consolas-Bold" w:hAnsi="Consolas-Bold"/>
          <w:b/>
          <w:bCs/>
          <w:color w:val="800000"/>
          <w:sz w:val="20"/>
          <w:szCs w:val="20"/>
        </w:rPr>
        <w:t>#define EFI_CERT_X509_GUID \</w:t>
      </w:r>
      <w:r w:rsidRPr="002644EC">
        <w:rPr>
          <w:rFonts w:ascii="Consolas-Bold" w:hAnsi="Consolas-Bold"/>
          <w:b/>
          <w:bCs/>
          <w:color w:val="800000"/>
          <w:sz w:val="20"/>
          <w:szCs w:val="20"/>
        </w:rPr>
        <w:br/>
      </w:r>
      <w:r>
        <w:rPr>
          <w:rFonts w:ascii="Consolas-Bold" w:hAnsi="Consolas-Bold"/>
          <w:b/>
          <w:bCs/>
          <w:color w:val="800000"/>
          <w:sz w:val="20"/>
          <w:szCs w:val="20"/>
        </w:rPr>
        <w:t xml:space="preserve">    </w:t>
      </w:r>
      <w:r w:rsidRPr="002644EC">
        <w:rPr>
          <w:rFonts w:ascii="Consolas-Bold" w:hAnsi="Consolas-Bold"/>
          <w:b/>
          <w:bCs/>
          <w:color w:val="800000"/>
          <w:sz w:val="20"/>
          <w:szCs w:val="20"/>
        </w:rPr>
        <w:t>{ 0xa5c059a1, 0x94e4, 0x4aa7, \</w:t>
      </w:r>
      <w:r w:rsidRPr="002644EC">
        <w:rPr>
          <w:rFonts w:ascii="Consolas-Bold" w:hAnsi="Consolas-Bold"/>
          <w:b/>
          <w:bCs/>
          <w:color w:val="800000"/>
          <w:sz w:val="20"/>
          <w:szCs w:val="20"/>
        </w:rPr>
        <w:br/>
      </w:r>
      <w:r>
        <w:rPr>
          <w:rFonts w:ascii="Consolas-Bold" w:hAnsi="Consolas-Bold"/>
          <w:b/>
          <w:bCs/>
          <w:color w:val="800000"/>
          <w:sz w:val="20"/>
          <w:szCs w:val="20"/>
        </w:rPr>
        <w:t xml:space="preserve">    </w:t>
      </w:r>
      <w:r w:rsidRPr="002644EC">
        <w:rPr>
          <w:rFonts w:ascii="Consolas-Bold" w:hAnsi="Consolas-Bold"/>
          <w:b/>
          <w:bCs/>
          <w:color w:val="800000"/>
          <w:sz w:val="20"/>
          <w:szCs w:val="20"/>
        </w:rPr>
        <w:t>{ 0x87, 0xb5, 0xab, 0x15, 0x5c, 0x2b, 0xf0, 0x72 } };</w:t>
      </w:r>
      <w:r w:rsidRPr="002644EC">
        <w:rPr>
          <w:rFonts w:ascii="Consolas-Bold" w:hAnsi="Consolas-Bold"/>
          <w:b/>
          <w:bCs/>
          <w:color w:val="800000"/>
          <w:sz w:val="20"/>
          <w:szCs w:val="20"/>
        </w:rPr>
        <w:br/>
      </w:r>
      <w:r w:rsidRPr="002644EC">
        <w:rPr>
          <w:rFonts w:ascii="Calibri" w:hAnsi="Calibri" w:cs="Calibri"/>
          <w:color w:val="000000"/>
        </w:rPr>
        <w:t>This identifies a signature based on a DER-encoded X.509 certificate. If the signature is an X.509</w:t>
      </w:r>
      <w:r>
        <w:rPr>
          <w:rFonts w:ascii="Calibri" w:hAnsi="Calibri" w:cs="Calibri"/>
          <w:color w:val="000000"/>
        </w:rPr>
        <w:t xml:space="preserve"> </w:t>
      </w:r>
      <w:r w:rsidRPr="002644EC">
        <w:rPr>
          <w:rFonts w:ascii="Calibri" w:hAnsi="Calibri" w:cs="Calibri"/>
          <w:color w:val="000000"/>
        </w:rPr>
        <w:t>certificate then verification of the signature of an image should validate the public key certificate in the</w:t>
      </w:r>
      <w:r>
        <w:rPr>
          <w:rFonts w:ascii="Calibri" w:hAnsi="Calibri" w:cs="Calibri"/>
          <w:color w:val="000000"/>
        </w:rPr>
        <w:t xml:space="preserve"> </w:t>
      </w:r>
      <w:r w:rsidRPr="002644EC">
        <w:rPr>
          <w:rFonts w:ascii="Calibri" w:hAnsi="Calibri" w:cs="Calibri"/>
          <w:color w:val="000000"/>
        </w:rPr>
        <w:t>image using certificate path verification, up to this X.509 certificate as a trusted root</w:t>
      </w:r>
      <w:r w:rsidRPr="00C11820">
        <w:rPr>
          <w:rFonts w:ascii="Calibri" w:hAnsi="Calibri" w:cs="Calibri"/>
          <w:color w:val="000000"/>
        </w:rPr>
        <w:t>.</w:t>
      </w:r>
      <w:r w:rsidRPr="002213AF">
        <w:rPr>
          <w:rFonts w:ascii="Calibri" w:hAnsi="Calibri" w:cs="Calibri"/>
          <w:color w:val="000000"/>
          <w:highlight w:val="yellow"/>
        </w:rPr>
        <w:t xml:space="preserve"> If the signature is in a device </w:t>
      </w:r>
      <w:r>
        <w:rPr>
          <w:rFonts w:ascii="Calibri" w:hAnsi="Calibri" w:cs="Calibri"/>
          <w:color w:val="000000"/>
          <w:highlight w:val="yellow"/>
        </w:rPr>
        <w:t>signature variable, this</w:t>
      </w:r>
      <w:r w:rsidRPr="00A107DF">
        <w:rPr>
          <w:rFonts w:ascii="Calibri" w:hAnsi="Calibri" w:cs="Calibri"/>
          <w:color w:val="000000"/>
          <w:highlight w:val="yellow"/>
        </w:rPr>
        <w:t xml:space="preserve"> signature</w:t>
      </w:r>
      <w:r>
        <w:rPr>
          <w:rFonts w:ascii="Calibri" w:hAnsi="Calibri" w:cs="Calibri"/>
          <w:color w:val="000000"/>
          <w:highlight w:val="yellow"/>
        </w:rPr>
        <w:t xml:space="preserve"> is a root certificate authority (CA) certificate for the device. </w:t>
      </w:r>
      <w:r w:rsidRPr="00DA4A4A">
        <w:rPr>
          <w:rFonts w:ascii="Calibri" w:hAnsi="Calibri" w:cs="Calibri"/>
          <w:color w:val="000000"/>
          <w:highlight w:val="yellow"/>
        </w:rPr>
        <w:t xml:space="preserve">If </w:t>
      </w:r>
      <w:r>
        <w:rPr>
          <w:rFonts w:ascii="Calibri" w:hAnsi="Calibri" w:cs="Calibri"/>
          <w:color w:val="000000"/>
          <w:highlight w:val="yellow"/>
        </w:rPr>
        <w:t xml:space="preserve">the Secure Protocol and Data Model (SPDM) is used to authenticate the device, the firmware should send GET_CERTIFICATE message to </w:t>
      </w:r>
      <w:ins w:id="43" w:author="Yao, Jiewen" w:date="2021-04-26T08:18:00Z">
        <w:r w:rsidR="00FD72E3">
          <w:rPr>
            <w:rFonts w:ascii="Calibri" w:hAnsi="Calibri" w:cs="Calibri"/>
            <w:color w:val="000000"/>
            <w:highlight w:val="yellow"/>
          </w:rPr>
          <w:t xml:space="preserve">get the whole </w:t>
        </w:r>
      </w:ins>
      <w:ins w:id="44" w:author="Yao, Jiewen" w:date="2021-04-26T08:19:00Z">
        <w:r w:rsidR="00353619">
          <w:rPr>
            <w:rFonts w:ascii="Calibri" w:hAnsi="Calibri" w:cs="Calibri"/>
            <w:color w:val="000000"/>
            <w:highlight w:val="yellow"/>
          </w:rPr>
          <w:t>certificate chain</w:t>
        </w:r>
      </w:ins>
      <w:ins w:id="45" w:author="Yao, Jiewen" w:date="2021-04-26T08:18:00Z">
        <w:r w:rsidR="00FD72E3">
          <w:rPr>
            <w:rFonts w:ascii="Calibri" w:hAnsi="Calibri" w:cs="Calibri"/>
            <w:color w:val="000000"/>
            <w:highlight w:val="yellow"/>
          </w:rPr>
          <w:t xml:space="preserve">, or </w:t>
        </w:r>
        <w:r w:rsidR="00353619">
          <w:rPr>
            <w:rFonts w:ascii="Calibri" w:hAnsi="Calibri" w:cs="Calibri"/>
            <w:color w:val="000000"/>
            <w:highlight w:val="yellow"/>
          </w:rPr>
          <w:t>send GET_DIGEST</w:t>
        </w:r>
      </w:ins>
      <w:ins w:id="46" w:author="Yao, Jiewen" w:date="2021-04-26T08:19:00Z">
        <w:r w:rsidR="00353619">
          <w:rPr>
            <w:rFonts w:ascii="Calibri" w:hAnsi="Calibri" w:cs="Calibri"/>
            <w:color w:val="000000"/>
            <w:highlight w:val="yellow"/>
          </w:rPr>
          <w:t xml:space="preserve"> message to get the digest of the certificate chain and compare it with local cached certificate chain.</w:t>
        </w:r>
        <w:r w:rsidR="00676DD9">
          <w:rPr>
            <w:rFonts w:ascii="Calibri" w:hAnsi="Calibri" w:cs="Calibri"/>
            <w:color w:val="000000"/>
            <w:highlight w:val="yellow"/>
          </w:rPr>
          <w:t xml:space="preserve"> Then the firmware should</w:t>
        </w:r>
        <w:r w:rsidR="00353619">
          <w:rPr>
            <w:rFonts w:ascii="Calibri" w:hAnsi="Calibri" w:cs="Calibri"/>
            <w:color w:val="000000"/>
            <w:highlight w:val="yellow"/>
          </w:rPr>
          <w:t xml:space="preserve"> </w:t>
        </w:r>
      </w:ins>
      <w:r>
        <w:rPr>
          <w:rFonts w:ascii="Calibri" w:hAnsi="Calibri" w:cs="Calibri"/>
          <w:color w:val="000000"/>
          <w:highlight w:val="yellow"/>
        </w:rPr>
        <w:t xml:space="preserve">verify the entire SPDM define certificate chain with this root CA. </w:t>
      </w:r>
      <w:del w:id="47" w:author="Yao, Jiewen" w:date="2021-04-26T08:20:00Z">
        <w:r w:rsidDel="00676DD9">
          <w:rPr>
            <w:rFonts w:ascii="Calibri" w:hAnsi="Calibri" w:cs="Calibri"/>
            <w:color w:val="000000"/>
            <w:highlight w:val="yellow"/>
          </w:rPr>
          <w:delText xml:space="preserve">Then </w:delText>
        </w:r>
      </w:del>
      <w:ins w:id="48" w:author="Yao, Jiewen" w:date="2021-04-26T08:20:00Z">
        <w:r w:rsidR="00676DD9">
          <w:rPr>
            <w:rFonts w:ascii="Calibri" w:hAnsi="Calibri" w:cs="Calibri"/>
            <w:color w:val="000000"/>
            <w:highlight w:val="yellow"/>
          </w:rPr>
          <w:t xml:space="preserve">Finally </w:t>
        </w:r>
      </w:ins>
      <w:r>
        <w:rPr>
          <w:rFonts w:ascii="Calibri" w:hAnsi="Calibri" w:cs="Calibri"/>
          <w:color w:val="000000"/>
          <w:highlight w:val="yellow"/>
        </w:rPr>
        <w:t>the firmware should send SPDM CHALLENGE message and verify the digital signature of the SPDM CHALLENGE_AUTH response with the leaf certificate in the verified certificate chain.</w:t>
      </w:r>
      <w:r>
        <w:rPr>
          <w:rFonts w:ascii="Calibri" w:hAnsi="Calibri" w:cs="Calibri"/>
          <w:color w:val="000000"/>
        </w:rPr>
        <w:t xml:space="preserve">  </w:t>
      </w:r>
      <w:r w:rsidRPr="002644EC">
        <w:rPr>
          <w:rFonts w:ascii="Calibri" w:hAnsi="Calibri" w:cs="Calibri"/>
          <w:color w:val="000000"/>
        </w:rPr>
        <w:t>The</w:t>
      </w:r>
      <w:r>
        <w:rPr>
          <w:rFonts w:ascii="Calibri" w:hAnsi="Calibri" w:cs="Calibri"/>
          <w:color w:val="000000"/>
        </w:rPr>
        <w:t xml:space="preserve"> </w:t>
      </w:r>
      <w:r w:rsidRPr="002644EC">
        <w:rPr>
          <w:rFonts w:ascii="Consolas-Italic" w:hAnsi="Consolas-Italic"/>
          <w:i/>
          <w:iCs/>
          <w:color w:val="800000"/>
        </w:rPr>
        <w:t xml:space="preserve">SignatureHeader </w:t>
      </w:r>
      <w:r w:rsidRPr="002644EC">
        <w:rPr>
          <w:rFonts w:ascii="Calibri" w:hAnsi="Calibri" w:cs="Calibri"/>
          <w:color w:val="000000"/>
        </w:rPr>
        <w:t xml:space="preserve">size shall always be 0. The </w:t>
      </w:r>
      <w:r w:rsidRPr="002644EC">
        <w:rPr>
          <w:rFonts w:ascii="Consolas-Italic" w:hAnsi="Consolas-Italic"/>
          <w:i/>
          <w:iCs/>
          <w:color w:val="800000"/>
        </w:rPr>
        <w:t xml:space="preserve">SignatureSize </w:t>
      </w:r>
      <w:r w:rsidRPr="002644EC">
        <w:rPr>
          <w:rFonts w:ascii="Calibri" w:hAnsi="Calibri" w:cs="Calibri"/>
          <w:color w:val="000000"/>
        </w:rPr>
        <w:t>may vary but shall always be 16 (size</w:t>
      </w:r>
      <w:r>
        <w:rPr>
          <w:rFonts w:ascii="Calibri" w:hAnsi="Calibri" w:cs="Calibri"/>
          <w:color w:val="000000"/>
        </w:rPr>
        <w:t xml:space="preserve"> </w:t>
      </w:r>
      <w:r w:rsidRPr="002644EC">
        <w:rPr>
          <w:rFonts w:ascii="Calibri" w:hAnsi="Calibri" w:cs="Calibri"/>
          <w:color w:val="000000"/>
        </w:rPr>
        <w:t>of</w:t>
      </w:r>
      <w:r>
        <w:rPr>
          <w:rFonts w:ascii="Calibri" w:hAnsi="Calibri" w:cs="Calibri"/>
          <w:color w:val="000000"/>
        </w:rPr>
        <w:t xml:space="preserve"> </w:t>
      </w:r>
      <w:r w:rsidRPr="002644EC">
        <w:rPr>
          <w:rFonts w:ascii="Calibri" w:hAnsi="Calibri" w:cs="Calibri"/>
          <w:color w:val="000000"/>
        </w:rPr>
        <w:t xml:space="preserve">the </w:t>
      </w:r>
      <w:r w:rsidRPr="002644EC">
        <w:rPr>
          <w:rFonts w:ascii="Consolas-Italic" w:hAnsi="Consolas-Italic"/>
          <w:i/>
          <w:iCs/>
          <w:color w:val="800000"/>
        </w:rPr>
        <w:t xml:space="preserve">SignatureOwner </w:t>
      </w:r>
      <w:r w:rsidRPr="002644EC">
        <w:rPr>
          <w:rFonts w:ascii="Calibri" w:hAnsi="Calibri" w:cs="Calibri"/>
          <w:color w:val="000000"/>
        </w:rPr>
        <w:t>component) + the size of the certificate itself.</w:t>
      </w:r>
      <w:r w:rsidRPr="002644EC">
        <w:rPr>
          <w:rFonts w:ascii="Calibri" w:hAnsi="Calibri" w:cs="Calibri"/>
          <w:color w:val="000000"/>
        </w:rPr>
        <w:br/>
      </w:r>
      <w:r w:rsidRPr="002644EC">
        <w:rPr>
          <w:rFonts w:ascii="Calibri-BoldItalic" w:hAnsi="Calibri-BoldItalic"/>
          <w:b/>
          <w:bCs/>
          <w:i/>
          <w:iCs/>
          <w:color w:val="000000"/>
        </w:rPr>
        <w:t xml:space="preserve">Note: </w:t>
      </w:r>
      <w:r w:rsidRPr="002644EC">
        <w:rPr>
          <w:rFonts w:ascii="Calibri-Italic" w:hAnsi="Calibri-Italic"/>
          <w:i/>
          <w:iCs/>
          <w:color w:val="000000"/>
        </w:rPr>
        <w:t xml:space="preserve">This means that each certificate will normally be in a separate </w:t>
      </w:r>
      <w:r w:rsidRPr="002644EC">
        <w:rPr>
          <w:rFonts w:ascii="Consolas-Bold" w:hAnsi="Consolas-Bold"/>
          <w:b/>
          <w:bCs/>
          <w:color w:val="800000"/>
          <w:sz w:val="20"/>
          <w:szCs w:val="20"/>
        </w:rPr>
        <w:t>EFI_SIGNATURE_LIST</w:t>
      </w:r>
      <w:r w:rsidRPr="002644EC">
        <w:rPr>
          <w:rFonts w:ascii="Calibri-Italic" w:hAnsi="Calibri-Italic"/>
          <w:i/>
          <w:iCs/>
          <w:color w:val="000000"/>
        </w:rPr>
        <w:t>.</w:t>
      </w:r>
    </w:p>
    <w:p w14:paraId="5BC89FF5" w14:textId="77777777" w:rsidR="0047255D" w:rsidRDefault="0047255D" w:rsidP="0047255D">
      <w:pPr>
        <w:spacing w:before="80" w:line="240" w:lineRule="auto"/>
        <w:rPr>
          <w:b/>
          <w:bCs/>
          <w:sz w:val="23"/>
          <w:szCs w:val="23"/>
        </w:rPr>
      </w:pPr>
      <w:r>
        <w:rPr>
          <w:b/>
          <w:bCs/>
          <w:sz w:val="23"/>
          <w:szCs w:val="23"/>
        </w:rPr>
        <w:t>……</w:t>
      </w:r>
    </w:p>
    <w:p w14:paraId="3AAD6BF8" w14:textId="5E1972AE" w:rsidR="0047255D" w:rsidRDefault="0047255D" w:rsidP="0047255D">
      <w:pPr>
        <w:spacing w:before="80" w:line="240" w:lineRule="auto"/>
        <w:rPr>
          <w:rFonts w:ascii="Consolas-Bold" w:hAnsi="Consolas-Bold" w:hint="eastAsia"/>
          <w:b/>
          <w:bCs/>
          <w:color w:val="800000"/>
          <w:sz w:val="20"/>
          <w:szCs w:val="20"/>
        </w:rPr>
      </w:pPr>
      <w:r>
        <w:rPr>
          <w:rFonts w:ascii="Consolas-Bold" w:hAnsi="Consolas-Bold"/>
          <w:b/>
          <w:bCs/>
          <w:color w:val="800000"/>
          <w:sz w:val="20"/>
          <w:szCs w:val="20"/>
        </w:rPr>
        <w:t xml:space="preserve">    </w:t>
      </w:r>
      <w:r w:rsidRPr="00696F0D">
        <w:rPr>
          <w:rFonts w:ascii="Consolas-Bold" w:hAnsi="Consolas-Bold"/>
          <w:b/>
          <w:bCs/>
          <w:color w:val="800000"/>
          <w:sz w:val="20"/>
          <w:szCs w:val="20"/>
        </w:rPr>
        <w:t>#define EFI_CERT_X509_SHA</w:t>
      </w:r>
      <w:r>
        <w:rPr>
          <w:rFonts w:ascii="Consolas-Bold" w:hAnsi="Consolas-Bold"/>
          <w:b/>
          <w:bCs/>
          <w:color w:val="800000"/>
          <w:sz w:val="20"/>
          <w:szCs w:val="20"/>
        </w:rPr>
        <w:t>256</w:t>
      </w:r>
      <w:r w:rsidRPr="00696F0D">
        <w:rPr>
          <w:rFonts w:ascii="Consolas-Bold" w:hAnsi="Consolas-Bold"/>
          <w:b/>
          <w:bCs/>
          <w:color w:val="800000"/>
          <w:sz w:val="20"/>
          <w:szCs w:val="20"/>
        </w:rPr>
        <w:t>_GUID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641FD">
        <w:rPr>
          <w:rFonts w:ascii="Consolas-Bold" w:hAnsi="Consolas-Bold"/>
          <w:b/>
          <w:bCs/>
          <w:color w:val="800000"/>
          <w:sz w:val="20"/>
          <w:szCs w:val="20"/>
        </w:rPr>
        <w:t>{ 0x3bd2a492, 0x96c0, 0x4079, \</w:t>
      </w:r>
      <w:r w:rsidRPr="006641FD">
        <w:rPr>
          <w:rFonts w:ascii="Consolas-Bold" w:hAnsi="Consolas-Bold"/>
          <w:b/>
          <w:bCs/>
          <w:color w:val="800000"/>
          <w:sz w:val="20"/>
          <w:szCs w:val="20"/>
        </w:rPr>
        <w:br/>
      </w:r>
      <w:r>
        <w:rPr>
          <w:rFonts w:ascii="Consolas-Bold" w:hAnsi="Consolas-Bold"/>
          <w:b/>
          <w:bCs/>
          <w:color w:val="800000"/>
          <w:sz w:val="20"/>
          <w:szCs w:val="20"/>
        </w:rPr>
        <w:t xml:space="preserve">    </w:t>
      </w:r>
      <w:r w:rsidRPr="006641FD">
        <w:rPr>
          <w:rFonts w:ascii="Consolas-Bold" w:hAnsi="Consolas-Bold"/>
          <w:b/>
          <w:bCs/>
          <w:color w:val="800000"/>
          <w:sz w:val="20"/>
          <w:szCs w:val="20"/>
        </w:rPr>
        <w:t>{ 0xb4, 0x20, 0xfc, 0xf9, 0x8e, 0xf1, 0x03, 0xed } };</w:t>
      </w:r>
      <w:r w:rsidRPr="00696F0D">
        <w:rPr>
          <w:rFonts w:ascii="Consolas-Bold" w:hAnsi="Consolas-Bold"/>
          <w:b/>
          <w:bCs/>
          <w:color w:val="800000"/>
          <w:sz w:val="20"/>
          <w:szCs w:val="20"/>
        </w:rPr>
        <w:br/>
      </w:r>
      <w:r w:rsidRPr="00696F0D">
        <w:rPr>
          <w:rFonts w:ascii="Calibri-Bold" w:hAnsi="Calibri-Bold"/>
          <w:b/>
          <w:bCs/>
          <w:color w:val="000000"/>
        </w:rPr>
        <w:t>Prototype</w:t>
      </w:r>
      <w:r w:rsidRPr="00696F0D">
        <w:rPr>
          <w:rFonts w:ascii="Calibri-Bold" w:hAnsi="Calibri-Bold"/>
          <w:b/>
          <w:bCs/>
          <w:color w:val="000000"/>
        </w:rPr>
        <w:br/>
      </w:r>
      <w:r>
        <w:rPr>
          <w:rFonts w:ascii="Consolas-Bold" w:hAnsi="Consolas-Bold"/>
          <w:b/>
          <w:bCs/>
          <w:color w:val="800000"/>
          <w:sz w:val="20"/>
          <w:szCs w:val="20"/>
        </w:rPr>
        <w:t xml:space="preserve">    </w:t>
      </w:r>
      <w:r w:rsidRPr="00696F0D">
        <w:rPr>
          <w:rFonts w:ascii="Consolas-Bold" w:hAnsi="Consolas-Bold"/>
          <w:b/>
          <w:bCs/>
          <w:color w:val="800000"/>
          <w:sz w:val="20"/>
          <w:szCs w:val="20"/>
        </w:rPr>
        <w:t>#pragma pack(1)</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typedef struct _EFI_CERT_X509_SHA</w:t>
      </w:r>
      <w:r>
        <w:rPr>
          <w:rFonts w:ascii="Consolas-Bold" w:hAnsi="Consolas-Bold"/>
          <w:b/>
          <w:bCs/>
          <w:color w:val="800000"/>
          <w:sz w:val="20"/>
          <w:szCs w:val="20"/>
        </w:rPr>
        <w:t>256</w:t>
      </w:r>
      <w:r w:rsidRPr="00696F0D">
        <w:rPr>
          <w:rFonts w:ascii="Consolas-Bold" w:hAnsi="Consolas-Bold"/>
          <w:b/>
          <w:bCs/>
          <w:color w:val="800000"/>
          <w:sz w:val="20"/>
          <w:szCs w:val="20"/>
        </w:rPr>
        <w:t xml:space="preserve">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EFI_SHA</w:t>
      </w:r>
      <w:r>
        <w:rPr>
          <w:rFonts w:ascii="Consolas-Bold" w:hAnsi="Consolas-Bold"/>
          <w:b/>
          <w:bCs/>
          <w:color w:val="800000"/>
          <w:sz w:val="20"/>
          <w:szCs w:val="20"/>
        </w:rPr>
        <w:t>256</w:t>
      </w:r>
      <w:r w:rsidRPr="00696F0D">
        <w:rPr>
          <w:rFonts w:ascii="Consolas-Bold" w:hAnsi="Consolas-Bold"/>
          <w:b/>
          <w:bCs/>
          <w:color w:val="800000"/>
          <w:sz w:val="20"/>
          <w:szCs w:val="20"/>
        </w:rPr>
        <w:t xml:space="preserve">_HASH </w:t>
      </w:r>
      <w:r w:rsidRPr="00696F0D">
        <w:rPr>
          <w:rFonts w:ascii="Consolas-Italic" w:hAnsi="Consolas-Italic"/>
          <w:i/>
          <w:iCs/>
          <w:color w:val="800000"/>
        </w:rPr>
        <w:t>ToBeSignedHash</w:t>
      </w:r>
      <w:r w:rsidRPr="00696F0D">
        <w:rPr>
          <w:rFonts w:ascii="Consolas-Bold" w:hAnsi="Consolas-Bold"/>
          <w:b/>
          <w:bCs/>
          <w:color w:val="800000"/>
          <w:sz w:val="20"/>
          <w:szCs w:val="20"/>
        </w:rPr>
        <w:t>;</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EFI_TIME TimeOfRevocation;</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EFI_CERT_X509_SHA</w:t>
      </w:r>
      <w:r>
        <w:rPr>
          <w:rFonts w:ascii="Consolas-Bold" w:hAnsi="Consolas-Bold"/>
          <w:b/>
          <w:bCs/>
          <w:color w:val="800000"/>
          <w:sz w:val="20"/>
          <w:szCs w:val="20"/>
        </w:rPr>
        <w:t>256</w:t>
      </w:r>
      <w:r w:rsidRPr="00696F0D">
        <w:rPr>
          <w:rFonts w:ascii="Consolas-Bold" w:hAnsi="Consolas-Bold"/>
          <w:b/>
          <w:bCs/>
          <w:color w:val="800000"/>
          <w:sz w:val="20"/>
          <w:szCs w:val="20"/>
        </w:rPr>
        <w:t>;</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#pragma pack()</w:t>
      </w:r>
      <w:r w:rsidRPr="00696F0D">
        <w:rPr>
          <w:rFonts w:ascii="Consolas-Bold" w:hAnsi="Consolas-Bold"/>
          <w:b/>
          <w:bCs/>
          <w:color w:val="800000"/>
          <w:sz w:val="20"/>
          <w:szCs w:val="20"/>
        </w:rPr>
        <w:br/>
      </w:r>
      <w:r w:rsidRPr="00696F0D">
        <w:rPr>
          <w:rFonts w:ascii="Calibri-Bold" w:hAnsi="Calibri-Bold"/>
          <w:b/>
          <w:bCs/>
          <w:color w:val="000000"/>
        </w:rPr>
        <w:t>Members</w:t>
      </w:r>
      <w:r w:rsidRPr="00696F0D">
        <w:rPr>
          <w:rFonts w:ascii="Calibri-Bold" w:hAnsi="Calibri-Bold"/>
          <w:b/>
          <w:bCs/>
          <w:color w:val="000000"/>
        </w:rPr>
        <w:br/>
      </w:r>
      <w:r>
        <w:rPr>
          <w:rFonts w:ascii="Consolas-Italic" w:hAnsi="Consolas-Italic"/>
          <w:i/>
          <w:iCs/>
          <w:color w:val="800000"/>
        </w:rPr>
        <w:t xml:space="preserve">    </w:t>
      </w:r>
      <w:r w:rsidRPr="00696F0D">
        <w:rPr>
          <w:rFonts w:ascii="Consolas-Italic" w:hAnsi="Consolas-Italic"/>
          <w:i/>
          <w:iCs/>
          <w:color w:val="800000"/>
        </w:rPr>
        <w:t>ToBeSignedHash</w:t>
      </w:r>
      <w:r w:rsidRPr="00696F0D">
        <w:rPr>
          <w:rFonts w:ascii="Consolas-Italic" w:hAnsi="Consolas-Italic"/>
          <w:i/>
          <w:iCs/>
          <w:color w:val="800000"/>
        </w:rPr>
        <w:br/>
      </w:r>
      <w:r>
        <w:rPr>
          <w:rFonts w:ascii="Calibri" w:hAnsi="Calibri" w:cs="Calibri"/>
          <w:color w:val="000000"/>
        </w:rPr>
        <w:t xml:space="preserve">                </w:t>
      </w:r>
      <w:r w:rsidRPr="00696F0D">
        <w:rPr>
          <w:rFonts w:ascii="Calibri" w:hAnsi="Calibri" w:cs="Calibri"/>
          <w:color w:val="000000"/>
        </w:rPr>
        <w:t>The SHA</w:t>
      </w:r>
      <w:r>
        <w:rPr>
          <w:rFonts w:ascii="Calibri" w:hAnsi="Calibri" w:cs="Calibri"/>
          <w:color w:val="000000"/>
        </w:rPr>
        <w:t>256</w:t>
      </w:r>
      <w:r w:rsidRPr="00696F0D">
        <w:rPr>
          <w:rFonts w:ascii="Calibri" w:hAnsi="Calibri" w:cs="Calibri"/>
          <w:color w:val="000000"/>
        </w:rPr>
        <w:t xml:space="preserve"> hash of an X.509 certificate’s To-Be-Signed contents.</w:t>
      </w:r>
      <w:r w:rsidRPr="00696F0D">
        <w:rPr>
          <w:rFonts w:ascii="Calibri" w:hAnsi="Calibri" w:cs="Calibri"/>
          <w:color w:val="000000"/>
        </w:rPr>
        <w:br/>
      </w:r>
      <w:r>
        <w:rPr>
          <w:rFonts w:ascii="Consolas-Italic" w:hAnsi="Consolas-Italic"/>
          <w:i/>
          <w:iCs/>
          <w:color w:val="800000"/>
        </w:rPr>
        <w:t xml:space="preserve">    </w:t>
      </w:r>
      <w:r w:rsidRPr="00696F0D">
        <w:rPr>
          <w:rFonts w:ascii="Consolas-Italic" w:hAnsi="Consolas-Italic"/>
          <w:i/>
          <w:iCs/>
          <w:color w:val="800000"/>
        </w:rPr>
        <w:t>TimeOfRevocation</w:t>
      </w:r>
      <w:r w:rsidRPr="00696F0D">
        <w:rPr>
          <w:rFonts w:ascii="Consolas-Italic" w:hAnsi="Consolas-Italic"/>
          <w:i/>
          <w:iCs/>
          <w:color w:val="800000"/>
        </w:rPr>
        <w:br/>
      </w:r>
      <w:r>
        <w:rPr>
          <w:rFonts w:ascii="Calibri" w:hAnsi="Calibri" w:cs="Calibri"/>
          <w:color w:val="000000"/>
        </w:rPr>
        <w:t xml:space="preserve">                </w:t>
      </w:r>
      <w:r w:rsidRPr="00696F0D">
        <w:rPr>
          <w:rFonts w:ascii="Calibri" w:hAnsi="Calibri" w:cs="Calibri"/>
          <w:color w:val="000000"/>
        </w:rPr>
        <w:t>The time that the certificate shall be considered to be revoked.</w:t>
      </w:r>
      <w:r w:rsidRPr="00696F0D">
        <w:rPr>
          <w:rFonts w:ascii="Calibri" w:hAnsi="Calibri" w:cs="Calibri"/>
          <w:color w:val="000000"/>
        </w:rPr>
        <w:br/>
        <w:t>This identifies a signature containing the SHA</w:t>
      </w:r>
      <w:r>
        <w:rPr>
          <w:rFonts w:ascii="Calibri" w:hAnsi="Calibri" w:cs="Calibri"/>
          <w:color w:val="000000"/>
        </w:rPr>
        <w:t>256</w:t>
      </w:r>
      <w:r w:rsidRPr="00696F0D">
        <w:rPr>
          <w:rFonts w:ascii="Calibri" w:hAnsi="Calibri" w:cs="Calibri"/>
          <w:color w:val="000000"/>
        </w:rPr>
        <w:t xml:space="preserve"> hash of an X.509 certificate’s To-Be-Signed contents,</w:t>
      </w:r>
      <w:r w:rsidRPr="00696F0D">
        <w:rPr>
          <w:rFonts w:ascii="Calibri" w:hAnsi="Calibri" w:cs="Calibri"/>
          <w:color w:val="000000"/>
        </w:rPr>
        <w:br/>
        <w:t xml:space="preserve">and a time of revocation. </w:t>
      </w:r>
      <w:r w:rsidRPr="002213AF">
        <w:rPr>
          <w:rFonts w:ascii="Calibri" w:hAnsi="Calibri" w:cs="Calibri"/>
          <w:color w:val="000000"/>
          <w:highlight w:val="yellow"/>
        </w:rPr>
        <w:t xml:space="preserve">If the signature is in a device </w:t>
      </w:r>
      <w:r>
        <w:rPr>
          <w:rFonts w:ascii="Calibri" w:hAnsi="Calibri" w:cs="Calibri"/>
          <w:color w:val="000000"/>
          <w:highlight w:val="yellow"/>
        </w:rPr>
        <w:t>signature variable, this</w:t>
      </w:r>
      <w:r w:rsidRPr="00A107DF">
        <w:rPr>
          <w:rFonts w:ascii="Calibri" w:hAnsi="Calibri" w:cs="Calibri"/>
          <w:color w:val="000000"/>
          <w:highlight w:val="yellow"/>
        </w:rPr>
        <w:t xml:space="preserve"> signature</w:t>
      </w:r>
      <w:r>
        <w:rPr>
          <w:rFonts w:ascii="Calibri" w:hAnsi="Calibri" w:cs="Calibri"/>
          <w:color w:val="000000"/>
          <w:highlight w:val="yellow"/>
        </w:rPr>
        <w:t xml:space="preserve"> is a SHA256 hash of a root certificate authority (CA) certificate for the device. </w:t>
      </w:r>
      <w:r w:rsidRPr="00DA4A4A">
        <w:rPr>
          <w:rFonts w:ascii="Calibri" w:hAnsi="Calibri" w:cs="Calibri"/>
          <w:color w:val="000000"/>
          <w:highlight w:val="yellow"/>
        </w:rPr>
        <w:t xml:space="preserve">If </w:t>
      </w:r>
      <w:r>
        <w:rPr>
          <w:rFonts w:ascii="Calibri" w:hAnsi="Calibri" w:cs="Calibri"/>
          <w:color w:val="000000"/>
          <w:highlight w:val="yellow"/>
        </w:rPr>
        <w:t>the Secure Protocol and Data Model (SPDM) is used to authenticate the device, the firmware should send GET_CERTIFICATE message to</w:t>
      </w:r>
      <w:ins w:id="49" w:author="Yao, Jiewen" w:date="2021-04-26T08:20:00Z">
        <w:r w:rsidR="00676DD9" w:rsidRPr="00676DD9">
          <w:rPr>
            <w:rFonts w:ascii="Calibri" w:hAnsi="Calibri" w:cs="Calibri"/>
            <w:color w:val="000000"/>
            <w:highlight w:val="yellow"/>
          </w:rPr>
          <w:t xml:space="preserve"> </w:t>
        </w:r>
        <w:r w:rsidR="00676DD9">
          <w:rPr>
            <w:rFonts w:ascii="Calibri" w:hAnsi="Calibri" w:cs="Calibri"/>
            <w:color w:val="000000"/>
            <w:highlight w:val="yellow"/>
          </w:rPr>
          <w:t>get the whole certificate chain, or send GET_DIGEST message to get the digest of the certificate chain and compare it with local cached certificate chain. Then the firmware should</w:t>
        </w:r>
      </w:ins>
      <w:r>
        <w:rPr>
          <w:rFonts w:ascii="Calibri" w:hAnsi="Calibri" w:cs="Calibri"/>
          <w:color w:val="000000"/>
          <w:highlight w:val="yellow"/>
        </w:rPr>
        <w:t xml:space="preserve"> verify the entire SPDM define certificate chain with this root CA digest. </w:t>
      </w:r>
      <w:del w:id="50" w:author="Yao, Jiewen" w:date="2021-04-26T08:20:00Z">
        <w:r w:rsidDel="0056358D">
          <w:rPr>
            <w:rFonts w:ascii="Calibri" w:hAnsi="Calibri" w:cs="Calibri"/>
            <w:color w:val="000000"/>
            <w:highlight w:val="yellow"/>
          </w:rPr>
          <w:delText xml:space="preserve">Then </w:delText>
        </w:r>
      </w:del>
      <w:ins w:id="51" w:author="Yao, Jiewen" w:date="2021-04-26T08:20:00Z">
        <w:r w:rsidR="0056358D">
          <w:rPr>
            <w:rFonts w:ascii="Calibri" w:hAnsi="Calibri" w:cs="Calibri"/>
            <w:color w:val="000000"/>
            <w:highlight w:val="yellow"/>
          </w:rPr>
          <w:t>Finally</w:t>
        </w:r>
      </w:ins>
      <w:ins w:id="52" w:author="Yao, Jiewen" w:date="2021-04-26T11:13:00Z">
        <w:r w:rsidR="002A37C2">
          <w:rPr>
            <w:rFonts w:ascii="Calibri" w:hAnsi="Calibri" w:cs="Calibri"/>
            <w:color w:val="000000"/>
            <w:highlight w:val="yellow"/>
          </w:rPr>
          <w:t>,</w:t>
        </w:r>
      </w:ins>
      <w:ins w:id="53" w:author="Yao, Jiewen" w:date="2021-04-26T08:20:00Z">
        <w:r w:rsidR="0056358D">
          <w:rPr>
            <w:rFonts w:ascii="Calibri" w:hAnsi="Calibri" w:cs="Calibri"/>
            <w:color w:val="000000"/>
            <w:highlight w:val="yellow"/>
          </w:rPr>
          <w:t xml:space="preserve"> </w:t>
        </w:r>
      </w:ins>
      <w:r>
        <w:rPr>
          <w:rFonts w:ascii="Calibri" w:hAnsi="Calibri" w:cs="Calibri"/>
          <w:color w:val="000000"/>
          <w:highlight w:val="yellow"/>
        </w:rPr>
        <w:t>the firmware should send SPDM CHALLENGE message and verify the digital signature of the SPDM CHALLENGE_AUTH response with the leaf certificate in the verified certificate chain.</w:t>
      </w:r>
      <w:r>
        <w:rPr>
          <w:rFonts w:ascii="Calibri" w:hAnsi="Calibri" w:cs="Calibri"/>
          <w:color w:val="000000"/>
        </w:rPr>
        <w:t xml:space="preserve"> </w:t>
      </w:r>
      <w:r w:rsidRPr="00696F0D">
        <w:rPr>
          <w:rFonts w:ascii="Calibri" w:hAnsi="Calibri" w:cs="Calibri"/>
          <w:color w:val="000000"/>
        </w:rPr>
        <w:t xml:space="preserve">The </w:t>
      </w:r>
      <w:r w:rsidRPr="00696F0D">
        <w:rPr>
          <w:rFonts w:ascii="Consolas-Italic" w:hAnsi="Consolas-Italic"/>
          <w:i/>
          <w:iCs/>
          <w:color w:val="800000"/>
        </w:rPr>
        <w:t xml:space="preserve">SignatureHeader </w:t>
      </w:r>
      <w:r w:rsidRPr="00696F0D">
        <w:rPr>
          <w:rFonts w:ascii="Calibri" w:hAnsi="Calibri" w:cs="Calibri"/>
          <w:color w:val="000000"/>
        </w:rPr>
        <w:t xml:space="preserve">size shall always be 0. The </w:t>
      </w:r>
      <w:r w:rsidRPr="00696F0D">
        <w:rPr>
          <w:rFonts w:ascii="Consolas-Italic" w:hAnsi="Consolas-Italic"/>
          <w:i/>
          <w:iCs/>
          <w:color w:val="800000"/>
        </w:rPr>
        <w:t xml:space="preserve">SignatureSize </w:t>
      </w:r>
      <w:r w:rsidRPr="00696F0D">
        <w:rPr>
          <w:rFonts w:ascii="Calibri" w:hAnsi="Calibri" w:cs="Calibri"/>
          <w:color w:val="000000"/>
        </w:rPr>
        <w:t>shall</w:t>
      </w:r>
      <w:r>
        <w:rPr>
          <w:rFonts w:ascii="Calibri" w:hAnsi="Calibri" w:cs="Calibri"/>
          <w:color w:val="000000"/>
        </w:rPr>
        <w:t xml:space="preserve"> </w:t>
      </w:r>
      <w:r w:rsidRPr="00696F0D">
        <w:rPr>
          <w:rFonts w:ascii="Calibri" w:hAnsi="Calibri" w:cs="Calibri"/>
          <w:color w:val="000000"/>
        </w:rPr>
        <w:t xml:space="preserve">always be 16 (size of the </w:t>
      </w:r>
      <w:r w:rsidRPr="00696F0D">
        <w:rPr>
          <w:rFonts w:ascii="Consolas-Italic" w:hAnsi="Consolas-Italic"/>
          <w:i/>
          <w:iCs/>
          <w:color w:val="800000"/>
        </w:rPr>
        <w:t xml:space="preserve">SignatureOwner </w:t>
      </w:r>
      <w:r w:rsidRPr="00696F0D">
        <w:rPr>
          <w:rFonts w:ascii="Calibri" w:hAnsi="Calibri" w:cs="Calibri"/>
          <w:color w:val="000000"/>
        </w:rPr>
        <w:t xml:space="preserve">component) + </w:t>
      </w:r>
      <w:r>
        <w:rPr>
          <w:rFonts w:ascii="Calibri" w:hAnsi="Calibri" w:cs="Calibri"/>
          <w:color w:val="000000"/>
        </w:rPr>
        <w:t>4</w:t>
      </w:r>
      <w:r w:rsidRPr="00696F0D">
        <w:rPr>
          <w:rFonts w:ascii="Calibri" w:hAnsi="Calibri" w:cs="Calibri"/>
          <w:color w:val="000000"/>
        </w:rPr>
        <w:t xml:space="preserve">8 bytes for an </w:t>
      </w:r>
      <w:r w:rsidRPr="00696F0D">
        <w:rPr>
          <w:rFonts w:ascii="Consolas-Bold" w:hAnsi="Consolas-Bold"/>
          <w:b/>
          <w:bCs/>
          <w:color w:val="800000"/>
          <w:sz w:val="20"/>
          <w:szCs w:val="20"/>
        </w:rPr>
        <w:t>EFI_CERT_X509_SHA</w:t>
      </w:r>
      <w:r>
        <w:rPr>
          <w:rFonts w:ascii="Consolas-Bold" w:hAnsi="Consolas-Bold"/>
          <w:b/>
          <w:bCs/>
          <w:color w:val="800000"/>
          <w:sz w:val="20"/>
          <w:szCs w:val="20"/>
        </w:rPr>
        <w:t>256</w:t>
      </w:r>
      <w:r w:rsidRPr="00CF6AB7">
        <w:rPr>
          <w:rFonts w:ascii="Calibri" w:hAnsi="Calibri" w:cs="Calibri"/>
          <w:color w:val="000000"/>
        </w:rPr>
        <w:t xml:space="preserve"> </w:t>
      </w:r>
      <w:r w:rsidRPr="00696F0D">
        <w:rPr>
          <w:rFonts w:ascii="Calibri" w:hAnsi="Calibri" w:cs="Calibri"/>
          <w:color w:val="000000"/>
        </w:rPr>
        <w:t xml:space="preserve">structure. If the </w:t>
      </w:r>
      <w:r w:rsidRPr="00696F0D">
        <w:rPr>
          <w:rFonts w:ascii="Consolas-Italic" w:hAnsi="Consolas-Italic"/>
          <w:i/>
          <w:iCs/>
          <w:color w:val="800000"/>
        </w:rPr>
        <w:t xml:space="preserve">TimeOfRevocation </w:t>
      </w:r>
      <w:r w:rsidRPr="00696F0D">
        <w:rPr>
          <w:rFonts w:ascii="Calibri" w:hAnsi="Calibri" w:cs="Calibri"/>
          <w:color w:val="000000"/>
        </w:rPr>
        <w:t xml:space="preserve">is non-zero, the certificate should be </w:t>
      </w:r>
      <w:r w:rsidRPr="00696F0D">
        <w:rPr>
          <w:rFonts w:ascii="Calibri" w:hAnsi="Calibri" w:cs="Calibri"/>
          <w:color w:val="000000"/>
        </w:rPr>
        <w:lastRenderedPageBreak/>
        <w:t>considered to be revoked</w:t>
      </w:r>
      <w:r>
        <w:rPr>
          <w:rFonts w:ascii="Calibri" w:hAnsi="Calibri" w:cs="Calibri"/>
          <w:color w:val="000000"/>
        </w:rPr>
        <w:t xml:space="preserve"> </w:t>
      </w:r>
      <w:r w:rsidRPr="00696F0D">
        <w:rPr>
          <w:rFonts w:ascii="Calibri" w:hAnsi="Calibri" w:cs="Calibri"/>
          <w:color w:val="000000"/>
        </w:rPr>
        <w:t>from that time and onwards, and otherwise the certificate shall be considered to always be revoked</w:t>
      </w:r>
      <w:r>
        <w:rPr>
          <w:rFonts w:ascii="Calibri" w:hAnsi="Calibri" w:cs="Calibri"/>
          <w:color w:val="000000"/>
        </w:rPr>
        <w:t>.</w:t>
      </w:r>
    </w:p>
    <w:p w14:paraId="2A13ED80" w14:textId="11516A3C" w:rsidR="0047255D" w:rsidRDefault="0047255D" w:rsidP="0047255D">
      <w:pPr>
        <w:spacing w:before="80" w:line="240" w:lineRule="auto"/>
        <w:rPr>
          <w:rFonts w:ascii="Consolas-Bold" w:hAnsi="Consolas-Bold" w:hint="eastAsia"/>
          <w:b/>
          <w:bCs/>
          <w:color w:val="800000"/>
          <w:sz w:val="20"/>
          <w:szCs w:val="20"/>
        </w:rPr>
      </w:pPr>
      <w:r>
        <w:rPr>
          <w:rFonts w:ascii="Consolas-Bold" w:hAnsi="Consolas-Bold"/>
          <w:b/>
          <w:bCs/>
          <w:color w:val="800000"/>
          <w:sz w:val="20"/>
          <w:szCs w:val="20"/>
        </w:rPr>
        <w:t xml:space="preserve">    </w:t>
      </w:r>
      <w:r w:rsidRPr="00696F0D">
        <w:rPr>
          <w:rFonts w:ascii="Consolas-Bold" w:hAnsi="Consolas-Bold"/>
          <w:b/>
          <w:bCs/>
          <w:color w:val="800000"/>
          <w:sz w:val="20"/>
          <w:szCs w:val="20"/>
        </w:rPr>
        <w:t>#define EFI_CERT_X509_SHA</w:t>
      </w:r>
      <w:r>
        <w:rPr>
          <w:rFonts w:ascii="Consolas-Bold" w:hAnsi="Consolas-Bold"/>
          <w:b/>
          <w:bCs/>
          <w:color w:val="800000"/>
          <w:sz w:val="20"/>
          <w:szCs w:val="20"/>
        </w:rPr>
        <w:t>384</w:t>
      </w:r>
      <w:r w:rsidRPr="00696F0D">
        <w:rPr>
          <w:rFonts w:ascii="Consolas-Bold" w:hAnsi="Consolas-Bold"/>
          <w:b/>
          <w:bCs/>
          <w:color w:val="800000"/>
          <w:sz w:val="20"/>
          <w:szCs w:val="20"/>
        </w:rPr>
        <w:t>_GUID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466A34">
        <w:rPr>
          <w:rFonts w:ascii="Consolas-Bold" w:hAnsi="Consolas-Bold"/>
          <w:b/>
          <w:bCs/>
          <w:color w:val="800000"/>
          <w:sz w:val="20"/>
          <w:szCs w:val="20"/>
        </w:rPr>
        <w:t>{ 0x7076876e, 0x80c2, 0x4ee6, \</w:t>
      </w:r>
      <w:r w:rsidRPr="00466A34">
        <w:rPr>
          <w:rFonts w:ascii="Consolas-Bold" w:hAnsi="Consolas-Bold"/>
          <w:b/>
          <w:bCs/>
          <w:color w:val="800000"/>
          <w:sz w:val="20"/>
          <w:szCs w:val="20"/>
        </w:rPr>
        <w:br/>
      </w:r>
      <w:r>
        <w:rPr>
          <w:rFonts w:ascii="Consolas-Bold" w:hAnsi="Consolas-Bold"/>
          <w:b/>
          <w:bCs/>
          <w:color w:val="800000"/>
          <w:sz w:val="20"/>
          <w:szCs w:val="20"/>
        </w:rPr>
        <w:t xml:space="preserve">    </w:t>
      </w:r>
      <w:r w:rsidRPr="00466A34">
        <w:rPr>
          <w:rFonts w:ascii="Consolas-Bold" w:hAnsi="Consolas-Bold"/>
          <w:b/>
          <w:bCs/>
          <w:color w:val="800000"/>
          <w:sz w:val="20"/>
          <w:szCs w:val="20"/>
        </w:rPr>
        <w:t>{ 0xaa, 0xd2, 0x28, 0xb3, 0x49, 0xa6, 0x86, 0x5b } };</w:t>
      </w:r>
      <w:r w:rsidRPr="00696F0D">
        <w:rPr>
          <w:rFonts w:ascii="Consolas-Bold" w:hAnsi="Consolas-Bold"/>
          <w:b/>
          <w:bCs/>
          <w:color w:val="800000"/>
          <w:sz w:val="20"/>
          <w:szCs w:val="20"/>
        </w:rPr>
        <w:br/>
      </w:r>
      <w:r w:rsidRPr="00696F0D">
        <w:rPr>
          <w:rFonts w:ascii="Calibri-Bold" w:hAnsi="Calibri-Bold"/>
          <w:b/>
          <w:bCs/>
          <w:color w:val="000000"/>
        </w:rPr>
        <w:t>Prototype</w:t>
      </w:r>
      <w:r w:rsidRPr="00696F0D">
        <w:rPr>
          <w:rFonts w:ascii="Calibri-Bold" w:hAnsi="Calibri-Bold"/>
          <w:b/>
          <w:bCs/>
          <w:color w:val="000000"/>
        </w:rPr>
        <w:br/>
      </w:r>
      <w:r>
        <w:rPr>
          <w:rFonts w:ascii="Consolas-Bold" w:hAnsi="Consolas-Bold"/>
          <w:b/>
          <w:bCs/>
          <w:color w:val="800000"/>
          <w:sz w:val="20"/>
          <w:szCs w:val="20"/>
        </w:rPr>
        <w:t xml:space="preserve">    </w:t>
      </w:r>
      <w:r w:rsidRPr="00696F0D">
        <w:rPr>
          <w:rFonts w:ascii="Consolas-Bold" w:hAnsi="Consolas-Bold"/>
          <w:b/>
          <w:bCs/>
          <w:color w:val="800000"/>
          <w:sz w:val="20"/>
          <w:szCs w:val="20"/>
        </w:rPr>
        <w:t>#pragma pack(1)</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typedef struct _EFI_CERT_X509_SHA</w:t>
      </w:r>
      <w:r>
        <w:rPr>
          <w:rFonts w:ascii="Consolas-Bold" w:hAnsi="Consolas-Bold"/>
          <w:b/>
          <w:bCs/>
          <w:color w:val="800000"/>
          <w:sz w:val="20"/>
          <w:szCs w:val="20"/>
        </w:rPr>
        <w:t>384</w:t>
      </w:r>
      <w:r w:rsidRPr="00696F0D">
        <w:rPr>
          <w:rFonts w:ascii="Consolas-Bold" w:hAnsi="Consolas-Bold"/>
          <w:b/>
          <w:bCs/>
          <w:color w:val="800000"/>
          <w:sz w:val="20"/>
          <w:szCs w:val="20"/>
        </w:rPr>
        <w:t xml:space="preserve">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EFI_SHA</w:t>
      </w:r>
      <w:r>
        <w:rPr>
          <w:rFonts w:ascii="Consolas-Bold" w:hAnsi="Consolas-Bold"/>
          <w:b/>
          <w:bCs/>
          <w:color w:val="800000"/>
          <w:sz w:val="20"/>
          <w:szCs w:val="20"/>
        </w:rPr>
        <w:t>384</w:t>
      </w:r>
      <w:r w:rsidRPr="00696F0D">
        <w:rPr>
          <w:rFonts w:ascii="Consolas-Bold" w:hAnsi="Consolas-Bold"/>
          <w:b/>
          <w:bCs/>
          <w:color w:val="800000"/>
          <w:sz w:val="20"/>
          <w:szCs w:val="20"/>
        </w:rPr>
        <w:t xml:space="preserve">_HASH </w:t>
      </w:r>
      <w:r w:rsidRPr="00696F0D">
        <w:rPr>
          <w:rFonts w:ascii="Consolas-Italic" w:hAnsi="Consolas-Italic"/>
          <w:i/>
          <w:iCs/>
          <w:color w:val="800000"/>
        </w:rPr>
        <w:t>ToBeSignedHash</w:t>
      </w:r>
      <w:r w:rsidRPr="00696F0D">
        <w:rPr>
          <w:rFonts w:ascii="Consolas-Bold" w:hAnsi="Consolas-Bold"/>
          <w:b/>
          <w:bCs/>
          <w:color w:val="800000"/>
          <w:sz w:val="20"/>
          <w:szCs w:val="20"/>
        </w:rPr>
        <w:t>;</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EFI_TIME TimeOfRevocation;</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EFI_CERT_X509_SHA</w:t>
      </w:r>
      <w:r>
        <w:rPr>
          <w:rFonts w:ascii="Consolas-Bold" w:hAnsi="Consolas-Bold"/>
          <w:b/>
          <w:bCs/>
          <w:color w:val="800000"/>
          <w:sz w:val="20"/>
          <w:szCs w:val="20"/>
        </w:rPr>
        <w:t>384;</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#pragma pack()</w:t>
      </w:r>
      <w:r w:rsidRPr="00696F0D">
        <w:rPr>
          <w:rFonts w:ascii="Consolas-Bold" w:hAnsi="Consolas-Bold"/>
          <w:b/>
          <w:bCs/>
          <w:color w:val="800000"/>
          <w:sz w:val="20"/>
          <w:szCs w:val="20"/>
        </w:rPr>
        <w:br/>
      </w:r>
      <w:r w:rsidRPr="00696F0D">
        <w:rPr>
          <w:rFonts w:ascii="Calibri-Bold" w:hAnsi="Calibri-Bold"/>
          <w:b/>
          <w:bCs/>
          <w:color w:val="000000"/>
        </w:rPr>
        <w:t>Members</w:t>
      </w:r>
      <w:r w:rsidRPr="00696F0D">
        <w:rPr>
          <w:rFonts w:ascii="Calibri-Bold" w:hAnsi="Calibri-Bold"/>
          <w:b/>
          <w:bCs/>
          <w:color w:val="000000"/>
        </w:rPr>
        <w:br/>
      </w:r>
      <w:r>
        <w:rPr>
          <w:rFonts w:ascii="Consolas-Italic" w:hAnsi="Consolas-Italic"/>
          <w:i/>
          <w:iCs/>
          <w:color w:val="800000"/>
        </w:rPr>
        <w:t xml:space="preserve">    </w:t>
      </w:r>
      <w:r w:rsidRPr="00696F0D">
        <w:rPr>
          <w:rFonts w:ascii="Consolas-Italic" w:hAnsi="Consolas-Italic"/>
          <w:i/>
          <w:iCs/>
          <w:color w:val="800000"/>
        </w:rPr>
        <w:t>ToBeSignedHash</w:t>
      </w:r>
      <w:r w:rsidRPr="00696F0D">
        <w:rPr>
          <w:rFonts w:ascii="Consolas-Italic" w:hAnsi="Consolas-Italic"/>
          <w:i/>
          <w:iCs/>
          <w:color w:val="800000"/>
        </w:rPr>
        <w:br/>
      </w:r>
      <w:r>
        <w:rPr>
          <w:rFonts w:ascii="Calibri" w:hAnsi="Calibri" w:cs="Calibri"/>
          <w:color w:val="000000"/>
        </w:rPr>
        <w:t xml:space="preserve">                </w:t>
      </w:r>
      <w:r w:rsidRPr="00696F0D">
        <w:rPr>
          <w:rFonts w:ascii="Calibri" w:hAnsi="Calibri" w:cs="Calibri"/>
          <w:color w:val="000000"/>
        </w:rPr>
        <w:t>The SHA</w:t>
      </w:r>
      <w:r>
        <w:rPr>
          <w:rFonts w:ascii="Calibri" w:hAnsi="Calibri" w:cs="Calibri"/>
          <w:color w:val="000000"/>
        </w:rPr>
        <w:t>384</w:t>
      </w:r>
      <w:r w:rsidRPr="00696F0D">
        <w:rPr>
          <w:rFonts w:ascii="Calibri" w:hAnsi="Calibri" w:cs="Calibri"/>
          <w:color w:val="000000"/>
        </w:rPr>
        <w:t xml:space="preserve"> hash of an X.509 certificate’s To-Be-Signed contents.</w:t>
      </w:r>
      <w:r w:rsidRPr="00696F0D">
        <w:rPr>
          <w:rFonts w:ascii="Calibri" w:hAnsi="Calibri" w:cs="Calibri"/>
          <w:color w:val="000000"/>
        </w:rPr>
        <w:br/>
      </w:r>
      <w:r>
        <w:rPr>
          <w:rFonts w:ascii="Consolas-Italic" w:hAnsi="Consolas-Italic"/>
          <w:i/>
          <w:iCs/>
          <w:color w:val="800000"/>
        </w:rPr>
        <w:t xml:space="preserve">    </w:t>
      </w:r>
      <w:r w:rsidRPr="00696F0D">
        <w:rPr>
          <w:rFonts w:ascii="Consolas-Italic" w:hAnsi="Consolas-Italic"/>
          <w:i/>
          <w:iCs/>
          <w:color w:val="800000"/>
        </w:rPr>
        <w:t>TimeOfRevocation</w:t>
      </w:r>
      <w:r w:rsidRPr="00696F0D">
        <w:rPr>
          <w:rFonts w:ascii="Consolas-Italic" w:hAnsi="Consolas-Italic"/>
          <w:i/>
          <w:iCs/>
          <w:color w:val="800000"/>
        </w:rPr>
        <w:br/>
      </w:r>
      <w:r>
        <w:rPr>
          <w:rFonts w:ascii="Calibri" w:hAnsi="Calibri" w:cs="Calibri"/>
          <w:color w:val="000000"/>
        </w:rPr>
        <w:t xml:space="preserve">                </w:t>
      </w:r>
      <w:r w:rsidRPr="00696F0D">
        <w:rPr>
          <w:rFonts w:ascii="Calibri" w:hAnsi="Calibri" w:cs="Calibri"/>
          <w:color w:val="000000"/>
        </w:rPr>
        <w:t>The time that the certificate shall be considered to be revoked.</w:t>
      </w:r>
      <w:r w:rsidRPr="00696F0D">
        <w:rPr>
          <w:rFonts w:ascii="Calibri" w:hAnsi="Calibri" w:cs="Calibri"/>
          <w:color w:val="000000"/>
        </w:rPr>
        <w:br/>
        <w:t>This identifies a signature containing the SHA</w:t>
      </w:r>
      <w:r>
        <w:rPr>
          <w:rFonts w:ascii="Calibri" w:hAnsi="Calibri" w:cs="Calibri"/>
          <w:color w:val="000000"/>
        </w:rPr>
        <w:t>384</w:t>
      </w:r>
      <w:r w:rsidRPr="00696F0D">
        <w:rPr>
          <w:rFonts w:ascii="Calibri" w:hAnsi="Calibri" w:cs="Calibri"/>
          <w:color w:val="000000"/>
        </w:rPr>
        <w:t xml:space="preserve"> hash of an X.509 certificate’s To-Be-Signed contents,</w:t>
      </w:r>
      <w:r w:rsidRPr="00696F0D">
        <w:rPr>
          <w:rFonts w:ascii="Calibri" w:hAnsi="Calibri" w:cs="Calibri"/>
          <w:color w:val="000000"/>
        </w:rPr>
        <w:br/>
        <w:t xml:space="preserve">and a time of revocation. </w:t>
      </w:r>
      <w:r w:rsidRPr="002213AF">
        <w:rPr>
          <w:rFonts w:ascii="Calibri" w:hAnsi="Calibri" w:cs="Calibri"/>
          <w:color w:val="000000"/>
          <w:highlight w:val="yellow"/>
        </w:rPr>
        <w:t xml:space="preserve">If the signature is in a device </w:t>
      </w:r>
      <w:r>
        <w:rPr>
          <w:rFonts w:ascii="Calibri" w:hAnsi="Calibri" w:cs="Calibri"/>
          <w:color w:val="000000"/>
          <w:highlight w:val="yellow"/>
        </w:rPr>
        <w:t>signature variable, this</w:t>
      </w:r>
      <w:r w:rsidRPr="00A107DF">
        <w:rPr>
          <w:rFonts w:ascii="Calibri" w:hAnsi="Calibri" w:cs="Calibri"/>
          <w:color w:val="000000"/>
          <w:highlight w:val="yellow"/>
        </w:rPr>
        <w:t xml:space="preserve"> signature</w:t>
      </w:r>
      <w:r>
        <w:rPr>
          <w:rFonts w:ascii="Calibri" w:hAnsi="Calibri" w:cs="Calibri"/>
          <w:color w:val="000000"/>
          <w:highlight w:val="yellow"/>
        </w:rPr>
        <w:t xml:space="preserve"> is a SHA384 hash of a root certificate authority (CA) certificate for the device. </w:t>
      </w:r>
      <w:r w:rsidRPr="00DA4A4A">
        <w:rPr>
          <w:rFonts w:ascii="Calibri" w:hAnsi="Calibri" w:cs="Calibri"/>
          <w:color w:val="000000"/>
          <w:highlight w:val="yellow"/>
        </w:rPr>
        <w:t xml:space="preserve">If </w:t>
      </w:r>
      <w:r>
        <w:rPr>
          <w:rFonts w:ascii="Calibri" w:hAnsi="Calibri" w:cs="Calibri"/>
          <w:color w:val="000000"/>
          <w:highlight w:val="yellow"/>
        </w:rPr>
        <w:t xml:space="preserve">the Secure Protocol and Data Model (SPDM) is used to authenticate the device, the firmware should send GET_CERTIFICATE message to </w:t>
      </w:r>
      <w:ins w:id="54" w:author="Yao, Jiewen" w:date="2021-04-26T08:20:00Z">
        <w:r w:rsidR="0056358D">
          <w:rPr>
            <w:rFonts w:ascii="Calibri" w:hAnsi="Calibri" w:cs="Calibri"/>
            <w:color w:val="000000"/>
            <w:highlight w:val="yellow"/>
          </w:rPr>
          <w:t xml:space="preserve">get the whole certificate chain, or send GET_DIGEST message to get the digest of the certificate chain and compare it with local cached certificate chain. Then the firmware should </w:t>
        </w:r>
      </w:ins>
      <w:r>
        <w:rPr>
          <w:rFonts w:ascii="Calibri" w:hAnsi="Calibri" w:cs="Calibri"/>
          <w:color w:val="000000"/>
          <w:highlight w:val="yellow"/>
        </w:rPr>
        <w:t xml:space="preserve">verify the entire SPDM define certificate chain with this root CA digest. </w:t>
      </w:r>
      <w:del w:id="55" w:author="Yao, Jiewen" w:date="2021-04-26T08:20:00Z">
        <w:r w:rsidDel="0056358D">
          <w:rPr>
            <w:rFonts w:ascii="Calibri" w:hAnsi="Calibri" w:cs="Calibri"/>
            <w:color w:val="000000"/>
            <w:highlight w:val="yellow"/>
          </w:rPr>
          <w:delText xml:space="preserve">Then </w:delText>
        </w:r>
      </w:del>
      <w:ins w:id="56" w:author="Yao, Jiewen" w:date="2021-04-26T08:20:00Z">
        <w:r w:rsidR="0056358D">
          <w:rPr>
            <w:rFonts w:ascii="Calibri" w:hAnsi="Calibri" w:cs="Calibri"/>
            <w:color w:val="000000"/>
            <w:highlight w:val="yellow"/>
          </w:rPr>
          <w:t>Finally</w:t>
        </w:r>
      </w:ins>
      <w:ins w:id="57" w:author="Yao, Jiewen" w:date="2021-04-26T11:13:00Z">
        <w:r w:rsidR="002A37C2">
          <w:rPr>
            <w:rFonts w:ascii="Calibri" w:hAnsi="Calibri" w:cs="Calibri"/>
            <w:color w:val="000000"/>
            <w:highlight w:val="yellow"/>
          </w:rPr>
          <w:t>,</w:t>
        </w:r>
      </w:ins>
      <w:ins w:id="58" w:author="Yao, Jiewen" w:date="2021-04-26T08:20:00Z">
        <w:r w:rsidR="0056358D">
          <w:rPr>
            <w:rFonts w:ascii="Calibri" w:hAnsi="Calibri" w:cs="Calibri"/>
            <w:color w:val="000000"/>
            <w:highlight w:val="yellow"/>
          </w:rPr>
          <w:t xml:space="preserve"> </w:t>
        </w:r>
      </w:ins>
      <w:r>
        <w:rPr>
          <w:rFonts w:ascii="Calibri" w:hAnsi="Calibri" w:cs="Calibri"/>
          <w:color w:val="000000"/>
          <w:highlight w:val="yellow"/>
        </w:rPr>
        <w:t>the firmware should send SPDM CHALLENGE message and verify the digital signature of the SPDM CHALLENGE_AUTH response with the leaf certificate in the verified certificate chain.</w:t>
      </w:r>
      <w:r>
        <w:rPr>
          <w:rFonts w:ascii="Calibri" w:hAnsi="Calibri" w:cs="Calibri"/>
          <w:color w:val="000000"/>
        </w:rPr>
        <w:t xml:space="preserve"> </w:t>
      </w:r>
      <w:r w:rsidRPr="00696F0D">
        <w:rPr>
          <w:rFonts w:ascii="Calibri" w:hAnsi="Calibri" w:cs="Calibri"/>
          <w:color w:val="000000"/>
        </w:rPr>
        <w:t xml:space="preserve">The </w:t>
      </w:r>
      <w:r w:rsidRPr="00696F0D">
        <w:rPr>
          <w:rFonts w:ascii="Consolas-Italic" w:hAnsi="Consolas-Italic"/>
          <w:i/>
          <w:iCs/>
          <w:color w:val="800000"/>
        </w:rPr>
        <w:t xml:space="preserve">SignatureHeader </w:t>
      </w:r>
      <w:r w:rsidRPr="00696F0D">
        <w:rPr>
          <w:rFonts w:ascii="Calibri" w:hAnsi="Calibri" w:cs="Calibri"/>
          <w:color w:val="000000"/>
        </w:rPr>
        <w:t xml:space="preserve">size shall always be 0. The </w:t>
      </w:r>
      <w:r w:rsidRPr="00696F0D">
        <w:rPr>
          <w:rFonts w:ascii="Consolas-Italic" w:hAnsi="Consolas-Italic"/>
          <w:i/>
          <w:iCs/>
          <w:color w:val="800000"/>
        </w:rPr>
        <w:t xml:space="preserve">SignatureSize </w:t>
      </w:r>
      <w:r w:rsidRPr="00696F0D">
        <w:rPr>
          <w:rFonts w:ascii="Calibri" w:hAnsi="Calibri" w:cs="Calibri"/>
          <w:color w:val="000000"/>
        </w:rPr>
        <w:t>shall</w:t>
      </w:r>
      <w:r>
        <w:rPr>
          <w:rFonts w:ascii="Calibri" w:hAnsi="Calibri" w:cs="Calibri"/>
          <w:color w:val="000000"/>
        </w:rPr>
        <w:t xml:space="preserve"> </w:t>
      </w:r>
      <w:r w:rsidRPr="00696F0D">
        <w:rPr>
          <w:rFonts w:ascii="Calibri" w:hAnsi="Calibri" w:cs="Calibri"/>
          <w:color w:val="000000"/>
        </w:rPr>
        <w:t xml:space="preserve">always be 16 (size of the </w:t>
      </w:r>
      <w:r w:rsidRPr="00696F0D">
        <w:rPr>
          <w:rFonts w:ascii="Consolas-Italic" w:hAnsi="Consolas-Italic"/>
          <w:i/>
          <w:iCs/>
          <w:color w:val="800000"/>
        </w:rPr>
        <w:t xml:space="preserve">SignatureOwner </w:t>
      </w:r>
      <w:r w:rsidRPr="00696F0D">
        <w:rPr>
          <w:rFonts w:ascii="Calibri" w:hAnsi="Calibri" w:cs="Calibri"/>
          <w:color w:val="000000"/>
        </w:rPr>
        <w:t xml:space="preserve">component) + </w:t>
      </w:r>
      <w:r>
        <w:rPr>
          <w:rFonts w:ascii="Calibri" w:hAnsi="Calibri" w:cs="Calibri"/>
          <w:color w:val="000000"/>
        </w:rPr>
        <w:t>64</w:t>
      </w:r>
      <w:r w:rsidRPr="00696F0D">
        <w:rPr>
          <w:rFonts w:ascii="Calibri" w:hAnsi="Calibri" w:cs="Calibri"/>
          <w:color w:val="000000"/>
        </w:rPr>
        <w:t xml:space="preserve"> bytes for an </w:t>
      </w:r>
      <w:r w:rsidRPr="00696F0D">
        <w:rPr>
          <w:rFonts w:ascii="Consolas-Bold" w:hAnsi="Consolas-Bold"/>
          <w:b/>
          <w:bCs/>
          <w:color w:val="800000"/>
          <w:sz w:val="20"/>
          <w:szCs w:val="20"/>
        </w:rPr>
        <w:t>EFI_CERT_X509_SHA</w:t>
      </w:r>
      <w:r w:rsidR="00C516BF">
        <w:rPr>
          <w:rFonts w:ascii="Consolas-Bold" w:hAnsi="Consolas-Bold"/>
          <w:b/>
          <w:bCs/>
          <w:color w:val="800000"/>
          <w:sz w:val="20"/>
          <w:szCs w:val="20"/>
        </w:rPr>
        <w:t>384</w:t>
      </w:r>
      <w:r w:rsidRPr="00CF6AB7">
        <w:rPr>
          <w:rFonts w:ascii="Calibri" w:hAnsi="Calibri" w:cs="Calibri"/>
          <w:color w:val="000000"/>
        </w:rPr>
        <w:t xml:space="preserve"> </w:t>
      </w:r>
      <w:r w:rsidRPr="00696F0D">
        <w:rPr>
          <w:rFonts w:ascii="Calibri" w:hAnsi="Calibri" w:cs="Calibri"/>
          <w:color w:val="000000"/>
        </w:rPr>
        <w:t xml:space="preserve">structure. If the </w:t>
      </w:r>
      <w:r w:rsidRPr="00696F0D">
        <w:rPr>
          <w:rFonts w:ascii="Consolas-Italic" w:hAnsi="Consolas-Italic"/>
          <w:i/>
          <w:iCs/>
          <w:color w:val="800000"/>
        </w:rPr>
        <w:t xml:space="preserve">TimeOfRevocation </w:t>
      </w:r>
      <w:r w:rsidRPr="00696F0D">
        <w:rPr>
          <w:rFonts w:ascii="Calibri" w:hAnsi="Calibri" w:cs="Calibri"/>
          <w:color w:val="000000"/>
        </w:rPr>
        <w:t>is non-zero, the certificate should be considered to be revoked</w:t>
      </w:r>
      <w:r>
        <w:rPr>
          <w:rFonts w:ascii="Calibri" w:hAnsi="Calibri" w:cs="Calibri"/>
          <w:color w:val="000000"/>
        </w:rPr>
        <w:t xml:space="preserve"> </w:t>
      </w:r>
      <w:r w:rsidRPr="00696F0D">
        <w:rPr>
          <w:rFonts w:ascii="Calibri" w:hAnsi="Calibri" w:cs="Calibri"/>
          <w:color w:val="000000"/>
        </w:rPr>
        <w:t>from that time and onwards, and otherwise the certificate shall be considered to always be revoked</w:t>
      </w:r>
      <w:r>
        <w:rPr>
          <w:rFonts w:ascii="Calibri" w:hAnsi="Calibri" w:cs="Calibri"/>
          <w:color w:val="000000"/>
        </w:rPr>
        <w:t>.</w:t>
      </w:r>
    </w:p>
    <w:p w14:paraId="598B0A43" w14:textId="77777777" w:rsidR="0047255D" w:rsidRDefault="0047255D" w:rsidP="0047255D">
      <w:pPr>
        <w:spacing w:before="80" w:line="240" w:lineRule="auto"/>
        <w:rPr>
          <w:b/>
          <w:bCs/>
          <w:sz w:val="23"/>
          <w:szCs w:val="23"/>
        </w:rPr>
      </w:pPr>
    </w:p>
    <w:p w14:paraId="4615801C" w14:textId="7B653E49" w:rsidR="0047255D" w:rsidRDefault="0047255D" w:rsidP="0047255D">
      <w:pPr>
        <w:spacing w:before="80" w:line="240" w:lineRule="auto"/>
        <w:ind w:firstLine="432"/>
        <w:rPr>
          <w:rFonts w:ascii="Calibri" w:hAnsi="Calibri" w:cs="Calibri"/>
          <w:color w:val="000000"/>
        </w:rPr>
      </w:pPr>
      <w:r w:rsidRPr="00696F0D">
        <w:rPr>
          <w:rFonts w:ascii="Consolas-Bold" w:hAnsi="Consolas-Bold"/>
          <w:b/>
          <w:bCs/>
          <w:color w:val="800000"/>
          <w:sz w:val="20"/>
          <w:szCs w:val="20"/>
        </w:rPr>
        <w:t>#define EFI_CERT_X509_SHA512_GUID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0x446dbf63, 0x2502, 0x4cda,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0xbc, 0xfa, 0x24, 0x65, 0xd2, 0xb0, 0xfe, 0x9d } };</w:t>
      </w:r>
      <w:r w:rsidRPr="00696F0D">
        <w:rPr>
          <w:rFonts w:ascii="Consolas-Bold" w:hAnsi="Consolas-Bold"/>
          <w:b/>
          <w:bCs/>
          <w:color w:val="800000"/>
          <w:sz w:val="20"/>
          <w:szCs w:val="20"/>
        </w:rPr>
        <w:br/>
      </w:r>
      <w:r w:rsidRPr="00696F0D">
        <w:rPr>
          <w:rFonts w:ascii="Calibri-Bold" w:hAnsi="Calibri-Bold"/>
          <w:b/>
          <w:bCs/>
          <w:color w:val="000000"/>
        </w:rPr>
        <w:t>Prototype</w:t>
      </w:r>
      <w:r w:rsidRPr="00696F0D">
        <w:rPr>
          <w:rFonts w:ascii="Calibri-Bold" w:hAnsi="Calibri-Bold"/>
          <w:b/>
          <w:bCs/>
          <w:color w:val="000000"/>
        </w:rPr>
        <w:br/>
      </w:r>
      <w:r>
        <w:rPr>
          <w:rFonts w:ascii="Consolas-Bold" w:hAnsi="Consolas-Bold"/>
          <w:b/>
          <w:bCs/>
          <w:color w:val="800000"/>
          <w:sz w:val="20"/>
          <w:szCs w:val="20"/>
        </w:rPr>
        <w:t xml:space="preserve">    </w:t>
      </w:r>
      <w:r w:rsidRPr="00696F0D">
        <w:rPr>
          <w:rFonts w:ascii="Consolas-Bold" w:hAnsi="Consolas-Bold"/>
          <w:b/>
          <w:bCs/>
          <w:color w:val="800000"/>
          <w:sz w:val="20"/>
          <w:szCs w:val="20"/>
        </w:rPr>
        <w:t>#pragma pack(1)</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typedef struct _EFI_CERT_X509_SHA512 {</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xml:space="preserve">EFI_SHA512_HASH </w:t>
      </w:r>
      <w:r w:rsidRPr="00696F0D">
        <w:rPr>
          <w:rFonts w:ascii="Consolas-Italic" w:hAnsi="Consolas-Italic"/>
          <w:i/>
          <w:iCs/>
          <w:color w:val="800000"/>
        </w:rPr>
        <w:t>ToBeSignedHash</w:t>
      </w:r>
      <w:r w:rsidRPr="00696F0D">
        <w:rPr>
          <w:rFonts w:ascii="Consolas-Bold" w:hAnsi="Consolas-Bold"/>
          <w:b/>
          <w:bCs/>
          <w:color w:val="800000"/>
          <w:sz w:val="20"/>
          <w:szCs w:val="20"/>
        </w:rPr>
        <w:t>;</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EFI_TIME TimeOfRevocation;</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 EFI_CERT_X509_SHA512;</w:t>
      </w:r>
      <w:r w:rsidRPr="00696F0D">
        <w:rPr>
          <w:rFonts w:ascii="Consolas-Bold" w:hAnsi="Consolas-Bold"/>
          <w:b/>
          <w:bCs/>
          <w:color w:val="800000"/>
          <w:sz w:val="20"/>
          <w:szCs w:val="20"/>
        </w:rPr>
        <w:br/>
      </w:r>
      <w:r>
        <w:rPr>
          <w:rFonts w:ascii="Consolas-Bold" w:hAnsi="Consolas-Bold"/>
          <w:b/>
          <w:bCs/>
          <w:color w:val="800000"/>
          <w:sz w:val="20"/>
          <w:szCs w:val="20"/>
        </w:rPr>
        <w:t xml:space="preserve">    </w:t>
      </w:r>
      <w:r w:rsidRPr="00696F0D">
        <w:rPr>
          <w:rFonts w:ascii="Consolas-Bold" w:hAnsi="Consolas-Bold"/>
          <w:b/>
          <w:bCs/>
          <w:color w:val="800000"/>
          <w:sz w:val="20"/>
          <w:szCs w:val="20"/>
        </w:rPr>
        <w:t>#pragma pack()</w:t>
      </w:r>
      <w:r w:rsidRPr="00696F0D">
        <w:rPr>
          <w:rFonts w:ascii="Consolas-Bold" w:hAnsi="Consolas-Bold"/>
          <w:b/>
          <w:bCs/>
          <w:color w:val="800000"/>
          <w:sz w:val="20"/>
          <w:szCs w:val="20"/>
        </w:rPr>
        <w:br/>
      </w:r>
      <w:r w:rsidRPr="00696F0D">
        <w:rPr>
          <w:rFonts w:ascii="Calibri-Bold" w:hAnsi="Calibri-Bold"/>
          <w:b/>
          <w:bCs/>
          <w:color w:val="000000"/>
        </w:rPr>
        <w:t>Members</w:t>
      </w:r>
      <w:r w:rsidRPr="00696F0D">
        <w:rPr>
          <w:rFonts w:ascii="Calibri-Bold" w:hAnsi="Calibri-Bold"/>
          <w:b/>
          <w:bCs/>
          <w:color w:val="000000"/>
        </w:rPr>
        <w:br/>
      </w:r>
      <w:r>
        <w:rPr>
          <w:rFonts w:ascii="Consolas-Italic" w:hAnsi="Consolas-Italic"/>
          <w:i/>
          <w:iCs/>
          <w:color w:val="800000"/>
        </w:rPr>
        <w:t xml:space="preserve">    </w:t>
      </w:r>
      <w:r w:rsidRPr="00696F0D">
        <w:rPr>
          <w:rFonts w:ascii="Consolas-Italic" w:hAnsi="Consolas-Italic"/>
          <w:i/>
          <w:iCs/>
          <w:color w:val="800000"/>
        </w:rPr>
        <w:t>ToBeSignedHash</w:t>
      </w:r>
      <w:r w:rsidRPr="00696F0D">
        <w:rPr>
          <w:rFonts w:ascii="Consolas-Italic" w:hAnsi="Consolas-Italic"/>
          <w:i/>
          <w:iCs/>
          <w:color w:val="800000"/>
        </w:rPr>
        <w:br/>
      </w:r>
      <w:r>
        <w:rPr>
          <w:rFonts w:ascii="Calibri" w:hAnsi="Calibri" w:cs="Calibri"/>
          <w:color w:val="000000"/>
        </w:rPr>
        <w:t xml:space="preserve">                </w:t>
      </w:r>
      <w:r w:rsidRPr="00696F0D">
        <w:rPr>
          <w:rFonts w:ascii="Calibri" w:hAnsi="Calibri" w:cs="Calibri"/>
          <w:color w:val="000000"/>
        </w:rPr>
        <w:t>The SHA512 hash of an X.509 certificate’s To-Be-Signed contents.</w:t>
      </w:r>
      <w:r w:rsidRPr="00696F0D">
        <w:rPr>
          <w:rFonts w:ascii="Calibri" w:hAnsi="Calibri" w:cs="Calibri"/>
          <w:color w:val="000000"/>
        </w:rPr>
        <w:br/>
      </w:r>
      <w:r>
        <w:rPr>
          <w:rFonts w:ascii="Consolas-Italic" w:hAnsi="Consolas-Italic"/>
          <w:i/>
          <w:iCs/>
          <w:color w:val="800000"/>
        </w:rPr>
        <w:t xml:space="preserve">    </w:t>
      </w:r>
      <w:r w:rsidRPr="00696F0D">
        <w:rPr>
          <w:rFonts w:ascii="Consolas-Italic" w:hAnsi="Consolas-Italic"/>
          <w:i/>
          <w:iCs/>
          <w:color w:val="800000"/>
        </w:rPr>
        <w:t>TimeOfRevocation</w:t>
      </w:r>
      <w:r w:rsidRPr="00696F0D">
        <w:rPr>
          <w:rFonts w:ascii="Consolas-Italic" w:hAnsi="Consolas-Italic"/>
          <w:i/>
          <w:iCs/>
          <w:color w:val="800000"/>
        </w:rPr>
        <w:br/>
      </w:r>
      <w:r>
        <w:rPr>
          <w:rFonts w:ascii="Calibri" w:hAnsi="Calibri" w:cs="Calibri"/>
          <w:color w:val="000000"/>
        </w:rPr>
        <w:t xml:space="preserve">                </w:t>
      </w:r>
      <w:r w:rsidRPr="00696F0D">
        <w:rPr>
          <w:rFonts w:ascii="Calibri" w:hAnsi="Calibri" w:cs="Calibri"/>
          <w:color w:val="000000"/>
        </w:rPr>
        <w:t>The time that the certificate shall be considered to be revoked.</w:t>
      </w:r>
      <w:r w:rsidRPr="00696F0D">
        <w:rPr>
          <w:rFonts w:ascii="Calibri" w:hAnsi="Calibri" w:cs="Calibri"/>
          <w:color w:val="000000"/>
        </w:rPr>
        <w:br/>
        <w:t>This identifies a signature containing the SHA512 hash of an X.509 certificate’s To-Be-Signed contents,</w:t>
      </w:r>
      <w:r w:rsidRPr="00696F0D">
        <w:rPr>
          <w:rFonts w:ascii="Calibri" w:hAnsi="Calibri" w:cs="Calibri"/>
          <w:color w:val="000000"/>
        </w:rPr>
        <w:br/>
        <w:t xml:space="preserve">and a time of revocation. The </w:t>
      </w:r>
      <w:r w:rsidRPr="00696F0D">
        <w:rPr>
          <w:rFonts w:ascii="Consolas-Italic" w:hAnsi="Consolas-Italic"/>
          <w:i/>
          <w:iCs/>
          <w:color w:val="800000"/>
        </w:rPr>
        <w:t xml:space="preserve">SignatureHeader </w:t>
      </w:r>
      <w:r w:rsidRPr="00696F0D">
        <w:rPr>
          <w:rFonts w:ascii="Calibri" w:hAnsi="Calibri" w:cs="Calibri"/>
          <w:color w:val="000000"/>
        </w:rPr>
        <w:t xml:space="preserve">size shall always be 0. </w:t>
      </w:r>
      <w:r w:rsidRPr="002213AF">
        <w:rPr>
          <w:rFonts w:ascii="Calibri" w:hAnsi="Calibri" w:cs="Calibri"/>
          <w:color w:val="000000"/>
          <w:highlight w:val="yellow"/>
        </w:rPr>
        <w:t xml:space="preserve">If the signature is in a device </w:t>
      </w:r>
      <w:r>
        <w:rPr>
          <w:rFonts w:ascii="Calibri" w:hAnsi="Calibri" w:cs="Calibri"/>
          <w:color w:val="000000"/>
          <w:highlight w:val="yellow"/>
        </w:rPr>
        <w:lastRenderedPageBreak/>
        <w:t>signature variable, this</w:t>
      </w:r>
      <w:r w:rsidRPr="00A107DF">
        <w:rPr>
          <w:rFonts w:ascii="Calibri" w:hAnsi="Calibri" w:cs="Calibri"/>
          <w:color w:val="000000"/>
          <w:highlight w:val="yellow"/>
        </w:rPr>
        <w:t xml:space="preserve"> signature</w:t>
      </w:r>
      <w:r>
        <w:rPr>
          <w:rFonts w:ascii="Calibri" w:hAnsi="Calibri" w:cs="Calibri"/>
          <w:color w:val="000000"/>
          <w:highlight w:val="yellow"/>
        </w:rPr>
        <w:t xml:space="preserve"> is a SHA512 hash of a root certificate authority (CA) certificate for the device. </w:t>
      </w:r>
      <w:r w:rsidRPr="00DA4A4A">
        <w:rPr>
          <w:rFonts w:ascii="Calibri" w:hAnsi="Calibri" w:cs="Calibri"/>
          <w:color w:val="000000"/>
          <w:highlight w:val="yellow"/>
        </w:rPr>
        <w:t xml:space="preserve">If </w:t>
      </w:r>
      <w:r>
        <w:rPr>
          <w:rFonts w:ascii="Calibri" w:hAnsi="Calibri" w:cs="Calibri"/>
          <w:color w:val="000000"/>
          <w:highlight w:val="yellow"/>
        </w:rPr>
        <w:t xml:space="preserve">the Secure Protocol and Data Model (SPDM) is used to authenticate the device, the firmware should send GET_CERTIFICATE message to </w:t>
      </w:r>
      <w:ins w:id="59" w:author="Yao, Jiewen" w:date="2021-04-26T11:12:00Z">
        <w:r w:rsidR="003119EB">
          <w:rPr>
            <w:rFonts w:ascii="Calibri" w:hAnsi="Calibri" w:cs="Calibri"/>
            <w:color w:val="000000"/>
            <w:highlight w:val="yellow"/>
          </w:rPr>
          <w:t xml:space="preserve">get the whole certificate chain, or send GET_DIGEST message to get the digest of the certificate chain and compare it with local cached certificate chain. Then the firmware should </w:t>
        </w:r>
      </w:ins>
      <w:r>
        <w:rPr>
          <w:rFonts w:ascii="Calibri" w:hAnsi="Calibri" w:cs="Calibri"/>
          <w:color w:val="000000"/>
          <w:highlight w:val="yellow"/>
        </w:rPr>
        <w:t xml:space="preserve">verify the entire SPDM define certificate chain with this root CA digest. </w:t>
      </w:r>
      <w:del w:id="60" w:author="Yao, Jiewen" w:date="2021-04-26T11:12:00Z">
        <w:r w:rsidDel="003119EB">
          <w:rPr>
            <w:rFonts w:ascii="Calibri" w:hAnsi="Calibri" w:cs="Calibri"/>
            <w:color w:val="000000"/>
            <w:highlight w:val="yellow"/>
          </w:rPr>
          <w:delText xml:space="preserve">Then </w:delText>
        </w:r>
      </w:del>
      <w:ins w:id="61" w:author="Yao, Jiewen" w:date="2021-04-26T11:12:00Z">
        <w:r w:rsidR="003119EB">
          <w:rPr>
            <w:rFonts w:ascii="Calibri" w:hAnsi="Calibri" w:cs="Calibri"/>
            <w:color w:val="000000"/>
            <w:highlight w:val="yellow"/>
          </w:rPr>
          <w:t>Finally</w:t>
        </w:r>
      </w:ins>
      <w:ins w:id="62" w:author="Yao, Jiewen" w:date="2021-04-26T11:13:00Z">
        <w:r w:rsidR="002A37C2">
          <w:rPr>
            <w:rFonts w:ascii="Calibri" w:hAnsi="Calibri" w:cs="Calibri"/>
            <w:color w:val="000000"/>
            <w:highlight w:val="yellow"/>
          </w:rPr>
          <w:t>,</w:t>
        </w:r>
      </w:ins>
      <w:ins w:id="63" w:author="Yao, Jiewen" w:date="2021-04-26T11:12:00Z">
        <w:r w:rsidR="003119EB">
          <w:rPr>
            <w:rFonts w:ascii="Calibri" w:hAnsi="Calibri" w:cs="Calibri"/>
            <w:color w:val="000000"/>
            <w:highlight w:val="yellow"/>
          </w:rPr>
          <w:t xml:space="preserve"> </w:t>
        </w:r>
      </w:ins>
      <w:r>
        <w:rPr>
          <w:rFonts w:ascii="Calibri" w:hAnsi="Calibri" w:cs="Calibri"/>
          <w:color w:val="000000"/>
          <w:highlight w:val="yellow"/>
        </w:rPr>
        <w:t>the firmware should send SPDM CHALLENGE message and verify the digital signature of the SPDM CHALLENGE_AUTH response with the leaf certificate in the verified certificate chain.</w:t>
      </w:r>
      <w:r>
        <w:rPr>
          <w:rFonts w:ascii="Calibri" w:hAnsi="Calibri" w:cs="Calibri"/>
          <w:color w:val="000000"/>
        </w:rPr>
        <w:t xml:space="preserve"> </w:t>
      </w:r>
      <w:r w:rsidRPr="00696F0D">
        <w:rPr>
          <w:rFonts w:ascii="Calibri" w:hAnsi="Calibri" w:cs="Calibri"/>
          <w:color w:val="000000"/>
        </w:rPr>
        <w:t xml:space="preserve">The </w:t>
      </w:r>
      <w:r w:rsidRPr="00696F0D">
        <w:rPr>
          <w:rFonts w:ascii="Consolas-Italic" w:hAnsi="Consolas-Italic"/>
          <w:i/>
          <w:iCs/>
          <w:color w:val="800000"/>
        </w:rPr>
        <w:t xml:space="preserve">SignatureSize </w:t>
      </w:r>
      <w:r w:rsidRPr="00696F0D">
        <w:rPr>
          <w:rFonts w:ascii="Calibri" w:hAnsi="Calibri" w:cs="Calibri"/>
          <w:color w:val="000000"/>
        </w:rPr>
        <w:t>shall</w:t>
      </w:r>
      <w:r>
        <w:rPr>
          <w:rFonts w:ascii="Calibri" w:hAnsi="Calibri" w:cs="Calibri"/>
          <w:color w:val="000000"/>
        </w:rPr>
        <w:t xml:space="preserve"> </w:t>
      </w:r>
      <w:r w:rsidRPr="00696F0D">
        <w:rPr>
          <w:rFonts w:ascii="Calibri" w:hAnsi="Calibri" w:cs="Calibri"/>
          <w:color w:val="000000"/>
        </w:rPr>
        <w:t xml:space="preserve">always be 16 (size of the </w:t>
      </w:r>
      <w:r w:rsidRPr="00696F0D">
        <w:rPr>
          <w:rFonts w:ascii="Consolas-Italic" w:hAnsi="Consolas-Italic"/>
          <w:i/>
          <w:iCs/>
          <w:color w:val="800000"/>
        </w:rPr>
        <w:t xml:space="preserve">SignatureOwner </w:t>
      </w:r>
      <w:r w:rsidRPr="00696F0D">
        <w:rPr>
          <w:rFonts w:ascii="Calibri" w:hAnsi="Calibri" w:cs="Calibri"/>
          <w:color w:val="000000"/>
        </w:rPr>
        <w:t xml:space="preserve">component) + 80 bytes for an </w:t>
      </w:r>
      <w:r w:rsidRPr="00696F0D">
        <w:rPr>
          <w:rFonts w:ascii="Consolas-Bold" w:hAnsi="Consolas-Bold"/>
          <w:b/>
          <w:bCs/>
          <w:color w:val="800000"/>
          <w:sz w:val="20"/>
          <w:szCs w:val="20"/>
        </w:rPr>
        <w:t>EFI_CERT_X509_SHA512</w:t>
      </w:r>
      <w:r w:rsidRPr="00CF6AB7">
        <w:rPr>
          <w:rFonts w:ascii="Calibri" w:hAnsi="Calibri" w:cs="Calibri"/>
          <w:color w:val="000000"/>
        </w:rPr>
        <w:t xml:space="preserve"> </w:t>
      </w:r>
      <w:r w:rsidRPr="00696F0D">
        <w:rPr>
          <w:rFonts w:ascii="Calibri" w:hAnsi="Calibri" w:cs="Calibri"/>
          <w:color w:val="000000"/>
        </w:rPr>
        <w:t xml:space="preserve">structure. If the </w:t>
      </w:r>
      <w:r w:rsidRPr="00696F0D">
        <w:rPr>
          <w:rFonts w:ascii="Consolas-Italic" w:hAnsi="Consolas-Italic"/>
          <w:i/>
          <w:iCs/>
          <w:color w:val="800000"/>
        </w:rPr>
        <w:t xml:space="preserve">TimeOfRevocation </w:t>
      </w:r>
      <w:r w:rsidRPr="00696F0D">
        <w:rPr>
          <w:rFonts w:ascii="Calibri" w:hAnsi="Calibri" w:cs="Calibri"/>
          <w:color w:val="000000"/>
        </w:rPr>
        <w:t>is non-zero, the certificate should be considered to be revoked</w:t>
      </w:r>
      <w:r>
        <w:rPr>
          <w:rFonts w:ascii="Calibri" w:hAnsi="Calibri" w:cs="Calibri"/>
          <w:color w:val="000000"/>
        </w:rPr>
        <w:t xml:space="preserve"> </w:t>
      </w:r>
      <w:r w:rsidRPr="00696F0D">
        <w:rPr>
          <w:rFonts w:ascii="Calibri" w:hAnsi="Calibri" w:cs="Calibri"/>
          <w:color w:val="000000"/>
        </w:rPr>
        <w:t>from that time and onwards, and otherwise the certificate shall be considered to always be revoked</w:t>
      </w:r>
      <w:r>
        <w:rPr>
          <w:rFonts w:ascii="Calibri" w:hAnsi="Calibri" w:cs="Calibri"/>
          <w:color w:val="000000"/>
        </w:rPr>
        <w:t>.</w:t>
      </w:r>
    </w:p>
    <w:p w14:paraId="41E08EDC" w14:textId="77777777" w:rsidR="0047255D" w:rsidRDefault="0047255D" w:rsidP="0047255D">
      <w:pPr>
        <w:spacing w:before="80" w:line="240" w:lineRule="auto"/>
        <w:ind w:firstLine="432"/>
        <w:rPr>
          <w:rFonts w:ascii="Consolas-Bold" w:hAnsi="Consolas-Bold" w:hint="eastAsia"/>
          <w:b/>
          <w:bCs/>
          <w:color w:val="800000"/>
          <w:sz w:val="20"/>
          <w:szCs w:val="20"/>
        </w:rPr>
      </w:pPr>
    </w:p>
    <w:p w14:paraId="5ED55BD9" w14:textId="62AFCC52" w:rsidR="0047255D" w:rsidDel="00F14C10" w:rsidRDefault="0047255D" w:rsidP="0047255D">
      <w:pPr>
        <w:spacing w:before="80" w:line="240" w:lineRule="auto"/>
        <w:ind w:firstLine="432"/>
        <w:rPr>
          <w:del w:id="64" w:author="Yao, Jiewen" w:date="2021-04-26T08:17:00Z"/>
          <w:rFonts w:ascii="Calibri" w:hAnsi="Calibri" w:cs="Calibri"/>
          <w:color w:val="000000"/>
        </w:rPr>
      </w:pPr>
      <w:del w:id="65" w:author="Yao, Jiewen" w:date="2021-04-26T08:17:00Z">
        <w:r w:rsidRPr="00DA4A4A" w:rsidDel="00F14C10">
          <w:rPr>
            <w:rFonts w:ascii="Consolas-Bold" w:hAnsi="Consolas-Bold"/>
            <w:b/>
            <w:bCs/>
            <w:color w:val="800000"/>
            <w:sz w:val="20"/>
            <w:szCs w:val="20"/>
            <w:highlight w:val="yellow"/>
          </w:rPr>
          <w:delText>#define EFI_CERT_</w:delText>
        </w:r>
        <w:r w:rsidDel="00F14C10">
          <w:rPr>
            <w:rFonts w:ascii="Consolas-Bold" w:hAnsi="Consolas-Bold"/>
            <w:b/>
            <w:bCs/>
            <w:color w:val="800000"/>
            <w:sz w:val="20"/>
            <w:szCs w:val="20"/>
            <w:highlight w:val="yellow"/>
          </w:rPr>
          <w:delText>X509_</w:delText>
        </w:r>
        <w:r w:rsidRPr="00DA4A4A" w:rsidDel="00F14C10">
          <w:rPr>
            <w:rFonts w:ascii="Consolas-Bold" w:hAnsi="Consolas-Bold"/>
            <w:b/>
            <w:bCs/>
            <w:color w:val="800000"/>
            <w:sz w:val="20"/>
            <w:szCs w:val="20"/>
            <w:highlight w:val="yellow"/>
          </w:rPr>
          <w:delText>CERT_CHAIN_GUID \</w:delText>
        </w:r>
        <w:r w:rsidRPr="00DA4A4A" w:rsidDel="00F14C10">
          <w:rPr>
            <w:rFonts w:ascii="Consolas-Bold" w:hAnsi="Consolas-Bold"/>
            <w:b/>
            <w:bCs/>
            <w:color w:val="800000"/>
            <w:sz w:val="20"/>
            <w:szCs w:val="20"/>
            <w:highlight w:val="yellow"/>
          </w:rPr>
          <w:br/>
          <w:delText xml:space="preserve">    { 0xa4ba9c9e, 0x1574, 0x4a2e, \</w:delText>
        </w:r>
        <w:r w:rsidRPr="00DA4A4A" w:rsidDel="00F14C10">
          <w:rPr>
            <w:rFonts w:ascii="Consolas-Bold" w:hAnsi="Consolas-Bold"/>
            <w:b/>
            <w:bCs/>
            <w:color w:val="800000"/>
            <w:sz w:val="20"/>
            <w:szCs w:val="20"/>
            <w:highlight w:val="yellow"/>
          </w:rPr>
          <w:br/>
          <w:delText xml:space="preserve">      { 0x87, 0xc1, 0xc9, 0xbb, 0x87, 0x87, 0x66, 0xe6 } };</w:delText>
        </w:r>
        <w:r w:rsidRPr="00696F0D" w:rsidDel="00F14C10">
          <w:rPr>
            <w:rFonts w:ascii="Consolas-Bold" w:hAnsi="Consolas-Bold"/>
            <w:b/>
            <w:bCs/>
            <w:color w:val="800000"/>
            <w:sz w:val="20"/>
            <w:szCs w:val="20"/>
          </w:rPr>
          <w:br/>
        </w:r>
      </w:del>
    </w:p>
    <w:p w14:paraId="3A316A13" w14:textId="57F9DDF8" w:rsidR="0047255D" w:rsidDel="00F14C10" w:rsidRDefault="0047255D" w:rsidP="0047255D">
      <w:pPr>
        <w:spacing w:before="80" w:line="240" w:lineRule="auto"/>
        <w:ind w:firstLine="432"/>
        <w:rPr>
          <w:del w:id="66" w:author="Yao, Jiewen" w:date="2021-04-26T08:17:00Z"/>
          <w:rFonts w:ascii="Calibri" w:hAnsi="Calibri" w:cs="Calibri"/>
          <w:color w:val="000000"/>
        </w:rPr>
      </w:pPr>
      <w:del w:id="67" w:author="Yao, Jiewen" w:date="2021-04-26T08:17:00Z">
        <w:r w:rsidRPr="00DA4A4A" w:rsidDel="00F14C10">
          <w:rPr>
            <w:rFonts w:ascii="Calibri" w:hAnsi="Calibri" w:cs="Calibri"/>
            <w:color w:val="000000"/>
            <w:highlight w:val="yellow"/>
          </w:rPr>
          <w:delText xml:space="preserve">This identifies a signature based on </w:delText>
        </w:r>
        <w:r w:rsidDel="00F14C10">
          <w:rPr>
            <w:rFonts w:ascii="Calibri" w:hAnsi="Calibri" w:cs="Calibri"/>
            <w:color w:val="000000"/>
            <w:highlight w:val="yellow"/>
          </w:rPr>
          <w:delText>a DER-encoded X.509 certificate chain</w:delText>
        </w:r>
        <w:r w:rsidRPr="00DA4A4A" w:rsidDel="00F14C10">
          <w:rPr>
            <w:rFonts w:ascii="Calibri" w:hAnsi="Calibri" w:cs="Calibri"/>
            <w:color w:val="000000"/>
            <w:highlight w:val="yellow"/>
          </w:rPr>
          <w:delText>.</w:delText>
        </w:r>
        <w:r w:rsidDel="00F14C10">
          <w:rPr>
            <w:rFonts w:ascii="Calibri" w:hAnsi="Calibri" w:cs="Calibri"/>
            <w:color w:val="000000"/>
            <w:highlight w:val="yellow"/>
          </w:rPr>
          <w:delText xml:space="preserve"> This signature could be used in the device authentication.</w:delText>
        </w:r>
        <w:r w:rsidRPr="00DA4A4A" w:rsidDel="00F14C10">
          <w:rPr>
            <w:rFonts w:ascii="Calibri" w:hAnsi="Calibri" w:cs="Calibri"/>
            <w:color w:val="000000"/>
            <w:highlight w:val="yellow"/>
          </w:rPr>
          <w:delText xml:space="preserve"> If </w:delText>
        </w:r>
        <w:r w:rsidDel="00F14C10">
          <w:rPr>
            <w:rFonts w:ascii="Calibri" w:hAnsi="Calibri" w:cs="Calibri"/>
            <w:color w:val="000000"/>
            <w:highlight w:val="yellow"/>
          </w:rPr>
          <w:delText>the Secure Protocol and Data Model (SPDM) is used to authenticate the device, the firmware should send SPDM GET_DIGESTS message to verify the digest of the SPDM define certificate chain or send SPDM GET_CERTIFICATE message to verify the entire SPDM define certificate chain. Then the firmware should send SPDM CHALLENGE message and verify the digital signature of the SPDM CHALLENGE_AUTH response with the leaf certificate in this certificate chain.</w:delText>
        </w:r>
        <w:r w:rsidRPr="00DA4A4A" w:rsidDel="00F14C10">
          <w:rPr>
            <w:rFonts w:ascii="Calibri" w:hAnsi="Calibri" w:cs="Calibri"/>
            <w:color w:val="000000"/>
            <w:highlight w:val="yellow"/>
          </w:rPr>
          <w:delText xml:space="preserve"> The </w:delText>
        </w:r>
        <w:r w:rsidRPr="00DA4A4A" w:rsidDel="00F14C10">
          <w:rPr>
            <w:rFonts w:ascii="Consolas-Italic" w:hAnsi="Consolas-Italic"/>
            <w:i/>
            <w:iCs/>
            <w:color w:val="800000"/>
            <w:highlight w:val="yellow"/>
          </w:rPr>
          <w:delText xml:space="preserve">SignatureHeader </w:delText>
        </w:r>
        <w:r w:rsidRPr="00DA4A4A" w:rsidDel="00F14C10">
          <w:rPr>
            <w:rFonts w:ascii="Calibri" w:hAnsi="Calibri" w:cs="Calibri"/>
            <w:color w:val="000000"/>
            <w:highlight w:val="yellow"/>
          </w:rPr>
          <w:delText xml:space="preserve">size shall always be 0. The </w:delText>
        </w:r>
        <w:r w:rsidRPr="00DA4A4A" w:rsidDel="00F14C10">
          <w:rPr>
            <w:rFonts w:ascii="Consolas-Italic" w:hAnsi="Consolas-Italic"/>
            <w:i/>
            <w:iCs/>
            <w:color w:val="800000"/>
            <w:highlight w:val="yellow"/>
          </w:rPr>
          <w:delText xml:space="preserve">SignatureSize </w:delText>
        </w:r>
        <w:r w:rsidRPr="00DA4A4A" w:rsidDel="00F14C10">
          <w:rPr>
            <w:rFonts w:ascii="Calibri" w:hAnsi="Calibri" w:cs="Calibri"/>
            <w:color w:val="000000"/>
            <w:highlight w:val="yellow"/>
          </w:rPr>
          <w:delText xml:space="preserve">may vary but shall always be 16 (size of the </w:delText>
        </w:r>
        <w:r w:rsidRPr="00DA4A4A" w:rsidDel="00F14C10">
          <w:rPr>
            <w:rFonts w:ascii="Consolas-Italic" w:hAnsi="Consolas-Italic"/>
            <w:i/>
            <w:iCs/>
            <w:color w:val="800000"/>
            <w:highlight w:val="yellow"/>
          </w:rPr>
          <w:delText xml:space="preserve">SignatureOwner </w:delText>
        </w:r>
        <w:r w:rsidRPr="00DA4A4A" w:rsidDel="00F14C10">
          <w:rPr>
            <w:rFonts w:ascii="Calibri" w:hAnsi="Calibri" w:cs="Calibri"/>
            <w:color w:val="000000"/>
            <w:highlight w:val="yellow"/>
          </w:rPr>
          <w:delText xml:space="preserve">component) + the size of the </w:delText>
        </w:r>
        <w:r w:rsidDel="00F14C10">
          <w:rPr>
            <w:rFonts w:ascii="Calibri" w:hAnsi="Calibri" w:cs="Calibri"/>
            <w:color w:val="000000"/>
            <w:highlight w:val="yellow"/>
          </w:rPr>
          <w:delText>SPDM defined certificate chain</w:delText>
        </w:r>
        <w:r w:rsidRPr="00DA4A4A" w:rsidDel="00F14C10">
          <w:rPr>
            <w:rFonts w:ascii="Calibri" w:hAnsi="Calibri" w:cs="Calibri"/>
            <w:color w:val="000000"/>
            <w:highlight w:val="yellow"/>
          </w:rPr>
          <w:delText xml:space="preserve"> itself.</w:delText>
        </w:r>
      </w:del>
    </w:p>
    <w:p w14:paraId="14BF375E" w14:textId="27C5516E" w:rsidR="0047255D" w:rsidDel="00F14C10" w:rsidRDefault="0047255D" w:rsidP="0047255D">
      <w:pPr>
        <w:spacing w:before="80" w:line="240" w:lineRule="auto"/>
        <w:ind w:firstLine="432"/>
        <w:rPr>
          <w:del w:id="68" w:author="Yao, Jiewen" w:date="2021-04-26T08:17:00Z"/>
          <w:rFonts w:ascii="Calibri" w:hAnsi="Calibri" w:cs="Calibri"/>
          <w:color w:val="000000"/>
        </w:rPr>
      </w:pPr>
    </w:p>
    <w:p w14:paraId="06BBCA2C" w14:textId="3B4BE156" w:rsidR="0047255D" w:rsidDel="00F14C10" w:rsidRDefault="0047255D" w:rsidP="0047255D">
      <w:pPr>
        <w:spacing w:before="80" w:line="240" w:lineRule="auto"/>
        <w:ind w:firstLine="432"/>
        <w:rPr>
          <w:del w:id="69" w:author="Yao, Jiewen" w:date="2021-04-26T08:17:00Z"/>
          <w:rFonts w:ascii="Calibri-Bold" w:hAnsi="Calibri-Bold" w:hint="eastAsia"/>
          <w:b/>
          <w:bCs/>
          <w:color w:val="000000"/>
        </w:rPr>
      </w:pPr>
      <w:del w:id="70" w:author="Yao, Jiewen" w:date="2021-04-26T08:17:00Z">
        <w:r w:rsidRPr="00DA4A4A" w:rsidDel="00F14C10">
          <w:rPr>
            <w:rFonts w:ascii="Consolas-Bold" w:hAnsi="Consolas-Bold"/>
            <w:b/>
            <w:bCs/>
            <w:color w:val="800000"/>
            <w:sz w:val="20"/>
            <w:szCs w:val="20"/>
            <w:highlight w:val="yellow"/>
          </w:rPr>
          <w:delText>#define EFI_CERT_</w:delText>
        </w:r>
        <w:r w:rsidDel="00F14C10">
          <w:rPr>
            <w:rFonts w:ascii="Consolas-Bold" w:hAnsi="Consolas-Bold"/>
            <w:b/>
            <w:bCs/>
            <w:color w:val="800000"/>
            <w:sz w:val="20"/>
            <w:szCs w:val="20"/>
            <w:highlight w:val="yellow"/>
          </w:rPr>
          <w:delText>X509_</w:delText>
        </w:r>
        <w:r w:rsidRPr="00DA4A4A" w:rsidDel="00F14C10">
          <w:rPr>
            <w:rFonts w:ascii="Consolas-Bold" w:hAnsi="Consolas-Bold"/>
            <w:b/>
            <w:bCs/>
            <w:color w:val="800000"/>
            <w:sz w:val="20"/>
            <w:szCs w:val="20"/>
            <w:highlight w:val="yellow"/>
          </w:rPr>
          <w:delText>CERT_CHAIN_</w:delText>
        </w:r>
        <w:r w:rsidDel="00F14C10">
          <w:rPr>
            <w:rFonts w:ascii="Consolas-Bold" w:hAnsi="Consolas-Bold"/>
            <w:b/>
            <w:bCs/>
            <w:color w:val="800000"/>
            <w:sz w:val="20"/>
            <w:szCs w:val="20"/>
            <w:highlight w:val="yellow"/>
          </w:rPr>
          <w:delText>SHA256_</w:delText>
        </w:r>
        <w:r w:rsidRPr="00DA4A4A" w:rsidDel="00F14C10">
          <w:rPr>
            <w:rFonts w:ascii="Consolas-Bold" w:hAnsi="Consolas-Bold"/>
            <w:b/>
            <w:bCs/>
            <w:color w:val="800000"/>
            <w:sz w:val="20"/>
            <w:szCs w:val="20"/>
            <w:highlight w:val="yellow"/>
          </w:rPr>
          <w:delText>GUID \</w:delText>
        </w:r>
        <w:r w:rsidRPr="00DA4A4A" w:rsidDel="00F14C10">
          <w:rPr>
            <w:rFonts w:ascii="Consolas-Bold" w:hAnsi="Consolas-Bold"/>
            <w:b/>
            <w:bCs/>
            <w:color w:val="800000"/>
            <w:sz w:val="20"/>
            <w:szCs w:val="20"/>
            <w:highlight w:val="yellow"/>
          </w:rPr>
          <w:br/>
          <w:delText xml:space="preserve">    { </w:delText>
        </w:r>
        <w:r w:rsidRPr="00AC3ECE" w:rsidDel="00F14C10">
          <w:rPr>
            <w:rFonts w:ascii="Consolas-Bold" w:hAnsi="Consolas-Bold"/>
            <w:b/>
            <w:bCs/>
            <w:color w:val="800000"/>
            <w:sz w:val="20"/>
            <w:szCs w:val="20"/>
            <w:highlight w:val="yellow"/>
          </w:rPr>
          <w:delText>0x14749a83, 0x5c7, 0x4f79</w:delText>
        </w:r>
        <w:r w:rsidRPr="00DA4A4A" w:rsidDel="00F14C10">
          <w:rPr>
            <w:rFonts w:ascii="Consolas-Bold" w:hAnsi="Consolas-Bold"/>
            <w:b/>
            <w:bCs/>
            <w:color w:val="800000"/>
            <w:sz w:val="20"/>
            <w:szCs w:val="20"/>
            <w:highlight w:val="yellow"/>
          </w:rPr>
          <w:delText>, \</w:delText>
        </w:r>
        <w:r w:rsidRPr="00DA4A4A" w:rsidDel="00F14C10">
          <w:rPr>
            <w:rFonts w:ascii="Consolas-Bold" w:hAnsi="Consolas-Bold"/>
            <w:b/>
            <w:bCs/>
            <w:color w:val="800000"/>
            <w:sz w:val="20"/>
            <w:szCs w:val="20"/>
            <w:highlight w:val="yellow"/>
          </w:rPr>
          <w:br/>
          <w:delText xml:space="preserve">      { </w:delText>
        </w:r>
        <w:r w:rsidRPr="00AC3ECE" w:rsidDel="00F14C10">
          <w:rPr>
            <w:rFonts w:ascii="Consolas-Bold" w:hAnsi="Consolas-Bold"/>
            <w:b/>
            <w:bCs/>
            <w:color w:val="800000"/>
            <w:sz w:val="20"/>
            <w:szCs w:val="20"/>
            <w:highlight w:val="yellow"/>
          </w:rPr>
          <w:delText>0xab, 0xaf, 0x75, 0x92, 0x71, 0x73, 0xf7, 0x43</w:delText>
        </w:r>
        <w:r w:rsidRPr="00DA4A4A" w:rsidDel="00F14C10">
          <w:rPr>
            <w:rFonts w:ascii="Consolas-Bold" w:hAnsi="Consolas-Bold"/>
            <w:b/>
            <w:bCs/>
            <w:color w:val="800000"/>
            <w:sz w:val="20"/>
            <w:szCs w:val="20"/>
            <w:highlight w:val="yellow"/>
          </w:rPr>
          <w:delText xml:space="preserve"> } };</w:delText>
        </w:r>
        <w:r w:rsidRPr="00696F0D" w:rsidDel="00F14C10">
          <w:rPr>
            <w:rFonts w:ascii="Consolas-Bold" w:hAnsi="Consolas-Bold"/>
            <w:b/>
            <w:bCs/>
            <w:color w:val="800000"/>
            <w:sz w:val="20"/>
            <w:szCs w:val="20"/>
          </w:rPr>
          <w:br/>
        </w:r>
        <w:r w:rsidRPr="00C651BE" w:rsidDel="00F14C10">
          <w:rPr>
            <w:rFonts w:ascii="Calibri-Bold" w:hAnsi="Calibri-Bold"/>
            <w:b/>
            <w:bCs/>
            <w:color w:val="000000"/>
            <w:highlight w:val="yellow"/>
          </w:rPr>
          <w:delText>Prototype</w:delText>
        </w:r>
        <w:r w:rsidRPr="00C651BE" w:rsidDel="00F14C10">
          <w:rPr>
            <w:rFonts w:ascii="Calibri-Bold" w:hAnsi="Calibri-Bold"/>
            <w:b/>
            <w:bCs/>
            <w:color w:val="000000"/>
            <w:highlight w:val="yellow"/>
          </w:rPr>
          <w:br/>
        </w:r>
        <w:r w:rsidRPr="00C651BE" w:rsidDel="00F14C10">
          <w:rPr>
            <w:rFonts w:ascii="Consolas-Bold" w:hAnsi="Consolas-Bold"/>
            <w:b/>
            <w:bCs/>
            <w:color w:val="800000"/>
            <w:sz w:val="20"/>
            <w:szCs w:val="20"/>
            <w:highlight w:val="yellow"/>
          </w:rPr>
          <w:delText xml:space="preserve">    #pragma pack(1)</w:delText>
        </w:r>
        <w:r w:rsidRPr="00C651BE" w:rsidDel="00F14C10">
          <w:rPr>
            <w:rFonts w:ascii="Consolas-Bold" w:hAnsi="Consolas-Bold"/>
            <w:b/>
            <w:bCs/>
            <w:color w:val="800000"/>
            <w:sz w:val="20"/>
            <w:szCs w:val="20"/>
            <w:highlight w:val="yellow"/>
          </w:rPr>
          <w:br/>
          <w:delText xml:space="preserve">    typedef struct {</w:delText>
        </w:r>
        <w:r w:rsidRPr="00C651BE" w:rsidDel="00F14C10">
          <w:rPr>
            <w:rFonts w:ascii="Consolas-Bold" w:hAnsi="Consolas-Bold"/>
            <w:b/>
            <w:bCs/>
            <w:color w:val="800000"/>
            <w:sz w:val="20"/>
            <w:szCs w:val="20"/>
            <w:highlight w:val="yellow"/>
          </w:rPr>
          <w:br/>
        </w:r>
        <w:r w:rsidRPr="004C7E54" w:rsidDel="00F14C10">
          <w:rPr>
            <w:rFonts w:ascii="Consolas-Bold" w:hAnsi="Consolas-Bold"/>
            <w:b/>
            <w:bCs/>
            <w:color w:val="800000"/>
            <w:sz w:val="20"/>
            <w:szCs w:val="20"/>
            <w:highlight w:val="yellow"/>
          </w:rPr>
          <w:delText xml:space="preserve">      EFI_SHA256_HASH </w:delText>
        </w:r>
        <w:r w:rsidRPr="004C7E54" w:rsidDel="00F14C10">
          <w:rPr>
            <w:rFonts w:ascii="Consolas-Italic" w:hAnsi="Consolas-Italic"/>
            <w:i/>
            <w:iCs/>
            <w:color w:val="800000"/>
            <w:highlight w:val="yellow"/>
          </w:rPr>
          <w:delText>Hash</w:delText>
        </w:r>
        <w:r w:rsidRPr="004C7E54" w:rsidDel="00F14C10">
          <w:rPr>
            <w:rFonts w:ascii="Consolas-Bold" w:hAnsi="Consolas-Bold"/>
            <w:b/>
            <w:bCs/>
            <w:color w:val="800000"/>
            <w:sz w:val="20"/>
            <w:szCs w:val="20"/>
            <w:highlight w:val="yellow"/>
          </w:rPr>
          <w:delText>;</w:delText>
        </w:r>
        <w:r w:rsidRPr="004C7E54" w:rsidDel="00F14C10">
          <w:rPr>
            <w:rFonts w:ascii="Consolas-Bold" w:hAnsi="Consolas-Bold"/>
            <w:b/>
            <w:bCs/>
            <w:color w:val="800000"/>
            <w:sz w:val="20"/>
            <w:szCs w:val="20"/>
            <w:highlight w:val="yellow"/>
          </w:rPr>
          <w:br/>
          <w:delText xml:space="preserve">      EFI_TIME </w:delText>
        </w:r>
        <w:r w:rsidRPr="004C7E54" w:rsidDel="00F14C10">
          <w:rPr>
            <w:rFonts w:ascii="Consolas-Italic" w:hAnsi="Consolas-Italic"/>
            <w:i/>
            <w:iCs/>
            <w:color w:val="800000"/>
            <w:highlight w:val="yellow"/>
          </w:rPr>
          <w:delText>TimeOfRevocation</w:delText>
        </w:r>
        <w:r w:rsidRPr="004C7E54" w:rsidDel="00F14C10">
          <w:rPr>
            <w:rFonts w:ascii="Consolas-Bold" w:hAnsi="Consolas-Bold"/>
            <w:b/>
            <w:bCs/>
            <w:color w:val="800000"/>
            <w:sz w:val="20"/>
            <w:szCs w:val="20"/>
            <w:highlight w:val="yellow"/>
          </w:rPr>
          <w:delText>;</w:delText>
        </w:r>
        <w:r w:rsidRPr="004C7E54" w:rsidDel="00F14C10">
          <w:rPr>
            <w:rFonts w:ascii="Consolas-Bold" w:hAnsi="Consolas-Bold"/>
            <w:b/>
            <w:bCs/>
            <w:color w:val="800000"/>
            <w:sz w:val="20"/>
            <w:szCs w:val="20"/>
            <w:highlight w:val="yellow"/>
          </w:rPr>
          <w:br/>
        </w:r>
        <w:r w:rsidRPr="00C651BE" w:rsidDel="00F14C10">
          <w:rPr>
            <w:rFonts w:ascii="Consolas-Bold" w:hAnsi="Consolas-Bold"/>
            <w:b/>
            <w:bCs/>
            <w:color w:val="800000"/>
            <w:sz w:val="20"/>
            <w:szCs w:val="20"/>
            <w:highlight w:val="yellow"/>
          </w:rPr>
          <w:delText xml:space="preserve">    } EFI_CERT_</w:delText>
        </w:r>
        <w:r w:rsidDel="00F14C10">
          <w:rPr>
            <w:rFonts w:ascii="Consolas-Bold" w:hAnsi="Consolas-Bold"/>
            <w:b/>
            <w:bCs/>
            <w:color w:val="800000"/>
            <w:sz w:val="20"/>
            <w:szCs w:val="20"/>
            <w:highlight w:val="yellow"/>
          </w:rPr>
          <w:delText>X509</w:delText>
        </w:r>
        <w:r w:rsidRPr="00C651BE" w:rsidDel="00F14C10">
          <w:rPr>
            <w:rFonts w:ascii="Consolas-Bold" w:hAnsi="Consolas-Bold"/>
            <w:b/>
            <w:bCs/>
            <w:color w:val="800000"/>
            <w:sz w:val="20"/>
            <w:szCs w:val="20"/>
            <w:highlight w:val="yellow"/>
          </w:rPr>
          <w:delText>_CERT_CHAIN_</w:delText>
        </w:r>
        <w:r w:rsidDel="00F14C10">
          <w:rPr>
            <w:rFonts w:ascii="Consolas-Bold" w:hAnsi="Consolas-Bold"/>
            <w:b/>
            <w:bCs/>
            <w:color w:val="800000"/>
            <w:sz w:val="20"/>
            <w:szCs w:val="20"/>
            <w:highlight w:val="yellow"/>
          </w:rPr>
          <w:delText>SHA256</w:delText>
        </w:r>
        <w:r w:rsidRPr="00C651BE" w:rsidDel="00F14C10">
          <w:rPr>
            <w:rFonts w:ascii="Consolas-Bold" w:hAnsi="Consolas-Bold"/>
            <w:b/>
            <w:bCs/>
            <w:color w:val="800000"/>
            <w:sz w:val="20"/>
            <w:szCs w:val="20"/>
            <w:highlight w:val="yellow"/>
          </w:rPr>
          <w:delText>;</w:delText>
        </w:r>
        <w:r w:rsidRPr="00C651BE" w:rsidDel="00F14C10">
          <w:rPr>
            <w:rFonts w:ascii="Consolas-Bold" w:hAnsi="Consolas-Bold"/>
            <w:b/>
            <w:bCs/>
            <w:color w:val="800000"/>
            <w:sz w:val="20"/>
            <w:szCs w:val="20"/>
            <w:highlight w:val="yellow"/>
          </w:rPr>
          <w:br/>
          <w:delText xml:space="preserve">    #pragma pack()</w:delText>
        </w:r>
        <w:r w:rsidRPr="00C651BE" w:rsidDel="00F14C10">
          <w:rPr>
            <w:rFonts w:ascii="Consolas-Bold" w:hAnsi="Consolas-Bold"/>
            <w:b/>
            <w:bCs/>
            <w:color w:val="800000"/>
            <w:sz w:val="20"/>
            <w:szCs w:val="20"/>
            <w:highlight w:val="yellow"/>
          </w:rPr>
          <w:br/>
        </w:r>
        <w:r w:rsidRPr="00C651BE" w:rsidDel="00F14C10">
          <w:rPr>
            <w:rFonts w:ascii="Calibri-Bold" w:hAnsi="Calibri-Bold"/>
            <w:b/>
            <w:bCs/>
            <w:color w:val="000000"/>
            <w:highlight w:val="yellow"/>
          </w:rPr>
          <w:delText>Members</w:delText>
        </w:r>
        <w:r w:rsidRPr="00C651BE" w:rsidDel="00F14C10">
          <w:rPr>
            <w:rFonts w:ascii="Calibri-Bold" w:hAnsi="Calibri-Bold"/>
            <w:b/>
            <w:bCs/>
            <w:color w:val="000000"/>
            <w:highlight w:val="yellow"/>
          </w:rPr>
          <w:br/>
        </w:r>
        <w:r w:rsidRPr="00C651BE" w:rsidDel="00F14C10">
          <w:rPr>
            <w:rFonts w:ascii="Consolas-Italic" w:hAnsi="Consolas-Italic"/>
            <w:i/>
            <w:iCs/>
            <w:color w:val="800000"/>
            <w:highlight w:val="yellow"/>
          </w:rPr>
          <w:delText xml:space="preserve">    </w:delText>
        </w:r>
        <w:r w:rsidDel="00F14C10">
          <w:rPr>
            <w:rFonts w:ascii="Consolas-Italic" w:hAnsi="Consolas-Italic"/>
            <w:i/>
            <w:iCs/>
            <w:color w:val="800000"/>
            <w:highlight w:val="yellow"/>
          </w:rPr>
          <w:delText>Hash</w:delText>
        </w:r>
        <w:r w:rsidRPr="00C651BE" w:rsidDel="00F14C10">
          <w:rPr>
            <w:rFonts w:ascii="Consolas-Italic" w:hAnsi="Consolas-Italic"/>
            <w:i/>
            <w:iCs/>
            <w:color w:val="800000"/>
            <w:highlight w:val="yellow"/>
          </w:rPr>
          <w:br/>
        </w:r>
        <w:r w:rsidRPr="00C651BE" w:rsidDel="00F14C10">
          <w:rPr>
            <w:rFonts w:ascii="Calibri" w:hAnsi="Calibri" w:cs="Calibri"/>
            <w:color w:val="000000"/>
            <w:highlight w:val="yellow"/>
          </w:rPr>
          <w:delText xml:space="preserve">                The </w:delText>
        </w:r>
        <w:r w:rsidDel="00F14C10">
          <w:rPr>
            <w:rFonts w:ascii="Calibri" w:hAnsi="Calibri" w:cs="Calibri"/>
            <w:color w:val="000000"/>
            <w:highlight w:val="yellow"/>
          </w:rPr>
          <w:delText>SHA256 hash of the DER-encoded X509 certificate chain</w:delText>
        </w:r>
        <w:r w:rsidRPr="00C651BE" w:rsidDel="00F14C10">
          <w:rPr>
            <w:rFonts w:ascii="Calibri" w:hAnsi="Calibri" w:cs="Calibri"/>
            <w:color w:val="000000"/>
            <w:highlight w:val="yellow"/>
          </w:rPr>
          <w:delText>.</w:delText>
        </w:r>
        <w:r w:rsidRPr="00C651BE" w:rsidDel="00F14C10">
          <w:rPr>
            <w:rFonts w:ascii="Calibri" w:hAnsi="Calibri" w:cs="Calibri"/>
            <w:color w:val="000000"/>
            <w:highlight w:val="yellow"/>
          </w:rPr>
          <w:br/>
        </w:r>
        <w:r w:rsidRPr="00C651BE" w:rsidDel="00F14C10">
          <w:rPr>
            <w:rFonts w:ascii="Consolas-Italic" w:hAnsi="Consolas-Italic"/>
            <w:i/>
            <w:iCs/>
            <w:color w:val="800000"/>
            <w:highlight w:val="yellow"/>
          </w:rPr>
          <w:delText xml:space="preserve">    </w:delText>
        </w:r>
        <w:r w:rsidDel="00F14C10">
          <w:rPr>
            <w:rFonts w:ascii="Consolas-Italic" w:hAnsi="Consolas-Italic"/>
            <w:i/>
            <w:iCs/>
            <w:color w:val="800000"/>
            <w:highlight w:val="yellow"/>
          </w:rPr>
          <w:delText>TimeOfRevocation</w:delText>
        </w:r>
        <w:r w:rsidRPr="00C651BE" w:rsidDel="00F14C10">
          <w:rPr>
            <w:rFonts w:ascii="Consolas-Italic" w:hAnsi="Consolas-Italic"/>
            <w:i/>
            <w:iCs/>
            <w:color w:val="800000"/>
            <w:highlight w:val="yellow"/>
          </w:rPr>
          <w:br/>
        </w:r>
        <w:r w:rsidRPr="00C651BE" w:rsidDel="00F14C10">
          <w:rPr>
            <w:rFonts w:ascii="Calibri" w:hAnsi="Calibri" w:cs="Calibri"/>
            <w:color w:val="000000"/>
            <w:highlight w:val="yellow"/>
          </w:rPr>
          <w:delText xml:space="preserve">                The </w:delText>
        </w:r>
        <w:r w:rsidDel="00F14C10">
          <w:rPr>
            <w:rFonts w:ascii="Calibri" w:hAnsi="Calibri" w:cs="Calibri"/>
            <w:color w:val="000000"/>
            <w:highlight w:val="yellow"/>
          </w:rPr>
          <w:delText>time that the certificate chain shall be considered to be revoked</w:delText>
        </w:r>
        <w:r w:rsidRPr="00C651BE" w:rsidDel="00F14C10">
          <w:rPr>
            <w:rFonts w:ascii="Calibri" w:hAnsi="Calibri" w:cs="Calibri"/>
            <w:color w:val="000000"/>
            <w:highlight w:val="yellow"/>
          </w:rPr>
          <w:delText>.</w:delText>
        </w:r>
        <w:r w:rsidRPr="00C651BE" w:rsidDel="00F14C10">
          <w:rPr>
            <w:rFonts w:ascii="Calibri" w:hAnsi="Calibri" w:cs="Calibri"/>
            <w:color w:val="000000"/>
            <w:highlight w:val="yellow"/>
          </w:rPr>
          <w:br/>
        </w:r>
      </w:del>
    </w:p>
    <w:p w14:paraId="6D47B639" w14:textId="5DF0295A" w:rsidR="0047255D" w:rsidDel="00F14C10" w:rsidRDefault="0047255D" w:rsidP="0047255D">
      <w:pPr>
        <w:spacing w:before="80" w:line="240" w:lineRule="auto"/>
        <w:ind w:firstLine="432"/>
        <w:rPr>
          <w:del w:id="71" w:author="Yao, Jiewen" w:date="2021-04-26T08:17:00Z"/>
          <w:rFonts w:ascii="Calibri" w:hAnsi="Calibri" w:cs="Calibri"/>
          <w:color w:val="000000"/>
        </w:rPr>
      </w:pPr>
      <w:del w:id="72" w:author="Yao, Jiewen" w:date="2021-04-26T08:17:00Z">
        <w:r w:rsidRPr="00DA4A4A" w:rsidDel="00F14C10">
          <w:rPr>
            <w:rFonts w:ascii="Calibri" w:hAnsi="Calibri" w:cs="Calibri"/>
            <w:color w:val="000000"/>
            <w:highlight w:val="yellow"/>
          </w:rPr>
          <w:delText xml:space="preserve">This identifies a signature </w:delText>
        </w:r>
        <w:r w:rsidDel="00F14C10">
          <w:rPr>
            <w:rFonts w:ascii="Calibri" w:hAnsi="Calibri" w:cs="Calibri"/>
            <w:color w:val="000000"/>
            <w:highlight w:val="yellow"/>
          </w:rPr>
          <w:delText>containing a SHA256 hash for the DER-encoded X509 certificate chain</w:delText>
        </w:r>
        <w:r w:rsidRPr="00DA4A4A" w:rsidDel="00F14C10">
          <w:rPr>
            <w:rFonts w:ascii="Calibri" w:hAnsi="Calibri" w:cs="Calibri"/>
            <w:color w:val="000000"/>
            <w:highlight w:val="yellow"/>
          </w:rPr>
          <w:delText>.</w:delText>
        </w:r>
        <w:r w:rsidDel="00F14C10">
          <w:rPr>
            <w:rFonts w:ascii="Calibri" w:hAnsi="Calibri" w:cs="Calibri"/>
            <w:color w:val="000000"/>
            <w:highlight w:val="yellow"/>
          </w:rPr>
          <w:delText xml:space="preserve"> This signature could be used in the device authentication.</w:delText>
        </w:r>
        <w:r w:rsidRPr="00DA4A4A" w:rsidDel="00F14C10">
          <w:rPr>
            <w:rFonts w:ascii="Calibri" w:hAnsi="Calibri" w:cs="Calibri"/>
            <w:color w:val="000000"/>
            <w:highlight w:val="yellow"/>
          </w:rPr>
          <w:delText xml:space="preserve"> If </w:delText>
        </w:r>
        <w:r w:rsidDel="00F14C10">
          <w:rPr>
            <w:rFonts w:ascii="Calibri" w:hAnsi="Calibri" w:cs="Calibri"/>
            <w:color w:val="000000"/>
            <w:highlight w:val="yellow"/>
          </w:rPr>
          <w:delText xml:space="preserve">the Secure Protocol and Data Model (SPDM) is used to authenticate the device, the firmware should send SPDM GET_CERTIFICATE message to verify the entire SPDM define certificate chain with the hash of the certificate chain and the revocation time. Then the firmware should send SPDM CHALLENGE message and verify the digital signature of the SPDM </w:delText>
        </w:r>
        <w:r w:rsidDel="00F14C10">
          <w:rPr>
            <w:rFonts w:ascii="Calibri" w:hAnsi="Calibri" w:cs="Calibri"/>
            <w:color w:val="000000"/>
            <w:highlight w:val="yellow"/>
          </w:rPr>
          <w:lastRenderedPageBreak/>
          <w:delText>CHALLENGE_AUTH response with the leaf certificate in the verified certificate chain.</w:delText>
        </w:r>
        <w:r w:rsidRPr="00DA4A4A" w:rsidDel="00F14C10">
          <w:rPr>
            <w:rFonts w:ascii="Calibri" w:hAnsi="Calibri" w:cs="Calibri"/>
            <w:color w:val="000000"/>
            <w:highlight w:val="yellow"/>
          </w:rPr>
          <w:delText xml:space="preserve">  The </w:delText>
        </w:r>
        <w:r w:rsidRPr="00DA4A4A" w:rsidDel="00F14C10">
          <w:rPr>
            <w:rFonts w:ascii="Consolas-Italic" w:hAnsi="Consolas-Italic"/>
            <w:i/>
            <w:iCs/>
            <w:color w:val="800000"/>
            <w:highlight w:val="yellow"/>
          </w:rPr>
          <w:delText xml:space="preserve">SignatureHeader </w:delText>
        </w:r>
        <w:r w:rsidRPr="00DA4A4A" w:rsidDel="00F14C10">
          <w:rPr>
            <w:rFonts w:ascii="Calibri" w:hAnsi="Calibri" w:cs="Calibri"/>
            <w:color w:val="000000"/>
            <w:highlight w:val="yellow"/>
          </w:rPr>
          <w:delText xml:space="preserve">size shall always be 0. The </w:delText>
        </w:r>
        <w:r w:rsidRPr="00DA4A4A" w:rsidDel="00F14C10">
          <w:rPr>
            <w:rFonts w:ascii="Consolas-Italic" w:hAnsi="Consolas-Italic"/>
            <w:i/>
            <w:iCs/>
            <w:color w:val="800000"/>
            <w:highlight w:val="yellow"/>
          </w:rPr>
          <w:delText xml:space="preserve">SignatureSize </w:delText>
        </w:r>
        <w:r w:rsidRPr="00DA4A4A" w:rsidDel="00F14C10">
          <w:rPr>
            <w:rFonts w:ascii="Calibri" w:hAnsi="Calibri" w:cs="Calibri"/>
            <w:color w:val="000000"/>
            <w:highlight w:val="yellow"/>
          </w:rPr>
          <w:delText xml:space="preserve">shall always be 16 (size of the </w:delText>
        </w:r>
        <w:r w:rsidRPr="00DA4A4A" w:rsidDel="00F14C10">
          <w:rPr>
            <w:rFonts w:ascii="Consolas-Italic" w:hAnsi="Consolas-Italic"/>
            <w:i/>
            <w:iCs/>
            <w:color w:val="800000"/>
            <w:highlight w:val="yellow"/>
          </w:rPr>
          <w:delText xml:space="preserve">SignatureOwner </w:delText>
        </w:r>
        <w:r w:rsidRPr="00DA4A4A" w:rsidDel="00F14C10">
          <w:rPr>
            <w:rFonts w:ascii="Calibri" w:hAnsi="Calibri" w:cs="Calibri"/>
            <w:color w:val="000000"/>
            <w:highlight w:val="yellow"/>
          </w:rPr>
          <w:delText xml:space="preserve">component) + </w:delText>
        </w:r>
        <w:r w:rsidDel="00F14C10">
          <w:rPr>
            <w:rFonts w:ascii="Calibri" w:hAnsi="Calibri" w:cs="Calibri"/>
            <w:color w:val="000000"/>
            <w:highlight w:val="yellow"/>
          </w:rPr>
          <w:delText xml:space="preserve">48 bytes for an </w:delText>
        </w:r>
        <w:r w:rsidRPr="00AC3A07" w:rsidDel="00F14C10">
          <w:rPr>
            <w:rFonts w:ascii="Consolas-Bold" w:hAnsi="Consolas-Bold"/>
            <w:color w:val="800000"/>
            <w:sz w:val="20"/>
            <w:szCs w:val="20"/>
            <w:highlight w:val="yellow"/>
          </w:rPr>
          <w:delText>EFI_CERT_X509_CERT_CHAIN_SHA256</w:delText>
        </w:r>
        <w:r w:rsidRPr="00546134" w:rsidDel="00F14C10">
          <w:rPr>
            <w:rFonts w:ascii="Calibri" w:hAnsi="Calibri" w:cs="Calibri"/>
            <w:color w:val="000000"/>
            <w:highlight w:val="yellow"/>
          </w:rPr>
          <w:delText>.</w:delText>
        </w:r>
        <w:r w:rsidRPr="00546134" w:rsidDel="00F14C10">
          <w:rPr>
            <w:highlight w:val="yellow"/>
          </w:rPr>
          <w:delText xml:space="preserve"> </w:delText>
        </w:r>
        <w:r w:rsidRPr="00546134" w:rsidDel="00F14C10">
          <w:rPr>
            <w:rFonts w:ascii="Calibri" w:hAnsi="Calibri" w:cs="Calibri"/>
            <w:color w:val="000000"/>
            <w:highlight w:val="yellow"/>
          </w:rPr>
          <w:delText>If the</w:delText>
        </w:r>
        <w:r w:rsidDel="00F14C10">
          <w:rPr>
            <w:rFonts w:ascii="Calibri" w:hAnsi="Calibri" w:cs="Calibri"/>
            <w:color w:val="000000"/>
            <w:highlight w:val="yellow"/>
          </w:rPr>
          <w:delText xml:space="preserve"> </w:delText>
        </w:r>
        <w:r w:rsidRPr="00546134" w:rsidDel="00F14C10">
          <w:rPr>
            <w:rFonts w:ascii="Consolas-Italic" w:hAnsi="Consolas-Italic"/>
            <w:i/>
            <w:iCs/>
            <w:color w:val="800000"/>
            <w:highlight w:val="yellow"/>
          </w:rPr>
          <w:delText xml:space="preserve">TimeOfRevocation </w:delText>
        </w:r>
        <w:r w:rsidRPr="00546134" w:rsidDel="00F14C10">
          <w:rPr>
            <w:rFonts w:ascii="Calibri" w:hAnsi="Calibri" w:cs="Calibri"/>
            <w:color w:val="000000"/>
            <w:highlight w:val="yellow"/>
          </w:rPr>
          <w:delText xml:space="preserve">is non-zero, the certificate </w:delText>
        </w:r>
        <w:r w:rsidDel="00F14C10">
          <w:rPr>
            <w:rFonts w:ascii="Calibri" w:hAnsi="Calibri" w:cs="Calibri"/>
            <w:color w:val="000000"/>
            <w:highlight w:val="yellow"/>
          </w:rPr>
          <w:delText xml:space="preserve">chain </w:delText>
        </w:r>
        <w:r w:rsidRPr="00546134" w:rsidDel="00F14C10">
          <w:rPr>
            <w:rFonts w:ascii="Calibri" w:hAnsi="Calibri" w:cs="Calibri"/>
            <w:color w:val="000000"/>
            <w:highlight w:val="yellow"/>
          </w:rPr>
          <w:delText>should be considered to be revoked</w:delText>
        </w:r>
        <w:r w:rsidDel="00F14C10">
          <w:rPr>
            <w:rFonts w:ascii="Calibri" w:hAnsi="Calibri" w:cs="Calibri"/>
            <w:color w:val="000000"/>
            <w:highlight w:val="yellow"/>
          </w:rPr>
          <w:delText xml:space="preserve"> </w:delText>
        </w:r>
        <w:r w:rsidRPr="00546134" w:rsidDel="00F14C10">
          <w:rPr>
            <w:rFonts w:ascii="Calibri" w:hAnsi="Calibri" w:cs="Calibri"/>
            <w:color w:val="000000"/>
            <w:highlight w:val="yellow"/>
          </w:rPr>
          <w:delText>from that time and onwards, and otherwise the certificate</w:delText>
        </w:r>
        <w:r w:rsidDel="00F14C10">
          <w:rPr>
            <w:rFonts w:ascii="Calibri" w:hAnsi="Calibri" w:cs="Calibri"/>
            <w:color w:val="000000"/>
            <w:highlight w:val="yellow"/>
          </w:rPr>
          <w:delText xml:space="preserve"> chain </w:delText>
        </w:r>
        <w:r w:rsidRPr="00546134" w:rsidDel="00F14C10">
          <w:rPr>
            <w:rFonts w:ascii="Calibri" w:hAnsi="Calibri" w:cs="Calibri"/>
            <w:color w:val="000000"/>
            <w:highlight w:val="yellow"/>
          </w:rPr>
          <w:delText>shall be considered to</w:delText>
        </w:r>
        <w:r w:rsidDel="00F14C10">
          <w:rPr>
            <w:rFonts w:ascii="Calibri" w:hAnsi="Calibri" w:cs="Calibri"/>
            <w:color w:val="000000"/>
            <w:highlight w:val="yellow"/>
          </w:rPr>
          <w:delText xml:space="preserve"> </w:delText>
        </w:r>
        <w:r w:rsidRPr="00546134" w:rsidDel="00F14C10">
          <w:rPr>
            <w:rFonts w:ascii="Calibri" w:hAnsi="Calibri" w:cs="Calibri"/>
            <w:color w:val="000000"/>
            <w:highlight w:val="yellow"/>
          </w:rPr>
          <w:delText>always be revoked.</w:delText>
        </w:r>
      </w:del>
    </w:p>
    <w:p w14:paraId="7326AA68" w14:textId="616F38AF" w:rsidR="0047255D" w:rsidDel="00F14C10" w:rsidRDefault="0047255D" w:rsidP="0047255D">
      <w:pPr>
        <w:spacing w:before="80" w:line="240" w:lineRule="auto"/>
        <w:rPr>
          <w:del w:id="73" w:author="Yao, Jiewen" w:date="2021-04-26T08:17:00Z"/>
          <w:rFonts w:ascii="Calibri" w:hAnsi="Calibri" w:cs="Calibri"/>
          <w:color w:val="000000"/>
        </w:rPr>
      </w:pPr>
    </w:p>
    <w:p w14:paraId="2D6441CE" w14:textId="301BAF14" w:rsidR="0047255D" w:rsidDel="00F14C10" w:rsidRDefault="0047255D" w:rsidP="0047255D">
      <w:pPr>
        <w:spacing w:before="80" w:line="240" w:lineRule="auto"/>
        <w:ind w:firstLine="432"/>
        <w:rPr>
          <w:del w:id="74" w:author="Yao, Jiewen" w:date="2021-04-26T08:17:00Z"/>
          <w:rFonts w:ascii="Calibri-Bold" w:hAnsi="Calibri-Bold" w:hint="eastAsia"/>
          <w:b/>
          <w:bCs/>
          <w:color w:val="000000"/>
        </w:rPr>
      </w:pPr>
      <w:del w:id="75" w:author="Yao, Jiewen" w:date="2021-04-26T08:17:00Z">
        <w:r w:rsidRPr="00DA4A4A" w:rsidDel="00F14C10">
          <w:rPr>
            <w:rFonts w:ascii="Consolas-Bold" w:hAnsi="Consolas-Bold"/>
            <w:b/>
            <w:bCs/>
            <w:color w:val="800000"/>
            <w:sz w:val="20"/>
            <w:szCs w:val="20"/>
            <w:highlight w:val="yellow"/>
          </w:rPr>
          <w:delText>#define EFI_CERT_</w:delText>
        </w:r>
        <w:r w:rsidDel="00F14C10">
          <w:rPr>
            <w:rFonts w:ascii="Consolas-Bold" w:hAnsi="Consolas-Bold"/>
            <w:b/>
            <w:bCs/>
            <w:color w:val="800000"/>
            <w:sz w:val="20"/>
            <w:szCs w:val="20"/>
            <w:highlight w:val="yellow"/>
          </w:rPr>
          <w:delText>X509_</w:delText>
        </w:r>
        <w:r w:rsidRPr="00DA4A4A" w:rsidDel="00F14C10">
          <w:rPr>
            <w:rFonts w:ascii="Consolas-Bold" w:hAnsi="Consolas-Bold"/>
            <w:b/>
            <w:bCs/>
            <w:color w:val="800000"/>
            <w:sz w:val="20"/>
            <w:szCs w:val="20"/>
            <w:highlight w:val="yellow"/>
          </w:rPr>
          <w:delText>CERT_CHAIN_</w:delText>
        </w:r>
        <w:r w:rsidDel="00F14C10">
          <w:rPr>
            <w:rFonts w:ascii="Consolas-Bold" w:hAnsi="Consolas-Bold"/>
            <w:b/>
            <w:bCs/>
            <w:color w:val="800000"/>
            <w:sz w:val="20"/>
            <w:szCs w:val="20"/>
            <w:highlight w:val="yellow"/>
          </w:rPr>
          <w:delText>SHA384_</w:delText>
        </w:r>
        <w:r w:rsidRPr="00DA4A4A" w:rsidDel="00F14C10">
          <w:rPr>
            <w:rFonts w:ascii="Consolas-Bold" w:hAnsi="Consolas-Bold"/>
            <w:b/>
            <w:bCs/>
            <w:color w:val="800000"/>
            <w:sz w:val="20"/>
            <w:szCs w:val="20"/>
            <w:highlight w:val="yellow"/>
          </w:rPr>
          <w:delText>GUID \</w:delText>
        </w:r>
        <w:r w:rsidRPr="00DA4A4A" w:rsidDel="00F14C10">
          <w:rPr>
            <w:rFonts w:ascii="Consolas-Bold" w:hAnsi="Consolas-Bold"/>
            <w:b/>
            <w:bCs/>
            <w:color w:val="800000"/>
            <w:sz w:val="20"/>
            <w:szCs w:val="20"/>
            <w:highlight w:val="yellow"/>
          </w:rPr>
          <w:br/>
          <w:delText xml:space="preserve">    { </w:delText>
        </w:r>
        <w:r w:rsidRPr="00AC3ECE" w:rsidDel="00F14C10">
          <w:rPr>
            <w:rFonts w:ascii="Consolas-Bold" w:hAnsi="Consolas-Bold"/>
            <w:b/>
            <w:bCs/>
            <w:color w:val="800000"/>
            <w:sz w:val="20"/>
            <w:szCs w:val="20"/>
            <w:highlight w:val="yellow"/>
          </w:rPr>
          <w:delText>0x</w:delText>
        </w:r>
        <w:r w:rsidDel="00F14C10">
          <w:rPr>
            <w:rFonts w:ascii="Consolas-Bold" w:hAnsi="Consolas-Bold"/>
            <w:b/>
            <w:bCs/>
            <w:color w:val="800000"/>
            <w:sz w:val="20"/>
            <w:szCs w:val="20"/>
            <w:highlight w:val="yellow"/>
          </w:rPr>
          <w:delText>3c85befc</w:delText>
        </w:r>
        <w:r w:rsidRPr="00AC3ECE" w:rsidDel="00F14C10">
          <w:rPr>
            <w:rFonts w:ascii="Consolas-Bold" w:hAnsi="Consolas-Bold"/>
            <w:b/>
            <w:bCs/>
            <w:color w:val="800000"/>
            <w:sz w:val="20"/>
            <w:szCs w:val="20"/>
            <w:highlight w:val="yellow"/>
          </w:rPr>
          <w:delText>, 0x</w:delText>
        </w:r>
        <w:r w:rsidDel="00F14C10">
          <w:rPr>
            <w:rFonts w:ascii="Consolas-Bold" w:hAnsi="Consolas-Bold"/>
            <w:b/>
            <w:bCs/>
            <w:color w:val="800000"/>
            <w:sz w:val="20"/>
            <w:szCs w:val="20"/>
            <w:highlight w:val="yellow"/>
          </w:rPr>
          <w:delText>f863</w:delText>
        </w:r>
        <w:r w:rsidRPr="00AC3ECE" w:rsidDel="00F14C10">
          <w:rPr>
            <w:rFonts w:ascii="Consolas-Bold" w:hAnsi="Consolas-Bold"/>
            <w:b/>
            <w:bCs/>
            <w:color w:val="800000"/>
            <w:sz w:val="20"/>
            <w:szCs w:val="20"/>
            <w:highlight w:val="yellow"/>
          </w:rPr>
          <w:delText>, 0x4</w:delText>
        </w:r>
        <w:r w:rsidDel="00F14C10">
          <w:rPr>
            <w:rFonts w:ascii="Consolas-Bold" w:hAnsi="Consolas-Bold"/>
            <w:b/>
            <w:bCs/>
            <w:color w:val="800000"/>
            <w:sz w:val="20"/>
            <w:szCs w:val="20"/>
            <w:highlight w:val="yellow"/>
          </w:rPr>
          <w:delText>db2</w:delText>
        </w:r>
        <w:r w:rsidRPr="00DA4A4A" w:rsidDel="00F14C10">
          <w:rPr>
            <w:rFonts w:ascii="Consolas-Bold" w:hAnsi="Consolas-Bold"/>
            <w:b/>
            <w:bCs/>
            <w:color w:val="800000"/>
            <w:sz w:val="20"/>
            <w:szCs w:val="20"/>
            <w:highlight w:val="yellow"/>
          </w:rPr>
          <w:delText>, \</w:delText>
        </w:r>
        <w:r w:rsidRPr="00DA4A4A" w:rsidDel="00F14C10">
          <w:rPr>
            <w:rFonts w:ascii="Consolas-Bold" w:hAnsi="Consolas-Bold"/>
            <w:b/>
            <w:bCs/>
            <w:color w:val="800000"/>
            <w:sz w:val="20"/>
            <w:szCs w:val="20"/>
            <w:highlight w:val="yellow"/>
          </w:rPr>
          <w:br/>
          <w:delText xml:space="preserve">      { </w:delText>
        </w:r>
        <w:r w:rsidRPr="00AC3ECE" w:rsidDel="00F14C10">
          <w:rPr>
            <w:rFonts w:ascii="Consolas-Bold" w:hAnsi="Consolas-Bold"/>
            <w:b/>
            <w:bCs/>
            <w:color w:val="800000"/>
            <w:sz w:val="20"/>
            <w:szCs w:val="20"/>
            <w:highlight w:val="yellow"/>
          </w:rPr>
          <w:delText>0x</w:delText>
        </w:r>
        <w:r w:rsidDel="00F14C10">
          <w:rPr>
            <w:rFonts w:ascii="Consolas-Bold" w:hAnsi="Consolas-Bold"/>
            <w:b/>
            <w:bCs/>
            <w:color w:val="800000"/>
            <w:sz w:val="20"/>
            <w:szCs w:val="20"/>
            <w:highlight w:val="yellow"/>
          </w:rPr>
          <w:delText>8d</w:delText>
        </w:r>
        <w:r w:rsidRPr="00AC3ECE" w:rsidDel="00F14C10">
          <w:rPr>
            <w:rFonts w:ascii="Consolas-Bold" w:hAnsi="Consolas-Bold"/>
            <w:b/>
            <w:bCs/>
            <w:color w:val="800000"/>
            <w:sz w:val="20"/>
            <w:szCs w:val="20"/>
            <w:highlight w:val="yellow"/>
          </w:rPr>
          <w:delText>, 0x</w:delText>
        </w:r>
        <w:r w:rsidDel="00F14C10">
          <w:rPr>
            <w:rFonts w:ascii="Consolas-Bold" w:hAnsi="Consolas-Bold"/>
            <w:b/>
            <w:bCs/>
            <w:color w:val="800000"/>
            <w:sz w:val="20"/>
            <w:szCs w:val="20"/>
            <w:highlight w:val="yellow"/>
          </w:rPr>
          <w:delText>6a</w:delText>
        </w:r>
        <w:r w:rsidRPr="00AC3ECE" w:rsidDel="00F14C10">
          <w:rPr>
            <w:rFonts w:ascii="Consolas-Bold" w:hAnsi="Consolas-Bold"/>
            <w:b/>
            <w:bCs/>
            <w:color w:val="800000"/>
            <w:sz w:val="20"/>
            <w:szCs w:val="20"/>
            <w:highlight w:val="yellow"/>
          </w:rPr>
          <w:delText>, 0x</w:delText>
        </w:r>
        <w:r w:rsidDel="00F14C10">
          <w:rPr>
            <w:rFonts w:ascii="Consolas-Bold" w:hAnsi="Consolas-Bold"/>
            <w:b/>
            <w:bCs/>
            <w:color w:val="800000"/>
            <w:sz w:val="20"/>
            <w:szCs w:val="20"/>
            <w:highlight w:val="yellow"/>
          </w:rPr>
          <w:delText>af</w:delText>
        </w:r>
        <w:r w:rsidRPr="00AC3ECE" w:rsidDel="00F14C10">
          <w:rPr>
            <w:rFonts w:ascii="Consolas-Bold" w:hAnsi="Consolas-Bold"/>
            <w:b/>
            <w:bCs/>
            <w:color w:val="800000"/>
            <w:sz w:val="20"/>
            <w:szCs w:val="20"/>
            <w:highlight w:val="yellow"/>
          </w:rPr>
          <w:delText>, 0x</w:delText>
        </w:r>
        <w:r w:rsidDel="00F14C10">
          <w:rPr>
            <w:rFonts w:ascii="Consolas-Bold" w:hAnsi="Consolas-Bold"/>
            <w:b/>
            <w:bCs/>
            <w:color w:val="800000"/>
            <w:sz w:val="20"/>
            <w:szCs w:val="20"/>
            <w:highlight w:val="yellow"/>
          </w:rPr>
          <w:delText>73</w:delText>
        </w:r>
        <w:r w:rsidRPr="00AC3ECE" w:rsidDel="00F14C10">
          <w:rPr>
            <w:rFonts w:ascii="Consolas-Bold" w:hAnsi="Consolas-Bold"/>
            <w:b/>
            <w:bCs/>
            <w:color w:val="800000"/>
            <w:sz w:val="20"/>
            <w:szCs w:val="20"/>
            <w:highlight w:val="yellow"/>
          </w:rPr>
          <w:delText>, 0x</w:delText>
        </w:r>
        <w:r w:rsidDel="00F14C10">
          <w:rPr>
            <w:rFonts w:ascii="Consolas-Bold" w:hAnsi="Consolas-Bold"/>
            <w:b/>
            <w:bCs/>
            <w:color w:val="800000"/>
            <w:sz w:val="20"/>
            <w:szCs w:val="20"/>
            <w:highlight w:val="yellow"/>
          </w:rPr>
          <w:delText>25</w:delText>
        </w:r>
        <w:r w:rsidRPr="00AC3ECE" w:rsidDel="00F14C10">
          <w:rPr>
            <w:rFonts w:ascii="Consolas-Bold" w:hAnsi="Consolas-Bold"/>
            <w:b/>
            <w:bCs/>
            <w:color w:val="800000"/>
            <w:sz w:val="20"/>
            <w:szCs w:val="20"/>
            <w:highlight w:val="yellow"/>
          </w:rPr>
          <w:delText>, 0x</w:delText>
        </w:r>
        <w:r w:rsidDel="00F14C10">
          <w:rPr>
            <w:rFonts w:ascii="Consolas-Bold" w:hAnsi="Consolas-Bold"/>
            <w:b/>
            <w:bCs/>
            <w:color w:val="800000"/>
            <w:sz w:val="20"/>
            <w:szCs w:val="20"/>
            <w:highlight w:val="yellow"/>
          </w:rPr>
          <w:delText>4</w:delText>
        </w:r>
        <w:r w:rsidRPr="00AC3ECE" w:rsidDel="00F14C10">
          <w:rPr>
            <w:rFonts w:ascii="Consolas-Bold" w:hAnsi="Consolas-Bold"/>
            <w:b/>
            <w:bCs/>
            <w:color w:val="800000"/>
            <w:sz w:val="20"/>
            <w:szCs w:val="20"/>
            <w:highlight w:val="yellow"/>
          </w:rPr>
          <w:delText>, 0x</w:delText>
        </w:r>
        <w:r w:rsidDel="00F14C10">
          <w:rPr>
            <w:rFonts w:ascii="Consolas-Bold" w:hAnsi="Consolas-Bold"/>
            <w:b/>
            <w:bCs/>
            <w:color w:val="800000"/>
            <w:sz w:val="20"/>
            <w:szCs w:val="20"/>
            <w:highlight w:val="yellow"/>
          </w:rPr>
          <w:delText>93</w:delText>
        </w:r>
        <w:r w:rsidRPr="00AC3ECE" w:rsidDel="00F14C10">
          <w:rPr>
            <w:rFonts w:ascii="Consolas-Bold" w:hAnsi="Consolas-Bold"/>
            <w:b/>
            <w:bCs/>
            <w:color w:val="800000"/>
            <w:sz w:val="20"/>
            <w:szCs w:val="20"/>
            <w:highlight w:val="yellow"/>
          </w:rPr>
          <w:delText>, 0x</w:delText>
        </w:r>
        <w:r w:rsidDel="00F14C10">
          <w:rPr>
            <w:rFonts w:ascii="Consolas-Bold" w:hAnsi="Consolas-Bold"/>
            <w:b/>
            <w:bCs/>
            <w:color w:val="800000"/>
            <w:sz w:val="20"/>
            <w:szCs w:val="20"/>
            <w:highlight w:val="yellow"/>
          </w:rPr>
          <w:delText>9a</w:delText>
        </w:r>
        <w:r w:rsidRPr="00DA4A4A" w:rsidDel="00F14C10">
          <w:rPr>
            <w:rFonts w:ascii="Consolas-Bold" w:hAnsi="Consolas-Bold"/>
            <w:b/>
            <w:bCs/>
            <w:color w:val="800000"/>
            <w:sz w:val="20"/>
            <w:szCs w:val="20"/>
            <w:highlight w:val="yellow"/>
          </w:rPr>
          <w:delText xml:space="preserve"> } };</w:delText>
        </w:r>
        <w:r w:rsidRPr="00696F0D" w:rsidDel="00F14C10">
          <w:rPr>
            <w:rFonts w:ascii="Consolas-Bold" w:hAnsi="Consolas-Bold"/>
            <w:b/>
            <w:bCs/>
            <w:color w:val="800000"/>
            <w:sz w:val="20"/>
            <w:szCs w:val="20"/>
          </w:rPr>
          <w:br/>
        </w:r>
        <w:r w:rsidRPr="00C651BE" w:rsidDel="00F14C10">
          <w:rPr>
            <w:rFonts w:ascii="Calibri-Bold" w:hAnsi="Calibri-Bold"/>
            <w:b/>
            <w:bCs/>
            <w:color w:val="000000"/>
            <w:highlight w:val="yellow"/>
          </w:rPr>
          <w:delText>Prototype</w:delText>
        </w:r>
        <w:r w:rsidRPr="00C651BE" w:rsidDel="00F14C10">
          <w:rPr>
            <w:rFonts w:ascii="Calibri-Bold" w:hAnsi="Calibri-Bold"/>
            <w:b/>
            <w:bCs/>
            <w:color w:val="000000"/>
            <w:highlight w:val="yellow"/>
          </w:rPr>
          <w:br/>
        </w:r>
        <w:r w:rsidRPr="00C651BE" w:rsidDel="00F14C10">
          <w:rPr>
            <w:rFonts w:ascii="Consolas-Bold" w:hAnsi="Consolas-Bold"/>
            <w:b/>
            <w:bCs/>
            <w:color w:val="800000"/>
            <w:sz w:val="20"/>
            <w:szCs w:val="20"/>
            <w:highlight w:val="yellow"/>
          </w:rPr>
          <w:delText xml:space="preserve">    #pragma pack(1)</w:delText>
        </w:r>
        <w:r w:rsidRPr="00C651BE" w:rsidDel="00F14C10">
          <w:rPr>
            <w:rFonts w:ascii="Consolas-Bold" w:hAnsi="Consolas-Bold"/>
            <w:b/>
            <w:bCs/>
            <w:color w:val="800000"/>
            <w:sz w:val="20"/>
            <w:szCs w:val="20"/>
            <w:highlight w:val="yellow"/>
          </w:rPr>
          <w:br/>
          <w:delText xml:space="preserve">    typedef struct {</w:delText>
        </w:r>
        <w:r w:rsidRPr="00C651BE" w:rsidDel="00F14C10">
          <w:rPr>
            <w:rFonts w:ascii="Consolas-Bold" w:hAnsi="Consolas-Bold"/>
            <w:b/>
            <w:bCs/>
            <w:color w:val="800000"/>
            <w:sz w:val="20"/>
            <w:szCs w:val="20"/>
            <w:highlight w:val="yellow"/>
          </w:rPr>
          <w:br/>
        </w:r>
        <w:r w:rsidRPr="004C7E54" w:rsidDel="00F14C10">
          <w:rPr>
            <w:rFonts w:ascii="Consolas-Bold" w:hAnsi="Consolas-Bold"/>
            <w:b/>
            <w:bCs/>
            <w:color w:val="800000"/>
            <w:sz w:val="20"/>
            <w:szCs w:val="20"/>
            <w:highlight w:val="yellow"/>
          </w:rPr>
          <w:delText xml:space="preserve">      EFI_SHA</w:delText>
        </w:r>
        <w:r w:rsidDel="00F14C10">
          <w:rPr>
            <w:rFonts w:ascii="Consolas-Bold" w:hAnsi="Consolas-Bold"/>
            <w:b/>
            <w:bCs/>
            <w:color w:val="800000"/>
            <w:sz w:val="20"/>
            <w:szCs w:val="20"/>
            <w:highlight w:val="yellow"/>
          </w:rPr>
          <w:delText>384</w:delText>
        </w:r>
        <w:r w:rsidRPr="004C7E54" w:rsidDel="00F14C10">
          <w:rPr>
            <w:rFonts w:ascii="Consolas-Bold" w:hAnsi="Consolas-Bold"/>
            <w:b/>
            <w:bCs/>
            <w:color w:val="800000"/>
            <w:sz w:val="20"/>
            <w:szCs w:val="20"/>
            <w:highlight w:val="yellow"/>
          </w:rPr>
          <w:delText xml:space="preserve">_HASH </w:delText>
        </w:r>
        <w:r w:rsidRPr="004C7E54" w:rsidDel="00F14C10">
          <w:rPr>
            <w:rFonts w:ascii="Consolas-Italic" w:hAnsi="Consolas-Italic"/>
            <w:i/>
            <w:iCs/>
            <w:color w:val="800000"/>
            <w:highlight w:val="yellow"/>
          </w:rPr>
          <w:delText>Hash</w:delText>
        </w:r>
        <w:r w:rsidRPr="004C7E54" w:rsidDel="00F14C10">
          <w:rPr>
            <w:rFonts w:ascii="Consolas-Bold" w:hAnsi="Consolas-Bold"/>
            <w:b/>
            <w:bCs/>
            <w:color w:val="800000"/>
            <w:sz w:val="20"/>
            <w:szCs w:val="20"/>
            <w:highlight w:val="yellow"/>
          </w:rPr>
          <w:delText>;</w:delText>
        </w:r>
        <w:r w:rsidRPr="004C7E54" w:rsidDel="00F14C10">
          <w:rPr>
            <w:rFonts w:ascii="Consolas-Bold" w:hAnsi="Consolas-Bold"/>
            <w:b/>
            <w:bCs/>
            <w:color w:val="800000"/>
            <w:sz w:val="20"/>
            <w:szCs w:val="20"/>
            <w:highlight w:val="yellow"/>
          </w:rPr>
          <w:br/>
          <w:delText xml:space="preserve">      EFI_TIME </w:delText>
        </w:r>
        <w:r w:rsidRPr="004C7E54" w:rsidDel="00F14C10">
          <w:rPr>
            <w:rFonts w:ascii="Consolas-Italic" w:hAnsi="Consolas-Italic"/>
            <w:i/>
            <w:iCs/>
            <w:color w:val="800000"/>
            <w:highlight w:val="yellow"/>
          </w:rPr>
          <w:delText>TimeOfRevocation</w:delText>
        </w:r>
        <w:r w:rsidRPr="004C7E54" w:rsidDel="00F14C10">
          <w:rPr>
            <w:rFonts w:ascii="Consolas-Bold" w:hAnsi="Consolas-Bold"/>
            <w:b/>
            <w:bCs/>
            <w:color w:val="800000"/>
            <w:sz w:val="20"/>
            <w:szCs w:val="20"/>
            <w:highlight w:val="yellow"/>
          </w:rPr>
          <w:delText>;</w:delText>
        </w:r>
        <w:r w:rsidRPr="004C7E54" w:rsidDel="00F14C10">
          <w:rPr>
            <w:rFonts w:ascii="Consolas-Bold" w:hAnsi="Consolas-Bold"/>
            <w:b/>
            <w:bCs/>
            <w:color w:val="800000"/>
            <w:sz w:val="20"/>
            <w:szCs w:val="20"/>
            <w:highlight w:val="yellow"/>
          </w:rPr>
          <w:br/>
        </w:r>
        <w:r w:rsidRPr="00C651BE" w:rsidDel="00F14C10">
          <w:rPr>
            <w:rFonts w:ascii="Consolas-Bold" w:hAnsi="Consolas-Bold"/>
            <w:b/>
            <w:bCs/>
            <w:color w:val="800000"/>
            <w:sz w:val="20"/>
            <w:szCs w:val="20"/>
            <w:highlight w:val="yellow"/>
          </w:rPr>
          <w:delText xml:space="preserve">    } EFI_CERT_</w:delText>
        </w:r>
        <w:r w:rsidDel="00F14C10">
          <w:rPr>
            <w:rFonts w:ascii="Consolas-Bold" w:hAnsi="Consolas-Bold"/>
            <w:b/>
            <w:bCs/>
            <w:color w:val="800000"/>
            <w:sz w:val="20"/>
            <w:szCs w:val="20"/>
            <w:highlight w:val="yellow"/>
          </w:rPr>
          <w:delText>X509</w:delText>
        </w:r>
        <w:r w:rsidRPr="00C651BE" w:rsidDel="00F14C10">
          <w:rPr>
            <w:rFonts w:ascii="Consolas-Bold" w:hAnsi="Consolas-Bold"/>
            <w:b/>
            <w:bCs/>
            <w:color w:val="800000"/>
            <w:sz w:val="20"/>
            <w:szCs w:val="20"/>
            <w:highlight w:val="yellow"/>
          </w:rPr>
          <w:delText>_CERT_CHAIN_</w:delText>
        </w:r>
        <w:r w:rsidDel="00F14C10">
          <w:rPr>
            <w:rFonts w:ascii="Consolas-Bold" w:hAnsi="Consolas-Bold"/>
            <w:b/>
            <w:bCs/>
            <w:color w:val="800000"/>
            <w:sz w:val="20"/>
            <w:szCs w:val="20"/>
            <w:highlight w:val="yellow"/>
          </w:rPr>
          <w:delText>SHA384</w:delText>
        </w:r>
        <w:r w:rsidRPr="00C651BE" w:rsidDel="00F14C10">
          <w:rPr>
            <w:rFonts w:ascii="Consolas-Bold" w:hAnsi="Consolas-Bold"/>
            <w:b/>
            <w:bCs/>
            <w:color w:val="800000"/>
            <w:sz w:val="20"/>
            <w:szCs w:val="20"/>
            <w:highlight w:val="yellow"/>
          </w:rPr>
          <w:delText>;</w:delText>
        </w:r>
        <w:r w:rsidRPr="00C651BE" w:rsidDel="00F14C10">
          <w:rPr>
            <w:rFonts w:ascii="Consolas-Bold" w:hAnsi="Consolas-Bold"/>
            <w:b/>
            <w:bCs/>
            <w:color w:val="800000"/>
            <w:sz w:val="20"/>
            <w:szCs w:val="20"/>
            <w:highlight w:val="yellow"/>
          </w:rPr>
          <w:br/>
          <w:delText xml:space="preserve">    #pragma pack()</w:delText>
        </w:r>
        <w:r w:rsidRPr="00C651BE" w:rsidDel="00F14C10">
          <w:rPr>
            <w:rFonts w:ascii="Consolas-Bold" w:hAnsi="Consolas-Bold"/>
            <w:b/>
            <w:bCs/>
            <w:color w:val="800000"/>
            <w:sz w:val="20"/>
            <w:szCs w:val="20"/>
            <w:highlight w:val="yellow"/>
          </w:rPr>
          <w:br/>
        </w:r>
        <w:r w:rsidRPr="00C651BE" w:rsidDel="00F14C10">
          <w:rPr>
            <w:rFonts w:ascii="Calibri-Bold" w:hAnsi="Calibri-Bold"/>
            <w:b/>
            <w:bCs/>
            <w:color w:val="000000"/>
            <w:highlight w:val="yellow"/>
          </w:rPr>
          <w:delText>Members</w:delText>
        </w:r>
        <w:r w:rsidRPr="00C651BE" w:rsidDel="00F14C10">
          <w:rPr>
            <w:rFonts w:ascii="Calibri-Bold" w:hAnsi="Calibri-Bold"/>
            <w:b/>
            <w:bCs/>
            <w:color w:val="000000"/>
            <w:highlight w:val="yellow"/>
          </w:rPr>
          <w:br/>
        </w:r>
        <w:r w:rsidRPr="00C651BE" w:rsidDel="00F14C10">
          <w:rPr>
            <w:rFonts w:ascii="Consolas-Italic" w:hAnsi="Consolas-Italic"/>
            <w:i/>
            <w:iCs/>
            <w:color w:val="800000"/>
            <w:highlight w:val="yellow"/>
          </w:rPr>
          <w:delText xml:space="preserve">    </w:delText>
        </w:r>
        <w:r w:rsidDel="00F14C10">
          <w:rPr>
            <w:rFonts w:ascii="Consolas-Italic" w:hAnsi="Consolas-Italic"/>
            <w:i/>
            <w:iCs/>
            <w:color w:val="800000"/>
            <w:highlight w:val="yellow"/>
          </w:rPr>
          <w:delText>Hash</w:delText>
        </w:r>
        <w:r w:rsidRPr="00C651BE" w:rsidDel="00F14C10">
          <w:rPr>
            <w:rFonts w:ascii="Consolas-Italic" w:hAnsi="Consolas-Italic"/>
            <w:i/>
            <w:iCs/>
            <w:color w:val="800000"/>
            <w:highlight w:val="yellow"/>
          </w:rPr>
          <w:br/>
        </w:r>
        <w:r w:rsidRPr="00C651BE" w:rsidDel="00F14C10">
          <w:rPr>
            <w:rFonts w:ascii="Calibri" w:hAnsi="Calibri" w:cs="Calibri"/>
            <w:color w:val="000000"/>
            <w:highlight w:val="yellow"/>
          </w:rPr>
          <w:delText xml:space="preserve">                The </w:delText>
        </w:r>
        <w:r w:rsidDel="00F14C10">
          <w:rPr>
            <w:rFonts w:ascii="Calibri" w:hAnsi="Calibri" w:cs="Calibri"/>
            <w:color w:val="000000"/>
            <w:highlight w:val="yellow"/>
          </w:rPr>
          <w:delText>SHA384 hash of the DER-encoded X509 certificate chain</w:delText>
        </w:r>
        <w:r w:rsidRPr="00C651BE" w:rsidDel="00F14C10">
          <w:rPr>
            <w:rFonts w:ascii="Calibri" w:hAnsi="Calibri" w:cs="Calibri"/>
            <w:color w:val="000000"/>
            <w:highlight w:val="yellow"/>
          </w:rPr>
          <w:delText>.</w:delText>
        </w:r>
        <w:r w:rsidRPr="00C651BE" w:rsidDel="00F14C10">
          <w:rPr>
            <w:rFonts w:ascii="Calibri" w:hAnsi="Calibri" w:cs="Calibri"/>
            <w:color w:val="000000"/>
            <w:highlight w:val="yellow"/>
          </w:rPr>
          <w:br/>
        </w:r>
        <w:r w:rsidRPr="00C651BE" w:rsidDel="00F14C10">
          <w:rPr>
            <w:rFonts w:ascii="Consolas-Italic" w:hAnsi="Consolas-Italic"/>
            <w:i/>
            <w:iCs/>
            <w:color w:val="800000"/>
            <w:highlight w:val="yellow"/>
          </w:rPr>
          <w:delText xml:space="preserve">    </w:delText>
        </w:r>
        <w:r w:rsidDel="00F14C10">
          <w:rPr>
            <w:rFonts w:ascii="Consolas-Italic" w:hAnsi="Consolas-Italic"/>
            <w:i/>
            <w:iCs/>
            <w:color w:val="800000"/>
            <w:highlight w:val="yellow"/>
          </w:rPr>
          <w:delText>TimeOfRevocation</w:delText>
        </w:r>
        <w:r w:rsidRPr="00C651BE" w:rsidDel="00F14C10">
          <w:rPr>
            <w:rFonts w:ascii="Consolas-Italic" w:hAnsi="Consolas-Italic"/>
            <w:i/>
            <w:iCs/>
            <w:color w:val="800000"/>
            <w:highlight w:val="yellow"/>
          </w:rPr>
          <w:br/>
        </w:r>
        <w:r w:rsidRPr="00C651BE" w:rsidDel="00F14C10">
          <w:rPr>
            <w:rFonts w:ascii="Calibri" w:hAnsi="Calibri" w:cs="Calibri"/>
            <w:color w:val="000000"/>
            <w:highlight w:val="yellow"/>
          </w:rPr>
          <w:delText xml:space="preserve">                The </w:delText>
        </w:r>
        <w:r w:rsidDel="00F14C10">
          <w:rPr>
            <w:rFonts w:ascii="Calibri" w:hAnsi="Calibri" w:cs="Calibri"/>
            <w:color w:val="000000"/>
            <w:highlight w:val="yellow"/>
          </w:rPr>
          <w:delText>time that the certificate chain shall be considered to be revoked</w:delText>
        </w:r>
        <w:r w:rsidRPr="00C651BE" w:rsidDel="00F14C10">
          <w:rPr>
            <w:rFonts w:ascii="Calibri" w:hAnsi="Calibri" w:cs="Calibri"/>
            <w:color w:val="000000"/>
            <w:highlight w:val="yellow"/>
          </w:rPr>
          <w:delText>.</w:delText>
        </w:r>
        <w:r w:rsidRPr="00C651BE" w:rsidDel="00F14C10">
          <w:rPr>
            <w:rFonts w:ascii="Calibri" w:hAnsi="Calibri" w:cs="Calibri"/>
            <w:color w:val="000000"/>
            <w:highlight w:val="yellow"/>
          </w:rPr>
          <w:br/>
        </w:r>
      </w:del>
    </w:p>
    <w:p w14:paraId="7A3D5692" w14:textId="5918CAB9" w:rsidR="0047255D" w:rsidDel="00F14C10" w:rsidRDefault="0047255D" w:rsidP="0047255D">
      <w:pPr>
        <w:spacing w:before="80" w:line="240" w:lineRule="auto"/>
        <w:ind w:firstLine="432"/>
        <w:rPr>
          <w:del w:id="76" w:author="Yao, Jiewen" w:date="2021-04-26T08:17:00Z"/>
          <w:rFonts w:ascii="Calibri" w:hAnsi="Calibri" w:cs="Calibri"/>
          <w:color w:val="000000"/>
        </w:rPr>
      </w:pPr>
      <w:del w:id="77" w:author="Yao, Jiewen" w:date="2021-04-26T08:17:00Z">
        <w:r w:rsidRPr="00DA4A4A" w:rsidDel="00F14C10">
          <w:rPr>
            <w:rFonts w:ascii="Calibri" w:hAnsi="Calibri" w:cs="Calibri"/>
            <w:color w:val="000000"/>
            <w:highlight w:val="yellow"/>
          </w:rPr>
          <w:delText xml:space="preserve">This identifies a signature </w:delText>
        </w:r>
        <w:r w:rsidDel="00F14C10">
          <w:rPr>
            <w:rFonts w:ascii="Calibri" w:hAnsi="Calibri" w:cs="Calibri"/>
            <w:color w:val="000000"/>
            <w:highlight w:val="yellow"/>
          </w:rPr>
          <w:delText>containing a SHA384 hash for the DER-encoded X509 certificate chain</w:delText>
        </w:r>
        <w:r w:rsidRPr="00DA4A4A" w:rsidDel="00F14C10">
          <w:rPr>
            <w:rFonts w:ascii="Calibri" w:hAnsi="Calibri" w:cs="Calibri"/>
            <w:color w:val="000000"/>
            <w:highlight w:val="yellow"/>
          </w:rPr>
          <w:delText>.</w:delText>
        </w:r>
        <w:r w:rsidDel="00F14C10">
          <w:rPr>
            <w:rFonts w:ascii="Calibri" w:hAnsi="Calibri" w:cs="Calibri"/>
            <w:color w:val="000000"/>
            <w:highlight w:val="yellow"/>
          </w:rPr>
          <w:delText xml:space="preserve"> This signature could be used in the device authentication.</w:delText>
        </w:r>
        <w:r w:rsidRPr="00DA4A4A" w:rsidDel="00F14C10">
          <w:rPr>
            <w:rFonts w:ascii="Calibri" w:hAnsi="Calibri" w:cs="Calibri"/>
            <w:color w:val="000000"/>
            <w:highlight w:val="yellow"/>
          </w:rPr>
          <w:delText xml:space="preserve"> If </w:delText>
        </w:r>
        <w:r w:rsidDel="00F14C10">
          <w:rPr>
            <w:rFonts w:ascii="Calibri" w:hAnsi="Calibri" w:cs="Calibri"/>
            <w:color w:val="000000"/>
            <w:highlight w:val="yellow"/>
          </w:rPr>
          <w:delText>the Secure Protocol and Data Model (SPDM) is used to authenticate the device, the firmware should send SPDM GET_CERTIFICATE message to verify the entire SPDM define certificate chain with the hash of the certificate chain and the revocation time. Then the firmware should send SPDM CHALLENGE message and verify the digital signature of the SPDM CHALLENGE_AUTH response with the leaf certificate in the verified certificate chain.</w:delText>
        </w:r>
        <w:r w:rsidRPr="00DA4A4A" w:rsidDel="00F14C10">
          <w:rPr>
            <w:rFonts w:ascii="Calibri" w:hAnsi="Calibri" w:cs="Calibri"/>
            <w:color w:val="000000"/>
            <w:highlight w:val="yellow"/>
          </w:rPr>
          <w:delText xml:space="preserve">  The </w:delText>
        </w:r>
        <w:r w:rsidRPr="00DA4A4A" w:rsidDel="00F14C10">
          <w:rPr>
            <w:rFonts w:ascii="Consolas-Italic" w:hAnsi="Consolas-Italic"/>
            <w:i/>
            <w:iCs/>
            <w:color w:val="800000"/>
            <w:highlight w:val="yellow"/>
          </w:rPr>
          <w:delText xml:space="preserve">SignatureHeader </w:delText>
        </w:r>
        <w:r w:rsidRPr="00DA4A4A" w:rsidDel="00F14C10">
          <w:rPr>
            <w:rFonts w:ascii="Calibri" w:hAnsi="Calibri" w:cs="Calibri"/>
            <w:color w:val="000000"/>
            <w:highlight w:val="yellow"/>
          </w:rPr>
          <w:delText xml:space="preserve">size shall always be 0. The </w:delText>
        </w:r>
        <w:r w:rsidRPr="00DA4A4A" w:rsidDel="00F14C10">
          <w:rPr>
            <w:rFonts w:ascii="Consolas-Italic" w:hAnsi="Consolas-Italic"/>
            <w:i/>
            <w:iCs/>
            <w:color w:val="800000"/>
            <w:highlight w:val="yellow"/>
          </w:rPr>
          <w:delText xml:space="preserve">SignatureSize </w:delText>
        </w:r>
        <w:r w:rsidRPr="00DA4A4A" w:rsidDel="00F14C10">
          <w:rPr>
            <w:rFonts w:ascii="Calibri" w:hAnsi="Calibri" w:cs="Calibri"/>
            <w:color w:val="000000"/>
            <w:highlight w:val="yellow"/>
          </w:rPr>
          <w:delText xml:space="preserve">shall always be 16 (size of the </w:delText>
        </w:r>
        <w:r w:rsidRPr="00DA4A4A" w:rsidDel="00F14C10">
          <w:rPr>
            <w:rFonts w:ascii="Consolas-Italic" w:hAnsi="Consolas-Italic"/>
            <w:i/>
            <w:iCs/>
            <w:color w:val="800000"/>
            <w:highlight w:val="yellow"/>
          </w:rPr>
          <w:delText xml:space="preserve">SignatureOwner </w:delText>
        </w:r>
        <w:r w:rsidRPr="00DA4A4A" w:rsidDel="00F14C10">
          <w:rPr>
            <w:rFonts w:ascii="Calibri" w:hAnsi="Calibri" w:cs="Calibri"/>
            <w:color w:val="000000"/>
            <w:highlight w:val="yellow"/>
          </w:rPr>
          <w:delText xml:space="preserve">component) + </w:delText>
        </w:r>
        <w:r w:rsidDel="00F14C10">
          <w:rPr>
            <w:rFonts w:ascii="Calibri" w:hAnsi="Calibri" w:cs="Calibri"/>
            <w:color w:val="000000"/>
            <w:highlight w:val="yellow"/>
          </w:rPr>
          <w:delText xml:space="preserve">64 bytes for an </w:delText>
        </w:r>
        <w:r w:rsidRPr="00AC3A07" w:rsidDel="00F14C10">
          <w:rPr>
            <w:rFonts w:ascii="Consolas-Bold" w:hAnsi="Consolas-Bold"/>
            <w:color w:val="800000"/>
            <w:sz w:val="20"/>
            <w:szCs w:val="20"/>
            <w:highlight w:val="yellow"/>
          </w:rPr>
          <w:delText>EFI_CERT_X509_CERT_CHAIN_SHA</w:delText>
        </w:r>
        <w:r w:rsidDel="00F14C10">
          <w:rPr>
            <w:rFonts w:ascii="Consolas-Bold" w:hAnsi="Consolas-Bold"/>
            <w:color w:val="800000"/>
            <w:sz w:val="20"/>
            <w:szCs w:val="20"/>
            <w:highlight w:val="yellow"/>
          </w:rPr>
          <w:delText>384</w:delText>
        </w:r>
        <w:r w:rsidRPr="00546134" w:rsidDel="00F14C10">
          <w:rPr>
            <w:rFonts w:ascii="Calibri" w:hAnsi="Calibri" w:cs="Calibri"/>
            <w:color w:val="000000"/>
            <w:highlight w:val="yellow"/>
          </w:rPr>
          <w:delText>.</w:delText>
        </w:r>
        <w:r w:rsidRPr="00546134" w:rsidDel="00F14C10">
          <w:rPr>
            <w:highlight w:val="yellow"/>
          </w:rPr>
          <w:delText xml:space="preserve"> </w:delText>
        </w:r>
        <w:r w:rsidRPr="00546134" w:rsidDel="00F14C10">
          <w:rPr>
            <w:rFonts w:ascii="Calibri" w:hAnsi="Calibri" w:cs="Calibri"/>
            <w:color w:val="000000"/>
            <w:highlight w:val="yellow"/>
          </w:rPr>
          <w:delText>If the</w:delText>
        </w:r>
        <w:r w:rsidDel="00F14C10">
          <w:rPr>
            <w:rFonts w:ascii="Calibri" w:hAnsi="Calibri" w:cs="Calibri"/>
            <w:color w:val="000000"/>
            <w:highlight w:val="yellow"/>
          </w:rPr>
          <w:delText xml:space="preserve"> </w:delText>
        </w:r>
        <w:r w:rsidRPr="00546134" w:rsidDel="00F14C10">
          <w:rPr>
            <w:rFonts w:ascii="Consolas-Italic" w:hAnsi="Consolas-Italic"/>
            <w:i/>
            <w:iCs/>
            <w:color w:val="800000"/>
            <w:highlight w:val="yellow"/>
          </w:rPr>
          <w:delText xml:space="preserve">TimeOfRevocation </w:delText>
        </w:r>
        <w:r w:rsidRPr="00546134" w:rsidDel="00F14C10">
          <w:rPr>
            <w:rFonts w:ascii="Calibri" w:hAnsi="Calibri" w:cs="Calibri"/>
            <w:color w:val="000000"/>
            <w:highlight w:val="yellow"/>
          </w:rPr>
          <w:delText xml:space="preserve">is non-zero, the certificate </w:delText>
        </w:r>
        <w:r w:rsidDel="00F14C10">
          <w:rPr>
            <w:rFonts w:ascii="Calibri" w:hAnsi="Calibri" w:cs="Calibri"/>
            <w:color w:val="000000"/>
            <w:highlight w:val="yellow"/>
          </w:rPr>
          <w:delText xml:space="preserve">chain </w:delText>
        </w:r>
        <w:r w:rsidRPr="00546134" w:rsidDel="00F14C10">
          <w:rPr>
            <w:rFonts w:ascii="Calibri" w:hAnsi="Calibri" w:cs="Calibri"/>
            <w:color w:val="000000"/>
            <w:highlight w:val="yellow"/>
          </w:rPr>
          <w:delText>should be considered to be revoked</w:delText>
        </w:r>
        <w:r w:rsidDel="00F14C10">
          <w:rPr>
            <w:rFonts w:ascii="Calibri" w:hAnsi="Calibri" w:cs="Calibri"/>
            <w:color w:val="000000"/>
            <w:highlight w:val="yellow"/>
          </w:rPr>
          <w:delText xml:space="preserve"> </w:delText>
        </w:r>
        <w:r w:rsidRPr="00546134" w:rsidDel="00F14C10">
          <w:rPr>
            <w:rFonts w:ascii="Calibri" w:hAnsi="Calibri" w:cs="Calibri"/>
            <w:color w:val="000000"/>
            <w:highlight w:val="yellow"/>
          </w:rPr>
          <w:delText>from that time and onwards, and otherwise the certificate</w:delText>
        </w:r>
        <w:r w:rsidDel="00F14C10">
          <w:rPr>
            <w:rFonts w:ascii="Calibri" w:hAnsi="Calibri" w:cs="Calibri"/>
            <w:color w:val="000000"/>
            <w:highlight w:val="yellow"/>
          </w:rPr>
          <w:delText xml:space="preserve"> chain </w:delText>
        </w:r>
        <w:r w:rsidRPr="00546134" w:rsidDel="00F14C10">
          <w:rPr>
            <w:rFonts w:ascii="Calibri" w:hAnsi="Calibri" w:cs="Calibri"/>
            <w:color w:val="000000"/>
            <w:highlight w:val="yellow"/>
          </w:rPr>
          <w:delText>shall be considered to</w:delText>
        </w:r>
        <w:r w:rsidDel="00F14C10">
          <w:rPr>
            <w:rFonts w:ascii="Calibri" w:hAnsi="Calibri" w:cs="Calibri"/>
            <w:color w:val="000000"/>
            <w:highlight w:val="yellow"/>
          </w:rPr>
          <w:delText xml:space="preserve"> </w:delText>
        </w:r>
        <w:r w:rsidRPr="00546134" w:rsidDel="00F14C10">
          <w:rPr>
            <w:rFonts w:ascii="Calibri" w:hAnsi="Calibri" w:cs="Calibri"/>
            <w:color w:val="000000"/>
            <w:highlight w:val="yellow"/>
          </w:rPr>
          <w:delText>always be revoked.</w:delText>
        </w:r>
      </w:del>
    </w:p>
    <w:p w14:paraId="1E2F1DF8" w14:textId="2725EF47" w:rsidR="0047255D" w:rsidDel="00F14C10" w:rsidRDefault="0047255D" w:rsidP="0047255D">
      <w:pPr>
        <w:spacing w:before="80" w:line="240" w:lineRule="auto"/>
        <w:rPr>
          <w:del w:id="78" w:author="Yao, Jiewen" w:date="2021-04-26T08:17:00Z"/>
          <w:rFonts w:ascii="Calibri" w:hAnsi="Calibri" w:cs="Calibri"/>
          <w:color w:val="000000"/>
        </w:rPr>
      </w:pPr>
    </w:p>
    <w:p w14:paraId="109D818C" w14:textId="792CC65B" w:rsidR="0047255D" w:rsidDel="00F14C10" w:rsidRDefault="0047255D" w:rsidP="0047255D">
      <w:pPr>
        <w:spacing w:before="80" w:line="240" w:lineRule="auto"/>
        <w:ind w:firstLine="432"/>
        <w:rPr>
          <w:del w:id="79" w:author="Yao, Jiewen" w:date="2021-04-26T08:17:00Z"/>
          <w:rFonts w:ascii="Calibri-Bold" w:hAnsi="Calibri-Bold" w:hint="eastAsia"/>
          <w:b/>
          <w:bCs/>
          <w:color w:val="000000"/>
        </w:rPr>
      </w:pPr>
      <w:del w:id="80" w:author="Yao, Jiewen" w:date="2021-04-26T08:17:00Z">
        <w:r w:rsidRPr="00DA4A4A" w:rsidDel="00F14C10">
          <w:rPr>
            <w:rFonts w:ascii="Consolas-Bold" w:hAnsi="Consolas-Bold"/>
            <w:b/>
            <w:bCs/>
            <w:color w:val="800000"/>
            <w:sz w:val="20"/>
            <w:szCs w:val="20"/>
            <w:highlight w:val="yellow"/>
          </w:rPr>
          <w:delText>#define EFI_CERT_</w:delText>
        </w:r>
        <w:r w:rsidDel="00F14C10">
          <w:rPr>
            <w:rFonts w:ascii="Consolas-Bold" w:hAnsi="Consolas-Bold"/>
            <w:b/>
            <w:bCs/>
            <w:color w:val="800000"/>
            <w:sz w:val="20"/>
            <w:szCs w:val="20"/>
            <w:highlight w:val="yellow"/>
          </w:rPr>
          <w:delText>X509_</w:delText>
        </w:r>
        <w:r w:rsidRPr="00DA4A4A" w:rsidDel="00F14C10">
          <w:rPr>
            <w:rFonts w:ascii="Consolas-Bold" w:hAnsi="Consolas-Bold"/>
            <w:b/>
            <w:bCs/>
            <w:color w:val="800000"/>
            <w:sz w:val="20"/>
            <w:szCs w:val="20"/>
            <w:highlight w:val="yellow"/>
          </w:rPr>
          <w:delText>CERT_CHAIN_</w:delText>
        </w:r>
        <w:r w:rsidDel="00F14C10">
          <w:rPr>
            <w:rFonts w:ascii="Consolas-Bold" w:hAnsi="Consolas-Bold"/>
            <w:b/>
            <w:bCs/>
            <w:color w:val="800000"/>
            <w:sz w:val="20"/>
            <w:szCs w:val="20"/>
            <w:highlight w:val="yellow"/>
          </w:rPr>
          <w:delText>SHA512_</w:delText>
        </w:r>
        <w:r w:rsidRPr="00DA4A4A" w:rsidDel="00F14C10">
          <w:rPr>
            <w:rFonts w:ascii="Consolas-Bold" w:hAnsi="Consolas-Bold"/>
            <w:b/>
            <w:bCs/>
            <w:color w:val="800000"/>
            <w:sz w:val="20"/>
            <w:szCs w:val="20"/>
            <w:highlight w:val="yellow"/>
          </w:rPr>
          <w:delText>GUID \</w:delText>
        </w:r>
        <w:r w:rsidRPr="00DA4A4A" w:rsidDel="00F14C10">
          <w:rPr>
            <w:rFonts w:ascii="Consolas-Bold" w:hAnsi="Consolas-Bold"/>
            <w:b/>
            <w:bCs/>
            <w:color w:val="800000"/>
            <w:sz w:val="20"/>
            <w:szCs w:val="20"/>
            <w:highlight w:val="yellow"/>
          </w:rPr>
          <w:br/>
          <w:delText xml:space="preserve">    { </w:delText>
        </w:r>
        <w:r w:rsidRPr="00AC3ECE" w:rsidDel="00F14C10">
          <w:rPr>
            <w:rFonts w:ascii="Consolas-Bold" w:hAnsi="Consolas-Bold"/>
            <w:b/>
            <w:bCs/>
            <w:color w:val="800000"/>
            <w:sz w:val="20"/>
            <w:szCs w:val="20"/>
            <w:highlight w:val="yellow"/>
          </w:rPr>
          <w:delText>0x</w:delText>
        </w:r>
        <w:r w:rsidDel="00F14C10">
          <w:rPr>
            <w:rFonts w:ascii="Consolas-Bold" w:hAnsi="Consolas-Bold"/>
            <w:b/>
            <w:bCs/>
            <w:color w:val="800000"/>
            <w:sz w:val="20"/>
            <w:szCs w:val="20"/>
            <w:highlight w:val="yellow"/>
          </w:rPr>
          <w:delText>4795db26</w:delText>
        </w:r>
        <w:r w:rsidRPr="00AC3ECE" w:rsidDel="00F14C10">
          <w:rPr>
            <w:rFonts w:ascii="Consolas-Bold" w:hAnsi="Consolas-Bold"/>
            <w:b/>
            <w:bCs/>
            <w:color w:val="800000"/>
            <w:sz w:val="20"/>
            <w:szCs w:val="20"/>
            <w:highlight w:val="yellow"/>
          </w:rPr>
          <w:delText>, 0x</w:delText>
        </w:r>
        <w:r w:rsidDel="00F14C10">
          <w:rPr>
            <w:rFonts w:ascii="Consolas-Bold" w:hAnsi="Consolas-Bold"/>
            <w:b/>
            <w:bCs/>
            <w:color w:val="800000"/>
            <w:sz w:val="20"/>
            <w:szCs w:val="20"/>
            <w:highlight w:val="yellow"/>
          </w:rPr>
          <w:delText>2a19</w:delText>
        </w:r>
        <w:r w:rsidRPr="00AC3ECE" w:rsidDel="00F14C10">
          <w:rPr>
            <w:rFonts w:ascii="Consolas-Bold" w:hAnsi="Consolas-Bold"/>
            <w:b/>
            <w:bCs/>
            <w:color w:val="800000"/>
            <w:sz w:val="20"/>
            <w:szCs w:val="20"/>
            <w:highlight w:val="yellow"/>
          </w:rPr>
          <w:delText>, 0x4</w:delText>
        </w:r>
        <w:r w:rsidDel="00F14C10">
          <w:rPr>
            <w:rFonts w:ascii="Consolas-Bold" w:hAnsi="Consolas-Bold"/>
            <w:b/>
            <w:bCs/>
            <w:color w:val="800000"/>
            <w:sz w:val="20"/>
            <w:szCs w:val="20"/>
            <w:highlight w:val="yellow"/>
          </w:rPr>
          <w:delText>ae</w:delText>
        </w:r>
        <w:r w:rsidRPr="00AC3ECE" w:rsidDel="00F14C10">
          <w:rPr>
            <w:rFonts w:ascii="Consolas-Bold" w:hAnsi="Consolas-Bold"/>
            <w:b/>
            <w:bCs/>
            <w:color w:val="800000"/>
            <w:sz w:val="20"/>
            <w:szCs w:val="20"/>
            <w:highlight w:val="yellow"/>
          </w:rPr>
          <w:delText>9</w:delText>
        </w:r>
        <w:r w:rsidRPr="00DA4A4A" w:rsidDel="00F14C10">
          <w:rPr>
            <w:rFonts w:ascii="Consolas-Bold" w:hAnsi="Consolas-Bold"/>
            <w:b/>
            <w:bCs/>
            <w:color w:val="800000"/>
            <w:sz w:val="20"/>
            <w:szCs w:val="20"/>
            <w:highlight w:val="yellow"/>
          </w:rPr>
          <w:delText>, \</w:delText>
        </w:r>
        <w:r w:rsidRPr="00DA4A4A" w:rsidDel="00F14C10">
          <w:rPr>
            <w:rFonts w:ascii="Consolas-Bold" w:hAnsi="Consolas-Bold"/>
            <w:b/>
            <w:bCs/>
            <w:color w:val="800000"/>
            <w:sz w:val="20"/>
            <w:szCs w:val="20"/>
            <w:highlight w:val="yellow"/>
          </w:rPr>
          <w:br/>
          <w:delText xml:space="preserve">      { </w:delText>
        </w:r>
        <w:r w:rsidRPr="00AC3ECE" w:rsidDel="00F14C10">
          <w:rPr>
            <w:rFonts w:ascii="Consolas-Bold" w:hAnsi="Consolas-Bold"/>
            <w:b/>
            <w:bCs/>
            <w:color w:val="800000"/>
            <w:sz w:val="20"/>
            <w:szCs w:val="20"/>
            <w:highlight w:val="yellow"/>
          </w:rPr>
          <w:delText>0xa</w:delText>
        </w:r>
        <w:r w:rsidDel="00F14C10">
          <w:rPr>
            <w:rFonts w:ascii="Consolas-Bold" w:hAnsi="Consolas-Bold"/>
            <w:b/>
            <w:bCs/>
            <w:color w:val="800000"/>
            <w:sz w:val="20"/>
            <w:szCs w:val="20"/>
            <w:highlight w:val="yellow"/>
          </w:rPr>
          <w:delText>e</w:delText>
        </w:r>
        <w:r w:rsidRPr="00AC3ECE" w:rsidDel="00F14C10">
          <w:rPr>
            <w:rFonts w:ascii="Consolas-Bold" w:hAnsi="Consolas-Bold"/>
            <w:b/>
            <w:bCs/>
            <w:color w:val="800000"/>
            <w:sz w:val="20"/>
            <w:szCs w:val="20"/>
            <w:highlight w:val="yellow"/>
          </w:rPr>
          <w:delText>, 0x</w:delText>
        </w:r>
        <w:r w:rsidDel="00F14C10">
          <w:rPr>
            <w:rFonts w:ascii="Consolas-Bold" w:hAnsi="Consolas-Bold"/>
            <w:b/>
            <w:bCs/>
            <w:color w:val="800000"/>
            <w:sz w:val="20"/>
            <w:szCs w:val="20"/>
            <w:highlight w:val="yellow"/>
          </w:rPr>
          <w:delText>98</w:delText>
        </w:r>
        <w:r w:rsidRPr="00AC3ECE" w:rsidDel="00F14C10">
          <w:rPr>
            <w:rFonts w:ascii="Consolas-Bold" w:hAnsi="Consolas-Bold"/>
            <w:b/>
            <w:bCs/>
            <w:color w:val="800000"/>
            <w:sz w:val="20"/>
            <w:szCs w:val="20"/>
            <w:highlight w:val="yellow"/>
          </w:rPr>
          <w:delText>, 0x</w:delText>
        </w:r>
        <w:r w:rsidDel="00F14C10">
          <w:rPr>
            <w:rFonts w:ascii="Consolas-Bold" w:hAnsi="Consolas-Bold"/>
            <w:b/>
            <w:bCs/>
            <w:color w:val="800000"/>
            <w:sz w:val="20"/>
            <w:szCs w:val="20"/>
            <w:highlight w:val="yellow"/>
          </w:rPr>
          <w:delText>4f</w:delText>
        </w:r>
        <w:r w:rsidRPr="00AC3ECE" w:rsidDel="00F14C10">
          <w:rPr>
            <w:rFonts w:ascii="Consolas-Bold" w:hAnsi="Consolas-Bold"/>
            <w:b/>
            <w:bCs/>
            <w:color w:val="800000"/>
            <w:sz w:val="20"/>
            <w:szCs w:val="20"/>
            <w:highlight w:val="yellow"/>
          </w:rPr>
          <w:delText>, 0x</w:delText>
        </w:r>
        <w:r w:rsidDel="00F14C10">
          <w:rPr>
            <w:rFonts w:ascii="Consolas-Bold" w:hAnsi="Consolas-Bold"/>
            <w:b/>
            <w:bCs/>
            <w:color w:val="800000"/>
            <w:sz w:val="20"/>
            <w:szCs w:val="20"/>
            <w:highlight w:val="yellow"/>
          </w:rPr>
          <w:delText>df</w:delText>
        </w:r>
        <w:r w:rsidRPr="00AC3ECE" w:rsidDel="00F14C10">
          <w:rPr>
            <w:rFonts w:ascii="Consolas-Bold" w:hAnsi="Consolas-Bold"/>
            <w:b/>
            <w:bCs/>
            <w:color w:val="800000"/>
            <w:sz w:val="20"/>
            <w:szCs w:val="20"/>
            <w:highlight w:val="yellow"/>
          </w:rPr>
          <w:delText>, 0x</w:delText>
        </w:r>
        <w:r w:rsidDel="00F14C10">
          <w:rPr>
            <w:rFonts w:ascii="Consolas-Bold" w:hAnsi="Consolas-Bold"/>
            <w:b/>
            <w:bCs/>
            <w:color w:val="800000"/>
            <w:sz w:val="20"/>
            <w:szCs w:val="20"/>
            <w:highlight w:val="yellow"/>
          </w:rPr>
          <w:delText>fa</w:delText>
        </w:r>
        <w:r w:rsidRPr="00AC3ECE" w:rsidDel="00F14C10">
          <w:rPr>
            <w:rFonts w:ascii="Consolas-Bold" w:hAnsi="Consolas-Bold"/>
            <w:b/>
            <w:bCs/>
            <w:color w:val="800000"/>
            <w:sz w:val="20"/>
            <w:szCs w:val="20"/>
            <w:highlight w:val="yellow"/>
          </w:rPr>
          <w:delText>, 0x</w:delText>
        </w:r>
        <w:r w:rsidDel="00F14C10">
          <w:rPr>
            <w:rFonts w:ascii="Consolas-Bold" w:hAnsi="Consolas-Bold"/>
            <w:b/>
            <w:bCs/>
            <w:color w:val="800000"/>
            <w:sz w:val="20"/>
            <w:szCs w:val="20"/>
            <w:highlight w:val="yellow"/>
          </w:rPr>
          <w:delText>89</w:delText>
        </w:r>
        <w:r w:rsidRPr="00AC3ECE" w:rsidDel="00F14C10">
          <w:rPr>
            <w:rFonts w:ascii="Consolas-Bold" w:hAnsi="Consolas-Bold"/>
            <w:b/>
            <w:bCs/>
            <w:color w:val="800000"/>
            <w:sz w:val="20"/>
            <w:szCs w:val="20"/>
            <w:highlight w:val="yellow"/>
          </w:rPr>
          <w:delText>, 0x</w:delText>
        </w:r>
        <w:r w:rsidDel="00F14C10">
          <w:rPr>
            <w:rFonts w:ascii="Consolas-Bold" w:hAnsi="Consolas-Bold"/>
            <w:b/>
            <w:bCs/>
            <w:color w:val="800000"/>
            <w:sz w:val="20"/>
            <w:szCs w:val="20"/>
            <w:highlight w:val="yellow"/>
          </w:rPr>
          <w:delText>e8</w:delText>
        </w:r>
        <w:r w:rsidRPr="00AC3ECE" w:rsidDel="00F14C10">
          <w:rPr>
            <w:rFonts w:ascii="Consolas-Bold" w:hAnsi="Consolas-Bold"/>
            <w:b/>
            <w:bCs/>
            <w:color w:val="800000"/>
            <w:sz w:val="20"/>
            <w:szCs w:val="20"/>
            <w:highlight w:val="yellow"/>
          </w:rPr>
          <w:delText>, 0x</w:delText>
        </w:r>
        <w:r w:rsidDel="00F14C10">
          <w:rPr>
            <w:rFonts w:ascii="Consolas-Bold" w:hAnsi="Consolas-Bold"/>
            <w:b/>
            <w:bCs/>
            <w:color w:val="800000"/>
            <w:sz w:val="20"/>
            <w:szCs w:val="20"/>
            <w:highlight w:val="yellow"/>
          </w:rPr>
          <w:delText>ab</w:delText>
        </w:r>
        <w:r w:rsidRPr="00DA4A4A" w:rsidDel="00F14C10">
          <w:rPr>
            <w:rFonts w:ascii="Consolas-Bold" w:hAnsi="Consolas-Bold"/>
            <w:b/>
            <w:bCs/>
            <w:color w:val="800000"/>
            <w:sz w:val="20"/>
            <w:szCs w:val="20"/>
            <w:highlight w:val="yellow"/>
          </w:rPr>
          <w:delText xml:space="preserve"> } };</w:delText>
        </w:r>
        <w:r w:rsidRPr="00696F0D" w:rsidDel="00F14C10">
          <w:rPr>
            <w:rFonts w:ascii="Consolas-Bold" w:hAnsi="Consolas-Bold"/>
            <w:b/>
            <w:bCs/>
            <w:color w:val="800000"/>
            <w:sz w:val="20"/>
            <w:szCs w:val="20"/>
          </w:rPr>
          <w:br/>
        </w:r>
        <w:r w:rsidRPr="00C651BE" w:rsidDel="00F14C10">
          <w:rPr>
            <w:rFonts w:ascii="Calibri-Bold" w:hAnsi="Calibri-Bold"/>
            <w:b/>
            <w:bCs/>
            <w:color w:val="000000"/>
            <w:highlight w:val="yellow"/>
          </w:rPr>
          <w:delText>Prototype</w:delText>
        </w:r>
        <w:r w:rsidRPr="00C651BE" w:rsidDel="00F14C10">
          <w:rPr>
            <w:rFonts w:ascii="Calibri-Bold" w:hAnsi="Calibri-Bold"/>
            <w:b/>
            <w:bCs/>
            <w:color w:val="000000"/>
            <w:highlight w:val="yellow"/>
          </w:rPr>
          <w:br/>
        </w:r>
        <w:r w:rsidRPr="00C651BE" w:rsidDel="00F14C10">
          <w:rPr>
            <w:rFonts w:ascii="Consolas-Bold" w:hAnsi="Consolas-Bold"/>
            <w:b/>
            <w:bCs/>
            <w:color w:val="800000"/>
            <w:sz w:val="20"/>
            <w:szCs w:val="20"/>
            <w:highlight w:val="yellow"/>
          </w:rPr>
          <w:delText xml:space="preserve">    #pragma pack(1)</w:delText>
        </w:r>
        <w:r w:rsidRPr="00C651BE" w:rsidDel="00F14C10">
          <w:rPr>
            <w:rFonts w:ascii="Consolas-Bold" w:hAnsi="Consolas-Bold"/>
            <w:b/>
            <w:bCs/>
            <w:color w:val="800000"/>
            <w:sz w:val="20"/>
            <w:szCs w:val="20"/>
            <w:highlight w:val="yellow"/>
          </w:rPr>
          <w:br/>
          <w:delText xml:space="preserve">    typedef struct {</w:delText>
        </w:r>
        <w:r w:rsidRPr="00C651BE" w:rsidDel="00F14C10">
          <w:rPr>
            <w:rFonts w:ascii="Consolas-Bold" w:hAnsi="Consolas-Bold"/>
            <w:b/>
            <w:bCs/>
            <w:color w:val="800000"/>
            <w:sz w:val="20"/>
            <w:szCs w:val="20"/>
            <w:highlight w:val="yellow"/>
          </w:rPr>
          <w:br/>
        </w:r>
        <w:r w:rsidRPr="004C7E54" w:rsidDel="00F14C10">
          <w:rPr>
            <w:rFonts w:ascii="Consolas-Bold" w:hAnsi="Consolas-Bold"/>
            <w:b/>
            <w:bCs/>
            <w:color w:val="800000"/>
            <w:sz w:val="20"/>
            <w:szCs w:val="20"/>
            <w:highlight w:val="yellow"/>
          </w:rPr>
          <w:delText xml:space="preserve">      EFI_SHA</w:delText>
        </w:r>
        <w:r w:rsidDel="00F14C10">
          <w:rPr>
            <w:rFonts w:ascii="Consolas-Bold" w:hAnsi="Consolas-Bold"/>
            <w:b/>
            <w:bCs/>
            <w:color w:val="800000"/>
            <w:sz w:val="20"/>
            <w:szCs w:val="20"/>
            <w:highlight w:val="yellow"/>
          </w:rPr>
          <w:delText>512</w:delText>
        </w:r>
        <w:r w:rsidRPr="004C7E54" w:rsidDel="00F14C10">
          <w:rPr>
            <w:rFonts w:ascii="Consolas-Bold" w:hAnsi="Consolas-Bold"/>
            <w:b/>
            <w:bCs/>
            <w:color w:val="800000"/>
            <w:sz w:val="20"/>
            <w:szCs w:val="20"/>
            <w:highlight w:val="yellow"/>
          </w:rPr>
          <w:delText xml:space="preserve">_HASH </w:delText>
        </w:r>
        <w:r w:rsidRPr="004C7E54" w:rsidDel="00F14C10">
          <w:rPr>
            <w:rFonts w:ascii="Consolas-Italic" w:hAnsi="Consolas-Italic"/>
            <w:i/>
            <w:iCs/>
            <w:color w:val="800000"/>
            <w:highlight w:val="yellow"/>
          </w:rPr>
          <w:delText>Hash</w:delText>
        </w:r>
        <w:r w:rsidRPr="004C7E54" w:rsidDel="00F14C10">
          <w:rPr>
            <w:rFonts w:ascii="Consolas-Bold" w:hAnsi="Consolas-Bold"/>
            <w:b/>
            <w:bCs/>
            <w:color w:val="800000"/>
            <w:sz w:val="20"/>
            <w:szCs w:val="20"/>
            <w:highlight w:val="yellow"/>
          </w:rPr>
          <w:delText>;</w:delText>
        </w:r>
        <w:r w:rsidRPr="004C7E54" w:rsidDel="00F14C10">
          <w:rPr>
            <w:rFonts w:ascii="Consolas-Bold" w:hAnsi="Consolas-Bold"/>
            <w:b/>
            <w:bCs/>
            <w:color w:val="800000"/>
            <w:sz w:val="20"/>
            <w:szCs w:val="20"/>
            <w:highlight w:val="yellow"/>
          </w:rPr>
          <w:br/>
          <w:delText xml:space="preserve">      EFI_TIME </w:delText>
        </w:r>
        <w:r w:rsidRPr="004C7E54" w:rsidDel="00F14C10">
          <w:rPr>
            <w:rFonts w:ascii="Consolas-Italic" w:hAnsi="Consolas-Italic"/>
            <w:i/>
            <w:iCs/>
            <w:color w:val="800000"/>
            <w:highlight w:val="yellow"/>
          </w:rPr>
          <w:delText>TimeOfRevocation</w:delText>
        </w:r>
        <w:r w:rsidRPr="004C7E54" w:rsidDel="00F14C10">
          <w:rPr>
            <w:rFonts w:ascii="Consolas-Bold" w:hAnsi="Consolas-Bold"/>
            <w:b/>
            <w:bCs/>
            <w:color w:val="800000"/>
            <w:sz w:val="20"/>
            <w:szCs w:val="20"/>
            <w:highlight w:val="yellow"/>
          </w:rPr>
          <w:delText>;</w:delText>
        </w:r>
        <w:r w:rsidRPr="004C7E54" w:rsidDel="00F14C10">
          <w:rPr>
            <w:rFonts w:ascii="Consolas-Bold" w:hAnsi="Consolas-Bold"/>
            <w:b/>
            <w:bCs/>
            <w:color w:val="800000"/>
            <w:sz w:val="20"/>
            <w:szCs w:val="20"/>
            <w:highlight w:val="yellow"/>
          </w:rPr>
          <w:br/>
        </w:r>
        <w:r w:rsidRPr="00C651BE" w:rsidDel="00F14C10">
          <w:rPr>
            <w:rFonts w:ascii="Consolas-Bold" w:hAnsi="Consolas-Bold"/>
            <w:b/>
            <w:bCs/>
            <w:color w:val="800000"/>
            <w:sz w:val="20"/>
            <w:szCs w:val="20"/>
            <w:highlight w:val="yellow"/>
          </w:rPr>
          <w:delText xml:space="preserve">    } EFI_CERT_</w:delText>
        </w:r>
        <w:r w:rsidDel="00F14C10">
          <w:rPr>
            <w:rFonts w:ascii="Consolas-Bold" w:hAnsi="Consolas-Bold"/>
            <w:b/>
            <w:bCs/>
            <w:color w:val="800000"/>
            <w:sz w:val="20"/>
            <w:szCs w:val="20"/>
            <w:highlight w:val="yellow"/>
          </w:rPr>
          <w:delText>X509</w:delText>
        </w:r>
        <w:r w:rsidRPr="00C651BE" w:rsidDel="00F14C10">
          <w:rPr>
            <w:rFonts w:ascii="Consolas-Bold" w:hAnsi="Consolas-Bold"/>
            <w:b/>
            <w:bCs/>
            <w:color w:val="800000"/>
            <w:sz w:val="20"/>
            <w:szCs w:val="20"/>
            <w:highlight w:val="yellow"/>
          </w:rPr>
          <w:delText>_CERT_CHAIN_</w:delText>
        </w:r>
        <w:r w:rsidDel="00F14C10">
          <w:rPr>
            <w:rFonts w:ascii="Consolas-Bold" w:hAnsi="Consolas-Bold"/>
            <w:b/>
            <w:bCs/>
            <w:color w:val="800000"/>
            <w:sz w:val="20"/>
            <w:szCs w:val="20"/>
            <w:highlight w:val="yellow"/>
          </w:rPr>
          <w:delText>SHA512</w:delText>
        </w:r>
        <w:r w:rsidRPr="00C651BE" w:rsidDel="00F14C10">
          <w:rPr>
            <w:rFonts w:ascii="Consolas-Bold" w:hAnsi="Consolas-Bold"/>
            <w:b/>
            <w:bCs/>
            <w:color w:val="800000"/>
            <w:sz w:val="20"/>
            <w:szCs w:val="20"/>
            <w:highlight w:val="yellow"/>
          </w:rPr>
          <w:delText>;</w:delText>
        </w:r>
        <w:r w:rsidRPr="00C651BE" w:rsidDel="00F14C10">
          <w:rPr>
            <w:rFonts w:ascii="Consolas-Bold" w:hAnsi="Consolas-Bold"/>
            <w:b/>
            <w:bCs/>
            <w:color w:val="800000"/>
            <w:sz w:val="20"/>
            <w:szCs w:val="20"/>
            <w:highlight w:val="yellow"/>
          </w:rPr>
          <w:br/>
          <w:delText xml:space="preserve">    #pragma pack()</w:delText>
        </w:r>
        <w:r w:rsidRPr="00C651BE" w:rsidDel="00F14C10">
          <w:rPr>
            <w:rFonts w:ascii="Consolas-Bold" w:hAnsi="Consolas-Bold"/>
            <w:b/>
            <w:bCs/>
            <w:color w:val="800000"/>
            <w:sz w:val="20"/>
            <w:szCs w:val="20"/>
            <w:highlight w:val="yellow"/>
          </w:rPr>
          <w:br/>
        </w:r>
        <w:r w:rsidRPr="00C651BE" w:rsidDel="00F14C10">
          <w:rPr>
            <w:rFonts w:ascii="Calibri-Bold" w:hAnsi="Calibri-Bold"/>
            <w:b/>
            <w:bCs/>
            <w:color w:val="000000"/>
            <w:highlight w:val="yellow"/>
          </w:rPr>
          <w:delText>Members</w:delText>
        </w:r>
        <w:r w:rsidRPr="00C651BE" w:rsidDel="00F14C10">
          <w:rPr>
            <w:rFonts w:ascii="Calibri-Bold" w:hAnsi="Calibri-Bold"/>
            <w:b/>
            <w:bCs/>
            <w:color w:val="000000"/>
            <w:highlight w:val="yellow"/>
          </w:rPr>
          <w:br/>
        </w:r>
        <w:r w:rsidRPr="00C651BE" w:rsidDel="00F14C10">
          <w:rPr>
            <w:rFonts w:ascii="Consolas-Italic" w:hAnsi="Consolas-Italic"/>
            <w:i/>
            <w:iCs/>
            <w:color w:val="800000"/>
            <w:highlight w:val="yellow"/>
          </w:rPr>
          <w:delText xml:space="preserve">    </w:delText>
        </w:r>
        <w:r w:rsidDel="00F14C10">
          <w:rPr>
            <w:rFonts w:ascii="Consolas-Italic" w:hAnsi="Consolas-Italic"/>
            <w:i/>
            <w:iCs/>
            <w:color w:val="800000"/>
            <w:highlight w:val="yellow"/>
          </w:rPr>
          <w:delText>Hash</w:delText>
        </w:r>
        <w:r w:rsidRPr="00C651BE" w:rsidDel="00F14C10">
          <w:rPr>
            <w:rFonts w:ascii="Consolas-Italic" w:hAnsi="Consolas-Italic"/>
            <w:i/>
            <w:iCs/>
            <w:color w:val="800000"/>
            <w:highlight w:val="yellow"/>
          </w:rPr>
          <w:br/>
        </w:r>
        <w:r w:rsidRPr="00C651BE" w:rsidDel="00F14C10">
          <w:rPr>
            <w:rFonts w:ascii="Calibri" w:hAnsi="Calibri" w:cs="Calibri"/>
            <w:color w:val="000000"/>
            <w:highlight w:val="yellow"/>
          </w:rPr>
          <w:delText xml:space="preserve">                The </w:delText>
        </w:r>
        <w:r w:rsidDel="00F14C10">
          <w:rPr>
            <w:rFonts w:ascii="Calibri" w:hAnsi="Calibri" w:cs="Calibri"/>
            <w:color w:val="000000"/>
            <w:highlight w:val="yellow"/>
          </w:rPr>
          <w:delText>SHA512 hash of the DER-encoded X509 certificate chain</w:delText>
        </w:r>
        <w:r w:rsidRPr="00C651BE" w:rsidDel="00F14C10">
          <w:rPr>
            <w:rFonts w:ascii="Calibri" w:hAnsi="Calibri" w:cs="Calibri"/>
            <w:color w:val="000000"/>
            <w:highlight w:val="yellow"/>
          </w:rPr>
          <w:delText>.</w:delText>
        </w:r>
        <w:r w:rsidRPr="00C651BE" w:rsidDel="00F14C10">
          <w:rPr>
            <w:rFonts w:ascii="Calibri" w:hAnsi="Calibri" w:cs="Calibri"/>
            <w:color w:val="000000"/>
            <w:highlight w:val="yellow"/>
          </w:rPr>
          <w:br/>
        </w:r>
        <w:r w:rsidRPr="00C651BE" w:rsidDel="00F14C10">
          <w:rPr>
            <w:rFonts w:ascii="Consolas-Italic" w:hAnsi="Consolas-Italic"/>
            <w:i/>
            <w:iCs/>
            <w:color w:val="800000"/>
            <w:highlight w:val="yellow"/>
          </w:rPr>
          <w:delText xml:space="preserve">    </w:delText>
        </w:r>
        <w:r w:rsidDel="00F14C10">
          <w:rPr>
            <w:rFonts w:ascii="Consolas-Italic" w:hAnsi="Consolas-Italic"/>
            <w:i/>
            <w:iCs/>
            <w:color w:val="800000"/>
            <w:highlight w:val="yellow"/>
          </w:rPr>
          <w:delText>TimeOfRevocation</w:delText>
        </w:r>
        <w:r w:rsidRPr="00C651BE" w:rsidDel="00F14C10">
          <w:rPr>
            <w:rFonts w:ascii="Consolas-Italic" w:hAnsi="Consolas-Italic"/>
            <w:i/>
            <w:iCs/>
            <w:color w:val="800000"/>
            <w:highlight w:val="yellow"/>
          </w:rPr>
          <w:br/>
        </w:r>
        <w:r w:rsidRPr="00C651BE" w:rsidDel="00F14C10">
          <w:rPr>
            <w:rFonts w:ascii="Calibri" w:hAnsi="Calibri" w:cs="Calibri"/>
            <w:color w:val="000000"/>
            <w:highlight w:val="yellow"/>
          </w:rPr>
          <w:lastRenderedPageBreak/>
          <w:delText xml:space="preserve">                The </w:delText>
        </w:r>
        <w:r w:rsidDel="00F14C10">
          <w:rPr>
            <w:rFonts w:ascii="Calibri" w:hAnsi="Calibri" w:cs="Calibri"/>
            <w:color w:val="000000"/>
            <w:highlight w:val="yellow"/>
          </w:rPr>
          <w:delText>time that the certificate chain shall be considered to be revoked</w:delText>
        </w:r>
        <w:r w:rsidRPr="00C651BE" w:rsidDel="00F14C10">
          <w:rPr>
            <w:rFonts w:ascii="Calibri" w:hAnsi="Calibri" w:cs="Calibri"/>
            <w:color w:val="000000"/>
            <w:highlight w:val="yellow"/>
          </w:rPr>
          <w:delText>.</w:delText>
        </w:r>
        <w:r w:rsidRPr="00C651BE" w:rsidDel="00F14C10">
          <w:rPr>
            <w:rFonts w:ascii="Calibri" w:hAnsi="Calibri" w:cs="Calibri"/>
            <w:color w:val="000000"/>
            <w:highlight w:val="yellow"/>
          </w:rPr>
          <w:br/>
        </w:r>
      </w:del>
    </w:p>
    <w:p w14:paraId="057F9228" w14:textId="7B5D7635" w:rsidR="0047255D" w:rsidDel="00F14C10" w:rsidRDefault="0047255D" w:rsidP="0047255D">
      <w:pPr>
        <w:spacing w:before="80" w:line="240" w:lineRule="auto"/>
        <w:ind w:firstLine="432"/>
        <w:rPr>
          <w:del w:id="81" w:author="Yao, Jiewen" w:date="2021-04-26T08:17:00Z"/>
          <w:rFonts w:ascii="Calibri" w:hAnsi="Calibri" w:cs="Calibri"/>
          <w:color w:val="000000"/>
        </w:rPr>
      </w:pPr>
      <w:del w:id="82" w:author="Yao, Jiewen" w:date="2021-04-26T08:17:00Z">
        <w:r w:rsidRPr="00DA4A4A" w:rsidDel="00F14C10">
          <w:rPr>
            <w:rFonts w:ascii="Calibri" w:hAnsi="Calibri" w:cs="Calibri"/>
            <w:color w:val="000000"/>
            <w:highlight w:val="yellow"/>
          </w:rPr>
          <w:delText xml:space="preserve">This identifies a signature </w:delText>
        </w:r>
        <w:r w:rsidDel="00F14C10">
          <w:rPr>
            <w:rFonts w:ascii="Calibri" w:hAnsi="Calibri" w:cs="Calibri"/>
            <w:color w:val="000000"/>
            <w:highlight w:val="yellow"/>
          </w:rPr>
          <w:delText>containing a SHA512 hash for the DER-encoded X509 certificate chain</w:delText>
        </w:r>
        <w:r w:rsidRPr="00DA4A4A" w:rsidDel="00F14C10">
          <w:rPr>
            <w:rFonts w:ascii="Calibri" w:hAnsi="Calibri" w:cs="Calibri"/>
            <w:color w:val="000000"/>
            <w:highlight w:val="yellow"/>
          </w:rPr>
          <w:delText>.</w:delText>
        </w:r>
        <w:r w:rsidDel="00F14C10">
          <w:rPr>
            <w:rFonts w:ascii="Calibri" w:hAnsi="Calibri" w:cs="Calibri"/>
            <w:color w:val="000000"/>
            <w:highlight w:val="yellow"/>
          </w:rPr>
          <w:delText xml:space="preserve"> This signature could be used in the device authentication.</w:delText>
        </w:r>
        <w:r w:rsidRPr="00DA4A4A" w:rsidDel="00F14C10">
          <w:rPr>
            <w:rFonts w:ascii="Calibri" w:hAnsi="Calibri" w:cs="Calibri"/>
            <w:color w:val="000000"/>
            <w:highlight w:val="yellow"/>
          </w:rPr>
          <w:delText xml:space="preserve"> If </w:delText>
        </w:r>
        <w:r w:rsidDel="00F14C10">
          <w:rPr>
            <w:rFonts w:ascii="Calibri" w:hAnsi="Calibri" w:cs="Calibri"/>
            <w:color w:val="000000"/>
            <w:highlight w:val="yellow"/>
          </w:rPr>
          <w:delText>the Secure Protocol and Data Model (SPDM) is used to authenticate the device, the firmware should send SPDM GET_CERTIFICATE message to verify the entire SPDM define certificate chain with the hash of the certificate chain and the revocation time. Then the firmware should send SPDM CHALLENGE message and verify the digital signature of the SPDM CHALLENGE_AUTH response with the leaf certificate in the verified certificate chain.</w:delText>
        </w:r>
        <w:r w:rsidRPr="00DA4A4A" w:rsidDel="00F14C10">
          <w:rPr>
            <w:rFonts w:ascii="Calibri" w:hAnsi="Calibri" w:cs="Calibri"/>
            <w:color w:val="000000"/>
            <w:highlight w:val="yellow"/>
          </w:rPr>
          <w:delText xml:space="preserve">  The </w:delText>
        </w:r>
        <w:r w:rsidRPr="00DA4A4A" w:rsidDel="00F14C10">
          <w:rPr>
            <w:rFonts w:ascii="Consolas-Italic" w:hAnsi="Consolas-Italic"/>
            <w:i/>
            <w:iCs/>
            <w:color w:val="800000"/>
            <w:highlight w:val="yellow"/>
          </w:rPr>
          <w:delText xml:space="preserve">SignatureHeader </w:delText>
        </w:r>
        <w:r w:rsidRPr="00DA4A4A" w:rsidDel="00F14C10">
          <w:rPr>
            <w:rFonts w:ascii="Calibri" w:hAnsi="Calibri" w:cs="Calibri"/>
            <w:color w:val="000000"/>
            <w:highlight w:val="yellow"/>
          </w:rPr>
          <w:delText xml:space="preserve">size shall always be 0. The </w:delText>
        </w:r>
        <w:r w:rsidRPr="00DA4A4A" w:rsidDel="00F14C10">
          <w:rPr>
            <w:rFonts w:ascii="Consolas-Italic" w:hAnsi="Consolas-Italic"/>
            <w:i/>
            <w:iCs/>
            <w:color w:val="800000"/>
            <w:highlight w:val="yellow"/>
          </w:rPr>
          <w:delText xml:space="preserve">SignatureSize </w:delText>
        </w:r>
        <w:r w:rsidRPr="00DA4A4A" w:rsidDel="00F14C10">
          <w:rPr>
            <w:rFonts w:ascii="Calibri" w:hAnsi="Calibri" w:cs="Calibri"/>
            <w:color w:val="000000"/>
            <w:highlight w:val="yellow"/>
          </w:rPr>
          <w:delText xml:space="preserve">shall always be 16 (size of the </w:delText>
        </w:r>
        <w:r w:rsidRPr="00DA4A4A" w:rsidDel="00F14C10">
          <w:rPr>
            <w:rFonts w:ascii="Consolas-Italic" w:hAnsi="Consolas-Italic"/>
            <w:i/>
            <w:iCs/>
            <w:color w:val="800000"/>
            <w:highlight w:val="yellow"/>
          </w:rPr>
          <w:delText xml:space="preserve">SignatureOwner </w:delText>
        </w:r>
        <w:r w:rsidRPr="00DA4A4A" w:rsidDel="00F14C10">
          <w:rPr>
            <w:rFonts w:ascii="Calibri" w:hAnsi="Calibri" w:cs="Calibri"/>
            <w:color w:val="000000"/>
            <w:highlight w:val="yellow"/>
          </w:rPr>
          <w:delText xml:space="preserve">component) + </w:delText>
        </w:r>
        <w:r w:rsidDel="00F14C10">
          <w:rPr>
            <w:rFonts w:ascii="Calibri" w:hAnsi="Calibri" w:cs="Calibri"/>
            <w:color w:val="000000"/>
            <w:highlight w:val="yellow"/>
          </w:rPr>
          <w:delText xml:space="preserve">80 bytes for an </w:delText>
        </w:r>
        <w:r w:rsidRPr="00AC3A07" w:rsidDel="00F14C10">
          <w:rPr>
            <w:rFonts w:ascii="Consolas-Bold" w:hAnsi="Consolas-Bold"/>
            <w:color w:val="800000"/>
            <w:sz w:val="20"/>
            <w:szCs w:val="20"/>
            <w:highlight w:val="yellow"/>
          </w:rPr>
          <w:delText>EFI_CERT_X509_CERT_CHAIN_SHA</w:delText>
        </w:r>
        <w:r w:rsidDel="00F14C10">
          <w:rPr>
            <w:rFonts w:ascii="Consolas-Bold" w:hAnsi="Consolas-Bold"/>
            <w:color w:val="800000"/>
            <w:sz w:val="20"/>
            <w:szCs w:val="20"/>
            <w:highlight w:val="yellow"/>
          </w:rPr>
          <w:delText>512</w:delText>
        </w:r>
        <w:r w:rsidRPr="00546134" w:rsidDel="00F14C10">
          <w:rPr>
            <w:rFonts w:ascii="Calibri" w:hAnsi="Calibri" w:cs="Calibri"/>
            <w:color w:val="000000"/>
            <w:highlight w:val="yellow"/>
          </w:rPr>
          <w:delText>.</w:delText>
        </w:r>
        <w:r w:rsidRPr="00546134" w:rsidDel="00F14C10">
          <w:rPr>
            <w:highlight w:val="yellow"/>
          </w:rPr>
          <w:delText xml:space="preserve"> </w:delText>
        </w:r>
        <w:r w:rsidRPr="00546134" w:rsidDel="00F14C10">
          <w:rPr>
            <w:rFonts w:ascii="Calibri" w:hAnsi="Calibri" w:cs="Calibri"/>
            <w:color w:val="000000"/>
            <w:highlight w:val="yellow"/>
          </w:rPr>
          <w:delText>If the</w:delText>
        </w:r>
        <w:r w:rsidDel="00F14C10">
          <w:rPr>
            <w:rFonts w:ascii="Calibri" w:hAnsi="Calibri" w:cs="Calibri"/>
            <w:color w:val="000000"/>
            <w:highlight w:val="yellow"/>
          </w:rPr>
          <w:delText xml:space="preserve"> </w:delText>
        </w:r>
        <w:r w:rsidRPr="00546134" w:rsidDel="00F14C10">
          <w:rPr>
            <w:rFonts w:ascii="Consolas-Italic" w:hAnsi="Consolas-Italic"/>
            <w:i/>
            <w:iCs/>
            <w:color w:val="800000"/>
            <w:highlight w:val="yellow"/>
          </w:rPr>
          <w:delText xml:space="preserve">TimeOfRevocation </w:delText>
        </w:r>
        <w:r w:rsidRPr="00546134" w:rsidDel="00F14C10">
          <w:rPr>
            <w:rFonts w:ascii="Calibri" w:hAnsi="Calibri" w:cs="Calibri"/>
            <w:color w:val="000000"/>
            <w:highlight w:val="yellow"/>
          </w:rPr>
          <w:delText xml:space="preserve">is non-zero, the certificate </w:delText>
        </w:r>
        <w:r w:rsidDel="00F14C10">
          <w:rPr>
            <w:rFonts w:ascii="Calibri" w:hAnsi="Calibri" w:cs="Calibri"/>
            <w:color w:val="000000"/>
            <w:highlight w:val="yellow"/>
          </w:rPr>
          <w:delText xml:space="preserve">chain </w:delText>
        </w:r>
        <w:r w:rsidRPr="00546134" w:rsidDel="00F14C10">
          <w:rPr>
            <w:rFonts w:ascii="Calibri" w:hAnsi="Calibri" w:cs="Calibri"/>
            <w:color w:val="000000"/>
            <w:highlight w:val="yellow"/>
          </w:rPr>
          <w:delText>should be considered to be revoked</w:delText>
        </w:r>
        <w:r w:rsidDel="00F14C10">
          <w:rPr>
            <w:rFonts w:ascii="Calibri" w:hAnsi="Calibri" w:cs="Calibri"/>
            <w:color w:val="000000"/>
            <w:highlight w:val="yellow"/>
          </w:rPr>
          <w:delText xml:space="preserve"> </w:delText>
        </w:r>
        <w:r w:rsidRPr="00546134" w:rsidDel="00F14C10">
          <w:rPr>
            <w:rFonts w:ascii="Calibri" w:hAnsi="Calibri" w:cs="Calibri"/>
            <w:color w:val="000000"/>
            <w:highlight w:val="yellow"/>
          </w:rPr>
          <w:delText>from that time and onwards, and otherwise the certificate</w:delText>
        </w:r>
        <w:r w:rsidDel="00F14C10">
          <w:rPr>
            <w:rFonts w:ascii="Calibri" w:hAnsi="Calibri" w:cs="Calibri"/>
            <w:color w:val="000000"/>
            <w:highlight w:val="yellow"/>
          </w:rPr>
          <w:delText xml:space="preserve"> chain </w:delText>
        </w:r>
        <w:r w:rsidRPr="00546134" w:rsidDel="00F14C10">
          <w:rPr>
            <w:rFonts w:ascii="Calibri" w:hAnsi="Calibri" w:cs="Calibri"/>
            <w:color w:val="000000"/>
            <w:highlight w:val="yellow"/>
          </w:rPr>
          <w:delText>shall be considered to</w:delText>
        </w:r>
        <w:r w:rsidDel="00F14C10">
          <w:rPr>
            <w:rFonts w:ascii="Calibri" w:hAnsi="Calibri" w:cs="Calibri"/>
            <w:color w:val="000000"/>
            <w:highlight w:val="yellow"/>
          </w:rPr>
          <w:delText xml:space="preserve"> </w:delText>
        </w:r>
        <w:r w:rsidRPr="00546134" w:rsidDel="00F14C10">
          <w:rPr>
            <w:rFonts w:ascii="Calibri" w:hAnsi="Calibri" w:cs="Calibri"/>
            <w:color w:val="000000"/>
            <w:highlight w:val="yellow"/>
          </w:rPr>
          <w:delText>always be revoked.</w:delText>
        </w:r>
      </w:del>
    </w:p>
    <w:p w14:paraId="0A16C826" w14:textId="77777777" w:rsidR="0047255D" w:rsidRDefault="0047255D" w:rsidP="0047255D">
      <w:pPr>
        <w:spacing w:before="80" w:line="240" w:lineRule="auto"/>
        <w:rPr>
          <w:rFonts w:ascii="Calibri" w:hAnsi="Calibri" w:cs="Calibri"/>
          <w:color w:val="000000"/>
        </w:rPr>
      </w:pPr>
    </w:p>
    <w:p w14:paraId="0BBA5F8F" w14:textId="718A50BE" w:rsidR="0040249C" w:rsidRPr="00C80005" w:rsidRDefault="0047255D" w:rsidP="0040249C">
      <w:pPr>
        <w:autoSpaceDE w:val="0"/>
        <w:autoSpaceDN w:val="0"/>
        <w:adjustRightInd w:val="0"/>
        <w:spacing w:before="240" w:after="120" w:line="240" w:lineRule="auto"/>
        <w:rPr>
          <w:ins w:id="83" w:author="Yao, Jiewen" w:date="2021-04-26T08:23:00Z"/>
          <w:rFonts w:ascii="Arial-BoldMT" w:hAnsi="Arial-BoldMT"/>
          <w:color w:val="000000"/>
          <w:sz w:val="28"/>
          <w:szCs w:val="28"/>
          <w:highlight w:val="yellow"/>
        </w:rPr>
      </w:pPr>
      <w:r w:rsidRPr="00696F0D">
        <w:rPr>
          <w:rFonts w:ascii="Calibri" w:hAnsi="Calibri" w:cs="Calibri"/>
          <w:color w:val="000000"/>
        </w:rPr>
        <w:br/>
      </w:r>
      <w:ins w:id="84" w:author="Yao, Jiewen" w:date="2021-04-26T08:22:00Z">
        <w:r w:rsidR="0040249C" w:rsidRPr="00C80005">
          <w:rPr>
            <w:rFonts w:ascii="Arial-BoldMT" w:hAnsi="Arial-BoldMT"/>
            <w:color w:val="000000"/>
            <w:sz w:val="28"/>
            <w:szCs w:val="28"/>
            <w:highlight w:val="yellow"/>
          </w:rPr>
          <w:t>32.</w:t>
        </w:r>
      </w:ins>
      <w:ins w:id="85" w:author="Yao, Jiewen" w:date="2021-04-26T08:23:00Z">
        <w:r w:rsidR="0040249C" w:rsidRPr="00C80005">
          <w:rPr>
            <w:rFonts w:ascii="Arial-BoldMT" w:hAnsi="Arial-BoldMT"/>
            <w:color w:val="000000"/>
            <w:sz w:val="28"/>
            <w:szCs w:val="28"/>
            <w:highlight w:val="yellow"/>
          </w:rPr>
          <w:t>6</w:t>
        </w:r>
      </w:ins>
      <w:ins w:id="86" w:author="Yao, Jiewen" w:date="2021-04-26T08:22:00Z">
        <w:r w:rsidR="0040249C" w:rsidRPr="00C80005">
          <w:rPr>
            <w:rFonts w:ascii="Arial-BoldMT" w:hAnsi="Arial-BoldMT"/>
            <w:color w:val="000000"/>
            <w:sz w:val="28"/>
            <w:szCs w:val="28"/>
            <w:highlight w:val="yellow"/>
          </w:rPr>
          <w:t xml:space="preserve"> </w:t>
        </w:r>
      </w:ins>
      <w:ins w:id="87" w:author="Yao, Jiewen" w:date="2021-04-26T08:23:00Z">
        <w:r w:rsidR="0040249C" w:rsidRPr="00C80005">
          <w:rPr>
            <w:rFonts w:ascii="Arial-BoldMT" w:hAnsi="Arial-BoldMT"/>
            <w:color w:val="000000"/>
            <w:sz w:val="28"/>
            <w:szCs w:val="28"/>
            <w:highlight w:val="yellow"/>
          </w:rPr>
          <w:t>Device Authentication</w:t>
        </w:r>
      </w:ins>
    </w:p>
    <w:p w14:paraId="6248828E" w14:textId="7B74B4B2" w:rsidR="00CB0EE7" w:rsidRPr="00C80005" w:rsidRDefault="00CB0EE7" w:rsidP="0040249C">
      <w:pPr>
        <w:autoSpaceDE w:val="0"/>
        <w:autoSpaceDN w:val="0"/>
        <w:adjustRightInd w:val="0"/>
        <w:spacing w:before="240" w:after="120" w:line="240" w:lineRule="auto"/>
        <w:rPr>
          <w:ins w:id="88" w:author="Yao, Jiewen" w:date="2021-04-26T17:35:00Z"/>
          <w:rFonts w:ascii="Arial-BoldMT" w:hAnsi="Arial-BoldMT"/>
          <w:color w:val="000000"/>
          <w:sz w:val="28"/>
          <w:szCs w:val="28"/>
          <w:highlight w:val="yellow"/>
        </w:rPr>
      </w:pPr>
      <w:ins w:id="89" w:author="Yao, Jiewen" w:date="2021-04-26T08:23:00Z">
        <w:r w:rsidRPr="00C80005">
          <w:rPr>
            <w:rFonts w:ascii="Arial-BoldMT" w:hAnsi="Arial-BoldMT"/>
            <w:color w:val="000000"/>
            <w:sz w:val="28"/>
            <w:szCs w:val="28"/>
            <w:highlight w:val="yellow"/>
          </w:rPr>
          <w:t>32.6.1 Overview</w:t>
        </w:r>
      </w:ins>
    </w:p>
    <w:p w14:paraId="5DD30A7B" w14:textId="77777777" w:rsidR="004F1B98" w:rsidRDefault="00C80005" w:rsidP="0040249C">
      <w:pPr>
        <w:autoSpaceDE w:val="0"/>
        <w:autoSpaceDN w:val="0"/>
        <w:adjustRightInd w:val="0"/>
        <w:spacing w:before="240" w:after="120" w:line="240" w:lineRule="auto"/>
        <w:rPr>
          <w:ins w:id="90" w:author="Yao, Jiewen" w:date="2021-04-26T19:04:00Z"/>
          <w:rFonts w:ascii="Calibri" w:hAnsi="Calibri" w:cs="Calibri"/>
          <w:color w:val="000000"/>
          <w:highlight w:val="yellow"/>
        </w:rPr>
      </w:pPr>
      <w:ins w:id="91" w:author="Yao, Jiewen" w:date="2021-04-26T17:35:00Z">
        <w:r w:rsidRPr="00C80005">
          <w:rPr>
            <w:rFonts w:ascii="Calibri" w:hAnsi="Calibri" w:cs="Calibri"/>
            <w:color w:val="000000"/>
            <w:highlight w:val="yellow"/>
          </w:rPr>
          <w:t>Th</w:t>
        </w:r>
      </w:ins>
      <w:ins w:id="92" w:author="Yao, Jiewen" w:date="2021-04-26T17:37:00Z">
        <w:r w:rsidR="002F4D3F">
          <w:rPr>
            <w:rFonts w:ascii="Calibri" w:hAnsi="Calibri" w:cs="Calibri"/>
            <w:color w:val="000000"/>
            <w:highlight w:val="yellow"/>
          </w:rPr>
          <w:t xml:space="preserve">is section describes a way to use the </w:t>
        </w:r>
        <w:r w:rsidR="002E3C99">
          <w:rPr>
            <w:rFonts w:ascii="Calibri" w:hAnsi="Calibri" w:cs="Calibri"/>
            <w:color w:val="000000"/>
            <w:highlight w:val="yellow"/>
          </w:rPr>
          <w:t>plat</w:t>
        </w:r>
      </w:ins>
      <w:ins w:id="93" w:author="Yao, Jiewen" w:date="2021-04-26T17:38:00Z">
        <w:r w:rsidR="002E3C99">
          <w:rPr>
            <w:rFonts w:ascii="Calibri" w:hAnsi="Calibri" w:cs="Calibri"/>
            <w:color w:val="000000"/>
            <w:highlight w:val="yellow"/>
          </w:rPr>
          <w:t xml:space="preserve">form ownership model to </w:t>
        </w:r>
        <w:r w:rsidR="000926DC">
          <w:rPr>
            <w:rFonts w:ascii="Calibri" w:hAnsi="Calibri" w:cs="Calibri"/>
            <w:color w:val="000000"/>
            <w:highlight w:val="yellow"/>
          </w:rPr>
          <w:t>authenticate a platform device during platform boot.</w:t>
        </w:r>
      </w:ins>
    </w:p>
    <w:p w14:paraId="25C7BABE" w14:textId="2DC49C45" w:rsidR="008A5E27" w:rsidRDefault="008A5E27" w:rsidP="0040249C">
      <w:pPr>
        <w:autoSpaceDE w:val="0"/>
        <w:autoSpaceDN w:val="0"/>
        <w:adjustRightInd w:val="0"/>
        <w:spacing w:before="240" w:after="120" w:line="240" w:lineRule="auto"/>
        <w:rPr>
          <w:ins w:id="94" w:author="Yao, Jiewen" w:date="2021-04-26T19:06:00Z"/>
          <w:rFonts w:ascii="Calibri" w:hAnsi="Calibri" w:cs="Calibri"/>
          <w:color w:val="000000"/>
          <w:highlight w:val="yellow"/>
        </w:rPr>
      </w:pPr>
      <w:ins w:id="95" w:author="Yao, Jiewen" w:date="2021-04-26T17:42:00Z">
        <w:r>
          <w:rPr>
            <w:rFonts w:ascii="Calibri" w:hAnsi="Calibri" w:cs="Calibri"/>
            <w:color w:val="000000"/>
            <w:highlight w:val="yellow"/>
          </w:rPr>
          <w:t>The platform firmware need maintain a device signature database</w:t>
        </w:r>
        <w:r w:rsidR="001A6497">
          <w:rPr>
            <w:rFonts w:ascii="Calibri" w:hAnsi="Calibri" w:cs="Calibri"/>
            <w:color w:val="000000"/>
            <w:highlight w:val="yellow"/>
          </w:rPr>
          <w:t xml:space="preserve"> (devdb), which includes a </w:t>
        </w:r>
      </w:ins>
      <w:ins w:id="96" w:author="Yao, Jiewen" w:date="2021-04-26T17:43:00Z">
        <w:r w:rsidR="00FC5093">
          <w:rPr>
            <w:rFonts w:ascii="Calibri" w:hAnsi="Calibri" w:cs="Calibri"/>
            <w:color w:val="000000"/>
            <w:highlight w:val="yellow"/>
          </w:rPr>
          <w:t>list of the device root CA certificate.</w:t>
        </w:r>
        <w:r w:rsidR="006C1E7C">
          <w:rPr>
            <w:rFonts w:ascii="Calibri" w:hAnsi="Calibri" w:cs="Calibri"/>
            <w:color w:val="000000"/>
            <w:highlight w:val="yellow"/>
          </w:rPr>
          <w:t xml:space="preserve"> The root CA certificate is used to authenticate the device.</w:t>
        </w:r>
      </w:ins>
      <w:ins w:id="97" w:author="Yao, Jiewen" w:date="2021-04-26T17:44:00Z">
        <w:r w:rsidR="006C1E7C">
          <w:rPr>
            <w:rFonts w:ascii="Calibri" w:hAnsi="Calibri" w:cs="Calibri"/>
            <w:color w:val="000000"/>
            <w:highlight w:val="yellow"/>
          </w:rPr>
          <w:t xml:space="preserve"> The device signature database is </w:t>
        </w:r>
        <w:r w:rsidR="00D9222B">
          <w:rPr>
            <w:rFonts w:ascii="Calibri" w:hAnsi="Calibri" w:cs="Calibri"/>
            <w:color w:val="000000"/>
            <w:highlight w:val="yellow"/>
          </w:rPr>
          <w:t>a single UEFI authenticated variable.</w:t>
        </w:r>
      </w:ins>
    </w:p>
    <w:p w14:paraId="15038F5B" w14:textId="77777777" w:rsidR="003C1F91" w:rsidRDefault="003C1F91" w:rsidP="003C1F91">
      <w:pPr>
        <w:autoSpaceDE w:val="0"/>
        <w:autoSpaceDN w:val="0"/>
        <w:adjustRightInd w:val="0"/>
        <w:spacing w:before="240" w:after="120" w:line="240" w:lineRule="auto"/>
        <w:rPr>
          <w:ins w:id="98" w:author="Yao, Jiewen" w:date="2021-04-26T19:06:00Z"/>
          <w:rFonts w:ascii="Calibri" w:hAnsi="Calibri" w:cs="Calibri"/>
          <w:color w:val="000000"/>
          <w:highlight w:val="yellow"/>
        </w:rPr>
      </w:pPr>
      <w:ins w:id="99" w:author="Yao, Jiewen" w:date="2021-04-26T19:06:00Z">
        <w:r>
          <w:rPr>
            <w:rFonts w:ascii="Calibri" w:hAnsi="Calibri" w:cs="Calibri"/>
            <w:color w:val="000000"/>
            <w:highlight w:val="yellow"/>
          </w:rPr>
          <w:t>A device root CA certificate in the device signature database may be revoked. In this case, the platform firmware should update the device signature database to remove the old certificate and add a new certificate.</w:t>
        </w:r>
      </w:ins>
    </w:p>
    <w:p w14:paraId="1B68E4F5" w14:textId="3BED73AE" w:rsidR="00057EAC" w:rsidRDefault="004A0B6B" w:rsidP="0040249C">
      <w:pPr>
        <w:autoSpaceDE w:val="0"/>
        <w:autoSpaceDN w:val="0"/>
        <w:adjustRightInd w:val="0"/>
        <w:spacing w:before="240" w:after="120" w:line="240" w:lineRule="auto"/>
        <w:rPr>
          <w:ins w:id="100" w:author="Yao, Jiewen" w:date="2021-04-26T17:56:00Z"/>
          <w:rFonts w:ascii="Calibri" w:hAnsi="Calibri" w:cs="Calibri"/>
          <w:color w:val="000000"/>
          <w:highlight w:val="yellow"/>
        </w:rPr>
      </w:pPr>
      <w:ins w:id="101" w:author="Yao, Jiewen" w:date="2021-04-26T17:45:00Z">
        <w:r>
          <w:rPr>
            <w:rFonts w:ascii="Calibri" w:hAnsi="Calibri" w:cs="Calibri"/>
            <w:color w:val="000000"/>
            <w:highlight w:val="yellow"/>
          </w:rPr>
          <w:t xml:space="preserve">During the system boot, when a bus driver discovers a device, it </w:t>
        </w:r>
      </w:ins>
      <w:ins w:id="102" w:author="Yao, Jiewen" w:date="2021-04-26T17:49:00Z">
        <w:r w:rsidR="00831FA1">
          <w:rPr>
            <w:rFonts w:ascii="Calibri" w:hAnsi="Calibri" w:cs="Calibri"/>
            <w:color w:val="000000"/>
            <w:highlight w:val="yellow"/>
          </w:rPr>
          <w:t>follow</w:t>
        </w:r>
        <w:r w:rsidR="005456F7">
          <w:rPr>
            <w:rFonts w:ascii="Calibri" w:hAnsi="Calibri" w:cs="Calibri"/>
            <w:color w:val="000000"/>
            <w:highlight w:val="yellow"/>
          </w:rPr>
          <w:t>s</w:t>
        </w:r>
        <w:r w:rsidR="00831FA1">
          <w:rPr>
            <w:rFonts w:ascii="Calibri" w:hAnsi="Calibri" w:cs="Calibri"/>
            <w:color w:val="000000"/>
            <w:highlight w:val="yellow"/>
          </w:rPr>
          <w:t xml:space="preserve"> below steps</w:t>
        </w:r>
      </w:ins>
      <w:ins w:id="103" w:author="Yao, Jiewen" w:date="2021-04-26T18:57:00Z">
        <w:r w:rsidR="00A40230" w:rsidRPr="00C80005">
          <w:rPr>
            <w:rFonts w:ascii="IntelClear-Regular" w:hAnsi="IntelClear-Regular"/>
            <w:color w:val="000000"/>
            <w:highlight w:val="yellow"/>
          </w:rPr>
          <w:t>:</w:t>
        </w:r>
        <w:r w:rsidR="00A40230" w:rsidRPr="00C80005">
          <w:rPr>
            <w:rFonts w:ascii="IntelClear-Regular" w:hAnsi="IntelClear-Regular"/>
            <w:color w:val="000000"/>
            <w:highlight w:val="yellow"/>
          </w:rPr>
          <w:br/>
        </w:r>
        <w:r w:rsidR="00A40230" w:rsidRPr="00C80005">
          <w:rPr>
            <w:rFonts w:ascii="Calibri" w:hAnsi="Calibri" w:cs="Calibri"/>
            <w:color w:val="000000"/>
            <w:highlight w:val="yellow"/>
          </w:rPr>
          <w:t>•</w:t>
        </w:r>
        <w:r w:rsidR="00A40230">
          <w:rPr>
            <w:rFonts w:ascii="Calibri" w:hAnsi="Calibri" w:cs="Calibri"/>
            <w:color w:val="000000"/>
            <w:highlight w:val="yellow"/>
          </w:rPr>
          <w:t xml:space="preserve"> </w:t>
        </w:r>
        <w:r w:rsidR="002808CD">
          <w:rPr>
            <w:rFonts w:ascii="Calibri" w:hAnsi="Calibri" w:cs="Calibri"/>
            <w:color w:val="000000"/>
            <w:highlight w:val="yellow"/>
          </w:rPr>
          <w:t>The bus driver may consult a policy to</w:t>
        </w:r>
      </w:ins>
      <w:ins w:id="104" w:author="Yao, Jiewen" w:date="2021-04-26T18:58:00Z">
        <w:r w:rsidR="002808CD">
          <w:rPr>
            <w:rFonts w:ascii="Calibri" w:hAnsi="Calibri" w:cs="Calibri"/>
            <w:color w:val="000000"/>
            <w:highlight w:val="yellow"/>
          </w:rPr>
          <w:t xml:space="preserve"> see if </w:t>
        </w:r>
        <w:r w:rsidR="00663C35">
          <w:rPr>
            <w:rFonts w:ascii="Calibri" w:hAnsi="Calibri" w:cs="Calibri"/>
            <w:color w:val="000000"/>
            <w:highlight w:val="yellow"/>
          </w:rPr>
          <w:t xml:space="preserve">it need </w:t>
        </w:r>
        <w:r w:rsidR="00BD30CB">
          <w:rPr>
            <w:rFonts w:ascii="Calibri" w:hAnsi="Calibri" w:cs="Calibri"/>
            <w:color w:val="000000"/>
            <w:highlight w:val="yellow"/>
          </w:rPr>
          <w:t>authenticate</w:t>
        </w:r>
        <w:r w:rsidR="00663C35">
          <w:rPr>
            <w:rFonts w:ascii="Calibri" w:hAnsi="Calibri" w:cs="Calibri"/>
            <w:color w:val="000000"/>
            <w:highlight w:val="yellow"/>
          </w:rPr>
          <w:t xml:space="preserve"> this device.</w:t>
        </w:r>
      </w:ins>
      <w:ins w:id="105" w:author="Yao, Jiewen" w:date="2021-04-26T18:57:00Z">
        <w:r w:rsidR="00A40230">
          <w:rPr>
            <w:rFonts w:ascii="Calibri" w:hAnsi="Calibri" w:cs="Calibri"/>
            <w:color w:val="000000"/>
            <w:highlight w:val="yellow"/>
          </w:rPr>
          <w:t xml:space="preserve"> The policy</w:t>
        </w:r>
      </w:ins>
      <w:ins w:id="106" w:author="Yao, Jiewen" w:date="2021-04-26T18:59:00Z">
        <w:r w:rsidR="005A5A5D">
          <w:rPr>
            <w:rFonts w:ascii="Calibri" w:hAnsi="Calibri" w:cs="Calibri"/>
            <w:color w:val="000000"/>
            <w:highlight w:val="yellow"/>
          </w:rPr>
          <w:t xml:space="preserve"> is platform specific. It</w:t>
        </w:r>
      </w:ins>
      <w:ins w:id="107" w:author="Yao, Jiewen" w:date="2021-04-26T18:57:00Z">
        <w:r w:rsidR="00A40230">
          <w:rPr>
            <w:rFonts w:ascii="Calibri" w:hAnsi="Calibri" w:cs="Calibri"/>
            <w:color w:val="000000"/>
            <w:highlight w:val="yellow"/>
          </w:rPr>
          <w:t xml:space="preserve"> could be all external devices, all PCI devices, devices attached on certain ports, etc</w:t>
        </w:r>
        <w:r w:rsidR="003B14A4">
          <w:rPr>
            <w:rFonts w:ascii="Calibri" w:hAnsi="Calibri" w:cs="Calibri"/>
            <w:color w:val="000000"/>
            <w:highlight w:val="yellow"/>
          </w:rPr>
          <w:t>.</w:t>
        </w:r>
      </w:ins>
      <w:ins w:id="108" w:author="Yao, Jiewen" w:date="2021-04-26T17:49:00Z">
        <w:r w:rsidR="00831FA1" w:rsidRPr="00C80005">
          <w:rPr>
            <w:rFonts w:ascii="IntelClear-Regular" w:hAnsi="IntelClear-Regular"/>
            <w:color w:val="000000"/>
            <w:highlight w:val="yellow"/>
          </w:rPr>
          <w:br/>
        </w:r>
        <w:r w:rsidR="00831FA1" w:rsidRPr="00C80005">
          <w:rPr>
            <w:rFonts w:ascii="Calibri" w:hAnsi="Calibri" w:cs="Calibri"/>
            <w:color w:val="000000"/>
            <w:highlight w:val="yellow"/>
          </w:rPr>
          <w:t xml:space="preserve">• The </w:t>
        </w:r>
        <w:r w:rsidR="005456F7">
          <w:rPr>
            <w:rFonts w:ascii="Calibri" w:hAnsi="Calibri" w:cs="Calibri"/>
            <w:color w:val="000000"/>
            <w:highlight w:val="yellow"/>
          </w:rPr>
          <w:t xml:space="preserve">bus driver </w:t>
        </w:r>
      </w:ins>
      <w:ins w:id="109" w:author="Yao, Jiewen" w:date="2021-04-26T17:46:00Z">
        <w:r w:rsidR="00E106CB">
          <w:rPr>
            <w:rFonts w:ascii="Calibri" w:hAnsi="Calibri" w:cs="Calibri"/>
            <w:color w:val="000000"/>
            <w:highlight w:val="yellow"/>
          </w:rPr>
          <w:t>get</w:t>
        </w:r>
      </w:ins>
      <w:ins w:id="110" w:author="Yao, Jiewen" w:date="2021-04-26T17:50:00Z">
        <w:r w:rsidR="005456F7">
          <w:rPr>
            <w:rFonts w:ascii="Calibri" w:hAnsi="Calibri" w:cs="Calibri"/>
            <w:color w:val="000000"/>
            <w:highlight w:val="yellow"/>
          </w:rPr>
          <w:t>s</w:t>
        </w:r>
      </w:ins>
      <w:ins w:id="111" w:author="Yao, Jiewen" w:date="2021-04-26T17:46:00Z">
        <w:r w:rsidR="00E106CB">
          <w:rPr>
            <w:rFonts w:ascii="Calibri" w:hAnsi="Calibri" w:cs="Calibri"/>
            <w:color w:val="000000"/>
            <w:highlight w:val="yellow"/>
          </w:rPr>
          <w:t xml:space="preserve"> the </w:t>
        </w:r>
      </w:ins>
      <w:ins w:id="112" w:author="Yao, Jiewen" w:date="2021-04-26T17:45:00Z">
        <w:r w:rsidR="00E106CB">
          <w:rPr>
            <w:rFonts w:ascii="Calibri" w:hAnsi="Calibri" w:cs="Calibri"/>
            <w:color w:val="000000"/>
            <w:highlight w:val="yellow"/>
          </w:rPr>
          <w:t>device i</w:t>
        </w:r>
      </w:ins>
      <w:ins w:id="113" w:author="Yao, Jiewen" w:date="2021-04-26T17:46:00Z">
        <w:r w:rsidR="00E106CB">
          <w:rPr>
            <w:rFonts w:ascii="Calibri" w:hAnsi="Calibri" w:cs="Calibri"/>
            <w:color w:val="000000"/>
            <w:highlight w:val="yellow"/>
          </w:rPr>
          <w:t>dentity information, such as a device certificate</w:t>
        </w:r>
      </w:ins>
      <w:ins w:id="114" w:author="Yao, Jiewen" w:date="2021-04-26T17:47:00Z">
        <w:r w:rsidR="00820FF1">
          <w:rPr>
            <w:rFonts w:ascii="Calibri" w:hAnsi="Calibri" w:cs="Calibri"/>
            <w:color w:val="000000"/>
            <w:highlight w:val="yellow"/>
          </w:rPr>
          <w:t xml:space="preserve"> or certificate chain</w:t>
        </w:r>
        <w:r w:rsidR="006B5AD9">
          <w:rPr>
            <w:rFonts w:ascii="Calibri" w:hAnsi="Calibri" w:cs="Calibri"/>
            <w:color w:val="000000"/>
            <w:highlight w:val="yellow"/>
          </w:rPr>
          <w:t>.</w:t>
        </w:r>
      </w:ins>
      <w:ins w:id="115" w:author="Yao, Jiewen" w:date="2021-04-26T17:51:00Z">
        <w:r w:rsidR="005F349F">
          <w:rPr>
            <w:rFonts w:ascii="Calibri" w:hAnsi="Calibri" w:cs="Calibri"/>
            <w:color w:val="000000"/>
            <w:highlight w:val="yellow"/>
          </w:rPr>
          <w:t xml:space="preserve"> For example, the Secure Protocol and Data Mode</w:t>
        </w:r>
      </w:ins>
      <w:ins w:id="116" w:author="Yao, Jiewen" w:date="2021-04-26T17:52:00Z">
        <w:r w:rsidR="005F349F">
          <w:rPr>
            <w:rFonts w:ascii="Calibri" w:hAnsi="Calibri" w:cs="Calibri"/>
            <w:color w:val="000000"/>
            <w:highlight w:val="yellow"/>
          </w:rPr>
          <w:t>l (SPDM) GET_CERTIFICATE command.</w:t>
        </w:r>
      </w:ins>
      <w:ins w:id="117" w:author="Yao, Jiewen" w:date="2021-04-26T17:50:00Z">
        <w:r w:rsidR="005456F7" w:rsidRPr="00C80005">
          <w:rPr>
            <w:rFonts w:ascii="IntelClear-Regular" w:hAnsi="IntelClear-Regular"/>
            <w:color w:val="000000"/>
            <w:highlight w:val="yellow"/>
          </w:rPr>
          <w:br/>
        </w:r>
        <w:r w:rsidR="005456F7" w:rsidRPr="00C80005">
          <w:rPr>
            <w:rFonts w:ascii="Calibri" w:hAnsi="Calibri" w:cs="Calibri"/>
            <w:color w:val="000000"/>
            <w:highlight w:val="yellow"/>
          </w:rPr>
          <w:t xml:space="preserve">• </w:t>
        </w:r>
      </w:ins>
      <w:ins w:id="118" w:author="Yao, Jiewen" w:date="2021-04-26T17:47:00Z">
        <w:r w:rsidR="006B5AD9">
          <w:rPr>
            <w:rFonts w:ascii="Calibri" w:hAnsi="Calibri" w:cs="Calibri"/>
            <w:color w:val="000000"/>
            <w:highlight w:val="yellow"/>
          </w:rPr>
          <w:t xml:space="preserve">The </w:t>
        </w:r>
      </w:ins>
      <w:ins w:id="119" w:author="Yao, Jiewen" w:date="2021-04-26T17:50:00Z">
        <w:r w:rsidR="005456F7">
          <w:rPr>
            <w:rFonts w:ascii="Calibri" w:hAnsi="Calibri" w:cs="Calibri"/>
            <w:color w:val="000000"/>
            <w:highlight w:val="yellow"/>
          </w:rPr>
          <w:t xml:space="preserve">bus driver </w:t>
        </w:r>
      </w:ins>
      <w:ins w:id="120" w:author="Yao, Jiewen" w:date="2021-04-26T17:47:00Z">
        <w:r w:rsidR="006B5AD9">
          <w:rPr>
            <w:rFonts w:ascii="Calibri" w:hAnsi="Calibri" w:cs="Calibri"/>
            <w:color w:val="000000"/>
            <w:highlight w:val="yellow"/>
          </w:rPr>
          <w:t>v</w:t>
        </w:r>
      </w:ins>
      <w:ins w:id="121" w:author="Yao, Jiewen" w:date="2021-04-26T17:46:00Z">
        <w:r w:rsidR="00B54499">
          <w:rPr>
            <w:rFonts w:ascii="Calibri" w:hAnsi="Calibri" w:cs="Calibri"/>
            <w:color w:val="000000"/>
            <w:highlight w:val="yellow"/>
          </w:rPr>
          <w:t>erif</w:t>
        </w:r>
      </w:ins>
      <w:ins w:id="122" w:author="Yao, Jiewen" w:date="2021-04-26T17:50:00Z">
        <w:r w:rsidR="005456F7">
          <w:rPr>
            <w:rFonts w:ascii="Calibri" w:hAnsi="Calibri" w:cs="Calibri"/>
            <w:color w:val="000000"/>
            <w:highlight w:val="yellow"/>
          </w:rPr>
          <w:t>ies</w:t>
        </w:r>
      </w:ins>
      <w:ins w:id="123" w:author="Yao, Jiewen" w:date="2021-04-26T17:46:00Z">
        <w:r w:rsidR="00B54499">
          <w:rPr>
            <w:rFonts w:ascii="Calibri" w:hAnsi="Calibri" w:cs="Calibri"/>
            <w:color w:val="000000"/>
            <w:highlight w:val="yellow"/>
          </w:rPr>
          <w:t xml:space="preserve"> </w:t>
        </w:r>
      </w:ins>
      <w:ins w:id="124" w:author="Yao, Jiewen" w:date="2021-04-26T17:50:00Z">
        <w:r w:rsidR="00233DB0">
          <w:rPr>
            <w:rFonts w:ascii="Calibri" w:hAnsi="Calibri" w:cs="Calibri"/>
            <w:color w:val="000000"/>
            <w:highlight w:val="yellow"/>
          </w:rPr>
          <w:t xml:space="preserve">if </w:t>
        </w:r>
      </w:ins>
      <w:ins w:id="125" w:author="Yao, Jiewen" w:date="2021-04-26T17:46:00Z">
        <w:r w:rsidR="00B54499">
          <w:rPr>
            <w:rFonts w:ascii="Calibri" w:hAnsi="Calibri" w:cs="Calibri"/>
            <w:color w:val="000000"/>
            <w:highlight w:val="yellow"/>
          </w:rPr>
          <w:t xml:space="preserve">the </w:t>
        </w:r>
      </w:ins>
      <w:ins w:id="126" w:author="Yao, Jiewen" w:date="2021-04-26T17:47:00Z">
        <w:r w:rsidR="006B5AD9">
          <w:rPr>
            <w:rFonts w:ascii="Calibri" w:hAnsi="Calibri" w:cs="Calibri"/>
            <w:color w:val="000000"/>
            <w:highlight w:val="yellow"/>
          </w:rPr>
          <w:t xml:space="preserve">certificate or certificate chain </w:t>
        </w:r>
      </w:ins>
      <w:ins w:id="127" w:author="Yao, Jiewen" w:date="2021-04-26T17:50:00Z">
        <w:r w:rsidR="00233DB0">
          <w:rPr>
            <w:rFonts w:ascii="Calibri" w:hAnsi="Calibri" w:cs="Calibri"/>
            <w:color w:val="000000"/>
            <w:highlight w:val="yellow"/>
          </w:rPr>
          <w:t xml:space="preserve">is signed by </w:t>
        </w:r>
      </w:ins>
      <w:ins w:id="128" w:author="Yao, Jiewen" w:date="2021-04-26T17:51:00Z">
        <w:r w:rsidR="00233DB0">
          <w:rPr>
            <w:rFonts w:ascii="Calibri" w:hAnsi="Calibri" w:cs="Calibri"/>
            <w:color w:val="000000"/>
            <w:highlight w:val="yellow"/>
          </w:rPr>
          <w:t>any</w:t>
        </w:r>
      </w:ins>
      <w:ins w:id="129" w:author="Yao, Jiewen" w:date="2021-04-26T17:47:00Z">
        <w:r w:rsidR="006B5AD9">
          <w:rPr>
            <w:rFonts w:ascii="Calibri" w:hAnsi="Calibri" w:cs="Calibri"/>
            <w:color w:val="000000"/>
            <w:highlight w:val="yellow"/>
          </w:rPr>
          <w:t xml:space="preserve"> </w:t>
        </w:r>
        <w:r w:rsidR="005F1BDB">
          <w:rPr>
            <w:rFonts w:ascii="Calibri" w:hAnsi="Calibri" w:cs="Calibri"/>
            <w:color w:val="000000"/>
            <w:highlight w:val="yellow"/>
          </w:rPr>
          <w:t xml:space="preserve">root CA certificate </w:t>
        </w:r>
      </w:ins>
      <w:ins w:id="130" w:author="Yao, Jiewen" w:date="2021-04-26T17:48:00Z">
        <w:r w:rsidR="005F1BDB">
          <w:rPr>
            <w:rFonts w:ascii="Calibri" w:hAnsi="Calibri" w:cs="Calibri"/>
            <w:color w:val="000000"/>
            <w:highlight w:val="yellow"/>
          </w:rPr>
          <w:t>in the device signature data</w:t>
        </w:r>
      </w:ins>
      <w:ins w:id="131" w:author="Yao, Jiewen" w:date="2021-04-26T19:03:00Z">
        <w:r w:rsidR="00316D13">
          <w:rPr>
            <w:rFonts w:ascii="Calibri" w:hAnsi="Calibri" w:cs="Calibri"/>
            <w:color w:val="000000"/>
            <w:highlight w:val="yellow"/>
          </w:rPr>
          <w:t>base</w:t>
        </w:r>
      </w:ins>
      <w:ins w:id="132" w:author="Yao, Jiewen" w:date="2021-04-26T17:51:00Z">
        <w:r w:rsidR="00233DB0">
          <w:rPr>
            <w:rFonts w:ascii="Calibri" w:hAnsi="Calibri" w:cs="Calibri"/>
            <w:color w:val="000000"/>
            <w:highlight w:val="yellow"/>
          </w:rPr>
          <w:t>.</w:t>
        </w:r>
      </w:ins>
      <w:ins w:id="133" w:author="Yao, Jiewen" w:date="2021-04-26T17:52:00Z">
        <w:r w:rsidR="005F349F" w:rsidRPr="00C80005">
          <w:rPr>
            <w:rFonts w:ascii="IntelClear-Regular" w:hAnsi="IntelClear-Regular"/>
            <w:color w:val="000000"/>
            <w:highlight w:val="yellow"/>
          </w:rPr>
          <w:t xml:space="preserve"> </w:t>
        </w:r>
      </w:ins>
      <w:ins w:id="134" w:author="Yao, Jiewen" w:date="2021-04-26T17:51:00Z">
        <w:r w:rsidR="00233DB0" w:rsidRPr="00C80005">
          <w:rPr>
            <w:rFonts w:ascii="IntelClear-Regular" w:hAnsi="IntelClear-Regular"/>
            <w:color w:val="000000"/>
            <w:highlight w:val="yellow"/>
          </w:rPr>
          <w:br/>
        </w:r>
        <w:r w:rsidR="00233DB0" w:rsidRPr="00C80005">
          <w:rPr>
            <w:rFonts w:ascii="Calibri" w:hAnsi="Calibri" w:cs="Calibri"/>
            <w:color w:val="000000"/>
            <w:highlight w:val="yellow"/>
          </w:rPr>
          <w:t>•</w:t>
        </w:r>
        <w:r w:rsidR="00233DB0">
          <w:rPr>
            <w:rFonts w:ascii="Calibri" w:hAnsi="Calibri" w:cs="Calibri"/>
            <w:color w:val="000000"/>
            <w:highlight w:val="yellow"/>
          </w:rPr>
          <w:t xml:space="preserve"> The bus driver </w:t>
        </w:r>
      </w:ins>
      <w:ins w:id="135" w:author="Yao, Jiewen" w:date="2021-04-26T17:54:00Z">
        <w:r w:rsidR="00E84998">
          <w:rPr>
            <w:rFonts w:ascii="Calibri" w:hAnsi="Calibri" w:cs="Calibri"/>
            <w:color w:val="000000"/>
            <w:highlight w:val="yellow"/>
          </w:rPr>
          <w:t xml:space="preserve">generates a nonce and </w:t>
        </w:r>
      </w:ins>
      <w:ins w:id="136" w:author="Yao, Jiewen" w:date="2021-04-26T17:51:00Z">
        <w:r w:rsidR="00233DB0">
          <w:rPr>
            <w:rFonts w:ascii="Calibri" w:hAnsi="Calibri" w:cs="Calibri"/>
            <w:color w:val="000000"/>
            <w:highlight w:val="yellow"/>
          </w:rPr>
          <w:t xml:space="preserve">uses </w:t>
        </w:r>
      </w:ins>
      <w:ins w:id="137" w:author="Yao, Jiewen" w:date="2021-04-26T19:01:00Z">
        <w:r w:rsidR="00022882">
          <w:rPr>
            <w:rFonts w:ascii="Calibri" w:hAnsi="Calibri" w:cs="Calibri"/>
            <w:color w:val="000000"/>
            <w:highlight w:val="yellow"/>
          </w:rPr>
          <w:t>a</w:t>
        </w:r>
      </w:ins>
      <w:ins w:id="138" w:author="Yao, Jiewen" w:date="2021-04-26T17:51:00Z">
        <w:r w:rsidR="00233DB0">
          <w:rPr>
            <w:rFonts w:ascii="Calibri" w:hAnsi="Calibri" w:cs="Calibri"/>
            <w:color w:val="000000"/>
            <w:highlight w:val="yellow"/>
          </w:rPr>
          <w:t xml:space="preserve"> challenge/response </w:t>
        </w:r>
        <w:r w:rsidR="005F349F">
          <w:rPr>
            <w:rFonts w:ascii="Calibri" w:hAnsi="Calibri" w:cs="Calibri"/>
            <w:color w:val="000000"/>
            <w:highlight w:val="yellow"/>
          </w:rPr>
          <w:t>protocol</w:t>
        </w:r>
      </w:ins>
      <w:ins w:id="139" w:author="Yao, Jiewen" w:date="2021-04-26T17:52:00Z">
        <w:r w:rsidR="005F349F">
          <w:rPr>
            <w:rFonts w:ascii="Calibri" w:hAnsi="Calibri" w:cs="Calibri"/>
            <w:color w:val="000000"/>
            <w:highlight w:val="yellow"/>
          </w:rPr>
          <w:t xml:space="preserve"> to verify if the device </w:t>
        </w:r>
        <w:r w:rsidR="00441A72">
          <w:rPr>
            <w:rFonts w:ascii="Calibri" w:hAnsi="Calibri" w:cs="Calibri"/>
            <w:color w:val="000000"/>
            <w:highlight w:val="yellow"/>
          </w:rPr>
          <w:t>own</w:t>
        </w:r>
      </w:ins>
      <w:ins w:id="140" w:author="Yao, Jiewen" w:date="2021-04-26T17:53:00Z">
        <w:r w:rsidR="00FF76D6">
          <w:rPr>
            <w:rFonts w:ascii="Calibri" w:hAnsi="Calibri" w:cs="Calibri"/>
            <w:color w:val="000000"/>
            <w:highlight w:val="yellow"/>
          </w:rPr>
          <w:t>s</w:t>
        </w:r>
      </w:ins>
      <w:ins w:id="141" w:author="Yao, Jiewen" w:date="2021-04-26T17:52:00Z">
        <w:r w:rsidR="00441A72">
          <w:rPr>
            <w:rFonts w:ascii="Calibri" w:hAnsi="Calibri" w:cs="Calibri"/>
            <w:color w:val="000000"/>
            <w:highlight w:val="yellow"/>
          </w:rPr>
          <w:t xml:space="preserve"> the private key associated</w:t>
        </w:r>
      </w:ins>
      <w:ins w:id="142" w:author="Yao, Jiewen" w:date="2021-04-26T17:53:00Z">
        <w:r w:rsidR="00441A72">
          <w:rPr>
            <w:rFonts w:ascii="Calibri" w:hAnsi="Calibri" w:cs="Calibri"/>
            <w:color w:val="000000"/>
            <w:highlight w:val="yellow"/>
          </w:rPr>
          <w:t xml:space="preserve"> with the device certificate</w:t>
        </w:r>
      </w:ins>
      <w:ins w:id="143" w:author="Yao, Jiewen" w:date="2021-04-26T17:51:00Z">
        <w:r w:rsidR="005F349F">
          <w:rPr>
            <w:rFonts w:ascii="Calibri" w:hAnsi="Calibri" w:cs="Calibri"/>
            <w:color w:val="000000"/>
            <w:highlight w:val="yellow"/>
          </w:rPr>
          <w:t>.</w:t>
        </w:r>
      </w:ins>
      <w:ins w:id="144" w:author="Yao, Jiewen" w:date="2021-04-26T17:52:00Z">
        <w:r w:rsidR="005F349F">
          <w:rPr>
            <w:rFonts w:ascii="Calibri" w:hAnsi="Calibri" w:cs="Calibri"/>
            <w:color w:val="000000"/>
            <w:highlight w:val="yellow"/>
          </w:rPr>
          <w:t xml:space="preserve"> For example, the SPDM </w:t>
        </w:r>
      </w:ins>
      <w:ins w:id="145" w:author="Yao, Jiewen" w:date="2021-04-26T17:53:00Z">
        <w:r w:rsidR="00441A72">
          <w:rPr>
            <w:rFonts w:ascii="Calibri" w:hAnsi="Calibri" w:cs="Calibri"/>
            <w:color w:val="000000"/>
            <w:highlight w:val="yellow"/>
          </w:rPr>
          <w:t>CHALLENGE</w:t>
        </w:r>
      </w:ins>
      <w:ins w:id="146" w:author="Yao, Jiewen" w:date="2021-04-26T17:52:00Z">
        <w:r w:rsidR="005F349F">
          <w:rPr>
            <w:rFonts w:ascii="Calibri" w:hAnsi="Calibri" w:cs="Calibri"/>
            <w:color w:val="000000"/>
            <w:highlight w:val="yellow"/>
          </w:rPr>
          <w:t xml:space="preserve"> command.</w:t>
        </w:r>
      </w:ins>
      <w:ins w:id="147" w:author="Yao, Jiewen" w:date="2021-04-26T18:48:00Z">
        <w:r w:rsidR="0061626C" w:rsidRPr="00C80005">
          <w:rPr>
            <w:rFonts w:ascii="IntelClear-Regular" w:hAnsi="IntelClear-Regular"/>
            <w:color w:val="000000"/>
            <w:highlight w:val="yellow"/>
          </w:rPr>
          <w:t xml:space="preserve"> </w:t>
        </w:r>
        <w:r w:rsidR="0061626C" w:rsidRPr="00C80005">
          <w:rPr>
            <w:rFonts w:ascii="IntelClear-Regular" w:hAnsi="IntelClear-Regular"/>
            <w:color w:val="000000"/>
            <w:highlight w:val="yellow"/>
          </w:rPr>
          <w:br/>
        </w:r>
        <w:r w:rsidR="0061626C" w:rsidRPr="00C80005">
          <w:rPr>
            <w:rFonts w:ascii="Calibri" w:hAnsi="Calibri" w:cs="Calibri"/>
            <w:color w:val="000000"/>
            <w:highlight w:val="yellow"/>
          </w:rPr>
          <w:t>•</w:t>
        </w:r>
        <w:r w:rsidR="0061626C">
          <w:rPr>
            <w:rFonts w:ascii="Calibri" w:hAnsi="Calibri" w:cs="Calibri"/>
            <w:color w:val="000000"/>
            <w:highlight w:val="yellow"/>
          </w:rPr>
          <w:t xml:space="preserve"> A</w:t>
        </w:r>
      </w:ins>
      <w:ins w:id="148" w:author="Yao, Jiewen" w:date="2021-04-26T18:02:00Z">
        <w:r w:rsidR="00057EAC">
          <w:rPr>
            <w:rFonts w:ascii="Calibri" w:hAnsi="Calibri" w:cs="Calibri"/>
            <w:color w:val="000000"/>
            <w:highlight w:val="yellow"/>
          </w:rPr>
          <w:t>fter the bus driver passes all verification for the device, the bus driver then enables the device on t</w:t>
        </w:r>
      </w:ins>
      <w:ins w:id="149" w:author="Yao, Jiewen" w:date="2021-04-26T18:03:00Z">
        <w:r w:rsidR="00057EAC">
          <w:rPr>
            <w:rFonts w:ascii="Calibri" w:hAnsi="Calibri" w:cs="Calibri"/>
            <w:color w:val="000000"/>
            <w:highlight w:val="yellow"/>
          </w:rPr>
          <w:t>he UEFI firmware environment.</w:t>
        </w:r>
        <w:r w:rsidR="004D1924">
          <w:rPr>
            <w:rFonts w:ascii="Calibri" w:hAnsi="Calibri" w:cs="Calibri"/>
            <w:color w:val="000000"/>
            <w:highlight w:val="yellow"/>
          </w:rPr>
          <w:t xml:space="preserve"> For example, a PCI bus driver will </w:t>
        </w:r>
        <w:r w:rsidR="004722A0">
          <w:rPr>
            <w:rFonts w:ascii="Calibri" w:hAnsi="Calibri" w:cs="Calibri"/>
            <w:color w:val="000000"/>
            <w:highlight w:val="yellow"/>
          </w:rPr>
          <w:t>assign bus number</w:t>
        </w:r>
      </w:ins>
      <w:ins w:id="150" w:author="Yao, Jiewen" w:date="2021-04-26T18:04:00Z">
        <w:r w:rsidR="00FD3CCA">
          <w:rPr>
            <w:rFonts w:ascii="Calibri" w:hAnsi="Calibri" w:cs="Calibri"/>
            <w:color w:val="000000"/>
            <w:highlight w:val="yellow"/>
          </w:rPr>
          <w:t>,</w:t>
        </w:r>
        <w:r w:rsidR="004722A0">
          <w:rPr>
            <w:rFonts w:ascii="Calibri" w:hAnsi="Calibri" w:cs="Calibri"/>
            <w:color w:val="000000"/>
            <w:highlight w:val="yellow"/>
          </w:rPr>
          <w:t xml:space="preserve"> </w:t>
        </w:r>
      </w:ins>
      <w:ins w:id="151" w:author="Yao, Jiewen" w:date="2021-04-26T18:03:00Z">
        <w:r w:rsidR="004D1924">
          <w:rPr>
            <w:rFonts w:ascii="Calibri" w:hAnsi="Calibri" w:cs="Calibri"/>
            <w:color w:val="000000"/>
            <w:highlight w:val="yellow"/>
          </w:rPr>
          <w:t>allocate PCI IO/MMIO bar</w:t>
        </w:r>
      </w:ins>
      <w:ins w:id="152" w:author="Yao, Jiewen" w:date="2021-04-26T18:04:00Z">
        <w:r w:rsidR="00FD3CCA">
          <w:rPr>
            <w:rFonts w:ascii="Calibri" w:hAnsi="Calibri" w:cs="Calibri"/>
            <w:color w:val="000000"/>
            <w:highlight w:val="yellow"/>
          </w:rPr>
          <w:t>, and install EFI_PCI_IO_PROTOCOL for the</w:t>
        </w:r>
      </w:ins>
      <w:ins w:id="153" w:author="Yao, Jiewen" w:date="2021-04-26T18:06:00Z">
        <w:r w:rsidR="00825B0D">
          <w:rPr>
            <w:rFonts w:ascii="Calibri" w:hAnsi="Calibri" w:cs="Calibri"/>
            <w:color w:val="000000"/>
            <w:highlight w:val="yellow"/>
          </w:rPr>
          <w:t xml:space="preserve"> PCI</w:t>
        </w:r>
      </w:ins>
      <w:ins w:id="154" w:author="Yao, Jiewen" w:date="2021-04-26T18:04:00Z">
        <w:r w:rsidR="00FD3CCA">
          <w:rPr>
            <w:rFonts w:ascii="Calibri" w:hAnsi="Calibri" w:cs="Calibri"/>
            <w:color w:val="000000"/>
            <w:highlight w:val="yellow"/>
          </w:rPr>
          <w:t xml:space="preserve"> device</w:t>
        </w:r>
      </w:ins>
      <w:ins w:id="155" w:author="Yao, Jiewen" w:date="2021-04-26T18:55:00Z">
        <w:r w:rsidR="002744F1">
          <w:rPr>
            <w:rFonts w:ascii="Calibri" w:hAnsi="Calibri" w:cs="Calibri"/>
            <w:color w:val="000000"/>
            <w:highlight w:val="yellow"/>
          </w:rPr>
          <w:t>.</w:t>
        </w:r>
        <w:r w:rsidR="002744F1" w:rsidRPr="00C80005">
          <w:rPr>
            <w:rFonts w:ascii="IntelClear-Regular" w:hAnsi="IntelClear-Regular"/>
            <w:color w:val="000000"/>
            <w:highlight w:val="yellow"/>
          </w:rPr>
          <w:t xml:space="preserve"> </w:t>
        </w:r>
        <w:r w:rsidR="002744F1" w:rsidRPr="00C80005">
          <w:rPr>
            <w:rFonts w:ascii="IntelClear-Regular" w:hAnsi="IntelClear-Regular"/>
            <w:color w:val="000000"/>
            <w:highlight w:val="yellow"/>
          </w:rPr>
          <w:br/>
        </w:r>
        <w:r w:rsidR="002744F1" w:rsidRPr="00C80005">
          <w:rPr>
            <w:rFonts w:ascii="Calibri" w:hAnsi="Calibri" w:cs="Calibri"/>
            <w:color w:val="000000"/>
            <w:highlight w:val="yellow"/>
          </w:rPr>
          <w:t>•</w:t>
        </w:r>
        <w:r w:rsidR="002744F1">
          <w:rPr>
            <w:rFonts w:ascii="Calibri" w:hAnsi="Calibri" w:cs="Calibri"/>
            <w:color w:val="000000"/>
            <w:highlight w:val="yellow"/>
          </w:rPr>
          <w:t xml:space="preserve"> </w:t>
        </w:r>
        <w:r w:rsidR="009A6488">
          <w:rPr>
            <w:rFonts w:ascii="Calibri" w:hAnsi="Calibri" w:cs="Calibri"/>
            <w:color w:val="000000"/>
            <w:highlight w:val="yellow"/>
          </w:rPr>
          <w:t xml:space="preserve">If </w:t>
        </w:r>
      </w:ins>
      <w:ins w:id="156" w:author="Yao, Jiewen" w:date="2021-04-26T19:04:00Z">
        <w:r w:rsidR="00E71765">
          <w:rPr>
            <w:rFonts w:ascii="Calibri" w:hAnsi="Calibri" w:cs="Calibri"/>
            <w:color w:val="000000"/>
            <w:highlight w:val="yellow"/>
          </w:rPr>
          <w:t>any</w:t>
        </w:r>
      </w:ins>
      <w:ins w:id="157" w:author="Yao, Jiewen" w:date="2021-04-26T18:55:00Z">
        <w:r w:rsidR="009A6488">
          <w:rPr>
            <w:rFonts w:ascii="Calibri" w:hAnsi="Calibri" w:cs="Calibri"/>
            <w:color w:val="000000"/>
            <w:highlight w:val="yellow"/>
          </w:rPr>
          <w:t xml:space="preserve"> verification fails</w:t>
        </w:r>
      </w:ins>
      <w:ins w:id="158" w:author="Yao, Jiewen" w:date="2021-04-26T18:04:00Z">
        <w:r w:rsidR="00FD3CCA">
          <w:rPr>
            <w:rFonts w:ascii="Calibri" w:hAnsi="Calibri" w:cs="Calibri"/>
            <w:color w:val="000000"/>
            <w:highlight w:val="yellow"/>
          </w:rPr>
          <w:t xml:space="preserve">, the bus driver </w:t>
        </w:r>
      </w:ins>
      <w:ins w:id="159" w:author="Yao, Jiewen" w:date="2021-04-26T18:05:00Z">
        <w:r w:rsidR="00942CD6">
          <w:rPr>
            <w:rFonts w:ascii="Calibri" w:hAnsi="Calibri" w:cs="Calibri"/>
            <w:color w:val="000000"/>
            <w:highlight w:val="yellow"/>
          </w:rPr>
          <w:t>ignores</w:t>
        </w:r>
      </w:ins>
      <w:ins w:id="160" w:author="Yao, Jiewen" w:date="2021-04-26T18:04:00Z">
        <w:r w:rsidR="00942CD6">
          <w:rPr>
            <w:rFonts w:ascii="Calibri" w:hAnsi="Calibri" w:cs="Calibri"/>
            <w:color w:val="000000"/>
            <w:highlight w:val="yellow"/>
          </w:rPr>
          <w:t xml:space="preserve"> this device</w:t>
        </w:r>
      </w:ins>
      <w:ins w:id="161" w:author="Yao, Jiewen" w:date="2021-04-26T18:05:00Z">
        <w:r w:rsidR="00942CD6">
          <w:rPr>
            <w:rFonts w:ascii="Calibri" w:hAnsi="Calibri" w:cs="Calibri"/>
            <w:color w:val="000000"/>
            <w:highlight w:val="yellow"/>
          </w:rPr>
          <w:t xml:space="preserve"> </w:t>
        </w:r>
        <w:r w:rsidR="00AE7EE9">
          <w:rPr>
            <w:rFonts w:ascii="Calibri" w:hAnsi="Calibri" w:cs="Calibri"/>
            <w:color w:val="000000"/>
            <w:highlight w:val="yellow"/>
          </w:rPr>
          <w:t>and</w:t>
        </w:r>
        <w:r w:rsidR="00942CD6">
          <w:rPr>
            <w:rFonts w:ascii="Calibri" w:hAnsi="Calibri" w:cs="Calibri"/>
            <w:color w:val="000000"/>
            <w:highlight w:val="yellow"/>
          </w:rPr>
          <w:t xml:space="preserve"> </w:t>
        </w:r>
      </w:ins>
      <w:ins w:id="162" w:author="Yao, Jiewen" w:date="2021-04-26T18:49:00Z">
        <w:r w:rsidR="00E432AC">
          <w:rPr>
            <w:rFonts w:ascii="Calibri" w:hAnsi="Calibri" w:cs="Calibri"/>
            <w:color w:val="000000"/>
            <w:highlight w:val="yellow"/>
          </w:rPr>
          <w:t>notif</w:t>
        </w:r>
      </w:ins>
      <w:ins w:id="163" w:author="Yao, Jiewen" w:date="2021-04-26T18:50:00Z">
        <w:r w:rsidR="007E596A">
          <w:rPr>
            <w:rFonts w:ascii="Calibri" w:hAnsi="Calibri" w:cs="Calibri"/>
            <w:color w:val="000000"/>
            <w:highlight w:val="yellow"/>
          </w:rPr>
          <w:t>ies</w:t>
        </w:r>
        <w:r w:rsidR="00E432AC">
          <w:rPr>
            <w:rFonts w:ascii="Calibri" w:hAnsi="Calibri" w:cs="Calibri"/>
            <w:color w:val="000000"/>
            <w:highlight w:val="yellow"/>
          </w:rPr>
          <w:t xml:space="preserve"> the platform</w:t>
        </w:r>
        <w:r w:rsidR="007E596A">
          <w:rPr>
            <w:rFonts w:ascii="Calibri" w:hAnsi="Calibri" w:cs="Calibri"/>
            <w:color w:val="000000"/>
            <w:highlight w:val="yellow"/>
          </w:rPr>
          <w:t xml:space="preserve">. The platform </w:t>
        </w:r>
      </w:ins>
      <w:ins w:id="164" w:author="Yao, Jiewen" w:date="2021-04-26T18:53:00Z">
        <w:r w:rsidR="00015D8A">
          <w:rPr>
            <w:rFonts w:ascii="Calibri" w:hAnsi="Calibri" w:cs="Calibri"/>
            <w:color w:val="000000"/>
            <w:highlight w:val="yellow"/>
          </w:rPr>
          <w:t xml:space="preserve">firmware </w:t>
        </w:r>
      </w:ins>
      <w:ins w:id="165" w:author="Yao, Jiewen" w:date="2021-04-26T18:50:00Z">
        <w:r w:rsidR="007E596A">
          <w:rPr>
            <w:rFonts w:ascii="Calibri" w:hAnsi="Calibri" w:cs="Calibri"/>
            <w:color w:val="000000"/>
            <w:highlight w:val="yellow"/>
          </w:rPr>
          <w:t xml:space="preserve">may take a platform specific action for the device or the platform. For example, </w:t>
        </w:r>
      </w:ins>
      <w:ins w:id="166" w:author="Yao, Jiewen" w:date="2021-04-26T18:51:00Z">
        <w:r w:rsidR="00F5199A">
          <w:rPr>
            <w:rFonts w:ascii="Calibri" w:hAnsi="Calibri" w:cs="Calibri"/>
            <w:color w:val="000000"/>
            <w:highlight w:val="yellow"/>
          </w:rPr>
          <w:t xml:space="preserve">a platform </w:t>
        </w:r>
        <w:r w:rsidR="0094528B">
          <w:rPr>
            <w:rFonts w:ascii="Calibri" w:hAnsi="Calibri" w:cs="Calibri"/>
            <w:color w:val="000000"/>
            <w:highlight w:val="yellow"/>
          </w:rPr>
          <w:t xml:space="preserve">may ignore the device. A platform </w:t>
        </w:r>
        <w:r w:rsidR="00F5199A">
          <w:rPr>
            <w:rFonts w:ascii="Calibri" w:hAnsi="Calibri" w:cs="Calibri"/>
            <w:color w:val="000000"/>
            <w:highlight w:val="yellow"/>
          </w:rPr>
          <w:t>may disconnect or disable the PCI device.</w:t>
        </w:r>
      </w:ins>
      <w:ins w:id="167" w:author="Yao, Jiewen" w:date="2021-04-26T18:59:00Z">
        <w:r w:rsidR="00D84139">
          <w:rPr>
            <w:rFonts w:ascii="Calibri" w:hAnsi="Calibri" w:cs="Calibri"/>
            <w:color w:val="000000"/>
            <w:highlight w:val="yellow"/>
          </w:rPr>
          <w:t xml:space="preserve"> Or a</w:t>
        </w:r>
      </w:ins>
      <w:ins w:id="168" w:author="Yao, Jiewen" w:date="2021-04-26T18:51:00Z">
        <w:r w:rsidR="00F5199A">
          <w:rPr>
            <w:rFonts w:ascii="Calibri" w:hAnsi="Calibri" w:cs="Calibri"/>
            <w:color w:val="000000"/>
            <w:highlight w:val="yellow"/>
          </w:rPr>
          <w:t xml:space="preserve"> platform may</w:t>
        </w:r>
      </w:ins>
      <w:ins w:id="169" w:author="Yao, Jiewen" w:date="2021-04-26T18:53:00Z">
        <w:r w:rsidR="0011120F">
          <w:rPr>
            <w:rFonts w:ascii="Calibri" w:hAnsi="Calibri" w:cs="Calibri"/>
            <w:color w:val="000000"/>
            <w:highlight w:val="yellow"/>
          </w:rPr>
          <w:t xml:space="preserve"> reboot the system or halt the system</w:t>
        </w:r>
      </w:ins>
      <w:ins w:id="170" w:author="Yao, Jiewen" w:date="2021-04-26T18:05:00Z">
        <w:r w:rsidR="00184BA7">
          <w:rPr>
            <w:rFonts w:ascii="Calibri" w:hAnsi="Calibri" w:cs="Calibri"/>
            <w:color w:val="000000"/>
            <w:highlight w:val="yellow"/>
          </w:rPr>
          <w:t>.</w:t>
        </w:r>
      </w:ins>
    </w:p>
    <w:p w14:paraId="314DB372" w14:textId="643EA7A6" w:rsidR="0046667A" w:rsidRDefault="009B2035" w:rsidP="0040249C">
      <w:pPr>
        <w:autoSpaceDE w:val="0"/>
        <w:autoSpaceDN w:val="0"/>
        <w:adjustRightInd w:val="0"/>
        <w:spacing w:before="240" w:after="120" w:line="240" w:lineRule="auto"/>
        <w:rPr>
          <w:ins w:id="171" w:author="Yao, Jiewen" w:date="2021-04-26T19:05:00Z"/>
          <w:rFonts w:ascii="Calibri" w:hAnsi="Calibri" w:cs="Calibri"/>
          <w:color w:val="000000"/>
          <w:highlight w:val="yellow"/>
        </w:rPr>
      </w:pPr>
      <w:ins w:id="172" w:author="Yao, Jiewen" w:date="2021-04-26T18:28:00Z">
        <w:r>
          <w:rPr>
            <w:rFonts w:ascii="Calibri" w:hAnsi="Calibri" w:cs="Calibri"/>
            <w:color w:val="000000"/>
            <w:highlight w:val="yellow"/>
          </w:rPr>
          <w:lastRenderedPageBreak/>
          <w:t>The device authentication flow only verif</w:t>
        </w:r>
        <w:r w:rsidR="00390F1A">
          <w:rPr>
            <w:rFonts w:ascii="Calibri" w:hAnsi="Calibri" w:cs="Calibri"/>
            <w:color w:val="000000"/>
            <w:highlight w:val="yellow"/>
          </w:rPr>
          <w:t>ies</w:t>
        </w:r>
        <w:r>
          <w:rPr>
            <w:rFonts w:ascii="Calibri" w:hAnsi="Calibri" w:cs="Calibri"/>
            <w:color w:val="000000"/>
            <w:highlight w:val="yellow"/>
          </w:rPr>
          <w:t xml:space="preserve"> the identity of the device</w:t>
        </w:r>
      </w:ins>
      <w:ins w:id="173" w:author="Yao, Jiewen" w:date="2021-04-26T18:32:00Z">
        <w:r w:rsidR="002C1311">
          <w:rPr>
            <w:rFonts w:ascii="Calibri" w:hAnsi="Calibri" w:cs="Calibri"/>
            <w:color w:val="000000"/>
            <w:highlight w:val="yellow"/>
          </w:rPr>
          <w:t xml:space="preserve"> and ensure it is a known device</w:t>
        </w:r>
      </w:ins>
      <w:ins w:id="174" w:author="Yao, Jiewen" w:date="2021-04-26T18:28:00Z">
        <w:r>
          <w:rPr>
            <w:rFonts w:ascii="Calibri" w:hAnsi="Calibri" w:cs="Calibri"/>
            <w:color w:val="000000"/>
            <w:highlight w:val="yellow"/>
          </w:rPr>
          <w:t>. But it</w:t>
        </w:r>
      </w:ins>
      <w:ins w:id="175" w:author="Yao, Jiewen" w:date="2021-04-26T18:29:00Z">
        <w:r w:rsidR="0064793D">
          <w:rPr>
            <w:rFonts w:ascii="Calibri" w:hAnsi="Calibri" w:cs="Calibri"/>
            <w:color w:val="000000"/>
            <w:highlight w:val="yellow"/>
          </w:rPr>
          <w:t xml:space="preserve"> does not verify if </w:t>
        </w:r>
      </w:ins>
      <w:ins w:id="176" w:author="Yao, Jiewen" w:date="2021-04-26T19:05:00Z">
        <w:r w:rsidR="006F6979">
          <w:rPr>
            <w:rFonts w:ascii="Calibri" w:hAnsi="Calibri" w:cs="Calibri"/>
            <w:color w:val="000000"/>
            <w:highlight w:val="yellow"/>
          </w:rPr>
          <w:t>a</w:t>
        </w:r>
      </w:ins>
      <w:ins w:id="177" w:author="Yao, Jiewen" w:date="2021-04-26T18:29:00Z">
        <w:r w:rsidR="0064793D">
          <w:rPr>
            <w:rFonts w:ascii="Calibri" w:hAnsi="Calibri" w:cs="Calibri"/>
            <w:color w:val="000000"/>
            <w:highlight w:val="yellow"/>
          </w:rPr>
          <w:t xml:space="preserve"> device </w:t>
        </w:r>
      </w:ins>
      <w:ins w:id="178" w:author="Yao, Jiewen" w:date="2021-04-26T18:32:00Z">
        <w:r w:rsidR="00EC2CF8">
          <w:rPr>
            <w:rFonts w:ascii="Calibri" w:hAnsi="Calibri" w:cs="Calibri"/>
            <w:color w:val="000000"/>
            <w:highlight w:val="yellow"/>
          </w:rPr>
          <w:t>contain</w:t>
        </w:r>
        <w:r w:rsidR="002C1311">
          <w:rPr>
            <w:rFonts w:ascii="Calibri" w:hAnsi="Calibri" w:cs="Calibri"/>
            <w:color w:val="000000"/>
            <w:highlight w:val="yellow"/>
          </w:rPr>
          <w:t>s</w:t>
        </w:r>
        <w:r w:rsidR="00EC2CF8">
          <w:rPr>
            <w:rFonts w:ascii="Calibri" w:hAnsi="Calibri" w:cs="Calibri"/>
            <w:color w:val="000000"/>
            <w:highlight w:val="yellow"/>
          </w:rPr>
          <w:t xml:space="preserve"> the latest certificate or if the device has the latest firmware.</w:t>
        </w:r>
      </w:ins>
      <w:ins w:id="179" w:author="Yao, Jiewen" w:date="2021-04-26T18:42:00Z">
        <w:r w:rsidR="00767980" w:rsidRPr="00C80005">
          <w:rPr>
            <w:rFonts w:ascii="IntelClear-Regular" w:hAnsi="IntelClear-Regular"/>
            <w:color w:val="000000"/>
            <w:highlight w:val="yellow"/>
          </w:rPr>
          <w:br/>
        </w:r>
        <w:r w:rsidR="00767980" w:rsidRPr="00C80005">
          <w:rPr>
            <w:rFonts w:ascii="Calibri" w:hAnsi="Calibri" w:cs="Calibri"/>
            <w:color w:val="000000"/>
            <w:highlight w:val="yellow"/>
          </w:rPr>
          <w:t>•</w:t>
        </w:r>
      </w:ins>
      <w:ins w:id="180" w:author="Yao, Jiewen" w:date="2021-04-26T18:40:00Z">
        <w:r w:rsidR="00C13AE1">
          <w:rPr>
            <w:rFonts w:ascii="Calibri" w:hAnsi="Calibri" w:cs="Calibri"/>
            <w:color w:val="000000"/>
            <w:highlight w:val="yellow"/>
          </w:rPr>
          <w:t xml:space="preserve"> </w:t>
        </w:r>
      </w:ins>
      <w:ins w:id="181" w:author="Yao, Jiewen" w:date="2021-04-26T18:07:00Z">
        <w:r w:rsidR="00446CF2">
          <w:rPr>
            <w:rFonts w:ascii="Calibri" w:hAnsi="Calibri" w:cs="Calibri"/>
            <w:color w:val="000000"/>
            <w:highlight w:val="yellow"/>
          </w:rPr>
          <w:t>A device certificate</w:t>
        </w:r>
      </w:ins>
      <w:ins w:id="182" w:author="Yao, Jiewen" w:date="2021-04-26T18:10:00Z">
        <w:r w:rsidR="00940EC6">
          <w:rPr>
            <w:rFonts w:ascii="Calibri" w:hAnsi="Calibri" w:cs="Calibri"/>
            <w:color w:val="000000"/>
            <w:highlight w:val="yellow"/>
          </w:rPr>
          <w:t xml:space="preserve"> </w:t>
        </w:r>
      </w:ins>
      <w:ins w:id="183" w:author="Yao, Jiewen" w:date="2021-04-26T18:16:00Z">
        <w:r w:rsidR="00140D21">
          <w:rPr>
            <w:rFonts w:ascii="Calibri" w:hAnsi="Calibri" w:cs="Calibri"/>
            <w:color w:val="000000"/>
            <w:highlight w:val="yellow"/>
          </w:rPr>
          <w:t xml:space="preserve">that is issued by one of the </w:t>
        </w:r>
      </w:ins>
      <w:ins w:id="184" w:author="Yao, Jiewen" w:date="2021-04-26T18:17:00Z">
        <w:r w:rsidR="00A73C2E">
          <w:rPr>
            <w:rFonts w:ascii="Calibri" w:hAnsi="Calibri" w:cs="Calibri"/>
            <w:color w:val="000000"/>
            <w:highlight w:val="yellow"/>
          </w:rPr>
          <w:t xml:space="preserve">root CA certificates in the </w:t>
        </w:r>
      </w:ins>
      <w:ins w:id="185" w:author="Yao, Jiewen" w:date="2021-04-26T18:16:00Z">
        <w:r w:rsidR="00140D21">
          <w:rPr>
            <w:rFonts w:ascii="Calibri" w:hAnsi="Calibri" w:cs="Calibri"/>
            <w:color w:val="000000"/>
            <w:highlight w:val="yellow"/>
          </w:rPr>
          <w:t xml:space="preserve">device signature </w:t>
        </w:r>
      </w:ins>
      <w:ins w:id="186" w:author="Yao, Jiewen" w:date="2021-04-26T18:12:00Z">
        <w:r w:rsidR="005E1DB0">
          <w:rPr>
            <w:rFonts w:ascii="Calibri" w:hAnsi="Calibri" w:cs="Calibri"/>
            <w:color w:val="000000"/>
            <w:highlight w:val="yellow"/>
          </w:rPr>
          <w:t>may be revoked.</w:t>
        </w:r>
      </w:ins>
      <w:ins w:id="187" w:author="Yao, Jiewen" w:date="2021-04-26T18:13:00Z">
        <w:r w:rsidR="008D1165">
          <w:rPr>
            <w:rFonts w:ascii="Calibri" w:hAnsi="Calibri" w:cs="Calibri"/>
            <w:color w:val="000000"/>
            <w:highlight w:val="yellow"/>
          </w:rPr>
          <w:t xml:space="preserve"> </w:t>
        </w:r>
      </w:ins>
      <w:ins w:id="188" w:author="Yao, Jiewen" w:date="2021-04-26T18:14:00Z">
        <w:r w:rsidR="004A7DD6">
          <w:rPr>
            <w:rFonts w:ascii="Calibri" w:hAnsi="Calibri" w:cs="Calibri"/>
            <w:color w:val="000000"/>
            <w:highlight w:val="yellow"/>
          </w:rPr>
          <w:t>The d</w:t>
        </w:r>
        <w:r w:rsidR="00596E3F">
          <w:rPr>
            <w:rFonts w:ascii="Calibri" w:hAnsi="Calibri" w:cs="Calibri"/>
            <w:color w:val="000000"/>
            <w:highlight w:val="yellow"/>
          </w:rPr>
          <w:t xml:space="preserve">evice signature </w:t>
        </w:r>
      </w:ins>
      <w:ins w:id="189" w:author="Yao, Jiewen" w:date="2021-04-26T18:15:00Z">
        <w:r w:rsidR="00596E3F">
          <w:rPr>
            <w:rFonts w:ascii="Calibri" w:hAnsi="Calibri" w:cs="Calibri"/>
            <w:color w:val="000000"/>
            <w:highlight w:val="yellow"/>
          </w:rPr>
          <w:t xml:space="preserve">database does not need to be updated. </w:t>
        </w:r>
      </w:ins>
      <w:ins w:id="190" w:author="Yao, Jiewen" w:date="2021-04-26T18:17:00Z">
        <w:r w:rsidR="00DC7A8B">
          <w:rPr>
            <w:rFonts w:ascii="Calibri" w:hAnsi="Calibri" w:cs="Calibri"/>
            <w:color w:val="000000"/>
            <w:highlight w:val="yellow"/>
          </w:rPr>
          <w:t>This can be detected by the attestation</w:t>
        </w:r>
      </w:ins>
      <w:ins w:id="191" w:author="Yao, Jiewen" w:date="2021-04-26T18:20:00Z">
        <w:r w:rsidR="00BA6585">
          <w:rPr>
            <w:rFonts w:ascii="Calibri" w:hAnsi="Calibri" w:cs="Calibri"/>
            <w:color w:val="000000"/>
            <w:highlight w:val="yellow"/>
          </w:rPr>
          <w:t>. For example,</w:t>
        </w:r>
      </w:ins>
      <w:ins w:id="192" w:author="Yao, Jiewen" w:date="2021-04-26T18:17:00Z">
        <w:r w:rsidR="00DC7A8B">
          <w:rPr>
            <w:rFonts w:ascii="Calibri" w:hAnsi="Calibri" w:cs="Calibri"/>
            <w:color w:val="000000"/>
            <w:highlight w:val="yellow"/>
          </w:rPr>
          <w:t xml:space="preserve"> </w:t>
        </w:r>
      </w:ins>
      <w:ins w:id="193" w:author="Yao, Jiewen" w:date="2021-04-26T18:18:00Z">
        <w:r w:rsidR="00A86F68">
          <w:rPr>
            <w:rFonts w:ascii="Calibri" w:hAnsi="Calibri" w:cs="Calibri"/>
            <w:color w:val="000000"/>
            <w:highlight w:val="yellow"/>
          </w:rPr>
          <w:t xml:space="preserve">if the platform enables trusted boot flow and </w:t>
        </w:r>
      </w:ins>
      <w:ins w:id="194" w:author="Yao, Jiewen" w:date="2021-04-26T18:20:00Z">
        <w:r w:rsidR="00BA6585">
          <w:rPr>
            <w:rFonts w:ascii="Calibri" w:hAnsi="Calibri" w:cs="Calibri"/>
            <w:color w:val="000000"/>
            <w:highlight w:val="yellow"/>
          </w:rPr>
          <w:t xml:space="preserve">the platform firmware </w:t>
        </w:r>
      </w:ins>
      <w:ins w:id="195" w:author="Yao, Jiewen" w:date="2021-04-26T18:18:00Z">
        <w:r w:rsidR="00A86F68">
          <w:rPr>
            <w:rFonts w:ascii="Calibri" w:hAnsi="Calibri" w:cs="Calibri"/>
            <w:color w:val="000000"/>
            <w:highlight w:val="yellow"/>
          </w:rPr>
          <w:t>extends the device</w:t>
        </w:r>
        <w:r w:rsidR="008F3342">
          <w:rPr>
            <w:rFonts w:ascii="Calibri" w:hAnsi="Calibri" w:cs="Calibri"/>
            <w:color w:val="000000"/>
            <w:highlight w:val="yellow"/>
          </w:rPr>
          <w:t xml:space="preserve"> certificate</w:t>
        </w:r>
      </w:ins>
      <w:ins w:id="196" w:author="Yao, Jiewen" w:date="2021-04-26T18:20:00Z">
        <w:r w:rsidR="00BF0212">
          <w:rPr>
            <w:rFonts w:ascii="Calibri" w:hAnsi="Calibri" w:cs="Calibri"/>
            <w:color w:val="000000"/>
            <w:highlight w:val="yellow"/>
          </w:rPr>
          <w:t xml:space="preserve"> to the trust platform module (TPM) platform configuration register (PCR)</w:t>
        </w:r>
      </w:ins>
      <w:ins w:id="197" w:author="Yao, Jiewen" w:date="2021-04-26T18:18:00Z">
        <w:r w:rsidR="00A86F68">
          <w:rPr>
            <w:rFonts w:ascii="Calibri" w:hAnsi="Calibri" w:cs="Calibri"/>
            <w:color w:val="000000"/>
            <w:highlight w:val="yellow"/>
          </w:rPr>
          <w:t>.</w:t>
        </w:r>
      </w:ins>
      <w:ins w:id="198" w:author="Yao, Jiewen" w:date="2021-04-26T18:23:00Z">
        <w:r w:rsidR="007446B1">
          <w:rPr>
            <w:rFonts w:ascii="Calibri" w:hAnsi="Calibri" w:cs="Calibri"/>
            <w:color w:val="000000"/>
            <w:highlight w:val="yellow"/>
          </w:rPr>
          <w:t xml:space="preserve"> A verifier can </w:t>
        </w:r>
        <w:r w:rsidR="004C659F">
          <w:rPr>
            <w:rFonts w:ascii="Calibri" w:hAnsi="Calibri" w:cs="Calibri"/>
            <w:color w:val="000000"/>
            <w:highlight w:val="yellow"/>
          </w:rPr>
          <w:t>get the devi</w:t>
        </w:r>
      </w:ins>
      <w:ins w:id="199" w:author="Yao, Jiewen" w:date="2021-04-26T18:24:00Z">
        <w:r w:rsidR="004C659F">
          <w:rPr>
            <w:rFonts w:ascii="Calibri" w:hAnsi="Calibri" w:cs="Calibri"/>
            <w:color w:val="000000"/>
            <w:highlight w:val="yellow"/>
          </w:rPr>
          <w:t>ce certificate and check the known certificate revocation list (CRL) to see</w:t>
        </w:r>
        <w:r w:rsidR="005E42C7">
          <w:rPr>
            <w:rFonts w:ascii="Calibri" w:hAnsi="Calibri" w:cs="Calibri"/>
            <w:color w:val="000000"/>
            <w:highlight w:val="yellow"/>
          </w:rPr>
          <w:t xml:space="preserve"> if it is revoked</w:t>
        </w:r>
      </w:ins>
      <w:ins w:id="200" w:author="Yao, Jiewen" w:date="2021-04-26T18:42:00Z">
        <w:r w:rsidR="00767980">
          <w:rPr>
            <w:rFonts w:ascii="Calibri" w:hAnsi="Calibri" w:cs="Calibri"/>
            <w:color w:val="000000"/>
            <w:highlight w:val="yellow"/>
          </w:rPr>
          <w:t>.</w:t>
        </w:r>
        <w:r w:rsidR="00767980" w:rsidRPr="00C80005">
          <w:rPr>
            <w:rFonts w:ascii="IntelClear-Regular" w:hAnsi="IntelClear-Regular"/>
            <w:color w:val="000000"/>
            <w:highlight w:val="yellow"/>
          </w:rPr>
          <w:br/>
        </w:r>
        <w:r w:rsidR="00767980" w:rsidRPr="00C80005">
          <w:rPr>
            <w:rFonts w:ascii="Calibri" w:hAnsi="Calibri" w:cs="Calibri"/>
            <w:color w:val="000000"/>
            <w:highlight w:val="yellow"/>
          </w:rPr>
          <w:t>•</w:t>
        </w:r>
        <w:r w:rsidR="00767980">
          <w:rPr>
            <w:rFonts w:ascii="Calibri" w:hAnsi="Calibri" w:cs="Calibri"/>
            <w:color w:val="000000"/>
            <w:highlight w:val="yellow"/>
          </w:rPr>
          <w:t xml:space="preserve"> </w:t>
        </w:r>
      </w:ins>
      <w:ins w:id="201" w:author="Yao, Jiewen" w:date="2021-04-26T18:21:00Z">
        <w:r w:rsidR="0046667A">
          <w:rPr>
            <w:rFonts w:ascii="Calibri" w:hAnsi="Calibri" w:cs="Calibri"/>
            <w:color w:val="000000"/>
            <w:highlight w:val="yellow"/>
          </w:rPr>
          <w:t xml:space="preserve">A device </w:t>
        </w:r>
      </w:ins>
      <w:ins w:id="202" w:author="Yao, Jiewen" w:date="2021-04-26T18:26:00Z">
        <w:r w:rsidR="002D3502">
          <w:rPr>
            <w:rFonts w:ascii="Calibri" w:hAnsi="Calibri" w:cs="Calibri"/>
            <w:color w:val="000000"/>
            <w:highlight w:val="yellow"/>
          </w:rPr>
          <w:t>may include a</w:t>
        </w:r>
      </w:ins>
      <w:ins w:id="203" w:author="Yao, Jiewen" w:date="2021-04-26T18:33:00Z">
        <w:r w:rsidR="00E63C6C">
          <w:rPr>
            <w:rFonts w:ascii="Calibri" w:hAnsi="Calibri" w:cs="Calibri"/>
            <w:color w:val="000000"/>
            <w:highlight w:val="yellow"/>
          </w:rPr>
          <w:t xml:space="preserve">n old </w:t>
        </w:r>
        <w:r w:rsidR="0013109D">
          <w:rPr>
            <w:rFonts w:ascii="Calibri" w:hAnsi="Calibri" w:cs="Calibri"/>
            <w:color w:val="000000"/>
            <w:highlight w:val="yellow"/>
          </w:rPr>
          <w:t xml:space="preserve">version </w:t>
        </w:r>
      </w:ins>
      <w:ins w:id="204" w:author="Yao, Jiewen" w:date="2021-04-26T18:27:00Z">
        <w:r w:rsidR="002D3502">
          <w:rPr>
            <w:rFonts w:ascii="Calibri" w:hAnsi="Calibri" w:cs="Calibri"/>
            <w:color w:val="000000"/>
            <w:highlight w:val="yellow"/>
          </w:rPr>
          <w:t>firmware.</w:t>
        </w:r>
      </w:ins>
      <w:ins w:id="205" w:author="Yao, Jiewen" w:date="2021-04-26T18:34:00Z">
        <w:r w:rsidR="0013109D">
          <w:rPr>
            <w:rFonts w:ascii="Calibri" w:hAnsi="Calibri" w:cs="Calibri"/>
            <w:color w:val="000000"/>
            <w:highlight w:val="yellow"/>
          </w:rPr>
          <w:t xml:space="preserve"> </w:t>
        </w:r>
      </w:ins>
      <w:ins w:id="206" w:author="Yao, Jiewen" w:date="2021-04-26T18:42:00Z">
        <w:r w:rsidR="005B27E6">
          <w:rPr>
            <w:rFonts w:ascii="Calibri" w:hAnsi="Calibri" w:cs="Calibri"/>
            <w:color w:val="000000"/>
            <w:highlight w:val="yellow"/>
          </w:rPr>
          <w:t xml:space="preserve">It is not related to the device signature database. </w:t>
        </w:r>
      </w:ins>
      <w:ins w:id="207" w:author="Yao, Jiewen" w:date="2021-04-26T18:34:00Z">
        <w:r w:rsidR="0013109D">
          <w:rPr>
            <w:rFonts w:ascii="Calibri" w:hAnsi="Calibri" w:cs="Calibri"/>
            <w:color w:val="000000"/>
            <w:highlight w:val="yellow"/>
          </w:rPr>
          <w:t xml:space="preserve">This is also be detected by the attestation. For example, the platform firmware may extend the device firmware measurement to TPM PCR. A verifier can get the device firmware </w:t>
        </w:r>
        <w:r w:rsidR="00172961">
          <w:rPr>
            <w:rFonts w:ascii="Calibri" w:hAnsi="Calibri" w:cs="Calibri"/>
            <w:color w:val="000000"/>
            <w:highlight w:val="yellow"/>
          </w:rPr>
          <w:t>information and compare it with the known good device integr</w:t>
        </w:r>
      </w:ins>
      <w:ins w:id="208" w:author="Yao, Jiewen" w:date="2021-04-26T18:35:00Z">
        <w:r w:rsidR="00172961">
          <w:rPr>
            <w:rFonts w:ascii="Calibri" w:hAnsi="Calibri" w:cs="Calibri"/>
            <w:color w:val="000000"/>
            <w:highlight w:val="yellow"/>
          </w:rPr>
          <w:t>ity measurement.</w:t>
        </w:r>
      </w:ins>
      <w:ins w:id="209" w:author="Yao, Jiewen" w:date="2021-04-26T19:10:00Z">
        <w:r w:rsidR="00430961" w:rsidRPr="00C80005">
          <w:rPr>
            <w:rFonts w:ascii="IntelClear-Regular" w:hAnsi="IntelClear-Regular"/>
            <w:color w:val="000000"/>
            <w:highlight w:val="yellow"/>
          </w:rPr>
          <w:br/>
        </w:r>
        <w:r w:rsidR="00430961" w:rsidRPr="00C80005">
          <w:rPr>
            <w:rFonts w:ascii="Calibri" w:hAnsi="Calibri" w:cs="Calibri"/>
            <w:color w:val="000000"/>
            <w:highlight w:val="yellow"/>
          </w:rPr>
          <w:t>•</w:t>
        </w:r>
        <w:r w:rsidR="00430961">
          <w:rPr>
            <w:rFonts w:ascii="Calibri" w:hAnsi="Calibri" w:cs="Calibri"/>
            <w:color w:val="000000"/>
            <w:highlight w:val="yellow"/>
          </w:rPr>
          <w:t xml:space="preserve"> </w:t>
        </w:r>
        <w:r w:rsidR="00430961">
          <w:rPr>
            <w:rFonts w:ascii="Calibri" w:hAnsi="Calibri" w:cs="Calibri"/>
            <w:color w:val="000000"/>
            <w:highlight w:val="yellow"/>
          </w:rPr>
          <w:t xml:space="preserve">In both above cases, </w:t>
        </w:r>
        <w:r w:rsidR="00401791">
          <w:rPr>
            <w:rFonts w:ascii="Calibri" w:hAnsi="Calibri" w:cs="Calibri"/>
            <w:color w:val="000000"/>
            <w:highlight w:val="yellow"/>
          </w:rPr>
          <w:t xml:space="preserve">a platform may define its own policy </w:t>
        </w:r>
      </w:ins>
      <w:ins w:id="210" w:author="Yao, Jiewen" w:date="2021-04-26T19:11:00Z">
        <w:r w:rsidR="00401791">
          <w:rPr>
            <w:rFonts w:ascii="Calibri" w:hAnsi="Calibri" w:cs="Calibri"/>
            <w:color w:val="000000"/>
            <w:highlight w:val="yellow"/>
          </w:rPr>
          <w:t xml:space="preserve">to perform more verification. For example, a </w:t>
        </w:r>
      </w:ins>
      <w:ins w:id="211" w:author="Yao, Jiewen" w:date="2021-04-26T19:12:00Z">
        <w:r w:rsidR="009E568D">
          <w:rPr>
            <w:rFonts w:ascii="Calibri" w:hAnsi="Calibri" w:cs="Calibri"/>
            <w:color w:val="000000"/>
            <w:highlight w:val="yellow"/>
          </w:rPr>
          <w:t xml:space="preserve">platform may enroll a small set of known </w:t>
        </w:r>
        <w:r w:rsidR="0026459D">
          <w:rPr>
            <w:rFonts w:ascii="Calibri" w:hAnsi="Calibri" w:cs="Calibri"/>
            <w:color w:val="000000"/>
            <w:highlight w:val="yellow"/>
          </w:rPr>
          <w:t>revoked</w:t>
        </w:r>
        <w:r w:rsidR="009E568D">
          <w:rPr>
            <w:rFonts w:ascii="Calibri" w:hAnsi="Calibri" w:cs="Calibri"/>
            <w:color w:val="000000"/>
            <w:highlight w:val="yellow"/>
          </w:rPr>
          <w:t xml:space="preserve"> </w:t>
        </w:r>
      </w:ins>
      <w:ins w:id="212" w:author="Yao, Jiewen" w:date="2021-04-26T19:11:00Z">
        <w:r w:rsidR="00401791">
          <w:rPr>
            <w:rFonts w:ascii="Calibri" w:hAnsi="Calibri" w:cs="Calibri"/>
            <w:color w:val="000000"/>
            <w:highlight w:val="yellow"/>
          </w:rPr>
          <w:t>certificate</w:t>
        </w:r>
      </w:ins>
      <w:ins w:id="213" w:author="Yao, Jiewen" w:date="2021-04-26T19:14:00Z">
        <w:r w:rsidR="00781B80">
          <w:rPr>
            <w:rFonts w:ascii="Calibri" w:hAnsi="Calibri" w:cs="Calibri"/>
            <w:color w:val="000000"/>
            <w:highlight w:val="yellow"/>
          </w:rPr>
          <w:t xml:space="preserve">. </w:t>
        </w:r>
        <w:r w:rsidR="000B7D60">
          <w:rPr>
            <w:rFonts w:ascii="Calibri" w:hAnsi="Calibri" w:cs="Calibri"/>
            <w:color w:val="000000"/>
            <w:highlight w:val="yellow"/>
          </w:rPr>
          <w:t>Or a</w:t>
        </w:r>
        <w:r w:rsidR="00781B80">
          <w:rPr>
            <w:rFonts w:ascii="Calibri" w:hAnsi="Calibri" w:cs="Calibri"/>
            <w:color w:val="000000"/>
            <w:highlight w:val="yellow"/>
          </w:rPr>
          <w:t xml:space="preserve"> platform may</w:t>
        </w:r>
      </w:ins>
      <w:ins w:id="214" w:author="Yao, Jiewen" w:date="2021-04-26T19:12:00Z">
        <w:r w:rsidR="0026459D">
          <w:rPr>
            <w:rFonts w:ascii="Calibri" w:hAnsi="Calibri" w:cs="Calibri"/>
            <w:color w:val="000000"/>
            <w:highlight w:val="yellow"/>
          </w:rPr>
          <w:t xml:space="preserve"> enroll </w:t>
        </w:r>
      </w:ins>
      <w:ins w:id="215" w:author="Yao, Jiewen" w:date="2021-04-26T19:13:00Z">
        <w:r w:rsidR="00FB3889">
          <w:rPr>
            <w:rFonts w:ascii="Calibri" w:hAnsi="Calibri" w:cs="Calibri"/>
            <w:color w:val="000000"/>
            <w:highlight w:val="yellow"/>
          </w:rPr>
          <w:t>the minimal secure version number</w:t>
        </w:r>
      </w:ins>
      <w:ins w:id="216" w:author="Yao, Jiewen" w:date="2021-04-26T19:14:00Z">
        <w:r w:rsidR="00861A23">
          <w:rPr>
            <w:rFonts w:ascii="Calibri" w:hAnsi="Calibri" w:cs="Calibri"/>
            <w:color w:val="000000"/>
            <w:highlight w:val="yellow"/>
          </w:rPr>
          <w:t xml:space="preserve"> for some specific devices</w:t>
        </w:r>
      </w:ins>
      <w:ins w:id="217" w:author="Yao, Jiewen" w:date="2021-04-26T19:13:00Z">
        <w:r w:rsidR="00FB3889">
          <w:rPr>
            <w:rFonts w:ascii="Calibri" w:hAnsi="Calibri" w:cs="Calibri"/>
            <w:color w:val="000000"/>
            <w:highlight w:val="yellow"/>
          </w:rPr>
          <w:t>.</w:t>
        </w:r>
      </w:ins>
    </w:p>
    <w:p w14:paraId="7E94C325" w14:textId="0EBEA7EF" w:rsidR="00CB0EE7" w:rsidRPr="00C80005" w:rsidRDefault="00CB0EE7" w:rsidP="0040249C">
      <w:pPr>
        <w:autoSpaceDE w:val="0"/>
        <w:autoSpaceDN w:val="0"/>
        <w:adjustRightInd w:val="0"/>
        <w:spacing w:before="240" w:after="120" w:line="240" w:lineRule="auto"/>
        <w:rPr>
          <w:ins w:id="218" w:author="Yao, Jiewen" w:date="2021-04-26T08:25:00Z"/>
          <w:rFonts w:ascii="Arial-BoldMT" w:hAnsi="Arial-BoldMT"/>
          <w:color w:val="000000"/>
          <w:sz w:val="28"/>
          <w:szCs w:val="28"/>
          <w:highlight w:val="yellow"/>
        </w:rPr>
      </w:pPr>
      <w:ins w:id="219" w:author="Yao, Jiewen" w:date="2021-04-26T08:23:00Z">
        <w:r w:rsidRPr="00C80005">
          <w:rPr>
            <w:rFonts w:ascii="Arial-BoldMT" w:hAnsi="Arial-BoldMT"/>
            <w:color w:val="000000"/>
            <w:sz w:val="28"/>
            <w:szCs w:val="28"/>
            <w:highlight w:val="yellow"/>
          </w:rPr>
          <w:t>32.6.2 Authorized User</w:t>
        </w:r>
      </w:ins>
    </w:p>
    <w:p w14:paraId="26AF103C" w14:textId="6957B261" w:rsidR="002139B8" w:rsidRPr="00C80005" w:rsidRDefault="002139B8" w:rsidP="0040249C">
      <w:pPr>
        <w:autoSpaceDE w:val="0"/>
        <w:autoSpaceDN w:val="0"/>
        <w:adjustRightInd w:val="0"/>
        <w:spacing w:before="240" w:after="120" w:line="240" w:lineRule="auto"/>
        <w:rPr>
          <w:ins w:id="220" w:author="Yao, Jiewen" w:date="2021-04-26T08:23:00Z"/>
          <w:rFonts w:ascii="Arial-BoldMT" w:hAnsi="Arial-BoldMT"/>
          <w:color w:val="000000"/>
          <w:sz w:val="28"/>
          <w:szCs w:val="28"/>
          <w:highlight w:val="yellow"/>
        </w:rPr>
      </w:pPr>
      <w:ins w:id="221" w:author="Yao, Jiewen" w:date="2021-04-26T08:25:00Z">
        <w:r w:rsidRPr="00C80005">
          <w:rPr>
            <w:rFonts w:ascii="Calibri" w:hAnsi="Calibri" w:cs="Calibri"/>
            <w:color w:val="000000"/>
            <w:highlight w:val="yellow"/>
          </w:rPr>
          <w:t xml:space="preserve">An </w:t>
        </w:r>
        <w:r w:rsidRPr="00C80005">
          <w:rPr>
            <w:rFonts w:ascii="Calibri-Italic" w:hAnsi="Calibri-Italic"/>
            <w:i/>
            <w:iCs/>
            <w:color w:val="000000"/>
            <w:highlight w:val="yellow"/>
          </w:rPr>
          <w:t xml:space="preserve">authorized user </w:t>
        </w:r>
        <w:r w:rsidRPr="00C80005">
          <w:rPr>
            <w:rFonts w:ascii="Calibri" w:hAnsi="Calibri" w:cs="Calibri"/>
            <w:color w:val="000000"/>
            <w:highlight w:val="yellow"/>
          </w:rPr>
          <w:t>(for the purposes of UEFI device authentication) is one who possesses a platform key (</w:t>
        </w:r>
      </w:ins>
      <w:ins w:id="222" w:author="Yao, Jiewen" w:date="2021-04-26T08:26:00Z">
        <w:r w:rsidRPr="00C80005">
          <w:rPr>
            <w:rFonts w:ascii="Calibri" w:hAnsi="Calibri" w:cs="Calibri"/>
            <w:color w:val="000000"/>
            <w:highlight w:val="yellow"/>
          </w:rPr>
          <w:t>P</w:t>
        </w:r>
      </w:ins>
      <w:ins w:id="223" w:author="Yao, Jiewen" w:date="2021-04-26T08:25:00Z">
        <w:r w:rsidRPr="00C80005">
          <w:rPr>
            <w:rFonts w:ascii="Calibri" w:hAnsi="Calibri" w:cs="Calibri"/>
            <w:color w:val="000000"/>
            <w:highlight w:val="yellow"/>
          </w:rPr>
          <w:t>K</w:t>
        </w:r>
        <w:r w:rsidRPr="00C80005">
          <w:rPr>
            <w:rFonts w:ascii="Calibri" w:hAnsi="Calibri" w:cs="Calibri"/>
            <w:color w:val="000000"/>
            <w:sz w:val="18"/>
            <w:szCs w:val="18"/>
            <w:highlight w:val="yellow"/>
          </w:rPr>
          <w:t>priv</w:t>
        </w:r>
        <w:r w:rsidRPr="00C80005">
          <w:rPr>
            <w:rFonts w:ascii="Calibri" w:hAnsi="Calibri" w:cs="Calibri"/>
            <w:color w:val="000000"/>
            <w:highlight w:val="yellow"/>
          </w:rPr>
          <w:t xml:space="preserve">). This key is used to sign updates to the </w:t>
        </w:r>
      </w:ins>
      <w:ins w:id="224" w:author="Yao, Jiewen" w:date="2021-04-26T08:26:00Z">
        <w:r w:rsidR="00693952" w:rsidRPr="00C80005">
          <w:rPr>
            <w:rFonts w:ascii="Calibri" w:hAnsi="Calibri" w:cs="Calibri"/>
            <w:color w:val="000000"/>
            <w:highlight w:val="yellow"/>
          </w:rPr>
          <w:t xml:space="preserve">device </w:t>
        </w:r>
      </w:ins>
      <w:ins w:id="225" w:author="Yao, Jiewen" w:date="2021-04-26T08:25:00Z">
        <w:r w:rsidRPr="00C80005">
          <w:rPr>
            <w:rFonts w:ascii="Calibri" w:hAnsi="Calibri" w:cs="Calibri"/>
            <w:color w:val="000000"/>
            <w:highlight w:val="yellow"/>
          </w:rPr>
          <w:t>signature databases</w:t>
        </w:r>
      </w:ins>
      <w:ins w:id="226" w:author="Yao, Jiewen" w:date="2021-04-26T17:23:00Z">
        <w:r w:rsidR="00921493" w:rsidRPr="00C80005">
          <w:rPr>
            <w:rFonts w:ascii="Calibri" w:hAnsi="Calibri" w:cs="Calibri"/>
            <w:color w:val="000000"/>
            <w:highlight w:val="yellow"/>
          </w:rPr>
          <w:t>.</w:t>
        </w:r>
      </w:ins>
    </w:p>
    <w:p w14:paraId="02BC94B6" w14:textId="5D1570B7" w:rsidR="00CB0EE7" w:rsidRPr="00C80005" w:rsidRDefault="00CB0EE7" w:rsidP="0040249C">
      <w:pPr>
        <w:autoSpaceDE w:val="0"/>
        <w:autoSpaceDN w:val="0"/>
        <w:adjustRightInd w:val="0"/>
        <w:spacing w:before="240" w:after="120" w:line="240" w:lineRule="auto"/>
        <w:rPr>
          <w:ins w:id="227" w:author="Yao, Jiewen" w:date="2021-04-26T08:22:00Z"/>
          <w:rFonts w:ascii="Arial-BoldMT" w:hAnsi="Arial-BoldMT"/>
          <w:color w:val="000000"/>
          <w:sz w:val="28"/>
          <w:szCs w:val="28"/>
          <w:highlight w:val="yellow"/>
        </w:rPr>
      </w:pPr>
      <w:ins w:id="228" w:author="Yao, Jiewen" w:date="2021-04-26T08:23:00Z">
        <w:r w:rsidRPr="00C80005">
          <w:rPr>
            <w:rFonts w:ascii="Arial-BoldMT" w:hAnsi="Arial-BoldMT"/>
            <w:color w:val="000000"/>
            <w:sz w:val="28"/>
            <w:szCs w:val="28"/>
            <w:highlight w:val="yellow"/>
          </w:rPr>
          <w:t xml:space="preserve">32.6.3 </w:t>
        </w:r>
      </w:ins>
      <w:ins w:id="229" w:author="Yao, Jiewen" w:date="2021-04-26T17:23:00Z">
        <w:r w:rsidR="009F622C" w:rsidRPr="00C80005">
          <w:rPr>
            <w:rFonts w:ascii="Arial-BoldMT" w:hAnsi="Arial-BoldMT"/>
            <w:color w:val="000000"/>
            <w:sz w:val="28"/>
            <w:szCs w:val="28"/>
            <w:highlight w:val="yellow"/>
          </w:rPr>
          <w:t xml:space="preserve">Device </w:t>
        </w:r>
      </w:ins>
      <w:ins w:id="230" w:author="Yao, Jiewen" w:date="2021-04-26T08:23:00Z">
        <w:r w:rsidR="00351F27" w:rsidRPr="00C80005">
          <w:rPr>
            <w:rFonts w:ascii="Arial-BoldMT" w:hAnsi="Arial-BoldMT"/>
            <w:color w:val="000000"/>
            <w:sz w:val="28"/>
            <w:szCs w:val="28"/>
            <w:highlight w:val="yellow"/>
          </w:rPr>
          <w:t>Signature Database Update</w:t>
        </w:r>
      </w:ins>
    </w:p>
    <w:p w14:paraId="5FDBE0B8" w14:textId="77777777" w:rsidR="0070324C" w:rsidRPr="00C80005" w:rsidRDefault="00AB1437" w:rsidP="0047255D">
      <w:pPr>
        <w:spacing w:before="80" w:line="240" w:lineRule="auto"/>
        <w:rPr>
          <w:ins w:id="231" w:author="Yao, Jiewen" w:date="2021-04-26T17:30:00Z"/>
          <w:rFonts w:ascii="IntelClear-Regular" w:hAnsi="IntelClear-Regular" w:hint="eastAsia"/>
          <w:color w:val="000000"/>
          <w:highlight w:val="yellow"/>
        </w:rPr>
      </w:pPr>
      <w:ins w:id="232" w:author="Yao, Jiewen" w:date="2021-04-26T17:24:00Z">
        <w:r w:rsidRPr="00C80005">
          <w:rPr>
            <w:rFonts w:ascii="Calibri" w:hAnsi="Calibri" w:cs="Calibri"/>
            <w:color w:val="000000"/>
            <w:highlight w:val="yellow"/>
          </w:rPr>
          <w:t>The Authorized d</w:t>
        </w:r>
      </w:ins>
      <w:ins w:id="233" w:author="Yao, Jiewen" w:date="2021-04-26T17:25:00Z">
        <w:r w:rsidRPr="00C80005">
          <w:rPr>
            <w:rFonts w:ascii="Calibri" w:hAnsi="Calibri" w:cs="Calibri"/>
            <w:color w:val="000000"/>
            <w:highlight w:val="yellow"/>
          </w:rPr>
          <w:t xml:space="preserve">evice </w:t>
        </w:r>
      </w:ins>
      <w:ins w:id="234" w:author="Yao, Jiewen" w:date="2021-04-26T17:24:00Z">
        <w:r w:rsidRPr="00C80005">
          <w:rPr>
            <w:rFonts w:ascii="Calibri" w:hAnsi="Calibri" w:cs="Calibri"/>
            <w:color w:val="000000"/>
            <w:highlight w:val="yellow"/>
          </w:rPr>
          <w:t>signature databases are stored as UEFI</w:t>
        </w:r>
      </w:ins>
      <w:ins w:id="235" w:author="Yao, Jiewen" w:date="2021-04-26T17:25:00Z">
        <w:r w:rsidRPr="00C80005">
          <w:rPr>
            <w:rFonts w:ascii="Calibri" w:hAnsi="Calibri" w:cs="Calibri"/>
            <w:color w:val="000000"/>
            <w:highlight w:val="yellow"/>
          </w:rPr>
          <w:t xml:space="preserve"> </w:t>
        </w:r>
      </w:ins>
      <w:ins w:id="236" w:author="Yao, Jiewen" w:date="2021-04-26T17:24:00Z">
        <w:r w:rsidRPr="00C80005">
          <w:rPr>
            <w:rFonts w:ascii="Calibri" w:hAnsi="Calibri" w:cs="Calibri"/>
            <w:color w:val="000000"/>
            <w:highlight w:val="yellow"/>
          </w:rPr>
          <w:t xml:space="preserve">authenticated variables (see Variable Services in </w:t>
        </w:r>
        <w:r w:rsidRPr="00C80005">
          <w:rPr>
            <w:rFonts w:ascii="Calibri" w:hAnsi="Calibri" w:cs="Calibri"/>
            <w:color w:val="0000FF"/>
            <w:highlight w:val="yellow"/>
          </w:rPr>
          <w:t>Section 8.1.1</w:t>
        </w:r>
        <w:r w:rsidRPr="00C80005">
          <w:rPr>
            <w:rFonts w:ascii="Calibri" w:hAnsi="Calibri" w:cs="Calibri"/>
            <w:color w:val="000000"/>
            <w:highlight w:val="yellow"/>
          </w:rPr>
          <w:t>) with the GUID</w:t>
        </w:r>
      </w:ins>
      <w:ins w:id="237" w:author="Yao, Jiewen" w:date="2021-04-26T17:25:00Z">
        <w:r w:rsidR="00140545" w:rsidRPr="00C80005">
          <w:rPr>
            <w:rFonts w:ascii="Calibri" w:hAnsi="Calibri" w:cs="Calibri"/>
            <w:color w:val="000000"/>
            <w:highlight w:val="yellow"/>
          </w:rPr>
          <w:t xml:space="preserve"> </w:t>
        </w:r>
      </w:ins>
      <w:ins w:id="238" w:author="Yao, Jiewen" w:date="2021-04-26T17:24:00Z">
        <w:r w:rsidRPr="00C80005">
          <w:rPr>
            <w:rFonts w:ascii="Consolas-Bold" w:hAnsi="Consolas-Bold"/>
            <w:b/>
            <w:bCs/>
            <w:color w:val="800000"/>
            <w:highlight w:val="yellow"/>
          </w:rPr>
          <w:t>EFI_</w:t>
        </w:r>
      </w:ins>
      <w:ins w:id="239" w:author="Yao, Jiewen" w:date="2021-04-26T17:25:00Z">
        <w:r w:rsidR="00140545" w:rsidRPr="00C80005">
          <w:rPr>
            <w:rFonts w:ascii="Consolas-Bold" w:hAnsi="Consolas-Bold"/>
            <w:b/>
            <w:bCs/>
            <w:color w:val="800000"/>
            <w:highlight w:val="yellow"/>
          </w:rPr>
          <w:t>DEVICE</w:t>
        </w:r>
      </w:ins>
      <w:ins w:id="240" w:author="Yao, Jiewen" w:date="2021-04-26T17:24:00Z">
        <w:r w:rsidRPr="00C80005">
          <w:rPr>
            <w:rFonts w:ascii="Consolas-Bold" w:hAnsi="Consolas-Bold"/>
            <w:b/>
            <w:bCs/>
            <w:color w:val="800000"/>
            <w:highlight w:val="yellow"/>
          </w:rPr>
          <w:t>_SECURITY_DATABASE_GUID.</w:t>
        </w:r>
        <w:r w:rsidRPr="00C80005">
          <w:rPr>
            <w:rFonts w:ascii="Consolas-Bold" w:hAnsi="Consolas-Bold"/>
            <w:b/>
            <w:bCs/>
            <w:color w:val="800000"/>
            <w:highlight w:val="yellow"/>
          </w:rPr>
          <w:br/>
        </w:r>
      </w:ins>
    </w:p>
    <w:p w14:paraId="7DA5C1C8" w14:textId="3B7DB029" w:rsidR="00053D73" w:rsidRPr="00C80005" w:rsidRDefault="00AB1437" w:rsidP="0047255D">
      <w:pPr>
        <w:spacing w:before="80" w:line="240" w:lineRule="auto"/>
        <w:rPr>
          <w:ins w:id="241" w:author="Yao, Jiewen" w:date="2021-04-26T17:30:00Z"/>
          <w:rFonts w:ascii="Calibri" w:hAnsi="Calibri" w:cs="Calibri"/>
          <w:color w:val="000000"/>
          <w:highlight w:val="yellow"/>
        </w:rPr>
      </w:pPr>
      <w:ins w:id="242" w:author="Yao, Jiewen" w:date="2021-04-26T17:24:00Z">
        <w:r w:rsidRPr="006B1A77">
          <w:rPr>
            <w:rFonts w:ascii="Calibri" w:hAnsi="Calibri" w:cs="Calibri"/>
            <w:color w:val="000000"/>
            <w:highlight w:val="yellow"/>
          </w:rPr>
          <w:t xml:space="preserve">These authenticated UEFI variables that store the </w:t>
        </w:r>
      </w:ins>
      <w:ins w:id="243" w:author="Yao, Jiewen" w:date="2021-04-26T17:25:00Z">
        <w:r w:rsidR="00303AF5" w:rsidRPr="006B1A77">
          <w:rPr>
            <w:rFonts w:ascii="Calibri" w:hAnsi="Calibri" w:cs="Calibri"/>
            <w:color w:val="000000"/>
            <w:highlight w:val="yellow"/>
          </w:rPr>
          <w:t xml:space="preserve">device </w:t>
        </w:r>
      </w:ins>
      <w:ins w:id="244" w:author="Yao, Jiewen" w:date="2021-04-26T17:24:00Z">
        <w:r w:rsidRPr="006B1A77">
          <w:rPr>
            <w:rFonts w:ascii="Calibri" w:hAnsi="Calibri" w:cs="Calibri"/>
            <w:color w:val="000000"/>
            <w:highlight w:val="yellow"/>
          </w:rPr>
          <w:t>signature databases (</w:t>
        </w:r>
      </w:ins>
      <w:ins w:id="245" w:author="Yao, Jiewen" w:date="2021-04-26T17:25:00Z">
        <w:r w:rsidR="00303AF5" w:rsidRPr="006B1A77">
          <w:rPr>
            <w:rFonts w:ascii="Calibri" w:hAnsi="Calibri" w:cs="Calibri"/>
            <w:color w:val="000000"/>
            <w:highlight w:val="yellow"/>
          </w:rPr>
          <w:t>dev</w:t>
        </w:r>
      </w:ins>
      <w:ins w:id="246" w:author="Yao, Jiewen" w:date="2021-04-26T17:24:00Z">
        <w:r w:rsidRPr="006B1A77">
          <w:rPr>
            <w:rFonts w:ascii="Calibri" w:hAnsi="Calibri" w:cs="Calibri"/>
            <w:color w:val="000000"/>
            <w:highlight w:val="yellow"/>
          </w:rPr>
          <w:t>db) can always be</w:t>
        </w:r>
      </w:ins>
      <w:ins w:id="247" w:author="Yao, Jiewen" w:date="2021-04-26T17:26:00Z">
        <w:r w:rsidR="005C73EF" w:rsidRPr="006B1A77">
          <w:rPr>
            <w:rFonts w:ascii="Calibri" w:hAnsi="Calibri" w:cs="Calibri"/>
            <w:color w:val="000000"/>
            <w:highlight w:val="yellow"/>
          </w:rPr>
          <w:t xml:space="preserve"> </w:t>
        </w:r>
      </w:ins>
      <w:ins w:id="248" w:author="Yao, Jiewen" w:date="2021-04-26T17:24:00Z">
        <w:r w:rsidRPr="006B1A77">
          <w:rPr>
            <w:rFonts w:ascii="Calibri" w:hAnsi="Calibri" w:cs="Calibri"/>
            <w:color w:val="000000"/>
            <w:highlight w:val="yellow"/>
          </w:rPr>
          <w:t>read but can only be written if:</w:t>
        </w:r>
        <w:r w:rsidRPr="006B1A77">
          <w:rPr>
            <w:rFonts w:ascii="Calibri" w:hAnsi="Calibri" w:cs="Calibri"/>
            <w:color w:val="000000"/>
            <w:highlight w:val="yellow"/>
          </w:rPr>
          <w:br/>
        </w:r>
        <w:r w:rsidRPr="00C80005">
          <w:rPr>
            <w:rFonts w:ascii="Calibri" w:hAnsi="Calibri" w:cs="Calibri"/>
            <w:color w:val="000000"/>
            <w:highlight w:val="yellow"/>
          </w:rPr>
          <w:t>• The platform is in user mode and the provided variable data is signed with the private half of the</w:t>
        </w:r>
      </w:ins>
      <w:ins w:id="249" w:author="Yao, Jiewen" w:date="2021-04-26T17:26:00Z">
        <w:r w:rsidR="005C73EF" w:rsidRPr="00C80005">
          <w:rPr>
            <w:rFonts w:ascii="Calibri" w:hAnsi="Calibri" w:cs="Calibri"/>
            <w:color w:val="000000"/>
            <w:highlight w:val="yellow"/>
          </w:rPr>
          <w:t xml:space="preserve"> </w:t>
        </w:r>
      </w:ins>
      <w:ins w:id="250" w:author="Yao, Jiewen" w:date="2021-04-26T17:24:00Z">
        <w:r w:rsidRPr="00C80005">
          <w:rPr>
            <w:rFonts w:ascii="Calibri" w:hAnsi="Calibri" w:cs="Calibri"/>
            <w:color w:val="000000"/>
            <w:highlight w:val="yellow"/>
          </w:rPr>
          <w:t>platform private key (PK</w:t>
        </w:r>
        <w:r w:rsidRPr="00C80005">
          <w:rPr>
            <w:rFonts w:ascii="Calibri" w:hAnsi="Calibri" w:cs="Calibri"/>
            <w:color w:val="000000"/>
            <w:sz w:val="18"/>
            <w:szCs w:val="18"/>
            <w:highlight w:val="yellow"/>
          </w:rPr>
          <w:t>priv</w:t>
        </w:r>
        <w:r w:rsidRPr="00C80005">
          <w:rPr>
            <w:rFonts w:ascii="Calibri" w:hAnsi="Calibri" w:cs="Calibri"/>
            <w:color w:val="000000"/>
            <w:highlight w:val="yellow"/>
          </w:rPr>
          <w:t>);</w:t>
        </w:r>
        <w:r w:rsidRPr="00C80005">
          <w:rPr>
            <w:rFonts w:ascii="Calibri" w:hAnsi="Calibri" w:cs="Calibri"/>
            <w:color w:val="000000"/>
            <w:highlight w:val="yellow"/>
          </w:rPr>
          <w:br/>
          <w:t>or if</w:t>
        </w:r>
        <w:r w:rsidRPr="00C80005">
          <w:rPr>
            <w:rFonts w:ascii="Calibri" w:hAnsi="Calibri" w:cs="Calibri"/>
            <w:color w:val="000000"/>
            <w:highlight w:val="yellow"/>
          </w:rPr>
          <w:br/>
          <w:t>• The platform is in setup mode (in this case the variables can be written without a signature</w:t>
        </w:r>
        <w:r w:rsidRPr="00C80005">
          <w:rPr>
            <w:rFonts w:ascii="Calibri" w:hAnsi="Calibri" w:cs="Calibri"/>
            <w:color w:val="000000"/>
            <w:highlight w:val="yellow"/>
          </w:rPr>
          <w:br/>
          <w:t xml:space="preserve">validation, but the </w:t>
        </w:r>
        <w:r w:rsidRPr="00C80005">
          <w:rPr>
            <w:rFonts w:ascii="Consolas-Bold" w:hAnsi="Consolas-Bold"/>
            <w:b/>
            <w:bCs/>
            <w:color w:val="800000"/>
            <w:highlight w:val="yellow"/>
          </w:rPr>
          <w:t xml:space="preserve">SetVariable() </w:t>
        </w:r>
        <w:r w:rsidRPr="00C80005">
          <w:rPr>
            <w:rFonts w:ascii="Calibri" w:hAnsi="Calibri" w:cs="Calibri"/>
            <w:color w:val="000000"/>
            <w:highlight w:val="yellow"/>
          </w:rPr>
          <w:t>call needs to be formatted in accordance with the</w:t>
        </w:r>
        <w:r w:rsidRPr="00C80005">
          <w:rPr>
            <w:rFonts w:ascii="Calibri" w:hAnsi="Calibri" w:cs="Calibri"/>
            <w:color w:val="000000"/>
            <w:highlight w:val="yellow"/>
          </w:rPr>
          <w:br/>
          <w:t xml:space="preserve">procedure for authenticated variables in </w:t>
        </w:r>
        <w:r w:rsidRPr="00C80005">
          <w:rPr>
            <w:rFonts w:ascii="Calibri" w:hAnsi="Calibri" w:cs="Calibri"/>
            <w:color w:val="0000FF"/>
            <w:highlight w:val="yellow"/>
          </w:rPr>
          <w:t>Section 8.2.1</w:t>
        </w:r>
        <w:r w:rsidRPr="00C80005">
          <w:rPr>
            <w:rFonts w:ascii="Calibri" w:hAnsi="Calibri" w:cs="Calibri"/>
            <w:color w:val="000000"/>
            <w:highlight w:val="yellow"/>
          </w:rPr>
          <w:t>)</w:t>
        </w:r>
      </w:ins>
    </w:p>
    <w:p w14:paraId="6E270B7F" w14:textId="71650AAD" w:rsidR="00977F2E" w:rsidRPr="00C80005" w:rsidRDefault="00053D73" w:rsidP="0047255D">
      <w:pPr>
        <w:spacing w:before="80" w:line="240" w:lineRule="auto"/>
        <w:rPr>
          <w:ins w:id="251" w:author="Yao, Jiewen" w:date="2021-04-26T17:32:00Z"/>
          <w:rFonts w:ascii="Calibri" w:hAnsi="Calibri" w:cs="Calibri"/>
          <w:color w:val="000000"/>
          <w:highlight w:val="yellow"/>
        </w:rPr>
      </w:pPr>
      <w:ins w:id="252" w:author="Yao, Jiewen" w:date="2021-04-26T17:30:00Z">
        <w:r w:rsidRPr="00C80005">
          <w:rPr>
            <w:rFonts w:ascii="Calibri" w:hAnsi="Calibri" w:cs="Calibri"/>
            <w:color w:val="000000"/>
            <w:highlight w:val="yellow"/>
          </w:rPr>
          <w:t xml:space="preserve">The platform vendor may provide a default set of entries for the Signature Database in the </w:t>
        </w:r>
        <w:r w:rsidR="0070324C" w:rsidRPr="00C80005">
          <w:rPr>
            <w:rFonts w:ascii="Calibri" w:hAnsi="Calibri" w:cs="Calibri"/>
            <w:color w:val="000000"/>
            <w:highlight w:val="yellow"/>
          </w:rPr>
          <w:t>dev</w:t>
        </w:r>
        <w:r w:rsidRPr="00C80005">
          <w:rPr>
            <w:rFonts w:ascii="Calibri" w:hAnsi="Calibri" w:cs="Calibri"/>
            <w:color w:val="000000"/>
            <w:highlight w:val="yellow"/>
          </w:rPr>
          <w:t xml:space="preserve">dbDefault variable described in </w:t>
        </w:r>
        <w:r w:rsidRPr="00C80005">
          <w:rPr>
            <w:rFonts w:ascii="Calibri" w:hAnsi="Calibri" w:cs="Calibri"/>
            <w:color w:val="0000FF"/>
            <w:highlight w:val="yellow"/>
          </w:rPr>
          <w:t>Section 3.3</w:t>
        </w:r>
        <w:r w:rsidRPr="00C80005">
          <w:rPr>
            <w:rFonts w:ascii="Calibri" w:hAnsi="Calibri" w:cs="Calibri"/>
            <w:color w:val="000000"/>
            <w:highlight w:val="yellow"/>
          </w:rPr>
          <w:t>.</w:t>
        </w:r>
      </w:ins>
    </w:p>
    <w:p w14:paraId="27091573" w14:textId="1F61A4A0" w:rsidR="0047255D" w:rsidRPr="00702474" w:rsidDel="00D16D7A" w:rsidRDefault="00977F2E" w:rsidP="0047255D">
      <w:pPr>
        <w:spacing w:before="80" w:line="240" w:lineRule="auto"/>
        <w:rPr>
          <w:del w:id="253" w:author="Yao, Jiewen" w:date="2021-04-26T17:34:00Z"/>
          <w:rFonts w:ascii="Calibri" w:hAnsi="Calibri" w:cs="Calibri"/>
          <w:color w:val="000000"/>
          <w:rPrChange w:id="254" w:author="Yao, Jiewen" w:date="2021-04-26T17:35:00Z">
            <w:rPr>
              <w:del w:id="255" w:author="Yao, Jiewen" w:date="2021-04-26T17:34:00Z"/>
              <w:b/>
              <w:bCs/>
              <w:sz w:val="23"/>
              <w:szCs w:val="23"/>
            </w:rPr>
          </w:rPrChange>
        </w:rPr>
      </w:pPr>
      <w:ins w:id="256" w:author="Yao, Jiewen" w:date="2021-04-26T17:32:00Z">
        <w:r w:rsidRPr="00C80005">
          <w:rPr>
            <w:rFonts w:ascii="Calibri" w:hAnsi="Calibri" w:cs="Calibri"/>
            <w:color w:val="000000"/>
            <w:highlight w:val="yellow"/>
          </w:rPr>
          <w:t xml:space="preserve">The </w:t>
        </w:r>
      </w:ins>
      <w:ins w:id="257" w:author="Yao, Jiewen" w:date="2021-04-26T17:35:00Z">
        <w:r w:rsidR="00804A95" w:rsidRPr="00C80005">
          <w:rPr>
            <w:rFonts w:ascii="Calibri" w:hAnsi="Calibri" w:cs="Calibri"/>
            <w:color w:val="000000"/>
            <w:highlight w:val="yellow"/>
          </w:rPr>
          <w:t>flow</w:t>
        </w:r>
      </w:ins>
      <w:ins w:id="258" w:author="Yao, Jiewen" w:date="2021-04-26T17:32:00Z">
        <w:r w:rsidR="00F74AD1" w:rsidRPr="00C80005">
          <w:rPr>
            <w:rFonts w:ascii="Calibri" w:hAnsi="Calibri" w:cs="Calibri"/>
            <w:color w:val="000000"/>
            <w:highlight w:val="yellow"/>
          </w:rPr>
          <w:t xml:space="preserve"> to update </w:t>
        </w:r>
      </w:ins>
      <w:ins w:id="259" w:author="Yao, Jiewen" w:date="2021-04-26T17:33:00Z">
        <w:r w:rsidR="00F74AD1" w:rsidRPr="00C80005">
          <w:rPr>
            <w:rFonts w:ascii="Calibri" w:hAnsi="Calibri" w:cs="Calibri"/>
            <w:color w:val="000000"/>
            <w:highlight w:val="yellow"/>
          </w:rPr>
          <w:t>the</w:t>
        </w:r>
      </w:ins>
      <w:ins w:id="260" w:author="Yao, Jiewen" w:date="2021-04-26T17:32:00Z">
        <w:r w:rsidR="00F74AD1" w:rsidRPr="00C80005">
          <w:rPr>
            <w:rFonts w:ascii="Calibri" w:hAnsi="Calibri" w:cs="Calibri"/>
            <w:color w:val="000000"/>
            <w:highlight w:val="yellow"/>
          </w:rPr>
          <w:t xml:space="preserve"> </w:t>
        </w:r>
      </w:ins>
      <w:ins w:id="261" w:author="Yao, Jiewen" w:date="2021-04-26T18:47:00Z">
        <w:r w:rsidR="00586DDB">
          <w:rPr>
            <w:rFonts w:ascii="Calibri" w:hAnsi="Calibri" w:cs="Calibri"/>
            <w:color w:val="000000"/>
            <w:highlight w:val="yellow"/>
          </w:rPr>
          <w:t>device signature database (</w:t>
        </w:r>
      </w:ins>
      <w:ins w:id="262" w:author="Yao, Jiewen" w:date="2021-04-26T17:32:00Z">
        <w:r w:rsidR="00F74AD1" w:rsidRPr="00C80005">
          <w:rPr>
            <w:rFonts w:ascii="Calibri" w:hAnsi="Calibri" w:cs="Calibri"/>
            <w:color w:val="000000"/>
            <w:highlight w:val="yellow"/>
          </w:rPr>
          <w:t>devdb</w:t>
        </w:r>
      </w:ins>
      <w:ins w:id="263" w:author="Yao, Jiewen" w:date="2021-04-26T18:47:00Z">
        <w:r w:rsidR="00586DDB">
          <w:rPr>
            <w:rFonts w:ascii="Calibri" w:hAnsi="Calibri" w:cs="Calibri"/>
            <w:color w:val="000000"/>
            <w:highlight w:val="yellow"/>
          </w:rPr>
          <w:t>)</w:t>
        </w:r>
      </w:ins>
      <w:ins w:id="264" w:author="Yao, Jiewen" w:date="2021-04-26T17:32:00Z">
        <w:r w:rsidR="00F74AD1" w:rsidRPr="00C80005">
          <w:rPr>
            <w:rFonts w:ascii="Calibri" w:hAnsi="Calibri" w:cs="Calibri"/>
            <w:color w:val="000000"/>
            <w:highlight w:val="yellow"/>
          </w:rPr>
          <w:t xml:space="preserve"> is exactly same a</w:t>
        </w:r>
      </w:ins>
      <w:ins w:id="265" w:author="Yao, Jiewen" w:date="2021-04-26T17:33:00Z">
        <w:r w:rsidR="00F74AD1" w:rsidRPr="00C80005">
          <w:rPr>
            <w:rFonts w:ascii="Calibri" w:hAnsi="Calibri" w:cs="Calibri"/>
            <w:color w:val="000000"/>
            <w:highlight w:val="yellow"/>
          </w:rPr>
          <w:t xml:space="preserve">s the </w:t>
        </w:r>
      </w:ins>
      <w:ins w:id="266" w:author="Yao, Jiewen" w:date="2021-04-26T17:35:00Z">
        <w:r w:rsidR="00804A95" w:rsidRPr="00C80005">
          <w:rPr>
            <w:rFonts w:ascii="Calibri" w:hAnsi="Calibri" w:cs="Calibri"/>
            <w:color w:val="000000"/>
            <w:highlight w:val="yellow"/>
          </w:rPr>
          <w:t>flow</w:t>
        </w:r>
      </w:ins>
      <w:ins w:id="267" w:author="Yao, Jiewen" w:date="2021-04-26T17:33:00Z">
        <w:r w:rsidR="00F74AD1" w:rsidRPr="00C80005">
          <w:rPr>
            <w:rFonts w:ascii="Calibri" w:hAnsi="Calibri" w:cs="Calibri"/>
            <w:color w:val="000000"/>
            <w:highlight w:val="yellow"/>
          </w:rPr>
          <w:t xml:space="preserve"> to update the image signature databases</w:t>
        </w:r>
      </w:ins>
      <w:ins w:id="268" w:author="Yao, Jiewen" w:date="2021-04-26T17:34:00Z">
        <w:r w:rsidR="00D16D7A" w:rsidRPr="00C80005">
          <w:rPr>
            <w:rFonts w:ascii="Calibri" w:hAnsi="Calibri" w:cs="Calibri"/>
            <w:color w:val="000000"/>
            <w:highlight w:val="yellow"/>
          </w:rPr>
          <w:t xml:space="preserve">, which is </w:t>
        </w:r>
      </w:ins>
      <w:ins w:id="269" w:author="Yao, Jiewen" w:date="2021-04-26T17:33:00Z">
        <w:r w:rsidR="00F74AD1" w:rsidRPr="00C80005">
          <w:rPr>
            <w:rFonts w:ascii="Calibri" w:hAnsi="Calibri" w:cs="Calibri"/>
            <w:color w:val="000000"/>
            <w:highlight w:val="yellow"/>
          </w:rPr>
          <w:t>described in Section 32.5.3</w:t>
        </w:r>
      </w:ins>
      <w:ins w:id="270" w:author="Yao, Jiewen" w:date="2021-04-26T17:34:00Z">
        <w:r w:rsidR="00D16D7A" w:rsidRPr="00C80005">
          <w:rPr>
            <w:rFonts w:ascii="Calibri" w:hAnsi="Calibri" w:cs="Calibri"/>
            <w:color w:val="000000"/>
            <w:highlight w:val="yellow"/>
          </w:rPr>
          <w:t>.</w:t>
        </w:r>
      </w:ins>
    </w:p>
    <w:p w14:paraId="2288A6BC" w14:textId="77777777" w:rsidR="0047255D" w:rsidRDefault="0047255D" w:rsidP="0047255D">
      <w:pPr>
        <w:spacing w:before="80" w:line="240" w:lineRule="auto"/>
        <w:rPr>
          <w:b/>
          <w:bCs/>
          <w:sz w:val="23"/>
          <w:szCs w:val="23"/>
        </w:rPr>
      </w:pPr>
    </w:p>
    <w:p w14:paraId="6F71387C" w14:textId="77777777" w:rsidR="0047255D" w:rsidRDefault="0047255D" w:rsidP="0047255D">
      <w:pPr>
        <w:spacing w:before="80" w:line="240" w:lineRule="auto"/>
        <w:rPr>
          <w:b/>
          <w:bCs/>
          <w:sz w:val="23"/>
          <w:szCs w:val="23"/>
        </w:rPr>
      </w:pPr>
    </w:p>
    <w:p w14:paraId="6590E41B" w14:textId="3506732D" w:rsidR="0047255D" w:rsidRDefault="0047255D" w:rsidP="0047255D">
      <w:pPr>
        <w:autoSpaceDE w:val="0"/>
        <w:autoSpaceDN w:val="0"/>
        <w:adjustRightInd w:val="0"/>
        <w:spacing w:before="240" w:after="120" w:line="240" w:lineRule="auto"/>
        <w:rPr>
          <w:rFonts w:ascii="Arial-BoldMT" w:hAnsi="Arial-BoldMT"/>
          <w:color w:val="000000"/>
          <w:sz w:val="28"/>
          <w:szCs w:val="28"/>
        </w:rPr>
      </w:pPr>
      <w:r w:rsidRPr="00696F0D">
        <w:rPr>
          <w:rFonts w:ascii="Arial-BoldMT" w:hAnsi="Arial-BoldMT"/>
          <w:color w:val="000000"/>
          <w:sz w:val="28"/>
          <w:szCs w:val="28"/>
          <w:highlight w:val="yellow"/>
        </w:rPr>
        <w:t>32.</w:t>
      </w:r>
      <w:del w:id="271" w:author="Yao, Jiewen" w:date="2021-04-26T08:22:00Z">
        <w:r w:rsidRPr="00696F0D" w:rsidDel="0040249C">
          <w:rPr>
            <w:rFonts w:ascii="Arial-BoldMT" w:hAnsi="Arial-BoldMT"/>
            <w:color w:val="000000"/>
            <w:sz w:val="28"/>
            <w:szCs w:val="28"/>
            <w:highlight w:val="yellow"/>
          </w:rPr>
          <w:delText>6</w:delText>
        </w:r>
      </w:del>
      <w:ins w:id="272" w:author="Yao, Jiewen" w:date="2021-04-26T08:22:00Z">
        <w:r w:rsidR="0040249C">
          <w:rPr>
            <w:rFonts w:ascii="Arial-BoldMT" w:hAnsi="Arial-BoldMT"/>
            <w:color w:val="000000"/>
            <w:sz w:val="28"/>
            <w:szCs w:val="28"/>
            <w:highlight w:val="yellow"/>
          </w:rPr>
          <w:t>7</w:t>
        </w:r>
      </w:ins>
      <w:r w:rsidRPr="00696F0D">
        <w:rPr>
          <w:rFonts w:ascii="Arial-BoldMT" w:hAnsi="Arial-BoldMT"/>
          <w:color w:val="000000"/>
          <w:sz w:val="28"/>
          <w:szCs w:val="28"/>
          <w:highlight w:val="yellow"/>
        </w:rPr>
        <w:t>.2 UEFI Device Signature Variable GUID and Variable Name</w:t>
      </w:r>
    </w:p>
    <w:p w14:paraId="028BD1C7" w14:textId="77777777" w:rsidR="0047255D" w:rsidRPr="00B43A3C" w:rsidRDefault="0047255D" w:rsidP="0047255D">
      <w:pPr>
        <w:autoSpaceDE w:val="0"/>
        <w:autoSpaceDN w:val="0"/>
        <w:adjustRightInd w:val="0"/>
        <w:spacing w:before="240" w:line="240" w:lineRule="auto"/>
        <w:ind w:firstLine="360"/>
        <w:rPr>
          <w:color w:val="000000"/>
          <w:sz w:val="26"/>
          <w:szCs w:val="26"/>
          <w:highlight w:val="yellow"/>
        </w:rPr>
      </w:pPr>
      <w:r w:rsidRPr="00B43A3C">
        <w:rPr>
          <w:b/>
          <w:bCs/>
          <w:color w:val="000000"/>
          <w:sz w:val="26"/>
          <w:szCs w:val="26"/>
          <w:highlight w:val="yellow"/>
        </w:rPr>
        <w:t>Summary</w:t>
      </w:r>
    </w:p>
    <w:p w14:paraId="48FB7D55" w14:textId="77777777" w:rsidR="0047255D" w:rsidRPr="00B43A3C" w:rsidRDefault="0047255D" w:rsidP="0047255D">
      <w:pPr>
        <w:autoSpaceDE w:val="0"/>
        <w:autoSpaceDN w:val="0"/>
        <w:adjustRightInd w:val="0"/>
        <w:spacing w:after="0" w:line="240" w:lineRule="auto"/>
        <w:ind w:left="720"/>
        <w:rPr>
          <w:rFonts w:ascii="Times New Roman" w:hAnsi="Times New Roman" w:cs="Times New Roman"/>
          <w:color w:val="000000"/>
          <w:highlight w:val="yellow"/>
        </w:rPr>
      </w:pPr>
      <w:r w:rsidRPr="00B43A3C">
        <w:rPr>
          <w:rFonts w:ascii="Calibri" w:hAnsi="Calibri" w:cs="Calibri"/>
          <w:color w:val="000000"/>
          <w:highlight w:val="yellow"/>
        </w:rPr>
        <w:lastRenderedPageBreak/>
        <w:t>Constants used for UEFI device signature database variable access.</w:t>
      </w:r>
    </w:p>
    <w:p w14:paraId="73040F01" w14:textId="77777777" w:rsidR="0047255D" w:rsidRPr="00B43A3C" w:rsidRDefault="0047255D" w:rsidP="0047255D">
      <w:pPr>
        <w:autoSpaceDE w:val="0"/>
        <w:autoSpaceDN w:val="0"/>
        <w:adjustRightInd w:val="0"/>
        <w:spacing w:before="240" w:line="240" w:lineRule="auto"/>
        <w:ind w:firstLine="360"/>
        <w:rPr>
          <w:color w:val="000000"/>
          <w:sz w:val="26"/>
          <w:szCs w:val="26"/>
          <w:highlight w:val="yellow"/>
        </w:rPr>
      </w:pPr>
      <w:r w:rsidRPr="00B43A3C">
        <w:rPr>
          <w:b/>
          <w:bCs/>
          <w:color w:val="000000"/>
          <w:sz w:val="26"/>
          <w:szCs w:val="26"/>
          <w:highlight w:val="yellow"/>
        </w:rPr>
        <w:t>Prototype</w:t>
      </w:r>
    </w:p>
    <w:p w14:paraId="7DC08422" w14:textId="77777777" w:rsidR="0047255D" w:rsidRPr="00B43A3C" w:rsidRDefault="0047255D" w:rsidP="0047255D">
      <w:pPr>
        <w:autoSpaceDE w:val="0"/>
        <w:autoSpaceDN w:val="0"/>
        <w:adjustRightInd w:val="0"/>
        <w:spacing w:after="0" w:line="240" w:lineRule="auto"/>
        <w:ind w:left="-360" w:firstLine="906"/>
        <w:rPr>
          <w:rFonts w:ascii="Courier New" w:hAnsi="Courier New" w:cs="Courier New"/>
          <w:b/>
          <w:bCs/>
          <w:color w:val="C00000"/>
          <w:sz w:val="20"/>
          <w:highlight w:val="yellow"/>
        </w:rPr>
      </w:pPr>
      <w:r w:rsidRPr="00B43A3C">
        <w:rPr>
          <w:rFonts w:ascii="Courier New" w:hAnsi="Courier New" w:cs="Courier New"/>
          <w:b/>
          <w:bCs/>
          <w:color w:val="C00000"/>
          <w:sz w:val="20"/>
          <w:highlight w:val="yellow"/>
        </w:rPr>
        <w:t>#define EFI_DEVICE_SECURITY_DATABASE_GUID \</w:t>
      </w:r>
    </w:p>
    <w:p w14:paraId="5D9A0669" w14:textId="77777777" w:rsidR="0047255D" w:rsidRPr="00B43A3C" w:rsidRDefault="0047255D" w:rsidP="0047255D">
      <w:pPr>
        <w:autoSpaceDE w:val="0"/>
        <w:autoSpaceDN w:val="0"/>
        <w:adjustRightInd w:val="0"/>
        <w:spacing w:after="0" w:line="240" w:lineRule="auto"/>
        <w:ind w:left="546" w:firstLine="1080"/>
        <w:rPr>
          <w:rFonts w:ascii="Courier New" w:hAnsi="Courier New" w:cs="Courier New"/>
          <w:b/>
          <w:bCs/>
          <w:color w:val="C00000"/>
          <w:sz w:val="20"/>
          <w:highlight w:val="yellow"/>
        </w:rPr>
      </w:pPr>
      <w:r w:rsidRPr="00B43A3C">
        <w:rPr>
          <w:rFonts w:ascii="Courier New" w:hAnsi="Courier New" w:cs="Courier New"/>
          <w:b/>
          <w:bCs/>
          <w:color w:val="C00000"/>
          <w:sz w:val="20"/>
          <w:highlight w:val="yellow"/>
        </w:rPr>
        <w:t xml:space="preserve">{0xb9c2b4f4, 0xbf5f, 0x462d, 0x8a, 0xdf, 0xc5, 0xc7, 0xa, 0xc3, 0x5d, 0xad} </w:t>
      </w:r>
    </w:p>
    <w:p w14:paraId="78F4BFEF" w14:textId="77777777" w:rsidR="0047255D" w:rsidRPr="00B43A3C" w:rsidRDefault="0047255D" w:rsidP="0047255D">
      <w:pPr>
        <w:autoSpaceDE w:val="0"/>
        <w:autoSpaceDN w:val="0"/>
        <w:adjustRightInd w:val="0"/>
        <w:spacing w:after="0" w:line="240" w:lineRule="auto"/>
        <w:rPr>
          <w:rFonts w:ascii="Courier New" w:hAnsi="Courier New" w:cs="Courier New"/>
          <w:b/>
          <w:bCs/>
          <w:color w:val="C00000"/>
          <w:sz w:val="20"/>
          <w:highlight w:val="yellow"/>
        </w:rPr>
      </w:pPr>
    </w:p>
    <w:p w14:paraId="60743333" w14:textId="3B986B37" w:rsidR="0047255D" w:rsidRPr="00B43A3C" w:rsidDel="005F75E1" w:rsidRDefault="0047255D" w:rsidP="005F75E1">
      <w:pPr>
        <w:autoSpaceDE w:val="0"/>
        <w:autoSpaceDN w:val="0"/>
        <w:adjustRightInd w:val="0"/>
        <w:spacing w:after="0" w:line="240" w:lineRule="auto"/>
        <w:ind w:left="546"/>
        <w:rPr>
          <w:del w:id="273" w:author="Yao, Jiewen" w:date="2021-04-26T08:21:00Z"/>
          <w:rFonts w:ascii="Courier New" w:hAnsi="Courier New" w:cs="Courier New"/>
          <w:b/>
          <w:bCs/>
          <w:color w:val="C00000"/>
          <w:sz w:val="20"/>
          <w:highlight w:val="yellow"/>
        </w:rPr>
      </w:pPr>
      <w:r w:rsidRPr="00B43A3C">
        <w:rPr>
          <w:rFonts w:ascii="Courier New" w:hAnsi="Courier New" w:cs="Courier New"/>
          <w:b/>
          <w:bCs/>
          <w:color w:val="C00000"/>
          <w:sz w:val="20"/>
          <w:highlight w:val="yellow"/>
        </w:rPr>
        <w:t>#define EFI_DEVICE_SECURITY_DATABASE  L”devdb”</w:t>
      </w:r>
      <w:r w:rsidRPr="00B43A3C">
        <w:rPr>
          <w:rFonts w:ascii="Courier New" w:hAnsi="Courier New" w:cs="Courier New"/>
          <w:b/>
          <w:bCs/>
          <w:color w:val="C00000"/>
          <w:sz w:val="20"/>
          <w:highlight w:val="yellow"/>
        </w:rPr>
        <w:br/>
      </w:r>
      <w:del w:id="274" w:author="Yao, Jiewen" w:date="2021-04-26T08:21:00Z">
        <w:r w:rsidRPr="00B43A3C" w:rsidDel="005F75E1">
          <w:rPr>
            <w:rFonts w:ascii="Courier New" w:hAnsi="Courier New" w:cs="Courier New"/>
            <w:b/>
            <w:bCs/>
            <w:color w:val="C00000"/>
            <w:sz w:val="20"/>
            <w:highlight w:val="yellow"/>
          </w:rPr>
          <w:delText>#define EFI_DEVICE_SECURITY_DATABASE1 L”devdbx”</w:delText>
        </w:r>
      </w:del>
    </w:p>
    <w:p w14:paraId="64DD23A3" w14:textId="6155FC4A" w:rsidR="0047255D" w:rsidRPr="00B43A3C" w:rsidRDefault="0047255D" w:rsidP="009A182A">
      <w:pPr>
        <w:autoSpaceDE w:val="0"/>
        <w:autoSpaceDN w:val="0"/>
        <w:adjustRightInd w:val="0"/>
        <w:spacing w:after="0" w:line="240" w:lineRule="auto"/>
        <w:ind w:left="546"/>
        <w:rPr>
          <w:rFonts w:ascii="Courier New" w:hAnsi="Courier New" w:cs="Courier New"/>
          <w:b/>
          <w:bCs/>
          <w:color w:val="C00000"/>
          <w:sz w:val="20"/>
          <w:highlight w:val="yellow"/>
        </w:rPr>
      </w:pPr>
      <w:del w:id="275" w:author="Yao, Jiewen" w:date="2021-04-26T08:21:00Z">
        <w:r w:rsidRPr="00B43A3C" w:rsidDel="005F75E1">
          <w:rPr>
            <w:rFonts w:ascii="Courier New" w:hAnsi="Courier New" w:cs="Courier New"/>
            <w:b/>
            <w:bCs/>
            <w:color w:val="C00000"/>
            <w:sz w:val="20"/>
            <w:highlight w:val="yellow"/>
          </w:rPr>
          <w:delText xml:space="preserve">#define EFI_DEVICE_SECURITY_DATABASE2 L”devdbt” </w:delText>
        </w:r>
      </w:del>
    </w:p>
    <w:p w14:paraId="12AD0493" w14:textId="77777777" w:rsidR="0047255D" w:rsidRPr="00B43A3C" w:rsidRDefault="0047255D" w:rsidP="0047255D">
      <w:pPr>
        <w:autoSpaceDE w:val="0"/>
        <w:autoSpaceDN w:val="0"/>
        <w:adjustRightInd w:val="0"/>
        <w:spacing w:before="240" w:line="240" w:lineRule="auto"/>
        <w:ind w:firstLine="360"/>
        <w:rPr>
          <w:b/>
          <w:bCs/>
          <w:color w:val="000000"/>
          <w:sz w:val="26"/>
          <w:szCs w:val="26"/>
          <w:highlight w:val="yellow"/>
        </w:rPr>
      </w:pPr>
      <w:r w:rsidRPr="00B43A3C">
        <w:rPr>
          <w:b/>
          <w:bCs/>
          <w:color w:val="000000"/>
          <w:sz w:val="26"/>
          <w:szCs w:val="26"/>
          <w:highlight w:val="yellow"/>
        </w:rPr>
        <w:t>Parameters</w:t>
      </w:r>
    </w:p>
    <w:p w14:paraId="12954582" w14:textId="77777777" w:rsidR="0047255D" w:rsidRPr="00B43A3C" w:rsidRDefault="0047255D" w:rsidP="0047255D">
      <w:pPr>
        <w:autoSpaceDE w:val="0"/>
        <w:autoSpaceDN w:val="0"/>
        <w:adjustRightInd w:val="0"/>
        <w:spacing w:before="240" w:line="240" w:lineRule="auto"/>
        <w:ind w:left="360"/>
        <w:rPr>
          <w:rFonts w:ascii="Calibri" w:hAnsi="Calibri" w:cs="Calibri"/>
          <w:color w:val="000000"/>
          <w:highlight w:val="yellow"/>
        </w:rPr>
      </w:pPr>
      <w:r w:rsidRPr="00B43A3C">
        <w:rPr>
          <w:rFonts w:ascii="Calibri" w:hAnsi="Calibri" w:cs="Calibri"/>
          <w:color w:val="000000"/>
          <w:highlight w:val="yellow"/>
        </w:rPr>
        <w:t xml:space="preserve">• This GUID and name are used when calling the EFI Runtime Services </w:t>
      </w:r>
      <w:r w:rsidRPr="00B43A3C">
        <w:rPr>
          <w:rFonts w:ascii="Consolas-Bold" w:hAnsi="Consolas-Bold"/>
          <w:b/>
          <w:bCs/>
          <w:color w:val="800000"/>
          <w:highlight w:val="yellow"/>
        </w:rPr>
        <w:t xml:space="preserve">GetVariable() </w:t>
      </w:r>
      <w:r w:rsidRPr="00B43A3C">
        <w:rPr>
          <w:rFonts w:ascii="Calibri" w:hAnsi="Calibri" w:cs="Calibri"/>
          <w:color w:val="000000"/>
          <w:highlight w:val="yellow"/>
        </w:rPr>
        <w:t>and</w:t>
      </w:r>
      <w:r w:rsidRPr="00B43A3C">
        <w:rPr>
          <w:rFonts w:ascii="Calibri" w:hAnsi="Calibri" w:cs="Calibri"/>
          <w:color w:val="000000"/>
          <w:highlight w:val="yellow"/>
        </w:rPr>
        <w:br/>
      </w:r>
      <w:r w:rsidRPr="00B43A3C">
        <w:rPr>
          <w:rFonts w:ascii="Consolas-Bold" w:hAnsi="Consolas-Bold"/>
          <w:b/>
          <w:bCs/>
          <w:color w:val="800000"/>
          <w:highlight w:val="yellow"/>
        </w:rPr>
        <w:t>SetVariable()</w:t>
      </w:r>
      <w:r w:rsidRPr="00B43A3C">
        <w:rPr>
          <w:rFonts w:ascii="Calibri" w:hAnsi="Calibri" w:cs="Calibri"/>
          <w:color w:val="000000"/>
          <w:highlight w:val="yellow"/>
        </w:rPr>
        <w:t>.</w:t>
      </w:r>
    </w:p>
    <w:p w14:paraId="0398585C" w14:textId="77777777" w:rsidR="0047255D" w:rsidRPr="00B43A3C" w:rsidRDefault="0047255D" w:rsidP="0047255D">
      <w:pPr>
        <w:autoSpaceDE w:val="0"/>
        <w:autoSpaceDN w:val="0"/>
        <w:adjustRightInd w:val="0"/>
        <w:spacing w:before="240" w:line="240" w:lineRule="auto"/>
        <w:ind w:left="360"/>
        <w:rPr>
          <w:rFonts w:ascii="Calibri" w:hAnsi="Calibri" w:cs="Calibri"/>
          <w:color w:val="000000"/>
          <w:highlight w:val="yellow"/>
        </w:rPr>
      </w:pPr>
      <w:r w:rsidRPr="00B43A3C">
        <w:rPr>
          <w:rFonts w:ascii="Calibri" w:hAnsi="Calibri" w:cs="Calibri"/>
          <w:color w:val="000000"/>
          <w:highlight w:val="yellow"/>
        </w:rPr>
        <w:t xml:space="preserve">• The </w:t>
      </w:r>
      <w:r w:rsidRPr="00B43A3C">
        <w:rPr>
          <w:rFonts w:ascii="Consolas-Bold" w:hAnsi="Consolas-Bold"/>
          <w:b/>
          <w:bCs/>
          <w:color w:val="800000"/>
          <w:highlight w:val="yellow"/>
        </w:rPr>
        <w:t xml:space="preserve">EFI_DEVICE_SECURITY_DATABASE_GUID </w:t>
      </w:r>
      <w:r w:rsidRPr="00B43A3C">
        <w:rPr>
          <w:rFonts w:ascii="Calibri" w:hAnsi="Calibri" w:cs="Calibri"/>
          <w:color w:val="000000"/>
          <w:highlight w:val="yellow"/>
        </w:rPr>
        <w:t xml:space="preserve">and </w:t>
      </w:r>
      <w:r w:rsidRPr="00B43A3C">
        <w:rPr>
          <w:rFonts w:ascii="Consolas-Bold" w:hAnsi="Consolas-Bold"/>
          <w:b/>
          <w:bCs/>
          <w:color w:val="800000"/>
          <w:highlight w:val="yellow"/>
        </w:rPr>
        <w:t xml:space="preserve">EFI_DEVICE_SECURITY_DATABASE </w:t>
      </w:r>
      <w:r w:rsidRPr="00B43A3C">
        <w:rPr>
          <w:rFonts w:ascii="Calibri" w:hAnsi="Calibri" w:cs="Calibri"/>
          <w:color w:val="000000"/>
          <w:highlight w:val="yellow"/>
        </w:rPr>
        <w:t>are</w:t>
      </w:r>
      <w:r w:rsidRPr="00B43A3C">
        <w:rPr>
          <w:rFonts w:ascii="Calibri" w:hAnsi="Calibri" w:cs="Calibri"/>
          <w:color w:val="000000"/>
          <w:highlight w:val="yellow"/>
        </w:rPr>
        <w:br/>
        <w:t>used to retrieve and change the authorized device signature database.</w:t>
      </w:r>
    </w:p>
    <w:p w14:paraId="06826385" w14:textId="200DF7EC" w:rsidR="0047255D" w:rsidRPr="00B43A3C" w:rsidDel="005F75E1" w:rsidRDefault="0047255D" w:rsidP="0047255D">
      <w:pPr>
        <w:autoSpaceDE w:val="0"/>
        <w:autoSpaceDN w:val="0"/>
        <w:adjustRightInd w:val="0"/>
        <w:spacing w:before="240" w:line="240" w:lineRule="auto"/>
        <w:ind w:left="360"/>
        <w:rPr>
          <w:del w:id="276" w:author="Yao, Jiewen" w:date="2021-04-26T08:21:00Z"/>
          <w:rFonts w:ascii="Calibri" w:hAnsi="Calibri" w:cs="Calibri"/>
          <w:color w:val="000000"/>
          <w:highlight w:val="yellow"/>
        </w:rPr>
      </w:pPr>
      <w:del w:id="277" w:author="Yao, Jiewen" w:date="2021-04-26T08:21:00Z">
        <w:r w:rsidRPr="00B43A3C" w:rsidDel="005F75E1">
          <w:rPr>
            <w:rFonts w:ascii="Calibri" w:hAnsi="Calibri" w:cs="Calibri"/>
            <w:color w:val="000000"/>
            <w:highlight w:val="yellow"/>
          </w:rPr>
          <w:delText xml:space="preserve">• The </w:delText>
        </w:r>
        <w:r w:rsidRPr="00B43A3C" w:rsidDel="005F75E1">
          <w:rPr>
            <w:rFonts w:ascii="Consolas-Bold" w:hAnsi="Consolas-Bold"/>
            <w:b/>
            <w:bCs/>
            <w:color w:val="800000"/>
            <w:highlight w:val="yellow"/>
          </w:rPr>
          <w:delText xml:space="preserve">EFI_DEVICE_SECURITY_DATABASE_GUID </w:delText>
        </w:r>
        <w:r w:rsidRPr="00B43A3C" w:rsidDel="005F75E1">
          <w:rPr>
            <w:rFonts w:ascii="Calibri" w:hAnsi="Calibri" w:cs="Calibri"/>
            <w:color w:val="000000"/>
            <w:highlight w:val="yellow"/>
          </w:rPr>
          <w:delText xml:space="preserve">and </w:delText>
        </w:r>
        <w:r w:rsidRPr="00B43A3C" w:rsidDel="005F75E1">
          <w:rPr>
            <w:rFonts w:ascii="Consolas-Bold" w:hAnsi="Consolas-Bold"/>
            <w:b/>
            <w:bCs/>
            <w:color w:val="800000"/>
            <w:highlight w:val="yellow"/>
          </w:rPr>
          <w:delText xml:space="preserve">EFI_DEVICE_SECURITY_DATABASE1 </w:delText>
        </w:r>
        <w:r w:rsidRPr="00B43A3C" w:rsidDel="005F75E1">
          <w:rPr>
            <w:rFonts w:ascii="Calibri" w:hAnsi="Calibri" w:cs="Calibri"/>
            <w:color w:val="000000"/>
            <w:highlight w:val="yellow"/>
          </w:rPr>
          <w:delText>are</w:delText>
        </w:r>
        <w:r w:rsidRPr="00B43A3C" w:rsidDel="005F75E1">
          <w:rPr>
            <w:rFonts w:ascii="Calibri" w:hAnsi="Calibri" w:cs="Calibri"/>
            <w:color w:val="000000"/>
            <w:highlight w:val="yellow"/>
          </w:rPr>
          <w:br/>
          <w:delText>used to retrieve and change the forbidden device signature database.</w:delText>
        </w:r>
      </w:del>
    </w:p>
    <w:p w14:paraId="53308B3B" w14:textId="4676210B" w:rsidR="0047255D" w:rsidDel="009A182A" w:rsidRDefault="0047255D" w:rsidP="0047255D">
      <w:pPr>
        <w:autoSpaceDE w:val="0"/>
        <w:autoSpaceDN w:val="0"/>
        <w:adjustRightInd w:val="0"/>
        <w:spacing w:before="240" w:line="240" w:lineRule="auto"/>
        <w:ind w:left="360"/>
        <w:rPr>
          <w:del w:id="278" w:author="Yao, Jiewen" w:date="2021-04-26T08:21:00Z"/>
          <w:rFonts w:ascii="Calibri" w:hAnsi="Calibri" w:cs="Calibri"/>
          <w:color w:val="000000"/>
        </w:rPr>
      </w:pPr>
      <w:del w:id="279" w:author="Yao, Jiewen" w:date="2021-04-26T08:21:00Z">
        <w:r w:rsidRPr="00B43A3C" w:rsidDel="005F75E1">
          <w:rPr>
            <w:rFonts w:ascii="Calibri" w:hAnsi="Calibri" w:cs="Calibri"/>
            <w:color w:val="000000"/>
            <w:highlight w:val="yellow"/>
          </w:rPr>
          <w:delText xml:space="preserve">• The </w:delText>
        </w:r>
        <w:r w:rsidRPr="00B43A3C" w:rsidDel="005F75E1">
          <w:rPr>
            <w:rFonts w:ascii="Consolas-Bold" w:hAnsi="Consolas-Bold"/>
            <w:b/>
            <w:bCs/>
            <w:color w:val="800000"/>
            <w:highlight w:val="yellow"/>
          </w:rPr>
          <w:delText xml:space="preserve">EFI_DEVICE_SECURITY_DATABASE_GUID </w:delText>
        </w:r>
        <w:r w:rsidRPr="00B43A3C" w:rsidDel="005F75E1">
          <w:rPr>
            <w:rFonts w:ascii="Calibri" w:hAnsi="Calibri" w:cs="Calibri"/>
            <w:color w:val="000000"/>
            <w:highlight w:val="yellow"/>
          </w:rPr>
          <w:delText xml:space="preserve">and </w:delText>
        </w:r>
        <w:r w:rsidRPr="00B43A3C" w:rsidDel="005F75E1">
          <w:rPr>
            <w:rFonts w:ascii="Consolas-Bold" w:hAnsi="Consolas-Bold"/>
            <w:b/>
            <w:bCs/>
            <w:color w:val="800000"/>
            <w:highlight w:val="yellow"/>
          </w:rPr>
          <w:delText xml:space="preserve">EFI_DEVICE_SECURITY_DATABASE2 </w:delText>
        </w:r>
        <w:r w:rsidRPr="00B43A3C" w:rsidDel="005F75E1">
          <w:rPr>
            <w:rFonts w:ascii="Calibri" w:hAnsi="Calibri" w:cs="Calibri"/>
            <w:color w:val="000000"/>
            <w:highlight w:val="yellow"/>
          </w:rPr>
          <w:delText>are</w:delText>
        </w:r>
        <w:r w:rsidRPr="00B43A3C" w:rsidDel="005F75E1">
          <w:rPr>
            <w:rFonts w:ascii="Calibri" w:hAnsi="Calibri" w:cs="Calibri"/>
            <w:color w:val="000000"/>
            <w:highlight w:val="yellow"/>
          </w:rPr>
          <w:br/>
          <w:delText>used to retrieve and change the authorized timestamp signature database.</w:delText>
        </w:r>
      </w:del>
    </w:p>
    <w:p w14:paraId="3CDE7711" w14:textId="38B1130B" w:rsidR="009A182A" w:rsidRPr="009A182A" w:rsidRDefault="009A182A" w:rsidP="009A182A">
      <w:pPr>
        <w:autoSpaceDE w:val="0"/>
        <w:autoSpaceDN w:val="0"/>
        <w:adjustRightInd w:val="0"/>
        <w:spacing w:before="240" w:line="240" w:lineRule="auto"/>
        <w:ind w:left="360"/>
        <w:rPr>
          <w:ins w:id="280" w:author="Yao, Jiewen" w:date="2021-04-26T08:24:00Z"/>
          <w:rFonts w:ascii="Calibri" w:hAnsi="Calibri" w:cs="Calibri"/>
          <w:color w:val="000000"/>
        </w:rPr>
      </w:pPr>
      <w:ins w:id="281" w:author="Yao, Jiewen" w:date="2021-04-26T08:24:00Z">
        <w:r w:rsidRPr="00C80005">
          <w:rPr>
            <w:rFonts w:ascii="Calibri" w:hAnsi="Calibri" w:cs="Calibri"/>
            <w:color w:val="000000"/>
            <w:highlight w:val="yellow"/>
          </w:rPr>
          <w:t xml:space="preserve">• Firmware shall support the </w:t>
        </w:r>
        <w:r w:rsidRPr="00C80005">
          <w:rPr>
            <w:rFonts w:ascii="Consolas-Bold" w:hAnsi="Consolas-Bold"/>
            <w:b/>
            <w:bCs/>
            <w:color w:val="800000"/>
            <w:highlight w:val="yellow"/>
          </w:rPr>
          <w:t xml:space="preserve">EFI_VARIABLE_APPEND_WRITE </w:t>
        </w:r>
        <w:r w:rsidRPr="00C80005">
          <w:rPr>
            <w:rFonts w:ascii="Calibri" w:hAnsi="Calibri" w:cs="Calibri"/>
            <w:color w:val="000000"/>
            <w:highlight w:val="yellow"/>
          </w:rPr>
          <w:t xml:space="preserve">flag (see </w:t>
        </w:r>
        <w:r w:rsidRPr="00C80005">
          <w:rPr>
            <w:rFonts w:ascii="Calibri" w:hAnsi="Calibri" w:cs="Calibri"/>
            <w:color w:val="0000FF"/>
            <w:highlight w:val="yellow"/>
          </w:rPr>
          <w:t>Section 8.1.1</w:t>
        </w:r>
        <w:r w:rsidRPr="00C80005">
          <w:rPr>
            <w:rFonts w:ascii="Calibri" w:hAnsi="Calibri" w:cs="Calibri"/>
            <w:color w:val="000000"/>
            <w:highlight w:val="yellow"/>
          </w:rPr>
          <w:t>) for the</w:t>
        </w:r>
        <w:r w:rsidRPr="00C80005">
          <w:rPr>
            <w:rFonts w:ascii="Calibri" w:hAnsi="Calibri" w:cs="Calibri"/>
            <w:color w:val="000000"/>
            <w:highlight w:val="yellow"/>
          </w:rPr>
          <w:br/>
          <w:t xml:space="preserve">UEFI </w:t>
        </w:r>
      </w:ins>
      <w:ins w:id="282" w:author="Yao, Jiewen" w:date="2021-04-26T08:26:00Z">
        <w:r w:rsidR="00693952" w:rsidRPr="00C80005">
          <w:rPr>
            <w:rFonts w:ascii="Calibri" w:hAnsi="Calibri" w:cs="Calibri"/>
            <w:color w:val="000000"/>
            <w:highlight w:val="yellow"/>
          </w:rPr>
          <w:t xml:space="preserve">device </w:t>
        </w:r>
      </w:ins>
      <w:ins w:id="283" w:author="Yao, Jiewen" w:date="2021-04-26T08:24:00Z">
        <w:r w:rsidRPr="00C80005">
          <w:rPr>
            <w:rFonts w:ascii="Calibri" w:hAnsi="Calibri" w:cs="Calibri"/>
            <w:color w:val="000000"/>
            <w:highlight w:val="yellow"/>
          </w:rPr>
          <w:t>signature database variables.</w:t>
        </w:r>
        <w:r w:rsidRPr="00C80005">
          <w:rPr>
            <w:rFonts w:ascii="Calibri" w:hAnsi="Calibri" w:cs="Calibri"/>
            <w:color w:val="000000"/>
            <w:highlight w:val="yellow"/>
          </w:rPr>
          <w:br/>
          <w:t xml:space="preserve">• The </w:t>
        </w:r>
      </w:ins>
      <w:ins w:id="284" w:author="Yao, Jiewen" w:date="2021-04-26T08:26:00Z">
        <w:r w:rsidR="00693952" w:rsidRPr="00C80005">
          <w:rPr>
            <w:rFonts w:ascii="Calibri" w:hAnsi="Calibri" w:cs="Calibri"/>
            <w:color w:val="000000"/>
            <w:highlight w:val="yellow"/>
          </w:rPr>
          <w:t xml:space="preserve">device </w:t>
        </w:r>
      </w:ins>
      <w:ins w:id="285" w:author="Yao, Jiewen" w:date="2021-04-26T08:24:00Z">
        <w:r w:rsidRPr="00C80005">
          <w:rPr>
            <w:rFonts w:ascii="Calibri" w:hAnsi="Calibri" w:cs="Calibri"/>
            <w:color w:val="000000"/>
            <w:highlight w:val="yellow"/>
          </w:rPr>
          <w:t>signature database variable dbdev must be stored in tamper-resistant nonvolatile storage.</w:t>
        </w:r>
      </w:ins>
    </w:p>
    <w:p w14:paraId="085A2CD4" w14:textId="77777777" w:rsidR="0047255D" w:rsidRDefault="0047255D" w:rsidP="0047255D">
      <w:pPr>
        <w:autoSpaceDE w:val="0"/>
        <w:autoSpaceDN w:val="0"/>
        <w:adjustRightInd w:val="0"/>
        <w:spacing w:after="0" w:line="240" w:lineRule="auto"/>
        <w:ind w:left="720"/>
        <w:rPr>
          <w:rFonts w:ascii="Calibri" w:hAnsi="Calibri" w:cs="Calibri"/>
          <w:color w:val="000000"/>
        </w:rPr>
      </w:pPr>
    </w:p>
    <w:p w14:paraId="0676850E" w14:textId="77777777" w:rsidR="0047255D" w:rsidRDefault="0047255D" w:rsidP="0047255D">
      <w:pPr>
        <w:spacing w:before="80" w:after="60" w:line="260" w:lineRule="atLeast"/>
        <w:ind w:left="547"/>
        <w:rPr>
          <w:rStyle w:val="SC292801"/>
        </w:rPr>
      </w:pPr>
    </w:p>
    <w:p w14:paraId="0BE31614" w14:textId="47403888" w:rsidR="0007328A" w:rsidRDefault="0007328A" w:rsidP="0007328A">
      <w:pPr>
        <w:pStyle w:val="PlainText"/>
      </w:pPr>
    </w:p>
    <w:p w14:paraId="21D2A3B5" w14:textId="77777777" w:rsidR="0007328A" w:rsidRDefault="0007328A" w:rsidP="0007328A">
      <w:pPr>
        <w:pStyle w:val="PlainText"/>
      </w:pPr>
    </w:p>
    <w:p w14:paraId="28DF1133" w14:textId="77777777" w:rsidR="0007328A" w:rsidRPr="0047255D" w:rsidRDefault="0007328A" w:rsidP="0007328A">
      <w:pPr>
        <w:pStyle w:val="PlainText"/>
        <w:rPr>
          <w:b/>
          <w:bCs/>
        </w:rPr>
      </w:pPr>
      <w:r w:rsidRPr="0047255D">
        <w:rPr>
          <w:b/>
          <w:bCs/>
        </w:rPr>
        <w:t># Special Instructions</w:t>
      </w:r>
    </w:p>
    <w:p w14:paraId="10A39F15" w14:textId="77777777" w:rsidR="0007328A" w:rsidRDefault="0007328A" w:rsidP="0007328A">
      <w:pPr>
        <w:pStyle w:val="PlainText"/>
      </w:pPr>
    </w:p>
    <w:p w14:paraId="701A9C07" w14:textId="04E430F4" w:rsidR="0007328A" w:rsidRDefault="0023593E" w:rsidP="0007328A">
      <w:pPr>
        <w:pStyle w:val="PlainText"/>
      </w:pPr>
      <w:r>
        <w:t>NO</w:t>
      </w:r>
    </w:p>
    <w:p w14:paraId="4690C1D6" w14:textId="77777777" w:rsidR="004945A3" w:rsidRPr="0007328A" w:rsidRDefault="004945A3" w:rsidP="0007328A"/>
    <w:sectPr w:rsidR="004945A3" w:rsidRPr="000732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A40CB9" w14:textId="77777777" w:rsidR="0047255D" w:rsidRDefault="0047255D" w:rsidP="0047255D">
      <w:pPr>
        <w:spacing w:after="0" w:line="240" w:lineRule="auto"/>
      </w:pPr>
      <w:r>
        <w:separator/>
      </w:r>
    </w:p>
  </w:endnote>
  <w:endnote w:type="continuationSeparator" w:id="0">
    <w:p w14:paraId="206AD4AE" w14:textId="77777777" w:rsidR="0047255D" w:rsidRDefault="0047255D" w:rsidP="00472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Bold">
    <w:altName w:val="Consolas"/>
    <w:panose1 w:val="00000000000000000000"/>
    <w:charset w:val="00"/>
    <w:family w:val="roman"/>
    <w:notTrueType/>
    <w:pitch w:val="default"/>
  </w:font>
  <w:font w:name="IntelClear-Regular">
    <w:altName w:val="Cambria"/>
    <w:panose1 w:val="00000000000000000000"/>
    <w:charset w:val="00"/>
    <w:family w:val="roman"/>
    <w:notTrueType/>
    <w:pitch w:val="default"/>
  </w:font>
  <w:font w:name="Helvetica-Oblique">
    <w:altName w:val="Arial"/>
    <w:panose1 w:val="00000000000000000000"/>
    <w:charset w:val="00"/>
    <w:family w:val="roman"/>
    <w:notTrueType/>
    <w:pitch w:val="default"/>
  </w:font>
  <w:font w:name="Calibri-Bold">
    <w:altName w:val="Calibri"/>
    <w:panose1 w:val="00000000000000000000"/>
    <w:charset w:val="00"/>
    <w:family w:val="roman"/>
    <w:notTrueType/>
    <w:pitch w:val="default"/>
  </w:font>
  <w:font w:name="Calibri-Italic">
    <w:altName w:val="Calibri"/>
    <w:panose1 w:val="00000000000000000000"/>
    <w:charset w:val="00"/>
    <w:family w:val="roman"/>
    <w:notTrueType/>
    <w:pitch w:val="default"/>
  </w:font>
  <w:font w:name="Consolas-Italic">
    <w:altName w:val="Consolas"/>
    <w:panose1 w:val="00000000000000000000"/>
    <w:charset w:val="00"/>
    <w:family w:val="roman"/>
    <w:notTrueType/>
    <w:pitch w:val="default"/>
  </w:font>
  <w:font w:name="Calibri-BoldItalic">
    <w:altName w:val="Calibri"/>
    <w:panose1 w:val="00000000000000000000"/>
    <w:charset w:val="00"/>
    <w:family w:val="roman"/>
    <w:notTrueType/>
    <w:pitch w:val="default"/>
  </w:font>
  <w:font w:name="Arial-BoldMT">
    <w:altName w:val="SimSun"/>
    <w:panose1 w:val="00000000000000000000"/>
    <w:charset w:val="86"/>
    <w:family w:val="auto"/>
    <w:notTrueType/>
    <w:pitch w:val="default"/>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6F35F4" w14:textId="77777777" w:rsidR="0047255D" w:rsidRDefault="0047255D" w:rsidP="0047255D">
      <w:pPr>
        <w:spacing w:after="0" w:line="240" w:lineRule="auto"/>
      </w:pPr>
      <w:r>
        <w:separator/>
      </w:r>
    </w:p>
  </w:footnote>
  <w:footnote w:type="continuationSeparator" w:id="0">
    <w:p w14:paraId="706D71D9" w14:textId="77777777" w:rsidR="0047255D" w:rsidRDefault="0047255D" w:rsidP="004725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CB63BD"/>
    <w:multiLevelType w:val="hybridMultilevel"/>
    <w:tmpl w:val="641298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D57D20"/>
    <w:multiLevelType w:val="multilevel"/>
    <w:tmpl w:val="86B6882C"/>
    <w:lvl w:ilvl="0">
      <w:start w:val="10"/>
      <w:numFmt w:val="decimal"/>
      <w:pStyle w:val="Heading1"/>
      <w:suff w:val="nothing"/>
      <w:lvlText w:val="%1"/>
      <w:lvlJc w:val="left"/>
      <w:pPr>
        <w:ind w:left="0" w:firstLine="0"/>
      </w:pPr>
      <w:rPr>
        <w:rFonts w:hint="default"/>
      </w:rPr>
    </w:lvl>
    <w:lvl w:ilvl="1">
      <w:start w:val="8"/>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936"/>
        </w:tabs>
        <w:ind w:left="936" w:hanging="936"/>
      </w:pPr>
      <w:rPr>
        <w:rFonts w:hint="default"/>
      </w:rPr>
    </w:lvl>
    <w:lvl w:ilvl="3">
      <w:start w:val="1"/>
      <w:numFmt w:val="decimal"/>
      <w:pStyle w:val="Heading4"/>
      <w:lvlText w:val="%1.%2.%3.%4"/>
      <w:lvlJc w:val="left"/>
      <w:pPr>
        <w:tabs>
          <w:tab w:val="num" w:pos="1440"/>
        </w:tabs>
        <w:ind w:left="1080" w:hanging="1080"/>
      </w:pPr>
      <w:rPr>
        <w:rFonts w:hint="default"/>
      </w:rPr>
    </w:lvl>
    <w:lvl w:ilvl="4">
      <w:start w:val="1"/>
      <w:numFmt w:val="decimal"/>
      <w:pStyle w:val="Heading5"/>
      <w:lvlText w:val="%1.%2.%3.%4.%5"/>
      <w:lvlJc w:val="left"/>
      <w:pPr>
        <w:tabs>
          <w:tab w:val="num" w:pos="180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6F52CFF"/>
    <w:multiLevelType w:val="hybridMultilevel"/>
    <w:tmpl w:val="240EB3F8"/>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5BF80216"/>
    <w:multiLevelType w:val="hybridMultilevel"/>
    <w:tmpl w:val="0CE069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61621B"/>
    <w:multiLevelType w:val="hybridMultilevel"/>
    <w:tmpl w:val="22F444F6"/>
    <w:lvl w:ilvl="0" w:tplc="02141B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701D93"/>
    <w:multiLevelType w:val="hybridMultilevel"/>
    <w:tmpl w:val="3B64D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 w:numId="5">
    <w:abstractNumId w:val="2"/>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ao, Jiewen">
    <w15:presenceInfo w15:providerId="AD" w15:userId="S::jiewen.yao@intel.com::466aead4-8ec4-4fd5-baed-98caa4a614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trackRevision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220"/>
    <w:rsid w:val="00015D8A"/>
    <w:rsid w:val="00022882"/>
    <w:rsid w:val="00024D97"/>
    <w:rsid w:val="0003687F"/>
    <w:rsid w:val="000405BE"/>
    <w:rsid w:val="00053D73"/>
    <w:rsid w:val="00057EAC"/>
    <w:rsid w:val="0007328A"/>
    <w:rsid w:val="000926DC"/>
    <w:rsid w:val="000B7D60"/>
    <w:rsid w:val="000D6F92"/>
    <w:rsid w:val="00103514"/>
    <w:rsid w:val="0011120F"/>
    <w:rsid w:val="0013109D"/>
    <w:rsid w:val="00140545"/>
    <w:rsid w:val="00140D21"/>
    <w:rsid w:val="00172961"/>
    <w:rsid w:val="00184BA7"/>
    <w:rsid w:val="00186C2C"/>
    <w:rsid w:val="001A6497"/>
    <w:rsid w:val="001B22DF"/>
    <w:rsid w:val="00213077"/>
    <w:rsid w:val="002139B8"/>
    <w:rsid w:val="002233FF"/>
    <w:rsid w:val="002255CE"/>
    <w:rsid w:val="00232AFF"/>
    <w:rsid w:val="00233DB0"/>
    <w:rsid w:val="0023593E"/>
    <w:rsid w:val="002370DB"/>
    <w:rsid w:val="002631E4"/>
    <w:rsid w:val="0026459D"/>
    <w:rsid w:val="00272807"/>
    <w:rsid w:val="002744F1"/>
    <w:rsid w:val="002808CD"/>
    <w:rsid w:val="002A37C2"/>
    <w:rsid w:val="002C1311"/>
    <w:rsid w:val="002D3502"/>
    <w:rsid w:val="002E3C99"/>
    <w:rsid w:val="002F1AEE"/>
    <w:rsid w:val="002F4D3F"/>
    <w:rsid w:val="002F76DA"/>
    <w:rsid w:val="00303AF5"/>
    <w:rsid w:val="003119EB"/>
    <w:rsid w:val="00316D13"/>
    <w:rsid w:val="00334D36"/>
    <w:rsid w:val="00351D93"/>
    <w:rsid w:val="00351F27"/>
    <w:rsid w:val="00353619"/>
    <w:rsid w:val="00390F1A"/>
    <w:rsid w:val="003B14A4"/>
    <w:rsid w:val="003C1F91"/>
    <w:rsid w:val="003D0AC3"/>
    <w:rsid w:val="003D2C3A"/>
    <w:rsid w:val="003D66AC"/>
    <w:rsid w:val="00401791"/>
    <w:rsid w:val="0040249C"/>
    <w:rsid w:val="00403671"/>
    <w:rsid w:val="00430961"/>
    <w:rsid w:val="00441A72"/>
    <w:rsid w:val="00445E4B"/>
    <w:rsid w:val="00446CF2"/>
    <w:rsid w:val="0046667A"/>
    <w:rsid w:val="004722A0"/>
    <w:rsid w:val="0047255D"/>
    <w:rsid w:val="004945A3"/>
    <w:rsid w:val="004A0B6B"/>
    <w:rsid w:val="004A7DD6"/>
    <w:rsid w:val="004B6F83"/>
    <w:rsid w:val="004C0E6B"/>
    <w:rsid w:val="004C659F"/>
    <w:rsid w:val="004D1924"/>
    <w:rsid w:val="004F1B98"/>
    <w:rsid w:val="00515B4E"/>
    <w:rsid w:val="005456F7"/>
    <w:rsid w:val="0056358D"/>
    <w:rsid w:val="00586DDB"/>
    <w:rsid w:val="00596E3F"/>
    <w:rsid w:val="005A5A5D"/>
    <w:rsid w:val="005B27E6"/>
    <w:rsid w:val="005B5EC7"/>
    <w:rsid w:val="005C73EF"/>
    <w:rsid w:val="005E1DB0"/>
    <w:rsid w:val="005E427F"/>
    <w:rsid w:val="005E42C7"/>
    <w:rsid w:val="005F1BDB"/>
    <w:rsid w:val="005F349F"/>
    <w:rsid w:val="005F75E1"/>
    <w:rsid w:val="0061626C"/>
    <w:rsid w:val="0064793D"/>
    <w:rsid w:val="00663C35"/>
    <w:rsid w:val="00676DD9"/>
    <w:rsid w:val="0068589C"/>
    <w:rsid w:val="00693952"/>
    <w:rsid w:val="006B1A77"/>
    <w:rsid w:val="006B5AD9"/>
    <w:rsid w:val="006C1E7C"/>
    <w:rsid w:val="006F6979"/>
    <w:rsid w:val="00702474"/>
    <w:rsid w:val="0070324C"/>
    <w:rsid w:val="00711616"/>
    <w:rsid w:val="007446B1"/>
    <w:rsid w:val="007552B7"/>
    <w:rsid w:val="00765F05"/>
    <w:rsid w:val="00767980"/>
    <w:rsid w:val="00781B80"/>
    <w:rsid w:val="007B5907"/>
    <w:rsid w:val="007E596A"/>
    <w:rsid w:val="00804A95"/>
    <w:rsid w:val="00820FF1"/>
    <w:rsid w:val="00825B0D"/>
    <w:rsid w:val="00831FA1"/>
    <w:rsid w:val="00861A23"/>
    <w:rsid w:val="00885DEA"/>
    <w:rsid w:val="008A5E27"/>
    <w:rsid w:val="008D1165"/>
    <w:rsid w:val="008E56B8"/>
    <w:rsid w:val="008F3342"/>
    <w:rsid w:val="008F474A"/>
    <w:rsid w:val="00921493"/>
    <w:rsid w:val="009404DB"/>
    <w:rsid w:val="00940EC6"/>
    <w:rsid w:val="00941E49"/>
    <w:rsid w:val="00942CD6"/>
    <w:rsid w:val="0094528B"/>
    <w:rsid w:val="00947176"/>
    <w:rsid w:val="00977F2E"/>
    <w:rsid w:val="0099697A"/>
    <w:rsid w:val="009A182A"/>
    <w:rsid w:val="009A6488"/>
    <w:rsid w:val="009B2035"/>
    <w:rsid w:val="009E23D3"/>
    <w:rsid w:val="009E568D"/>
    <w:rsid w:val="009F622C"/>
    <w:rsid w:val="00A23B49"/>
    <w:rsid w:val="00A40230"/>
    <w:rsid w:val="00A63391"/>
    <w:rsid w:val="00A72E1B"/>
    <w:rsid w:val="00A73C2E"/>
    <w:rsid w:val="00A86F68"/>
    <w:rsid w:val="00A96878"/>
    <w:rsid w:val="00AB1437"/>
    <w:rsid w:val="00AC378C"/>
    <w:rsid w:val="00AE7EE9"/>
    <w:rsid w:val="00B41EF1"/>
    <w:rsid w:val="00B54499"/>
    <w:rsid w:val="00B84BE4"/>
    <w:rsid w:val="00BA2430"/>
    <w:rsid w:val="00BA532E"/>
    <w:rsid w:val="00BA6585"/>
    <w:rsid w:val="00BC6DF8"/>
    <w:rsid w:val="00BD30CB"/>
    <w:rsid w:val="00BF0212"/>
    <w:rsid w:val="00C13AE1"/>
    <w:rsid w:val="00C4491D"/>
    <w:rsid w:val="00C516BF"/>
    <w:rsid w:val="00C744B7"/>
    <w:rsid w:val="00C80005"/>
    <w:rsid w:val="00C94103"/>
    <w:rsid w:val="00CB0EE7"/>
    <w:rsid w:val="00CC68BC"/>
    <w:rsid w:val="00CE5C82"/>
    <w:rsid w:val="00D010CA"/>
    <w:rsid w:val="00D10220"/>
    <w:rsid w:val="00D16D7A"/>
    <w:rsid w:val="00D42230"/>
    <w:rsid w:val="00D84139"/>
    <w:rsid w:val="00D9222B"/>
    <w:rsid w:val="00DA2708"/>
    <w:rsid w:val="00DC7A8B"/>
    <w:rsid w:val="00E106CB"/>
    <w:rsid w:val="00E12A0C"/>
    <w:rsid w:val="00E35FB7"/>
    <w:rsid w:val="00E432AC"/>
    <w:rsid w:val="00E56A0C"/>
    <w:rsid w:val="00E63C6C"/>
    <w:rsid w:val="00E71765"/>
    <w:rsid w:val="00E84998"/>
    <w:rsid w:val="00EA5C3B"/>
    <w:rsid w:val="00EB169A"/>
    <w:rsid w:val="00EC2CF8"/>
    <w:rsid w:val="00F14C10"/>
    <w:rsid w:val="00F5199A"/>
    <w:rsid w:val="00F74AD1"/>
    <w:rsid w:val="00F8088B"/>
    <w:rsid w:val="00F93353"/>
    <w:rsid w:val="00FB0244"/>
    <w:rsid w:val="00FB0C89"/>
    <w:rsid w:val="00FB3889"/>
    <w:rsid w:val="00FC1BC7"/>
    <w:rsid w:val="00FC5093"/>
    <w:rsid w:val="00FD3CCA"/>
    <w:rsid w:val="00FD72E3"/>
    <w:rsid w:val="00FE5C85"/>
    <w:rsid w:val="00FF76D6"/>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94A7283"/>
  <w15:chartTrackingRefBased/>
  <w15:docId w15:val="{8039DC36-18D9-4E48-9402-7CBE52560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220"/>
    <w:rPr>
      <w:rFonts w:eastAsiaTheme="minorEastAsia"/>
      <w:lang w:eastAsia="zh-CN" w:bidi="ar-SA"/>
    </w:rPr>
  </w:style>
  <w:style w:type="paragraph" w:styleId="Heading1">
    <w:name w:val="heading 1"/>
    <w:aliases w:val="H1,1,H11"/>
    <w:basedOn w:val="Normal"/>
    <w:next w:val="Normal"/>
    <w:link w:val="Heading1Char"/>
    <w:uiPriority w:val="9"/>
    <w:qFormat/>
    <w:rsid w:val="00D10220"/>
    <w:pPr>
      <w:keepNext/>
      <w:numPr>
        <w:numId w:val="1"/>
      </w:numPr>
      <w:pBdr>
        <w:bottom w:val="single" w:sz="6" w:space="1" w:color="000000"/>
      </w:pBdr>
      <w:spacing w:after="360" w:line="240" w:lineRule="auto"/>
      <w:jc w:val="right"/>
      <w:outlineLvl w:val="0"/>
    </w:pPr>
    <w:rPr>
      <w:rFonts w:ascii="Helvetica" w:eastAsia="Times New Roman" w:hAnsi="Helvetica" w:cs="Arial"/>
      <w:b/>
      <w:bCs/>
      <w:kern w:val="28"/>
      <w:sz w:val="40"/>
      <w:szCs w:val="32"/>
      <w:lang w:eastAsia="en-US"/>
    </w:rPr>
  </w:style>
  <w:style w:type="paragraph" w:styleId="Heading2">
    <w:name w:val="heading 2"/>
    <w:aliases w:val="H2,chn,h2,H21"/>
    <w:next w:val="Normal"/>
    <w:link w:val="Heading2Char"/>
    <w:uiPriority w:val="9"/>
    <w:qFormat/>
    <w:rsid w:val="00D10220"/>
    <w:pPr>
      <w:keepNext/>
      <w:numPr>
        <w:ilvl w:val="1"/>
        <w:numId w:val="1"/>
      </w:numPr>
      <w:spacing w:before="360" w:after="100" w:line="280" w:lineRule="atLeast"/>
      <w:outlineLvl w:val="1"/>
    </w:pPr>
    <w:rPr>
      <w:rFonts w:ascii="Helvetica" w:eastAsia="Times New Roman" w:hAnsi="Helvetica" w:cs="Arial"/>
      <w:b/>
      <w:bCs/>
      <w:iCs/>
      <w:sz w:val="28"/>
      <w:szCs w:val="28"/>
      <w:lang w:bidi="ar-SA"/>
    </w:rPr>
  </w:style>
  <w:style w:type="paragraph" w:styleId="Heading3">
    <w:name w:val="heading 3"/>
    <w:aliases w:val="H3,H31"/>
    <w:basedOn w:val="Normal"/>
    <w:next w:val="Normal"/>
    <w:link w:val="Heading3Char"/>
    <w:uiPriority w:val="9"/>
    <w:qFormat/>
    <w:rsid w:val="00D10220"/>
    <w:pPr>
      <w:keepNext/>
      <w:numPr>
        <w:ilvl w:val="2"/>
        <w:numId w:val="1"/>
      </w:numPr>
      <w:tabs>
        <w:tab w:val="left" w:pos="1080"/>
      </w:tabs>
      <w:spacing w:before="240" w:after="0" w:line="240" w:lineRule="auto"/>
      <w:outlineLvl w:val="2"/>
    </w:pPr>
    <w:rPr>
      <w:rFonts w:ascii="Helvetica" w:eastAsia="Times New Roman" w:hAnsi="Helvetica" w:cs="Arial"/>
      <w:b/>
      <w:bCs/>
      <w:sz w:val="26"/>
      <w:szCs w:val="26"/>
      <w:lang w:eastAsia="en-US"/>
    </w:rPr>
  </w:style>
  <w:style w:type="paragraph" w:styleId="Heading4">
    <w:name w:val="heading 4"/>
    <w:aliases w:val="H4,h4,Heading 14,4"/>
    <w:basedOn w:val="Heading3"/>
    <w:next w:val="Normal"/>
    <w:link w:val="Heading4Char"/>
    <w:qFormat/>
    <w:rsid w:val="00D10220"/>
    <w:pPr>
      <w:numPr>
        <w:ilvl w:val="3"/>
      </w:numPr>
      <w:outlineLvl w:val="3"/>
    </w:pPr>
    <w:rPr>
      <w:bCs w:val="0"/>
      <w:szCs w:val="28"/>
    </w:rPr>
  </w:style>
  <w:style w:type="paragraph" w:styleId="Heading5">
    <w:name w:val="heading 5"/>
    <w:aliases w:val="H5,h5"/>
    <w:basedOn w:val="Normal"/>
    <w:next w:val="Normal"/>
    <w:link w:val="Heading5Char"/>
    <w:qFormat/>
    <w:rsid w:val="00D10220"/>
    <w:pPr>
      <w:keepNext/>
      <w:numPr>
        <w:ilvl w:val="4"/>
        <w:numId w:val="1"/>
      </w:numPr>
      <w:tabs>
        <w:tab w:val="left" w:pos="1440"/>
      </w:tabs>
      <w:spacing w:before="240" w:after="0" w:line="280" w:lineRule="atLeast"/>
      <w:outlineLvl w:val="4"/>
    </w:pPr>
    <w:rPr>
      <w:rFonts w:ascii="Helvetica" w:eastAsia="Times New Roman" w:hAnsi="Helvetica" w:cs="Times New Roman"/>
      <w:b/>
      <w:bCs/>
      <w:iCs/>
      <w:sz w:val="24"/>
      <w:szCs w:val="26"/>
      <w:lang w:eastAsia="en-US"/>
    </w:rPr>
  </w:style>
  <w:style w:type="paragraph" w:styleId="Heading6">
    <w:name w:val="heading 6"/>
    <w:aliases w:val="H6,h6"/>
    <w:basedOn w:val="Normal"/>
    <w:next w:val="Normal"/>
    <w:link w:val="Heading6Char"/>
    <w:qFormat/>
    <w:rsid w:val="00D10220"/>
    <w:pPr>
      <w:numPr>
        <w:ilvl w:val="5"/>
        <w:numId w:val="1"/>
      </w:numPr>
      <w:spacing w:before="240" w:after="60" w:line="260" w:lineRule="atLeast"/>
      <w:outlineLvl w:val="5"/>
    </w:pPr>
    <w:rPr>
      <w:rFonts w:ascii="Times New Roman" w:eastAsia="Times New Roman" w:hAnsi="Times New Roman" w:cs="Times New Roman"/>
      <w:b/>
      <w:bCs/>
      <w:lang w:eastAsia="en-US"/>
    </w:rPr>
  </w:style>
  <w:style w:type="paragraph" w:styleId="Heading7">
    <w:name w:val="heading 7"/>
    <w:aliases w:val="H7"/>
    <w:basedOn w:val="Normal"/>
    <w:next w:val="Normal"/>
    <w:link w:val="Heading7Char"/>
    <w:qFormat/>
    <w:rsid w:val="00D10220"/>
    <w:pPr>
      <w:numPr>
        <w:ilvl w:val="6"/>
        <w:numId w:val="1"/>
      </w:numPr>
      <w:spacing w:before="240" w:after="60" w:line="260" w:lineRule="atLeast"/>
      <w:outlineLvl w:val="6"/>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 Char,H11 Char"/>
    <w:basedOn w:val="DefaultParagraphFont"/>
    <w:link w:val="Heading1"/>
    <w:uiPriority w:val="9"/>
    <w:rsid w:val="00D10220"/>
    <w:rPr>
      <w:rFonts w:ascii="Helvetica" w:eastAsia="Times New Roman" w:hAnsi="Helvetica" w:cs="Arial"/>
      <w:b/>
      <w:bCs/>
      <w:kern w:val="28"/>
      <w:sz w:val="40"/>
      <w:szCs w:val="32"/>
      <w:lang w:bidi="ar-SA"/>
    </w:rPr>
  </w:style>
  <w:style w:type="character" w:customStyle="1" w:styleId="Heading2Char">
    <w:name w:val="Heading 2 Char"/>
    <w:aliases w:val="H2 Char,chn Char,h2 Char,H21 Char"/>
    <w:basedOn w:val="DefaultParagraphFont"/>
    <w:link w:val="Heading2"/>
    <w:uiPriority w:val="9"/>
    <w:rsid w:val="00D10220"/>
    <w:rPr>
      <w:rFonts w:ascii="Helvetica" w:eastAsia="Times New Roman" w:hAnsi="Helvetica" w:cs="Arial"/>
      <w:b/>
      <w:bCs/>
      <w:iCs/>
      <w:sz w:val="28"/>
      <w:szCs w:val="28"/>
      <w:lang w:bidi="ar-SA"/>
    </w:rPr>
  </w:style>
  <w:style w:type="character" w:customStyle="1" w:styleId="Heading3Char">
    <w:name w:val="Heading 3 Char"/>
    <w:aliases w:val="H3 Char,H31 Char"/>
    <w:basedOn w:val="DefaultParagraphFont"/>
    <w:link w:val="Heading3"/>
    <w:uiPriority w:val="9"/>
    <w:rsid w:val="00D10220"/>
    <w:rPr>
      <w:rFonts w:ascii="Helvetica" w:eastAsia="Times New Roman" w:hAnsi="Helvetica" w:cs="Arial"/>
      <w:b/>
      <w:bCs/>
      <w:sz w:val="26"/>
      <w:szCs w:val="26"/>
      <w:lang w:bidi="ar-SA"/>
    </w:rPr>
  </w:style>
  <w:style w:type="character" w:customStyle="1" w:styleId="Heading4Char">
    <w:name w:val="Heading 4 Char"/>
    <w:aliases w:val="H4 Char,h4 Char,Heading 14 Char,4 Char"/>
    <w:basedOn w:val="DefaultParagraphFont"/>
    <w:link w:val="Heading4"/>
    <w:rsid w:val="00D10220"/>
    <w:rPr>
      <w:rFonts w:ascii="Helvetica" w:eastAsia="Times New Roman" w:hAnsi="Helvetica" w:cs="Arial"/>
      <w:b/>
      <w:sz w:val="26"/>
      <w:szCs w:val="28"/>
      <w:lang w:bidi="ar-SA"/>
    </w:rPr>
  </w:style>
  <w:style w:type="character" w:customStyle="1" w:styleId="Heading5Char">
    <w:name w:val="Heading 5 Char"/>
    <w:aliases w:val="H5 Char,h5 Char"/>
    <w:basedOn w:val="DefaultParagraphFont"/>
    <w:link w:val="Heading5"/>
    <w:rsid w:val="00D10220"/>
    <w:rPr>
      <w:rFonts w:ascii="Helvetica" w:eastAsia="Times New Roman" w:hAnsi="Helvetica" w:cs="Times New Roman"/>
      <w:b/>
      <w:bCs/>
      <w:iCs/>
      <w:sz w:val="24"/>
      <w:szCs w:val="26"/>
      <w:lang w:bidi="ar-SA"/>
    </w:rPr>
  </w:style>
  <w:style w:type="character" w:customStyle="1" w:styleId="Heading6Char">
    <w:name w:val="Heading 6 Char"/>
    <w:aliases w:val="H6 Char,h6 Char"/>
    <w:basedOn w:val="DefaultParagraphFont"/>
    <w:link w:val="Heading6"/>
    <w:rsid w:val="00D10220"/>
    <w:rPr>
      <w:rFonts w:ascii="Times New Roman" w:eastAsia="Times New Roman" w:hAnsi="Times New Roman" w:cs="Times New Roman"/>
      <w:b/>
      <w:bCs/>
      <w:lang w:bidi="ar-SA"/>
    </w:rPr>
  </w:style>
  <w:style w:type="character" w:customStyle="1" w:styleId="Heading7Char">
    <w:name w:val="Heading 7 Char"/>
    <w:aliases w:val="H7 Char"/>
    <w:basedOn w:val="DefaultParagraphFont"/>
    <w:link w:val="Heading7"/>
    <w:rsid w:val="00D10220"/>
    <w:rPr>
      <w:rFonts w:ascii="Times New Roman" w:eastAsia="Times New Roman" w:hAnsi="Times New Roman" w:cs="Times New Roman"/>
      <w:sz w:val="24"/>
      <w:szCs w:val="24"/>
      <w:lang w:bidi="ar-SA"/>
    </w:rPr>
  </w:style>
  <w:style w:type="paragraph" w:customStyle="1" w:styleId="ChapterTitle">
    <w:name w:val="ChapterTitle"/>
    <w:basedOn w:val="Normal"/>
    <w:rsid w:val="00D10220"/>
    <w:pPr>
      <w:spacing w:before="200" w:after="60" w:line="520" w:lineRule="atLeast"/>
      <w:ind w:left="547"/>
      <w:jc w:val="right"/>
    </w:pPr>
    <w:rPr>
      <w:rFonts w:ascii="Helvetica" w:eastAsia="Times New Roman" w:hAnsi="Helvetica" w:cs="Times New Roman"/>
      <w:b/>
      <w:sz w:val="48"/>
      <w:szCs w:val="24"/>
      <w:lang w:eastAsia="en-US"/>
    </w:rPr>
  </w:style>
  <w:style w:type="table" w:styleId="TableGrid">
    <w:name w:val="Table Grid"/>
    <w:basedOn w:val="TableNormal"/>
    <w:uiPriority w:val="59"/>
    <w:rsid w:val="00D10220"/>
    <w:pPr>
      <w:spacing w:after="0" w:line="240" w:lineRule="auto"/>
    </w:pPr>
    <w:rPr>
      <w:rFonts w:eastAsiaTheme="minorEastAsia"/>
      <w:lang w:eastAsia="zh-C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0220"/>
    <w:pPr>
      <w:ind w:firstLineChars="200" w:firstLine="420"/>
    </w:pPr>
  </w:style>
  <w:style w:type="character" w:customStyle="1" w:styleId="SC292801">
    <w:name w:val="SC.29.2801"/>
    <w:uiPriority w:val="99"/>
    <w:rsid w:val="00D10220"/>
    <w:rPr>
      <w:color w:val="000000"/>
      <w:sz w:val="22"/>
      <w:szCs w:val="22"/>
    </w:rPr>
  </w:style>
  <w:style w:type="character" w:styleId="Hyperlink">
    <w:name w:val="Hyperlink"/>
    <w:basedOn w:val="DefaultParagraphFont"/>
    <w:uiPriority w:val="99"/>
    <w:semiHidden/>
    <w:unhideWhenUsed/>
    <w:rsid w:val="0007328A"/>
    <w:rPr>
      <w:color w:val="0563C1" w:themeColor="hyperlink"/>
      <w:u w:val="single"/>
    </w:rPr>
  </w:style>
  <w:style w:type="paragraph" w:styleId="PlainText">
    <w:name w:val="Plain Text"/>
    <w:basedOn w:val="Normal"/>
    <w:link w:val="PlainTextChar"/>
    <w:uiPriority w:val="99"/>
    <w:semiHidden/>
    <w:unhideWhenUsed/>
    <w:rsid w:val="0007328A"/>
    <w:pPr>
      <w:spacing w:after="0" w:line="240" w:lineRule="auto"/>
    </w:pPr>
    <w:rPr>
      <w:rFonts w:ascii="Calibri" w:eastAsiaTheme="minorHAnsi" w:hAnsi="Calibri"/>
      <w:szCs w:val="21"/>
      <w:lang w:eastAsia="en-US" w:bidi="he-IL"/>
    </w:rPr>
  </w:style>
  <w:style w:type="character" w:customStyle="1" w:styleId="PlainTextChar">
    <w:name w:val="Plain Text Char"/>
    <w:basedOn w:val="DefaultParagraphFont"/>
    <w:link w:val="PlainText"/>
    <w:uiPriority w:val="99"/>
    <w:semiHidden/>
    <w:rsid w:val="0007328A"/>
    <w:rPr>
      <w:rFonts w:ascii="Calibri" w:hAnsi="Calibri"/>
      <w:szCs w:val="21"/>
    </w:rPr>
  </w:style>
  <w:style w:type="character" w:customStyle="1" w:styleId="fontstyle01">
    <w:name w:val="fontstyle01"/>
    <w:basedOn w:val="DefaultParagraphFont"/>
    <w:rsid w:val="003D2C3A"/>
    <w:rPr>
      <w:rFonts w:ascii="Calibri" w:hAnsi="Calibri" w:cs="Calibri" w:hint="default"/>
      <w:b w:val="0"/>
      <w:bCs w:val="0"/>
      <w:i w:val="0"/>
      <w:iCs w:val="0"/>
      <w:color w:val="000000"/>
      <w:sz w:val="22"/>
      <w:szCs w:val="22"/>
    </w:rPr>
  </w:style>
  <w:style w:type="paragraph" w:styleId="BalloonText">
    <w:name w:val="Balloon Text"/>
    <w:basedOn w:val="Normal"/>
    <w:link w:val="BalloonTextChar"/>
    <w:uiPriority w:val="99"/>
    <w:semiHidden/>
    <w:unhideWhenUsed/>
    <w:rsid w:val="005F75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75E1"/>
    <w:rPr>
      <w:rFonts w:ascii="Segoe UI" w:eastAsiaTheme="minorEastAsia" w:hAnsi="Segoe UI" w:cs="Segoe UI"/>
      <w:sz w:val="18"/>
      <w:szCs w:val="18"/>
      <w:lang w:eastAsia="zh-CN" w:bidi="ar-SA"/>
    </w:rPr>
  </w:style>
  <w:style w:type="character" w:customStyle="1" w:styleId="fontstyle21">
    <w:name w:val="fontstyle21"/>
    <w:basedOn w:val="DefaultParagraphFont"/>
    <w:rsid w:val="009A182A"/>
    <w:rPr>
      <w:rFonts w:ascii="Consolas-Bold" w:hAnsi="Consolas-Bold" w:hint="default"/>
      <w:b/>
      <w:bCs/>
      <w:i w:val="0"/>
      <w:iCs w:val="0"/>
      <w:color w:val="800000"/>
      <w:sz w:val="22"/>
      <w:szCs w:val="22"/>
    </w:rPr>
  </w:style>
  <w:style w:type="character" w:customStyle="1" w:styleId="fontstyle31">
    <w:name w:val="fontstyle31"/>
    <w:basedOn w:val="DefaultParagraphFont"/>
    <w:rsid w:val="00AB1437"/>
    <w:rPr>
      <w:rFonts w:ascii="IntelClear-Regular" w:hAnsi="IntelClear-Regular"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552205">
      <w:bodyDiv w:val="1"/>
      <w:marLeft w:val="0"/>
      <w:marRight w:val="0"/>
      <w:marTop w:val="0"/>
      <w:marBottom w:val="0"/>
      <w:divBdr>
        <w:top w:val="none" w:sz="0" w:space="0" w:color="auto"/>
        <w:left w:val="none" w:sz="0" w:space="0" w:color="auto"/>
        <w:bottom w:val="none" w:sz="0" w:space="0" w:color="auto"/>
        <w:right w:val="none" w:sz="0" w:space="0" w:color="auto"/>
      </w:divBdr>
    </w:div>
    <w:div w:id="778911003">
      <w:bodyDiv w:val="1"/>
      <w:marLeft w:val="0"/>
      <w:marRight w:val="0"/>
      <w:marTop w:val="0"/>
      <w:marBottom w:val="0"/>
      <w:divBdr>
        <w:top w:val="none" w:sz="0" w:space="0" w:color="auto"/>
        <w:left w:val="none" w:sz="0" w:space="0" w:color="auto"/>
        <w:bottom w:val="none" w:sz="0" w:space="0" w:color="auto"/>
        <w:right w:val="none" w:sz="0" w:space="0" w:color="auto"/>
      </w:divBdr>
    </w:div>
    <w:div w:id="1346785847">
      <w:bodyDiv w:val="1"/>
      <w:marLeft w:val="0"/>
      <w:marRight w:val="0"/>
      <w:marTop w:val="0"/>
      <w:marBottom w:val="0"/>
      <w:divBdr>
        <w:top w:val="none" w:sz="0" w:space="0" w:color="auto"/>
        <w:left w:val="none" w:sz="0" w:space="0" w:color="auto"/>
        <w:bottom w:val="none" w:sz="0" w:space="0" w:color="auto"/>
        <w:right w:val="none" w:sz="0" w:space="0" w:color="auto"/>
      </w:divBdr>
    </w:div>
    <w:div w:id="1748650934">
      <w:bodyDiv w:val="1"/>
      <w:marLeft w:val="0"/>
      <w:marRight w:val="0"/>
      <w:marTop w:val="0"/>
      <w:marBottom w:val="0"/>
      <w:divBdr>
        <w:top w:val="none" w:sz="0" w:space="0" w:color="auto"/>
        <w:left w:val="none" w:sz="0" w:space="0" w:color="auto"/>
        <w:bottom w:val="none" w:sz="0" w:space="0" w:color="auto"/>
        <w:right w:val="none" w:sz="0" w:space="0" w:color="auto"/>
      </w:divBdr>
    </w:div>
    <w:div w:id="180211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ianocore.org"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12</Pages>
  <Words>3617</Words>
  <Characters>20618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Rothman, Michael A</dc:creator>
  <cp:keywords/>
  <dc:description/>
  <cp:lastModifiedBy>Yao, Jiewen</cp:lastModifiedBy>
  <cp:revision>195</cp:revision>
  <dcterms:created xsi:type="dcterms:W3CDTF">2020-09-30T18:23:00Z</dcterms:created>
  <dcterms:modified xsi:type="dcterms:W3CDTF">2021-04-26T11:14:00Z</dcterms:modified>
</cp:coreProperties>
</file>