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ED14" w14:textId="2D7063F2" w:rsidR="00AA5084" w:rsidRDefault="00AA5084" w:rsidP="00AA5084">
      <w:pPr>
        <w:pStyle w:val="PlainText"/>
      </w:pPr>
      <w:r>
        <w:rPr>
          <w:b/>
          <w:bCs/>
          <w:highlight w:val="yellow"/>
        </w:rPr>
        <w:t># Title:</w:t>
      </w:r>
      <w:r>
        <w:t xml:space="preserve"> </w:t>
      </w:r>
    </w:p>
    <w:p w14:paraId="48A9CD2A" w14:textId="77777777" w:rsidR="00AA5084" w:rsidRDefault="00AA5084" w:rsidP="00AA5084">
      <w:pPr>
        <w:pStyle w:val="PlainText"/>
      </w:pPr>
    </w:p>
    <w:p w14:paraId="268CA6FA" w14:textId="36DE3B72" w:rsidR="00AA5084" w:rsidRPr="00AA5084" w:rsidRDefault="00916261" w:rsidP="00AA5084">
      <w:pPr>
        <w:pStyle w:val="PlainText"/>
      </w:pPr>
      <w:r>
        <w:t>Error Injection (EINJ) v</w:t>
      </w:r>
      <w:r w:rsidR="00707D62">
        <w:t xml:space="preserve">ersion </w:t>
      </w:r>
      <w:r>
        <w:t>2</w:t>
      </w:r>
    </w:p>
    <w:p w14:paraId="3A4B0F72" w14:textId="77777777" w:rsidR="00AA5084" w:rsidRDefault="00AA5084" w:rsidP="00AA5084">
      <w:pPr>
        <w:pStyle w:val="PlainText"/>
      </w:pPr>
    </w:p>
    <w:p w14:paraId="7CEE9A29" w14:textId="77777777" w:rsidR="00AA5084" w:rsidRDefault="00AA5084" w:rsidP="00AA5084">
      <w:pPr>
        <w:pStyle w:val="PlainText"/>
      </w:pPr>
      <w:r>
        <w:rPr>
          <w:b/>
          <w:bCs/>
          <w:highlight w:val="yellow"/>
        </w:rPr>
        <w:t># Status:</w:t>
      </w:r>
      <w:r>
        <w:t xml:space="preserve"> </w:t>
      </w:r>
    </w:p>
    <w:p w14:paraId="689D12D3" w14:textId="77777777" w:rsidR="00AA5084" w:rsidRDefault="00AA5084" w:rsidP="00AA5084">
      <w:pPr>
        <w:pStyle w:val="PlainText"/>
      </w:pPr>
    </w:p>
    <w:p w14:paraId="6CE81346" w14:textId="77777777" w:rsidR="00AA5084" w:rsidRDefault="00AA5084" w:rsidP="00AA5084">
      <w:pPr>
        <w:pStyle w:val="PlainText"/>
      </w:pPr>
      <w:r>
        <w:t>Draft</w:t>
      </w:r>
    </w:p>
    <w:p w14:paraId="1E38507B" w14:textId="77777777" w:rsidR="00AA5084" w:rsidRDefault="00AA5084" w:rsidP="00AA5084">
      <w:pPr>
        <w:pStyle w:val="PlainText"/>
      </w:pPr>
    </w:p>
    <w:p w14:paraId="71742F76" w14:textId="77777777" w:rsidR="00AA5084" w:rsidRDefault="00AA5084" w:rsidP="00AA5084">
      <w:pPr>
        <w:pStyle w:val="PlainText"/>
      </w:pPr>
      <w:r>
        <w:rPr>
          <w:b/>
          <w:bCs/>
          <w:highlight w:val="yellow"/>
        </w:rPr>
        <w:t># Document:</w:t>
      </w:r>
      <w:r>
        <w:t xml:space="preserve"> </w:t>
      </w:r>
    </w:p>
    <w:p w14:paraId="114DA53A" w14:textId="77777777" w:rsidR="00AA5084" w:rsidRDefault="00AA5084" w:rsidP="00AA5084">
      <w:pPr>
        <w:pStyle w:val="PlainText"/>
      </w:pPr>
    </w:p>
    <w:p w14:paraId="6AC85026" w14:textId="38EA9DB0" w:rsidR="00AA5084" w:rsidRDefault="00AA5084" w:rsidP="00AA5084">
      <w:pPr>
        <w:pStyle w:val="PlainText"/>
      </w:pPr>
      <w:r>
        <w:t>ACPI Specification Version 6.</w:t>
      </w:r>
      <w:r w:rsidR="008A0446">
        <w:t>5</w:t>
      </w:r>
    </w:p>
    <w:p w14:paraId="21B7B6D8" w14:textId="77777777" w:rsidR="00AA5084" w:rsidRDefault="00AA5084" w:rsidP="00AA5084">
      <w:pPr>
        <w:pStyle w:val="PlainText"/>
      </w:pPr>
    </w:p>
    <w:p w14:paraId="1FEE4BD2" w14:textId="77777777" w:rsidR="00AA5084" w:rsidRDefault="00AA5084" w:rsidP="00AA5084">
      <w:pPr>
        <w:pStyle w:val="PlainText"/>
        <w:rPr>
          <w:b/>
          <w:bCs/>
        </w:rPr>
      </w:pPr>
      <w:r>
        <w:rPr>
          <w:b/>
          <w:bCs/>
          <w:highlight w:val="yellow"/>
        </w:rPr>
        <w:t># License:</w:t>
      </w:r>
      <w:r>
        <w:rPr>
          <w:b/>
          <w:bCs/>
        </w:rPr>
        <w:t xml:space="preserve"> </w:t>
      </w:r>
    </w:p>
    <w:p w14:paraId="13DF787B" w14:textId="77777777" w:rsidR="00AA5084" w:rsidRDefault="00AA5084" w:rsidP="00AA5084">
      <w:pPr>
        <w:pStyle w:val="PlainText"/>
        <w:rPr>
          <w:b/>
          <w:bCs/>
        </w:rPr>
      </w:pPr>
    </w:p>
    <w:p w14:paraId="7F1DBB34" w14:textId="77777777" w:rsidR="00AA5084" w:rsidRDefault="00AA5084" w:rsidP="00AA5084">
      <w:pPr>
        <w:pStyle w:val="PlainText"/>
        <w:rPr>
          <w:b/>
          <w:bCs/>
        </w:rPr>
      </w:pPr>
      <w:r>
        <w:t>SPDX-License-Identifier: CC-BY-4.0</w:t>
      </w:r>
    </w:p>
    <w:p w14:paraId="32A3C6C2" w14:textId="77777777" w:rsidR="00AA5084" w:rsidRDefault="00AA5084" w:rsidP="00AA5084">
      <w:pPr>
        <w:pStyle w:val="PlainText"/>
      </w:pPr>
    </w:p>
    <w:p w14:paraId="500CC689" w14:textId="77777777" w:rsidR="00AA5084" w:rsidRDefault="00AA5084" w:rsidP="00AA5084">
      <w:pPr>
        <w:pStyle w:val="PlainText"/>
      </w:pPr>
      <w:r>
        <w:rPr>
          <w:b/>
          <w:bCs/>
          <w:highlight w:val="yellow"/>
        </w:rPr>
        <w:t># Submitter:</w:t>
      </w:r>
      <w:r>
        <w:t xml:space="preserve"> </w:t>
      </w:r>
    </w:p>
    <w:p w14:paraId="2E106EC6" w14:textId="7E0E5C77" w:rsidR="00C36B65" w:rsidRPr="001153C3" w:rsidRDefault="00C36B65" w:rsidP="008F4B5A">
      <w:pPr>
        <w:pStyle w:val="ListParagraph"/>
        <w:numPr>
          <w:ilvl w:val="0"/>
          <w:numId w:val="6"/>
        </w:numPr>
        <w:rPr>
          <w:bCs/>
          <w:lang w:bidi="he-IL"/>
        </w:rPr>
      </w:pPr>
      <w:r w:rsidRPr="001153C3">
        <w:rPr>
          <w:bCs/>
          <w:lang w:bidi="he-IL"/>
        </w:rPr>
        <w:t>Yi Cao, Google</w:t>
      </w:r>
    </w:p>
    <w:p w14:paraId="3A0EBFFD" w14:textId="4BE1BCAF" w:rsidR="00AA5084" w:rsidRPr="008F4B5A" w:rsidRDefault="00AA5084" w:rsidP="008F4B5A">
      <w:pPr>
        <w:pStyle w:val="ListParagraph"/>
        <w:numPr>
          <w:ilvl w:val="0"/>
          <w:numId w:val="6"/>
        </w:numPr>
        <w:rPr>
          <w:b/>
          <w:lang w:bidi="he-IL"/>
        </w:rPr>
      </w:pPr>
      <w:r w:rsidRPr="00AA5084">
        <w:rPr>
          <w:lang w:bidi="he-IL"/>
        </w:rPr>
        <w:t>Harb Abdulhamid, Ampere Computing</w:t>
      </w:r>
    </w:p>
    <w:p w14:paraId="676982A3" w14:textId="5E1E3188" w:rsidR="009435C8" w:rsidRDefault="009435C8" w:rsidP="008F4B5A">
      <w:pPr>
        <w:pStyle w:val="ListParagraph"/>
        <w:numPr>
          <w:ilvl w:val="0"/>
          <w:numId w:val="6"/>
        </w:numPr>
        <w:rPr>
          <w:bCs/>
          <w:lang w:bidi="he-IL"/>
        </w:rPr>
      </w:pPr>
      <w:r w:rsidRPr="008F4B5A">
        <w:rPr>
          <w:bCs/>
          <w:lang w:bidi="he-IL"/>
        </w:rPr>
        <w:t>Tyler Baicar, Ampere Computing</w:t>
      </w:r>
    </w:p>
    <w:p w14:paraId="475F0612" w14:textId="38BF7BF0" w:rsidR="007E1AF8" w:rsidRDefault="007E1AF8" w:rsidP="008F4B5A">
      <w:pPr>
        <w:pStyle w:val="ListParagraph"/>
        <w:numPr>
          <w:ilvl w:val="0"/>
          <w:numId w:val="6"/>
        </w:numPr>
        <w:rPr>
          <w:bCs/>
          <w:lang w:bidi="he-IL"/>
        </w:rPr>
      </w:pPr>
      <w:r>
        <w:rPr>
          <w:bCs/>
          <w:lang w:bidi="he-IL"/>
        </w:rPr>
        <w:t>Thanu Rangarajan, Arm</w:t>
      </w:r>
    </w:p>
    <w:p w14:paraId="21840485" w14:textId="56667E42" w:rsidR="007E1AF8" w:rsidRDefault="007E1AF8" w:rsidP="008F4B5A">
      <w:pPr>
        <w:pStyle w:val="ListParagraph"/>
        <w:numPr>
          <w:ilvl w:val="0"/>
          <w:numId w:val="6"/>
        </w:numPr>
        <w:rPr>
          <w:bCs/>
          <w:lang w:bidi="he-IL"/>
        </w:rPr>
      </w:pPr>
      <w:r>
        <w:rPr>
          <w:bCs/>
          <w:lang w:bidi="he-IL"/>
        </w:rPr>
        <w:t>Samer El-</w:t>
      </w:r>
      <w:proofErr w:type="spellStart"/>
      <w:r>
        <w:rPr>
          <w:bCs/>
          <w:lang w:bidi="he-IL"/>
        </w:rPr>
        <w:t>Haj_Mahmoud</w:t>
      </w:r>
      <w:proofErr w:type="spellEnd"/>
      <w:r>
        <w:rPr>
          <w:bCs/>
          <w:lang w:bidi="he-IL"/>
        </w:rPr>
        <w:t>, Arm</w:t>
      </w:r>
    </w:p>
    <w:p w14:paraId="470D11A7" w14:textId="3812AF3F" w:rsidR="00AA5084" w:rsidRDefault="00AA5084" w:rsidP="00AA5084">
      <w:pPr>
        <w:pStyle w:val="ListParagraph"/>
        <w:numPr>
          <w:ilvl w:val="0"/>
          <w:numId w:val="6"/>
        </w:numPr>
      </w:pPr>
      <w:proofErr w:type="spellStart"/>
      <w:r>
        <w:t>TianoCore</w:t>
      </w:r>
      <w:proofErr w:type="spellEnd"/>
      <w:r>
        <w:t xml:space="preserve"> Community (</w:t>
      </w:r>
      <w:hyperlink r:id="rId8" w:history="1">
        <w:r>
          <w:rPr>
            <w:rStyle w:val="Hyperlink"/>
          </w:rPr>
          <w:t>https://www.tianocore.org</w:t>
        </w:r>
      </w:hyperlink>
      <w:r>
        <w:t>)</w:t>
      </w:r>
    </w:p>
    <w:p w14:paraId="5B6B0869" w14:textId="77777777" w:rsidR="00AA5084" w:rsidRDefault="00AA5084" w:rsidP="00764D30">
      <w:pPr>
        <w:pStyle w:val="Heading1"/>
      </w:pPr>
      <w:r>
        <w:rPr>
          <w:highlight w:val="yellow"/>
        </w:rPr>
        <w:t># Summary of the change</w:t>
      </w:r>
    </w:p>
    <w:p w14:paraId="342E8EB2" w14:textId="77777777" w:rsidR="00AA5084" w:rsidRDefault="00AA5084" w:rsidP="00AA5084">
      <w:pPr>
        <w:pStyle w:val="PlainText"/>
      </w:pPr>
    </w:p>
    <w:p w14:paraId="6C474713" w14:textId="0FBC51DD" w:rsidR="007A29AE" w:rsidRPr="00BE6E9F" w:rsidRDefault="00AA5084" w:rsidP="007A29AE">
      <w:r w:rsidRPr="00BE6E9F">
        <w:t xml:space="preserve">This ECR </w:t>
      </w:r>
      <w:r w:rsidR="00AE68E3" w:rsidRPr="00BE6E9F">
        <w:t xml:space="preserve">introduces EINJ version 2 (EINJv2), which </w:t>
      </w:r>
      <w:r w:rsidR="007A29AE" w:rsidRPr="00BE6E9F">
        <w:t xml:space="preserve">extends the </w:t>
      </w:r>
      <w:r w:rsidRPr="00BE6E9F">
        <w:t xml:space="preserve">ACPI </w:t>
      </w:r>
      <w:r w:rsidR="00E45EF8" w:rsidRPr="00BE6E9F">
        <w:t>EINJ capability to inject more advance</w:t>
      </w:r>
      <w:r w:rsidR="00033F4A" w:rsidRPr="00BE6E9F">
        <w:t xml:space="preserve">d </w:t>
      </w:r>
      <w:r w:rsidR="00E45EF8" w:rsidRPr="00BE6E9F">
        <w:t xml:space="preserve">error </w:t>
      </w:r>
      <w:r w:rsidR="00033F4A" w:rsidRPr="00BE6E9F">
        <w:t>syndrome</w:t>
      </w:r>
      <w:r w:rsidR="00E45EF8" w:rsidRPr="00BE6E9F">
        <w:t>.</w:t>
      </w:r>
    </w:p>
    <w:p w14:paraId="0835A6AD" w14:textId="17CC35D7" w:rsidR="008240A9" w:rsidRPr="00BE6E9F" w:rsidRDefault="008240A9" w:rsidP="008240A9">
      <w:pPr>
        <w:pStyle w:val="PlainText"/>
      </w:pPr>
      <w:r w:rsidRPr="00BE6E9F">
        <w:t xml:space="preserve">This will cover arbitrary error </w:t>
      </w:r>
      <w:r w:rsidR="00AE68E3" w:rsidRPr="00BE6E9F">
        <w:t xml:space="preserve">bit </w:t>
      </w:r>
      <w:r w:rsidRPr="00BE6E9F">
        <w:t xml:space="preserve">patterns in multiple </w:t>
      </w:r>
      <w:r w:rsidR="00AE68E3" w:rsidRPr="00BE6E9F">
        <w:t>components (</w:t>
      </w:r>
      <w:proofErr w:type="gramStart"/>
      <w:r w:rsidR="00AE68E3" w:rsidRPr="00BE6E9F">
        <w:t>e.g.</w:t>
      </w:r>
      <w:proofErr w:type="gramEnd"/>
      <w:r w:rsidR="00AE68E3" w:rsidRPr="00BE6E9F">
        <w:t xml:space="preserve"> </w:t>
      </w:r>
      <w:r w:rsidRPr="00BE6E9F">
        <w:t>x4 and x8 DRAM devices</w:t>
      </w:r>
      <w:r w:rsidR="00AE68E3" w:rsidRPr="00BE6E9F">
        <w:t>)</w:t>
      </w:r>
      <w:r w:rsidRPr="00BE6E9F">
        <w:t>.</w:t>
      </w:r>
    </w:p>
    <w:p w14:paraId="0189497E" w14:textId="77777777" w:rsidR="008240A9" w:rsidRDefault="008240A9" w:rsidP="008240A9">
      <w:pPr>
        <w:pStyle w:val="PlainText"/>
      </w:pPr>
    </w:p>
    <w:p w14:paraId="33B06EBD" w14:textId="77777777" w:rsidR="00AA5084" w:rsidRDefault="00AA5084" w:rsidP="00764D30">
      <w:pPr>
        <w:pStyle w:val="Heading1"/>
      </w:pPr>
      <w:r>
        <w:rPr>
          <w:highlight w:val="yellow"/>
        </w:rPr>
        <w:t># Benefits of the change</w:t>
      </w:r>
    </w:p>
    <w:p w14:paraId="5EBB4261" w14:textId="77777777" w:rsidR="00764D30" w:rsidRDefault="00764D30" w:rsidP="00FC473D"/>
    <w:p w14:paraId="3C643627" w14:textId="5BDD9573" w:rsidR="00BE6E9F" w:rsidRPr="00BE6E9F" w:rsidRDefault="00AA5084" w:rsidP="00FC473D">
      <w:r w:rsidRPr="00BE6E9F">
        <w:t xml:space="preserve">This is beneficial for </w:t>
      </w:r>
      <w:r w:rsidR="00962698" w:rsidRPr="00BE6E9F">
        <w:t>platforms that rely on more advanced error corr</w:t>
      </w:r>
      <w:r w:rsidR="00930A38" w:rsidRPr="00BE6E9F">
        <w:t>ection coding (ECC) schemes</w:t>
      </w:r>
      <w:r w:rsidR="00E45EF8" w:rsidRPr="00BE6E9F">
        <w:t xml:space="preserve"> (</w:t>
      </w:r>
      <w:proofErr w:type="gramStart"/>
      <w:r w:rsidR="00E45EF8" w:rsidRPr="00BE6E9F">
        <w:t>e.g.</w:t>
      </w:r>
      <w:proofErr w:type="gramEnd"/>
      <w:r w:rsidR="00E45EF8" w:rsidRPr="00BE6E9F">
        <w:t xml:space="preserve"> symbol ECC</w:t>
      </w:r>
      <w:r w:rsidR="00C14A17" w:rsidRPr="00BE6E9F">
        <w:t xml:space="preserve"> based on Reed-Solomon encoding</w:t>
      </w:r>
      <w:r w:rsidR="00E45EF8" w:rsidRPr="00BE6E9F">
        <w:t>)</w:t>
      </w:r>
      <w:r w:rsidR="00220F36" w:rsidRPr="00BE6E9F">
        <w:t>.</w:t>
      </w:r>
    </w:p>
    <w:p w14:paraId="1DC461BD" w14:textId="1A752DE6" w:rsidR="008240A9" w:rsidRPr="00BE6E9F" w:rsidRDefault="008240A9" w:rsidP="00FC473D">
      <w:r w:rsidRPr="00BE6E9F">
        <w:t>Given the observation of the increasing number of uncorrectable memory errors in the fleet and</w:t>
      </w:r>
      <w:r w:rsidR="00BE6E9F" w:rsidRPr="00BE6E9F">
        <w:t xml:space="preserve"> </w:t>
      </w:r>
      <w:r w:rsidRPr="00BE6E9F">
        <w:t>potential silent data corruption caused by undetected memory errors, it becomes critical to verify</w:t>
      </w:r>
      <w:r w:rsidR="00BE6E9F" w:rsidRPr="00BE6E9F">
        <w:t xml:space="preserve"> </w:t>
      </w:r>
      <w:r w:rsidRPr="00BE6E9F">
        <w:t>detection and correction coverage of error correction code (ECC) in memory controllers.</w:t>
      </w:r>
    </w:p>
    <w:p w14:paraId="31FC9936" w14:textId="098C0274" w:rsidR="008240A9" w:rsidRDefault="008240A9" w:rsidP="00FC473D">
      <w:r w:rsidRPr="00BE6E9F">
        <w:t>On mainstream platforms, memory transactions are performed on the unit of a 512-bit cache</w:t>
      </w:r>
      <w:r w:rsidR="00BE6E9F" w:rsidRPr="00BE6E9F">
        <w:t xml:space="preserve"> </w:t>
      </w:r>
      <w:r w:rsidRPr="00BE6E9F">
        <w:t>line. Additional bits are attached to a cache line for error detection and correction (ECC). All the</w:t>
      </w:r>
      <w:r w:rsidR="00BE6E9F" w:rsidRPr="00BE6E9F">
        <w:t xml:space="preserve"> </w:t>
      </w:r>
      <w:r w:rsidRPr="00BE6E9F">
        <w:t>data and ECC bits of a cache line are distributed evenly into multiple x4 or x8 DRAM chips.</w:t>
      </w:r>
      <w:r w:rsidR="00BE6E9F" w:rsidRPr="00BE6E9F">
        <w:t xml:space="preserve"> </w:t>
      </w:r>
      <w:r w:rsidRPr="00BE6E9F">
        <w:t>Since these DRAM chips operate independently of each other, our goal here is to test the</w:t>
      </w:r>
      <w:r w:rsidR="00BE6E9F" w:rsidRPr="00BE6E9F">
        <w:t xml:space="preserve"> </w:t>
      </w:r>
      <w:r w:rsidRPr="00BE6E9F">
        <w:t>detection and correction coverage on all possible error patterns a mal-functioning single</w:t>
      </w:r>
      <w:r w:rsidR="00BE6E9F" w:rsidRPr="00BE6E9F">
        <w:t xml:space="preserve"> </w:t>
      </w:r>
      <w:r w:rsidRPr="00BE6E9F">
        <w:t xml:space="preserve">x4 or x8 DRAM chip would produce. As a reference, </w:t>
      </w:r>
      <w:r w:rsidRPr="00BE6E9F">
        <w:lastRenderedPageBreak/>
        <w:t>the state-of-the-art ECC today is</w:t>
      </w:r>
      <w:r w:rsidR="00BE6E9F" w:rsidRPr="00BE6E9F">
        <w:t xml:space="preserve"> </w:t>
      </w:r>
      <w:r w:rsidRPr="00BE6E9F">
        <w:t>single-device-data-correction (SDDC) which detects and corrects 100% errors from one single</w:t>
      </w:r>
      <w:r w:rsidR="00BE6E9F" w:rsidRPr="00BE6E9F">
        <w:t xml:space="preserve"> </w:t>
      </w:r>
      <w:r w:rsidRPr="00BE6E9F">
        <w:t>x4 DRAM device.</w:t>
      </w:r>
    </w:p>
    <w:p w14:paraId="5B46DC5A" w14:textId="77777777" w:rsidR="00FC473D" w:rsidRPr="00BE6E9F" w:rsidRDefault="00FC473D" w:rsidP="00FC473D"/>
    <w:p w14:paraId="4AE43D48" w14:textId="1D921DC0" w:rsidR="00EF640A" w:rsidRPr="00BE6E9F" w:rsidRDefault="00EF640A" w:rsidP="00FC473D">
      <w:r w:rsidRPr="00BE6E9F">
        <w:rPr>
          <w:lang w:eastAsia="en-US"/>
        </w:rPr>
        <w:t xml:space="preserve">The problem </w:t>
      </w:r>
      <w:r w:rsidR="0021496F" w:rsidRPr="00BE6E9F">
        <w:t xml:space="preserve">with existing EINJ definition </w:t>
      </w:r>
      <w:r w:rsidRPr="00BE6E9F">
        <w:rPr>
          <w:lang w:eastAsia="en-US"/>
        </w:rPr>
        <w:t>is that the exact DRAM device and the error pattern are not specifiable in the data</w:t>
      </w:r>
      <w:r w:rsidRPr="00BE6E9F">
        <w:t xml:space="preserve"> </w:t>
      </w:r>
      <w:r w:rsidR="00FC473D" w:rsidRPr="00BE6E9F">
        <w:rPr>
          <w:lang w:eastAsia="en-US"/>
        </w:rPr>
        <w:t>structure and</w:t>
      </w:r>
      <w:r w:rsidRPr="00BE6E9F">
        <w:rPr>
          <w:lang w:eastAsia="en-US"/>
        </w:rPr>
        <w:t xml:space="preserve"> are usually hardcoded in the error injection functions behind the EINJ interface.</w:t>
      </w:r>
      <w:r w:rsidRPr="00BE6E9F">
        <w:t xml:space="preserve"> </w:t>
      </w:r>
      <w:r w:rsidRPr="00BE6E9F">
        <w:rPr>
          <w:lang w:eastAsia="en-US"/>
        </w:rPr>
        <w:t xml:space="preserve">Here </w:t>
      </w:r>
      <w:r w:rsidRPr="00BE6E9F">
        <w:t xml:space="preserve">we </w:t>
      </w:r>
      <w:r w:rsidRPr="00BE6E9F">
        <w:rPr>
          <w:lang w:eastAsia="en-US"/>
        </w:rPr>
        <w:t xml:space="preserve">propose to add a </w:t>
      </w:r>
      <w:r w:rsidRPr="00BE6E9F">
        <w:t xml:space="preserve">new EINJ injection action to enable </w:t>
      </w:r>
      <w:r w:rsidRPr="00BE6E9F">
        <w:rPr>
          <w:lang w:eastAsia="en-US"/>
        </w:rPr>
        <w:t xml:space="preserve">injecting arbitrary error patterns </w:t>
      </w:r>
      <w:r w:rsidRPr="00BE6E9F">
        <w:t>to memory devices</w:t>
      </w:r>
      <w:r w:rsidRPr="00BE6E9F">
        <w:rPr>
          <w:lang w:eastAsia="en-US"/>
        </w:rPr>
        <w:t>.</w:t>
      </w:r>
    </w:p>
    <w:p w14:paraId="2081A78C" w14:textId="59DA32D3" w:rsidR="00EF640A" w:rsidRPr="00BE6E9F" w:rsidRDefault="00EF640A" w:rsidP="00FC473D">
      <w:r w:rsidRPr="00BE6E9F">
        <w:t>Note that this has been generalized to potentially apply to other component errors (</w:t>
      </w:r>
      <w:proofErr w:type="gramStart"/>
      <w:r w:rsidRPr="00BE6E9F">
        <w:t>e.g.</w:t>
      </w:r>
      <w:proofErr w:type="gramEnd"/>
      <w:r w:rsidRPr="00BE6E9F">
        <w:t xml:space="preserve"> Processor and PCIe errors).</w:t>
      </w:r>
    </w:p>
    <w:p w14:paraId="3748E8EE" w14:textId="77777777" w:rsidR="00AA5084" w:rsidRDefault="00AA5084" w:rsidP="00764D30">
      <w:pPr>
        <w:pStyle w:val="Heading1"/>
        <w:rPr>
          <w:b/>
          <w:bCs/>
        </w:rPr>
      </w:pPr>
      <w:r>
        <w:rPr>
          <w:b/>
          <w:bCs/>
          <w:highlight w:val="yellow"/>
        </w:rPr>
        <w:t># Impact of the change</w:t>
      </w:r>
    </w:p>
    <w:p w14:paraId="031CCCD4" w14:textId="77777777" w:rsidR="00AA5084" w:rsidRDefault="00AA5084" w:rsidP="00AA5084">
      <w:pPr>
        <w:pStyle w:val="PlainText"/>
      </w:pPr>
    </w:p>
    <w:p w14:paraId="24A1ABCA" w14:textId="67150786" w:rsidR="00AA5084" w:rsidRDefault="00092799" w:rsidP="00AA5084">
      <w:pPr>
        <w:pStyle w:val="PlainText"/>
        <w:rPr>
          <w:sz w:val="20"/>
          <w:szCs w:val="20"/>
        </w:rPr>
      </w:pPr>
      <w:r>
        <w:rPr>
          <w:sz w:val="20"/>
          <w:szCs w:val="20"/>
        </w:rPr>
        <w:t xml:space="preserve">Existing </w:t>
      </w:r>
      <w:r w:rsidR="006B2A59">
        <w:rPr>
          <w:sz w:val="20"/>
          <w:szCs w:val="20"/>
        </w:rPr>
        <w:t xml:space="preserve">OSPM implementations </w:t>
      </w:r>
      <w:r>
        <w:rPr>
          <w:sz w:val="20"/>
          <w:szCs w:val="20"/>
        </w:rPr>
        <w:t>that support EINJ must be extended to supporting these new EINJ commands</w:t>
      </w:r>
      <w:r w:rsidR="006B2A59">
        <w:rPr>
          <w:sz w:val="20"/>
          <w:szCs w:val="20"/>
        </w:rPr>
        <w:t xml:space="preserve"> and capabilities</w:t>
      </w:r>
      <w:r w:rsidR="00AC14E8">
        <w:rPr>
          <w:sz w:val="20"/>
          <w:szCs w:val="20"/>
        </w:rPr>
        <w:t>.  Existing EINJ tools and scripts will need to be updated to take advantage of these new features.</w:t>
      </w:r>
      <w:r w:rsidR="007E1AF8">
        <w:rPr>
          <w:sz w:val="20"/>
          <w:szCs w:val="20"/>
        </w:rPr>
        <w:t xml:space="preserve">  Backwards compatibility will be maintained to continue to support older version of EINJ software and scripts.</w:t>
      </w:r>
    </w:p>
    <w:p w14:paraId="0ED93850" w14:textId="77777777" w:rsidR="00AA5084" w:rsidRDefault="00AA5084" w:rsidP="00AA5084">
      <w:pPr>
        <w:pStyle w:val="PlainText"/>
      </w:pPr>
    </w:p>
    <w:p w14:paraId="7BE6A985" w14:textId="77777777" w:rsidR="00AA5084" w:rsidRDefault="00AA5084" w:rsidP="00764D30">
      <w:pPr>
        <w:pStyle w:val="Heading1"/>
      </w:pPr>
      <w:r>
        <w:rPr>
          <w:highlight w:val="yellow"/>
        </w:rPr>
        <w:t># Detailed description of the change [normative updates]</w:t>
      </w:r>
    </w:p>
    <w:p w14:paraId="5B024295" w14:textId="77777777" w:rsidR="00AA5084" w:rsidRDefault="00AA5084" w:rsidP="00AA5084">
      <w:pPr>
        <w:pStyle w:val="PlainText"/>
      </w:pPr>
    </w:p>
    <w:p w14:paraId="2B9C8D40" w14:textId="144A9668" w:rsidR="00AA5084" w:rsidRDefault="00044A60" w:rsidP="00044A60">
      <w:pPr>
        <w:rPr>
          <w:rFonts w:eastAsiaTheme="minorHAnsi" w:cs="Helvetica"/>
          <w:sz w:val="20"/>
          <w:szCs w:val="20"/>
          <w:lang w:eastAsia="en-US"/>
        </w:rPr>
      </w:pPr>
      <w:r>
        <w:rPr>
          <w:rFonts w:eastAsiaTheme="minorHAnsi" w:cs="Helvetica"/>
          <w:sz w:val="20"/>
          <w:szCs w:val="20"/>
          <w:lang w:eastAsia="en-US"/>
        </w:rPr>
        <w:t>Delta from ACPI 6.4</w:t>
      </w:r>
    </w:p>
    <w:p w14:paraId="2FE39DCD" w14:textId="4E3F1BF2" w:rsidR="00AA5084" w:rsidRPr="00F2067B" w:rsidRDefault="00AA5084" w:rsidP="00F2067B">
      <w:pPr>
        <w:pStyle w:val="ListParagraph"/>
        <w:numPr>
          <w:ilvl w:val="0"/>
          <w:numId w:val="5"/>
        </w:numPr>
        <w:rPr>
          <w:rFonts w:cs="Helvetica"/>
          <w:sz w:val="20"/>
          <w:szCs w:val="20"/>
        </w:rPr>
      </w:pPr>
      <w:r w:rsidRPr="00F2067B">
        <w:rPr>
          <w:rFonts w:cs="Helvetica"/>
          <w:sz w:val="20"/>
          <w:szCs w:val="20"/>
        </w:rPr>
        <w:t xml:space="preserve">Changes in </w:t>
      </w:r>
      <w:r w:rsidRPr="00F2067B">
        <w:rPr>
          <w:rFonts w:cs="Helvetica"/>
          <w:b/>
          <w:sz w:val="20"/>
          <w:szCs w:val="20"/>
          <w:highlight w:val="yellow"/>
        </w:rPr>
        <w:t>yellow</w:t>
      </w:r>
    </w:p>
    <w:p w14:paraId="4A299B3D" w14:textId="77777777" w:rsidR="00AA5084" w:rsidRPr="00F2067B" w:rsidRDefault="00AA5084" w:rsidP="00F2067B">
      <w:pPr>
        <w:pStyle w:val="ListParagraph"/>
        <w:numPr>
          <w:ilvl w:val="0"/>
          <w:numId w:val="5"/>
        </w:numPr>
        <w:rPr>
          <w:rFonts w:cs="Helvetica"/>
          <w:sz w:val="20"/>
          <w:szCs w:val="20"/>
        </w:rPr>
      </w:pPr>
      <w:r w:rsidRPr="00F2067B">
        <w:rPr>
          <w:rFonts w:cs="Helvetica"/>
          <w:sz w:val="20"/>
          <w:szCs w:val="20"/>
        </w:rPr>
        <w:t xml:space="preserve">Insertions in </w:t>
      </w:r>
      <w:r w:rsidRPr="00F2067B">
        <w:rPr>
          <w:rFonts w:cs="Helvetica"/>
          <w:b/>
          <w:sz w:val="20"/>
          <w:szCs w:val="20"/>
          <w:highlight w:val="green"/>
        </w:rPr>
        <w:t>green</w:t>
      </w:r>
    </w:p>
    <w:p w14:paraId="39353DDD" w14:textId="77777777" w:rsidR="00AA5084" w:rsidRPr="00F2067B" w:rsidRDefault="00AA5084" w:rsidP="00F2067B">
      <w:pPr>
        <w:pStyle w:val="ListParagraph"/>
        <w:numPr>
          <w:ilvl w:val="0"/>
          <w:numId w:val="5"/>
        </w:numPr>
        <w:rPr>
          <w:rFonts w:cs="Helvetica"/>
          <w:b/>
          <w:strike/>
          <w:sz w:val="20"/>
          <w:szCs w:val="20"/>
        </w:rPr>
      </w:pPr>
      <w:r w:rsidRPr="00F2067B">
        <w:rPr>
          <w:rFonts w:cs="Helvetica"/>
          <w:sz w:val="20"/>
          <w:szCs w:val="20"/>
        </w:rPr>
        <w:t xml:space="preserve">Removals in </w:t>
      </w:r>
      <w:r w:rsidRPr="00F2067B">
        <w:rPr>
          <w:rFonts w:cs="Helvetica"/>
          <w:b/>
          <w:strike/>
          <w:sz w:val="20"/>
          <w:szCs w:val="20"/>
          <w:highlight w:val="red"/>
        </w:rPr>
        <w:t>red</w:t>
      </w:r>
    </w:p>
    <w:p w14:paraId="09F773F7" w14:textId="135C1F99" w:rsidR="00F2067B" w:rsidRPr="00B46129" w:rsidRDefault="00AA5084" w:rsidP="00B46129">
      <w:pPr>
        <w:pStyle w:val="ListParagraph"/>
        <w:numPr>
          <w:ilvl w:val="0"/>
          <w:numId w:val="5"/>
        </w:numPr>
        <w:rPr>
          <w:rFonts w:cs="Helvetica"/>
          <w:bCs/>
          <w:sz w:val="20"/>
          <w:szCs w:val="20"/>
        </w:rPr>
      </w:pPr>
      <w:r w:rsidRPr="00F2067B">
        <w:rPr>
          <w:rFonts w:cs="Helvetica"/>
          <w:bCs/>
          <w:sz w:val="20"/>
          <w:szCs w:val="20"/>
        </w:rPr>
        <w:t xml:space="preserve">References that need fixup in </w:t>
      </w:r>
      <w:r w:rsidRPr="00F2067B">
        <w:rPr>
          <w:rFonts w:cs="Helvetica"/>
          <w:bCs/>
          <w:sz w:val="20"/>
          <w:szCs w:val="20"/>
          <w:highlight w:val="cyan"/>
        </w:rPr>
        <w:t>blue</w:t>
      </w:r>
    </w:p>
    <w:p w14:paraId="01FD2AA1" w14:textId="77777777" w:rsidR="00C57C20" w:rsidRPr="00C57C20" w:rsidRDefault="00C57C20" w:rsidP="00C57C20">
      <w:pPr>
        <w:pStyle w:val="Heading1"/>
      </w:pPr>
      <w:r w:rsidRPr="00C57C20">
        <w:t>18.6 Error Injection</w:t>
      </w:r>
    </w:p>
    <w:p w14:paraId="3DD1A937" w14:textId="46EB1F74" w:rsidR="00C57C20" w:rsidRPr="00C57C20" w:rsidRDefault="00C57C20" w:rsidP="00C57C20">
      <w:r w:rsidRPr="00C57C20">
        <w:t>This section outlines an ACPI table mechanism, called EINJ, which allows for a generic interface mechanism through</w:t>
      </w:r>
      <w:r>
        <w:t xml:space="preserve"> </w:t>
      </w:r>
      <w:r w:rsidRPr="00C57C20">
        <w:t>which OSPM can inject hardware errors to the platform without requiring platform specific OSPM level software.</w:t>
      </w:r>
    </w:p>
    <w:p w14:paraId="7B830E66" w14:textId="016AEAF7" w:rsidR="00C57C20" w:rsidRPr="00C57C20" w:rsidRDefault="00C57C20" w:rsidP="00C57C20">
      <w:r w:rsidRPr="00C57C20">
        <w:t>The primary goal of this mechanism is to support testing of OSPM error handling stack by enabling the injection of</w:t>
      </w:r>
      <w:r>
        <w:t xml:space="preserve"> </w:t>
      </w:r>
      <w:r w:rsidRPr="00C57C20">
        <w:t xml:space="preserve">hardware errors. Through this capability OSPM </w:t>
      </w:r>
      <w:proofErr w:type="gramStart"/>
      <w:r w:rsidRPr="00C57C20">
        <w:t>is able to</w:t>
      </w:r>
      <w:proofErr w:type="gramEnd"/>
      <w:r w:rsidRPr="00C57C20">
        <w:t xml:space="preserve"> implement a simple interface for diagnostic and validation</w:t>
      </w:r>
    </w:p>
    <w:p w14:paraId="6DCC6A6B" w14:textId="77777777" w:rsidR="00C57C20" w:rsidRPr="00C57C20" w:rsidRDefault="00C57C20" w:rsidP="00C57C20">
      <w:r w:rsidRPr="00C57C20">
        <w:t>of errors handling on the system.</w:t>
      </w:r>
    </w:p>
    <w:p w14:paraId="561B8561" w14:textId="77777777" w:rsidR="00C57C20" w:rsidRPr="00C57C20" w:rsidRDefault="00C57C20" w:rsidP="00C57C20">
      <w:pPr>
        <w:pStyle w:val="Heading2"/>
      </w:pPr>
      <w:r w:rsidRPr="00C57C20">
        <w:t>18.6.1 Error Injection Table (EINJ)</w:t>
      </w:r>
    </w:p>
    <w:p w14:paraId="003FFB89" w14:textId="026A9FC7" w:rsidR="00C57C20" w:rsidRPr="00C57C20" w:rsidRDefault="00C57C20" w:rsidP="00C57C20">
      <w:r w:rsidRPr="00C57C20">
        <w:t>The Error Injection (EINJ) table provides a generic interface mechanism through which OSPM can inject hardware</w:t>
      </w:r>
      <w:r>
        <w:t xml:space="preserve"> </w:t>
      </w:r>
      <w:r w:rsidRPr="00C57C20">
        <w:t>errors to the platform without requiring platform specific OSPM software. System firmware is responsible for building</w:t>
      </w:r>
      <w:r>
        <w:t xml:space="preserve"> </w:t>
      </w:r>
      <w:r w:rsidRPr="00C57C20">
        <w:t>this table, which is made up of Injection Instruction entries. The following table describes the necessary details for</w:t>
      </w:r>
      <w:r>
        <w:t xml:space="preserve"> </w:t>
      </w:r>
      <w:r w:rsidRPr="00C57C20">
        <w:t>EINJ.</w:t>
      </w:r>
    </w:p>
    <w:p w14:paraId="1A83CCE5" w14:textId="41793760" w:rsidR="00C57C20" w:rsidRDefault="00B15F27" w:rsidP="00AA5084">
      <w:pPr>
        <w:rPr>
          <w:rFonts w:cs="Helvetica"/>
          <w:b/>
          <w:bCs/>
          <w:sz w:val="20"/>
          <w:szCs w:val="20"/>
        </w:rPr>
      </w:pPr>
      <w:r w:rsidRPr="00B15F27">
        <w:rPr>
          <w:rFonts w:cs="Helvetica"/>
          <w:b/>
          <w:bCs/>
          <w:sz w:val="20"/>
          <w:szCs w:val="20"/>
        </w:rPr>
        <w:t>Table 18.23: Error Injection Table (EINJ)</w:t>
      </w:r>
    </w:p>
    <w:tbl>
      <w:tblPr>
        <w:tblStyle w:val="TableGrid"/>
        <w:tblW w:w="9355" w:type="dxa"/>
        <w:tblInd w:w="0" w:type="dxa"/>
        <w:tblLook w:val="04A0" w:firstRow="1" w:lastRow="0" w:firstColumn="1" w:lastColumn="0" w:noHBand="0" w:noVBand="1"/>
      </w:tblPr>
      <w:tblGrid>
        <w:gridCol w:w="2155"/>
        <w:gridCol w:w="810"/>
        <w:gridCol w:w="810"/>
        <w:gridCol w:w="5580"/>
      </w:tblGrid>
      <w:tr w:rsidR="00B15F27" w14:paraId="2A2D37F0" w14:textId="77777777" w:rsidTr="00C43944">
        <w:tc>
          <w:tcPr>
            <w:tcW w:w="2155" w:type="dxa"/>
            <w:tcBorders>
              <w:top w:val="single" w:sz="4" w:space="0" w:color="auto"/>
              <w:left w:val="single" w:sz="4" w:space="0" w:color="auto"/>
              <w:bottom w:val="single" w:sz="4" w:space="0" w:color="auto"/>
              <w:right w:val="single" w:sz="4" w:space="0" w:color="auto"/>
            </w:tcBorders>
            <w:hideMark/>
          </w:tcPr>
          <w:p w14:paraId="214CD33E" w14:textId="77777777" w:rsidR="00B15F27" w:rsidRPr="00B15F27" w:rsidRDefault="00B15F27" w:rsidP="00FF4C1B">
            <w:pPr>
              <w:spacing w:after="120" w:line="240" w:lineRule="auto"/>
            </w:pPr>
            <w:r w:rsidRPr="00B15F27">
              <w:rPr>
                <w:rFonts w:cs="Helvetica"/>
                <w:b/>
                <w:bCs/>
                <w:sz w:val="20"/>
                <w:szCs w:val="20"/>
              </w:rPr>
              <w:lastRenderedPageBreak/>
              <w:t>Field</w:t>
            </w:r>
          </w:p>
        </w:tc>
        <w:tc>
          <w:tcPr>
            <w:tcW w:w="810" w:type="dxa"/>
            <w:tcBorders>
              <w:top w:val="single" w:sz="4" w:space="0" w:color="auto"/>
              <w:left w:val="single" w:sz="4" w:space="0" w:color="auto"/>
              <w:bottom w:val="single" w:sz="4" w:space="0" w:color="auto"/>
              <w:right w:val="single" w:sz="4" w:space="0" w:color="auto"/>
            </w:tcBorders>
            <w:hideMark/>
          </w:tcPr>
          <w:p w14:paraId="1B50C3CC" w14:textId="77777777" w:rsidR="00B15F27" w:rsidRPr="00B15F27" w:rsidRDefault="00B15F27" w:rsidP="00FF4C1B">
            <w:pPr>
              <w:spacing w:after="120" w:line="240" w:lineRule="auto"/>
              <w:rPr>
                <w:rFonts w:cs="Helvetica"/>
                <w:b/>
                <w:bCs/>
                <w:sz w:val="20"/>
                <w:szCs w:val="20"/>
              </w:rPr>
            </w:pPr>
            <w:r w:rsidRPr="00B15F27">
              <w:rPr>
                <w:rFonts w:cs="Helvetica"/>
                <w:b/>
                <w:bCs/>
                <w:sz w:val="20"/>
                <w:szCs w:val="20"/>
              </w:rPr>
              <w:t>Byte Length</w:t>
            </w:r>
          </w:p>
        </w:tc>
        <w:tc>
          <w:tcPr>
            <w:tcW w:w="810" w:type="dxa"/>
            <w:tcBorders>
              <w:top w:val="single" w:sz="4" w:space="0" w:color="auto"/>
              <w:left w:val="single" w:sz="4" w:space="0" w:color="auto"/>
              <w:bottom w:val="single" w:sz="4" w:space="0" w:color="auto"/>
              <w:right w:val="single" w:sz="4" w:space="0" w:color="auto"/>
            </w:tcBorders>
            <w:hideMark/>
          </w:tcPr>
          <w:p w14:paraId="04742D86" w14:textId="77777777" w:rsidR="00B15F27" w:rsidRPr="00B15F27" w:rsidRDefault="00B15F27" w:rsidP="00FF4C1B">
            <w:pPr>
              <w:spacing w:after="120" w:line="240" w:lineRule="auto"/>
              <w:rPr>
                <w:rFonts w:cs="Helvetica"/>
                <w:b/>
                <w:bCs/>
                <w:sz w:val="20"/>
                <w:szCs w:val="20"/>
              </w:rPr>
            </w:pPr>
            <w:r w:rsidRPr="00B15F27">
              <w:rPr>
                <w:rFonts w:cs="Helvetica"/>
                <w:b/>
                <w:bCs/>
                <w:sz w:val="20"/>
                <w:szCs w:val="20"/>
              </w:rPr>
              <w:t>Byte Offset</w:t>
            </w:r>
          </w:p>
        </w:tc>
        <w:tc>
          <w:tcPr>
            <w:tcW w:w="5580" w:type="dxa"/>
            <w:tcBorders>
              <w:top w:val="single" w:sz="4" w:space="0" w:color="auto"/>
              <w:left w:val="single" w:sz="4" w:space="0" w:color="auto"/>
              <w:bottom w:val="single" w:sz="4" w:space="0" w:color="auto"/>
              <w:right w:val="single" w:sz="4" w:space="0" w:color="auto"/>
            </w:tcBorders>
            <w:hideMark/>
          </w:tcPr>
          <w:p w14:paraId="78031AEF" w14:textId="77777777" w:rsidR="00B15F27" w:rsidRPr="00B15F27" w:rsidRDefault="00B15F27" w:rsidP="00FF4C1B">
            <w:pPr>
              <w:spacing w:after="120" w:line="240" w:lineRule="auto"/>
              <w:rPr>
                <w:rFonts w:cs="Helvetica"/>
                <w:b/>
                <w:bCs/>
                <w:sz w:val="20"/>
                <w:szCs w:val="20"/>
              </w:rPr>
            </w:pPr>
            <w:r w:rsidRPr="00B15F27">
              <w:rPr>
                <w:rFonts w:cs="Helvetica"/>
                <w:b/>
                <w:bCs/>
                <w:sz w:val="20"/>
                <w:szCs w:val="20"/>
              </w:rPr>
              <w:t>Description</w:t>
            </w:r>
          </w:p>
        </w:tc>
      </w:tr>
      <w:tr w:rsidR="00B15F27" w14:paraId="27C04FB4" w14:textId="77777777" w:rsidTr="00C43944">
        <w:tc>
          <w:tcPr>
            <w:tcW w:w="2155" w:type="dxa"/>
            <w:tcBorders>
              <w:top w:val="single" w:sz="4" w:space="0" w:color="auto"/>
              <w:left w:val="single" w:sz="4" w:space="0" w:color="auto"/>
              <w:bottom w:val="single" w:sz="4" w:space="0" w:color="auto"/>
              <w:right w:val="single" w:sz="4" w:space="0" w:color="auto"/>
            </w:tcBorders>
            <w:hideMark/>
          </w:tcPr>
          <w:p w14:paraId="23C7C86F" w14:textId="4896E40F" w:rsidR="00B15F27" w:rsidRPr="006F5704" w:rsidRDefault="00C43944" w:rsidP="00FF4C1B">
            <w:pPr>
              <w:spacing w:after="120" w:line="240" w:lineRule="auto"/>
              <w:rPr>
                <w:rFonts w:cs="Helvetica"/>
                <w:b/>
                <w:bCs/>
                <w:sz w:val="20"/>
                <w:szCs w:val="20"/>
              </w:rPr>
            </w:pPr>
            <w:r w:rsidRPr="006F5704">
              <w:rPr>
                <w:rFonts w:cs="Helvetica"/>
                <w:b/>
                <w:bCs/>
                <w:sz w:val="20"/>
                <w:szCs w:val="20"/>
              </w:rPr>
              <w:t>ACPI Standard Header</w:t>
            </w:r>
          </w:p>
        </w:tc>
        <w:tc>
          <w:tcPr>
            <w:tcW w:w="810" w:type="dxa"/>
            <w:tcBorders>
              <w:top w:val="single" w:sz="4" w:space="0" w:color="auto"/>
              <w:left w:val="single" w:sz="4" w:space="0" w:color="auto"/>
              <w:bottom w:val="single" w:sz="4" w:space="0" w:color="auto"/>
              <w:right w:val="single" w:sz="4" w:space="0" w:color="auto"/>
            </w:tcBorders>
          </w:tcPr>
          <w:p w14:paraId="4261006C" w14:textId="7B78CEDB" w:rsidR="00B15F27" w:rsidRPr="00B15F27" w:rsidRDefault="00B15F27" w:rsidP="00FF4C1B">
            <w:pPr>
              <w:spacing w:after="120" w:line="240" w:lineRule="auto"/>
              <w:rPr>
                <w:rFonts w:cs="Helvetica"/>
                <w:sz w:val="20"/>
                <w:szCs w:val="20"/>
              </w:rPr>
            </w:pPr>
          </w:p>
        </w:tc>
        <w:tc>
          <w:tcPr>
            <w:tcW w:w="810" w:type="dxa"/>
            <w:tcBorders>
              <w:top w:val="single" w:sz="4" w:space="0" w:color="auto"/>
              <w:left w:val="single" w:sz="4" w:space="0" w:color="auto"/>
              <w:bottom w:val="single" w:sz="4" w:space="0" w:color="auto"/>
              <w:right w:val="single" w:sz="4" w:space="0" w:color="auto"/>
            </w:tcBorders>
          </w:tcPr>
          <w:p w14:paraId="1E5A0E9F" w14:textId="4C2D2888" w:rsidR="00B15F27" w:rsidRPr="00B15F27" w:rsidRDefault="00B15F27" w:rsidP="00FF4C1B">
            <w:pPr>
              <w:spacing w:after="120" w:line="240" w:lineRule="auto"/>
              <w:rPr>
                <w:rFonts w:cs="Helvetica"/>
                <w:color w:val="000000" w:themeColor="text1"/>
                <w:sz w:val="20"/>
                <w:szCs w:val="20"/>
              </w:rPr>
            </w:pPr>
          </w:p>
        </w:tc>
        <w:tc>
          <w:tcPr>
            <w:tcW w:w="5580" w:type="dxa"/>
            <w:tcBorders>
              <w:top w:val="single" w:sz="4" w:space="0" w:color="auto"/>
              <w:left w:val="single" w:sz="4" w:space="0" w:color="auto"/>
              <w:bottom w:val="single" w:sz="4" w:space="0" w:color="auto"/>
              <w:right w:val="single" w:sz="4" w:space="0" w:color="auto"/>
            </w:tcBorders>
          </w:tcPr>
          <w:p w14:paraId="7FEFA600" w14:textId="37AB92D8" w:rsidR="00B15F27" w:rsidRPr="00B15F27" w:rsidRDefault="00B15F27" w:rsidP="00FF4C1B">
            <w:pPr>
              <w:spacing w:after="120" w:line="240" w:lineRule="auto"/>
              <w:rPr>
                <w:rFonts w:cs="Helvetica"/>
                <w:sz w:val="20"/>
                <w:szCs w:val="20"/>
              </w:rPr>
            </w:pPr>
          </w:p>
        </w:tc>
      </w:tr>
      <w:tr w:rsidR="00B15F27" w14:paraId="6DCB7C96" w14:textId="77777777" w:rsidTr="00C43944">
        <w:tc>
          <w:tcPr>
            <w:tcW w:w="2155" w:type="dxa"/>
            <w:tcBorders>
              <w:top w:val="single" w:sz="4" w:space="0" w:color="auto"/>
              <w:left w:val="single" w:sz="4" w:space="0" w:color="auto"/>
              <w:bottom w:val="single" w:sz="4" w:space="0" w:color="auto"/>
              <w:right w:val="single" w:sz="4" w:space="0" w:color="auto"/>
            </w:tcBorders>
            <w:hideMark/>
          </w:tcPr>
          <w:p w14:paraId="17BE700E" w14:textId="0DCE1BBA" w:rsidR="00B15F27" w:rsidRPr="00B15F27" w:rsidRDefault="00C43944" w:rsidP="00FF4C1B">
            <w:pPr>
              <w:spacing w:after="120" w:line="240" w:lineRule="auto"/>
              <w:rPr>
                <w:rFonts w:cs="Helvetica"/>
                <w:sz w:val="20"/>
                <w:szCs w:val="20"/>
              </w:rPr>
            </w:pPr>
            <w:r>
              <w:rPr>
                <w:rFonts w:cs="Helvetica"/>
                <w:sz w:val="20"/>
                <w:szCs w:val="20"/>
              </w:rPr>
              <w:t>Header Signature</w:t>
            </w:r>
          </w:p>
        </w:tc>
        <w:tc>
          <w:tcPr>
            <w:tcW w:w="810" w:type="dxa"/>
            <w:tcBorders>
              <w:top w:val="single" w:sz="4" w:space="0" w:color="auto"/>
              <w:left w:val="single" w:sz="4" w:space="0" w:color="auto"/>
              <w:bottom w:val="single" w:sz="4" w:space="0" w:color="auto"/>
              <w:right w:val="single" w:sz="4" w:space="0" w:color="auto"/>
            </w:tcBorders>
            <w:hideMark/>
          </w:tcPr>
          <w:p w14:paraId="7FDD7D62" w14:textId="22664ECB" w:rsidR="00B15F27" w:rsidRPr="00B15F27" w:rsidRDefault="00C43944" w:rsidP="00FF4C1B">
            <w:pPr>
              <w:spacing w:after="120" w:line="240" w:lineRule="auto"/>
              <w:rPr>
                <w:rFonts w:cs="Helvetica"/>
                <w:sz w:val="20"/>
                <w:szCs w:val="20"/>
              </w:rPr>
            </w:pPr>
            <w:r>
              <w:rPr>
                <w:rFonts w:cs="Helvetica"/>
                <w:sz w:val="20"/>
                <w:szCs w:val="20"/>
              </w:rPr>
              <w:t>4</w:t>
            </w:r>
          </w:p>
        </w:tc>
        <w:tc>
          <w:tcPr>
            <w:tcW w:w="810" w:type="dxa"/>
            <w:tcBorders>
              <w:top w:val="single" w:sz="4" w:space="0" w:color="auto"/>
              <w:left w:val="single" w:sz="4" w:space="0" w:color="auto"/>
              <w:bottom w:val="single" w:sz="4" w:space="0" w:color="auto"/>
              <w:right w:val="single" w:sz="4" w:space="0" w:color="auto"/>
            </w:tcBorders>
            <w:hideMark/>
          </w:tcPr>
          <w:p w14:paraId="6F20108F" w14:textId="21676226" w:rsidR="00B15F27" w:rsidRPr="00B15F27" w:rsidRDefault="00C43944" w:rsidP="00FF4C1B">
            <w:pPr>
              <w:spacing w:after="120" w:line="240" w:lineRule="auto"/>
              <w:rPr>
                <w:rFonts w:cs="Helvetica"/>
                <w:sz w:val="20"/>
                <w:szCs w:val="20"/>
              </w:rPr>
            </w:pPr>
            <w:r>
              <w:rPr>
                <w:rFonts w:cs="Helvetica"/>
                <w:sz w:val="20"/>
                <w:szCs w:val="20"/>
              </w:rPr>
              <w:t>0</w:t>
            </w:r>
          </w:p>
        </w:tc>
        <w:tc>
          <w:tcPr>
            <w:tcW w:w="5580" w:type="dxa"/>
            <w:tcBorders>
              <w:top w:val="single" w:sz="4" w:space="0" w:color="auto"/>
              <w:left w:val="single" w:sz="4" w:space="0" w:color="auto"/>
              <w:bottom w:val="single" w:sz="4" w:space="0" w:color="auto"/>
              <w:right w:val="single" w:sz="4" w:space="0" w:color="auto"/>
            </w:tcBorders>
            <w:hideMark/>
          </w:tcPr>
          <w:p w14:paraId="3C2836CF" w14:textId="0B615FA6" w:rsidR="00B15F27" w:rsidRPr="00B15F27" w:rsidRDefault="00C43944" w:rsidP="00FF4C1B">
            <w:pPr>
              <w:spacing w:after="120" w:line="240" w:lineRule="auto"/>
              <w:rPr>
                <w:rFonts w:cs="Helvetica"/>
                <w:sz w:val="20"/>
                <w:szCs w:val="20"/>
              </w:rPr>
            </w:pPr>
            <w:r>
              <w:rPr>
                <w:rFonts w:cs="Helvetica"/>
                <w:sz w:val="20"/>
                <w:szCs w:val="20"/>
              </w:rPr>
              <w:t>EINJ, Signature for the Error Record Injection Table</w:t>
            </w:r>
          </w:p>
        </w:tc>
      </w:tr>
      <w:tr w:rsidR="00B15F27" w14:paraId="46F87DD3" w14:textId="77777777" w:rsidTr="00C43944">
        <w:tc>
          <w:tcPr>
            <w:tcW w:w="2155" w:type="dxa"/>
            <w:tcBorders>
              <w:top w:val="single" w:sz="4" w:space="0" w:color="auto"/>
              <w:left w:val="single" w:sz="4" w:space="0" w:color="auto"/>
              <w:bottom w:val="single" w:sz="4" w:space="0" w:color="auto"/>
              <w:right w:val="single" w:sz="4" w:space="0" w:color="auto"/>
            </w:tcBorders>
            <w:hideMark/>
          </w:tcPr>
          <w:p w14:paraId="32777B15" w14:textId="2F0D4843" w:rsidR="00B15F27" w:rsidRPr="006F5704" w:rsidRDefault="00C43944" w:rsidP="00FF4C1B">
            <w:pPr>
              <w:spacing w:after="120" w:line="240" w:lineRule="auto"/>
            </w:pPr>
            <w:r w:rsidRPr="006F5704">
              <w:t>Length</w:t>
            </w:r>
          </w:p>
        </w:tc>
        <w:tc>
          <w:tcPr>
            <w:tcW w:w="810" w:type="dxa"/>
            <w:tcBorders>
              <w:top w:val="single" w:sz="4" w:space="0" w:color="auto"/>
              <w:left w:val="single" w:sz="4" w:space="0" w:color="auto"/>
              <w:bottom w:val="single" w:sz="4" w:space="0" w:color="auto"/>
              <w:right w:val="single" w:sz="4" w:space="0" w:color="auto"/>
            </w:tcBorders>
            <w:hideMark/>
          </w:tcPr>
          <w:p w14:paraId="2CB9A062" w14:textId="4FDD91DD" w:rsidR="00B15F27" w:rsidRPr="00B15F27" w:rsidRDefault="00C43944" w:rsidP="00FF4C1B">
            <w:pPr>
              <w:spacing w:after="120" w:line="240" w:lineRule="auto"/>
              <w:rPr>
                <w:rFonts w:cs="Helvetica"/>
                <w:sz w:val="20"/>
                <w:szCs w:val="20"/>
              </w:rPr>
            </w:pPr>
            <w:r>
              <w:rPr>
                <w:rFonts w:cs="Helvetica"/>
                <w:sz w:val="20"/>
                <w:szCs w:val="20"/>
              </w:rPr>
              <w:t>4</w:t>
            </w:r>
          </w:p>
        </w:tc>
        <w:tc>
          <w:tcPr>
            <w:tcW w:w="810" w:type="dxa"/>
            <w:tcBorders>
              <w:top w:val="single" w:sz="4" w:space="0" w:color="auto"/>
              <w:left w:val="single" w:sz="4" w:space="0" w:color="auto"/>
              <w:bottom w:val="single" w:sz="4" w:space="0" w:color="auto"/>
              <w:right w:val="single" w:sz="4" w:space="0" w:color="auto"/>
            </w:tcBorders>
            <w:hideMark/>
          </w:tcPr>
          <w:p w14:paraId="684A9B94" w14:textId="48CEA94F" w:rsidR="00B15F27" w:rsidRPr="00B15F27" w:rsidRDefault="00C43944" w:rsidP="00FF4C1B">
            <w:pPr>
              <w:spacing w:after="120" w:line="240" w:lineRule="auto"/>
              <w:rPr>
                <w:rFonts w:cs="Helvetica"/>
                <w:color w:val="000000" w:themeColor="text1"/>
                <w:sz w:val="20"/>
                <w:szCs w:val="20"/>
              </w:rPr>
            </w:pPr>
            <w:r>
              <w:rPr>
                <w:rFonts w:cs="Helvetica"/>
                <w:color w:val="000000" w:themeColor="text1"/>
                <w:sz w:val="20"/>
                <w:szCs w:val="20"/>
              </w:rPr>
              <w:t>4</w:t>
            </w:r>
          </w:p>
        </w:tc>
        <w:tc>
          <w:tcPr>
            <w:tcW w:w="5580" w:type="dxa"/>
            <w:tcBorders>
              <w:top w:val="single" w:sz="4" w:space="0" w:color="auto"/>
              <w:left w:val="single" w:sz="4" w:space="0" w:color="auto"/>
              <w:bottom w:val="single" w:sz="4" w:space="0" w:color="auto"/>
              <w:right w:val="single" w:sz="4" w:space="0" w:color="auto"/>
            </w:tcBorders>
            <w:hideMark/>
          </w:tcPr>
          <w:p w14:paraId="113F5DA7" w14:textId="45739E55" w:rsidR="00B15F27" w:rsidRPr="006F5704" w:rsidRDefault="006F5704" w:rsidP="00BF57C5">
            <w:pPr>
              <w:spacing w:after="120" w:line="240" w:lineRule="auto"/>
              <w:rPr>
                <w:rFonts w:cs="Helvetica"/>
                <w:sz w:val="20"/>
                <w:szCs w:val="20"/>
              </w:rPr>
            </w:pPr>
            <w:r w:rsidRPr="006F5704">
              <w:rPr>
                <w:rFonts w:cs="Helvetica"/>
                <w:sz w:val="20"/>
                <w:szCs w:val="20"/>
              </w:rPr>
              <w:t>Length, in bytes, of entire EINJ. Entire table must be</w:t>
            </w:r>
            <w:r w:rsidR="00BF57C5">
              <w:rPr>
                <w:rFonts w:cs="Helvetica"/>
                <w:sz w:val="20"/>
                <w:szCs w:val="20"/>
              </w:rPr>
              <w:t xml:space="preserve"> </w:t>
            </w:r>
            <w:r w:rsidRPr="006F5704">
              <w:rPr>
                <w:rFonts w:cs="Helvetica"/>
                <w:sz w:val="20"/>
                <w:szCs w:val="20"/>
              </w:rPr>
              <w:t>contiguous.</w:t>
            </w:r>
          </w:p>
        </w:tc>
      </w:tr>
      <w:tr w:rsidR="00B15F27" w14:paraId="0585FBE8" w14:textId="77777777" w:rsidTr="006F5704">
        <w:tc>
          <w:tcPr>
            <w:tcW w:w="2155" w:type="dxa"/>
            <w:tcBorders>
              <w:top w:val="single" w:sz="4" w:space="0" w:color="auto"/>
              <w:left w:val="single" w:sz="4" w:space="0" w:color="auto"/>
              <w:bottom w:val="single" w:sz="4" w:space="0" w:color="auto"/>
              <w:right w:val="single" w:sz="4" w:space="0" w:color="auto"/>
            </w:tcBorders>
          </w:tcPr>
          <w:p w14:paraId="45FFDD4C" w14:textId="0F0FF175" w:rsidR="00B15F27" w:rsidRPr="00B15F27" w:rsidRDefault="006F5704" w:rsidP="00FF4C1B">
            <w:pPr>
              <w:spacing w:after="120" w:line="240" w:lineRule="auto"/>
              <w:rPr>
                <w:rFonts w:cs="Helvetica"/>
                <w:sz w:val="20"/>
                <w:szCs w:val="20"/>
              </w:rPr>
            </w:pPr>
            <w:r>
              <w:rPr>
                <w:rFonts w:cs="Helvetica"/>
                <w:sz w:val="20"/>
                <w:szCs w:val="20"/>
              </w:rPr>
              <w:t>Revision</w:t>
            </w:r>
          </w:p>
        </w:tc>
        <w:tc>
          <w:tcPr>
            <w:tcW w:w="810" w:type="dxa"/>
            <w:tcBorders>
              <w:top w:val="single" w:sz="4" w:space="0" w:color="auto"/>
              <w:left w:val="single" w:sz="4" w:space="0" w:color="auto"/>
              <w:bottom w:val="single" w:sz="4" w:space="0" w:color="auto"/>
              <w:right w:val="single" w:sz="4" w:space="0" w:color="auto"/>
            </w:tcBorders>
          </w:tcPr>
          <w:p w14:paraId="03D977B1" w14:textId="3759334E" w:rsidR="00B15F27" w:rsidRPr="00B15F27" w:rsidRDefault="0020665F" w:rsidP="00FF4C1B">
            <w:pPr>
              <w:spacing w:after="120" w:line="240" w:lineRule="auto"/>
              <w:rPr>
                <w:rFonts w:cs="Helvetica"/>
                <w:sz w:val="20"/>
                <w:szCs w:val="20"/>
              </w:rPr>
            </w:pPr>
            <w:r>
              <w:rPr>
                <w:rFonts w:cs="Helvetica"/>
                <w:sz w:val="20"/>
                <w:szCs w:val="20"/>
              </w:rPr>
              <w:t>4</w:t>
            </w:r>
          </w:p>
        </w:tc>
        <w:tc>
          <w:tcPr>
            <w:tcW w:w="810" w:type="dxa"/>
            <w:tcBorders>
              <w:top w:val="single" w:sz="4" w:space="0" w:color="auto"/>
              <w:left w:val="single" w:sz="4" w:space="0" w:color="auto"/>
              <w:bottom w:val="single" w:sz="4" w:space="0" w:color="auto"/>
              <w:right w:val="single" w:sz="4" w:space="0" w:color="auto"/>
            </w:tcBorders>
          </w:tcPr>
          <w:p w14:paraId="48D174ED" w14:textId="1B79AD68" w:rsidR="00B15F27" w:rsidRPr="00B15F27" w:rsidRDefault="00B15F27" w:rsidP="00FF4C1B">
            <w:pPr>
              <w:spacing w:after="120" w:line="240" w:lineRule="auto"/>
              <w:rPr>
                <w:rFonts w:cs="Helvetica"/>
                <w:color w:val="000000" w:themeColor="text1"/>
                <w:sz w:val="20"/>
                <w:szCs w:val="20"/>
              </w:rPr>
            </w:pPr>
          </w:p>
        </w:tc>
        <w:tc>
          <w:tcPr>
            <w:tcW w:w="5580" w:type="dxa"/>
            <w:tcBorders>
              <w:top w:val="single" w:sz="4" w:space="0" w:color="auto"/>
              <w:left w:val="single" w:sz="4" w:space="0" w:color="auto"/>
              <w:bottom w:val="single" w:sz="4" w:space="0" w:color="auto"/>
              <w:right w:val="single" w:sz="4" w:space="0" w:color="auto"/>
            </w:tcBorders>
          </w:tcPr>
          <w:p w14:paraId="267F87B5" w14:textId="1D4F0ED3" w:rsidR="00B15F27" w:rsidRPr="00B15F27" w:rsidRDefault="00542A35" w:rsidP="00FF4C1B">
            <w:pPr>
              <w:spacing w:after="120" w:line="240" w:lineRule="auto"/>
              <w:rPr>
                <w:rFonts w:cs="Helvetica"/>
                <w:sz w:val="20"/>
                <w:szCs w:val="20"/>
              </w:rPr>
            </w:pPr>
            <w:r w:rsidRPr="00944986">
              <w:rPr>
                <w:rFonts w:cs="Helvetica"/>
                <w:sz w:val="20"/>
                <w:szCs w:val="20"/>
                <w:highlight w:val="red"/>
              </w:rPr>
              <w:t xml:space="preserve"> </w:t>
            </w:r>
            <w:r w:rsidRPr="00944986">
              <w:rPr>
                <w:rFonts w:cs="Helvetica"/>
                <w:strike/>
                <w:sz w:val="20"/>
                <w:szCs w:val="20"/>
                <w:highlight w:val="red"/>
              </w:rPr>
              <w:t>1</w:t>
            </w:r>
            <w:r w:rsidRPr="00944986">
              <w:rPr>
                <w:rFonts w:cs="Helvetica"/>
                <w:sz w:val="20"/>
                <w:szCs w:val="20"/>
                <w:highlight w:val="red"/>
              </w:rPr>
              <w:t xml:space="preserve"> </w:t>
            </w:r>
            <w:r w:rsidR="006F5704" w:rsidRPr="00542A35">
              <w:rPr>
                <w:rFonts w:cs="Helvetica"/>
                <w:sz w:val="20"/>
                <w:szCs w:val="20"/>
                <w:highlight w:val="yellow"/>
              </w:rPr>
              <w:t>2</w:t>
            </w:r>
          </w:p>
        </w:tc>
      </w:tr>
      <w:tr w:rsidR="00B15F27" w14:paraId="50EF0FC5" w14:textId="77777777" w:rsidTr="006F5704">
        <w:tc>
          <w:tcPr>
            <w:tcW w:w="2155" w:type="dxa"/>
            <w:tcBorders>
              <w:top w:val="single" w:sz="4" w:space="0" w:color="auto"/>
              <w:left w:val="single" w:sz="4" w:space="0" w:color="auto"/>
              <w:bottom w:val="single" w:sz="4" w:space="0" w:color="auto"/>
              <w:right w:val="single" w:sz="4" w:space="0" w:color="auto"/>
            </w:tcBorders>
          </w:tcPr>
          <w:p w14:paraId="001D9BE6" w14:textId="34560F4D" w:rsidR="00B15F27" w:rsidRPr="00B15F27" w:rsidRDefault="0020665F" w:rsidP="00FF4C1B">
            <w:pPr>
              <w:spacing w:after="120" w:line="240" w:lineRule="auto"/>
              <w:rPr>
                <w:rFonts w:cs="Helvetica"/>
                <w:sz w:val="20"/>
                <w:szCs w:val="20"/>
              </w:rPr>
            </w:pPr>
            <w:r>
              <w:rPr>
                <w:rFonts w:cs="Helvetica"/>
                <w:sz w:val="20"/>
                <w:szCs w:val="20"/>
              </w:rPr>
              <w:t>…</w:t>
            </w:r>
          </w:p>
        </w:tc>
        <w:tc>
          <w:tcPr>
            <w:tcW w:w="810" w:type="dxa"/>
            <w:tcBorders>
              <w:top w:val="single" w:sz="4" w:space="0" w:color="auto"/>
              <w:left w:val="single" w:sz="4" w:space="0" w:color="auto"/>
              <w:bottom w:val="single" w:sz="4" w:space="0" w:color="auto"/>
              <w:right w:val="single" w:sz="4" w:space="0" w:color="auto"/>
            </w:tcBorders>
          </w:tcPr>
          <w:p w14:paraId="0AF264E7" w14:textId="7D7DE0DF" w:rsidR="00B15F27" w:rsidRPr="00B15F27" w:rsidRDefault="0020665F" w:rsidP="00FF4C1B">
            <w:pPr>
              <w:spacing w:after="120" w:line="240" w:lineRule="auto"/>
              <w:rPr>
                <w:rFonts w:cs="Helvetica"/>
                <w:sz w:val="20"/>
                <w:szCs w:val="20"/>
              </w:rPr>
            </w:pPr>
            <w:r>
              <w:rPr>
                <w:rFonts w:cs="Helvetica"/>
                <w:sz w:val="20"/>
                <w:szCs w:val="20"/>
              </w:rPr>
              <w:t>…</w:t>
            </w:r>
          </w:p>
        </w:tc>
        <w:tc>
          <w:tcPr>
            <w:tcW w:w="810" w:type="dxa"/>
            <w:tcBorders>
              <w:top w:val="single" w:sz="4" w:space="0" w:color="auto"/>
              <w:left w:val="single" w:sz="4" w:space="0" w:color="auto"/>
              <w:bottom w:val="single" w:sz="4" w:space="0" w:color="auto"/>
              <w:right w:val="single" w:sz="4" w:space="0" w:color="auto"/>
            </w:tcBorders>
          </w:tcPr>
          <w:p w14:paraId="1015BB0D" w14:textId="5510ACAB" w:rsidR="00B15F27" w:rsidRPr="00B15F27" w:rsidRDefault="0020665F" w:rsidP="00FF4C1B">
            <w:pPr>
              <w:spacing w:after="120" w:line="240" w:lineRule="auto"/>
              <w:rPr>
                <w:rFonts w:cs="Helvetica"/>
                <w:sz w:val="20"/>
                <w:szCs w:val="20"/>
              </w:rPr>
            </w:pPr>
            <w:r>
              <w:rPr>
                <w:rFonts w:cs="Helvetica"/>
                <w:sz w:val="20"/>
                <w:szCs w:val="20"/>
              </w:rPr>
              <w:t>…</w:t>
            </w:r>
          </w:p>
        </w:tc>
        <w:tc>
          <w:tcPr>
            <w:tcW w:w="5580" w:type="dxa"/>
            <w:tcBorders>
              <w:top w:val="single" w:sz="4" w:space="0" w:color="auto"/>
              <w:left w:val="single" w:sz="4" w:space="0" w:color="auto"/>
              <w:bottom w:val="single" w:sz="4" w:space="0" w:color="auto"/>
              <w:right w:val="single" w:sz="4" w:space="0" w:color="auto"/>
            </w:tcBorders>
          </w:tcPr>
          <w:p w14:paraId="2CB5AE5E" w14:textId="48863E8C" w:rsidR="00B15F27" w:rsidRPr="00B15F27" w:rsidRDefault="0020665F" w:rsidP="00FF4C1B">
            <w:pPr>
              <w:spacing w:after="120" w:line="240" w:lineRule="auto"/>
              <w:rPr>
                <w:rFonts w:cs="Helvetica"/>
                <w:sz w:val="20"/>
                <w:szCs w:val="20"/>
              </w:rPr>
            </w:pPr>
            <w:r>
              <w:rPr>
                <w:rFonts w:cs="Helvetica"/>
                <w:sz w:val="20"/>
                <w:szCs w:val="20"/>
              </w:rPr>
              <w:t>…</w:t>
            </w:r>
          </w:p>
        </w:tc>
      </w:tr>
    </w:tbl>
    <w:p w14:paraId="624E45B9" w14:textId="77777777" w:rsidR="00B15F27" w:rsidRDefault="00B15F27" w:rsidP="00AA5084">
      <w:pPr>
        <w:rPr>
          <w:rFonts w:cs="Helvetica"/>
          <w:b/>
          <w:bCs/>
          <w:sz w:val="20"/>
          <w:szCs w:val="20"/>
        </w:rPr>
      </w:pPr>
    </w:p>
    <w:p w14:paraId="4CF7C31B" w14:textId="069102DC" w:rsidR="00C57C20" w:rsidRDefault="00F70AD5" w:rsidP="00AA5084">
      <w:pPr>
        <w:rPr>
          <w:rFonts w:cs="Helvetica"/>
          <w:b/>
          <w:bCs/>
          <w:sz w:val="20"/>
          <w:szCs w:val="20"/>
        </w:rPr>
      </w:pPr>
      <w:r w:rsidRPr="00F70AD5">
        <w:rPr>
          <w:rFonts w:cs="Helvetica"/>
          <w:b/>
          <w:bCs/>
          <w:sz w:val="20"/>
          <w:szCs w:val="20"/>
        </w:rPr>
        <w:t>The following table identifies the supported error injection actions.</w:t>
      </w:r>
    </w:p>
    <w:p w14:paraId="49F99023" w14:textId="4363C25F" w:rsidR="00C57C20" w:rsidRDefault="00542A35" w:rsidP="00AA5084">
      <w:pPr>
        <w:rPr>
          <w:rFonts w:cs="Helvetica"/>
          <w:b/>
          <w:bCs/>
          <w:sz w:val="20"/>
          <w:szCs w:val="20"/>
        </w:rPr>
      </w:pPr>
      <w:r w:rsidRPr="00542A35">
        <w:rPr>
          <w:rFonts w:cs="Helvetica"/>
          <w:b/>
          <w:bCs/>
          <w:sz w:val="20"/>
          <w:szCs w:val="20"/>
        </w:rPr>
        <w:t>Table 18.24: Error Injection Actions</w:t>
      </w:r>
    </w:p>
    <w:tbl>
      <w:tblPr>
        <w:tblStyle w:val="TableGrid"/>
        <w:tblW w:w="8545" w:type="dxa"/>
        <w:tblInd w:w="0" w:type="dxa"/>
        <w:tblLook w:val="04A0" w:firstRow="1" w:lastRow="0" w:firstColumn="1" w:lastColumn="0" w:noHBand="0" w:noVBand="1"/>
      </w:tblPr>
      <w:tblGrid>
        <w:gridCol w:w="766"/>
        <w:gridCol w:w="3099"/>
        <w:gridCol w:w="4680"/>
      </w:tblGrid>
      <w:tr w:rsidR="00904AC0" w:rsidRPr="00B15F27" w14:paraId="6E2B5D90" w14:textId="77777777" w:rsidTr="00750F28">
        <w:tc>
          <w:tcPr>
            <w:tcW w:w="766" w:type="dxa"/>
            <w:tcBorders>
              <w:top w:val="single" w:sz="4" w:space="0" w:color="auto"/>
              <w:left w:val="single" w:sz="4" w:space="0" w:color="auto"/>
              <w:bottom w:val="single" w:sz="4" w:space="0" w:color="auto"/>
              <w:right w:val="single" w:sz="4" w:space="0" w:color="auto"/>
            </w:tcBorders>
            <w:hideMark/>
          </w:tcPr>
          <w:p w14:paraId="141C0C41" w14:textId="3E012BD1" w:rsidR="00F70AD5" w:rsidRPr="00B15F27" w:rsidRDefault="00F70AD5" w:rsidP="00FF4C1B">
            <w:pPr>
              <w:spacing w:after="120" w:line="240" w:lineRule="auto"/>
            </w:pPr>
            <w:r>
              <w:rPr>
                <w:rFonts w:cs="Helvetica"/>
                <w:b/>
                <w:bCs/>
                <w:sz w:val="20"/>
                <w:szCs w:val="20"/>
              </w:rPr>
              <w:t>Value</w:t>
            </w:r>
          </w:p>
        </w:tc>
        <w:tc>
          <w:tcPr>
            <w:tcW w:w="3099" w:type="dxa"/>
            <w:tcBorders>
              <w:top w:val="single" w:sz="4" w:space="0" w:color="auto"/>
              <w:left w:val="single" w:sz="4" w:space="0" w:color="auto"/>
              <w:bottom w:val="single" w:sz="4" w:space="0" w:color="auto"/>
              <w:right w:val="single" w:sz="4" w:space="0" w:color="auto"/>
            </w:tcBorders>
            <w:hideMark/>
          </w:tcPr>
          <w:p w14:paraId="130ED03D" w14:textId="692CE194" w:rsidR="00F70AD5" w:rsidRPr="00B15F27" w:rsidRDefault="00F70AD5" w:rsidP="00FF4C1B">
            <w:pPr>
              <w:spacing w:after="120" w:line="240" w:lineRule="auto"/>
              <w:rPr>
                <w:rFonts w:cs="Helvetica"/>
                <w:b/>
                <w:bCs/>
                <w:sz w:val="20"/>
                <w:szCs w:val="20"/>
              </w:rPr>
            </w:pPr>
            <w:r>
              <w:rPr>
                <w:rFonts w:cs="Helvetica"/>
                <w:b/>
                <w:bCs/>
                <w:sz w:val="20"/>
                <w:szCs w:val="20"/>
              </w:rPr>
              <w:t>Name</w:t>
            </w:r>
          </w:p>
        </w:tc>
        <w:tc>
          <w:tcPr>
            <w:tcW w:w="4680" w:type="dxa"/>
            <w:tcBorders>
              <w:top w:val="single" w:sz="4" w:space="0" w:color="auto"/>
              <w:left w:val="single" w:sz="4" w:space="0" w:color="auto"/>
              <w:bottom w:val="single" w:sz="4" w:space="0" w:color="auto"/>
              <w:right w:val="single" w:sz="4" w:space="0" w:color="auto"/>
            </w:tcBorders>
            <w:hideMark/>
          </w:tcPr>
          <w:p w14:paraId="4893EE57" w14:textId="77777777" w:rsidR="00F70AD5" w:rsidRPr="00B15F27" w:rsidRDefault="00F70AD5" w:rsidP="00FF4C1B">
            <w:pPr>
              <w:spacing w:after="120" w:line="240" w:lineRule="auto"/>
              <w:rPr>
                <w:rFonts w:cs="Helvetica"/>
                <w:b/>
                <w:bCs/>
                <w:sz w:val="20"/>
                <w:szCs w:val="20"/>
              </w:rPr>
            </w:pPr>
            <w:r w:rsidRPr="00B15F27">
              <w:rPr>
                <w:rFonts w:cs="Helvetica"/>
                <w:b/>
                <w:bCs/>
                <w:sz w:val="20"/>
                <w:szCs w:val="20"/>
              </w:rPr>
              <w:t>Description</w:t>
            </w:r>
          </w:p>
        </w:tc>
      </w:tr>
      <w:tr w:rsidR="00904AC0" w:rsidRPr="00B15F27" w14:paraId="7FEE2B99" w14:textId="77777777" w:rsidTr="00750F28">
        <w:tc>
          <w:tcPr>
            <w:tcW w:w="766" w:type="dxa"/>
            <w:tcBorders>
              <w:top w:val="single" w:sz="4" w:space="0" w:color="auto"/>
              <w:left w:val="single" w:sz="4" w:space="0" w:color="auto"/>
              <w:bottom w:val="single" w:sz="4" w:space="0" w:color="auto"/>
              <w:right w:val="single" w:sz="4" w:space="0" w:color="auto"/>
            </w:tcBorders>
            <w:hideMark/>
          </w:tcPr>
          <w:p w14:paraId="10B154FA" w14:textId="0C358A7C" w:rsidR="00F70AD5" w:rsidRPr="00F70AD5" w:rsidRDefault="00F70AD5" w:rsidP="00FF4C1B">
            <w:pPr>
              <w:spacing w:after="120" w:line="240" w:lineRule="auto"/>
              <w:rPr>
                <w:rFonts w:cs="Helvetica"/>
                <w:sz w:val="20"/>
                <w:szCs w:val="20"/>
              </w:rPr>
            </w:pPr>
            <w:r w:rsidRPr="00F70AD5">
              <w:rPr>
                <w:rFonts w:cs="Helvetica"/>
                <w:sz w:val="20"/>
                <w:szCs w:val="20"/>
              </w:rPr>
              <w:t>0x0</w:t>
            </w:r>
          </w:p>
        </w:tc>
        <w:tc>
          <w:tcPr>
            <w:tcW w:w="3099" w:type="dxa"/>
            <w:tcBorders>
              <w:top w:val="single" w:sz="4" w:space="0" w:color="auto"/>
              <w:left w:val="single" w:sz="4" w:space="0" w:color="auto"/>
              <w:bottom w:val="single" w:sz="4" w:space="0" w:color="auto"/>
              <w:right w:val="single" w:sz="4" w:space="0" w:color="auto"/>
            </w:tcBorders>
          </w:tcPr>
          <w:p w14:paraId="7E15B171" w14:textId="6848F692" w:rsidR="00F70AD5" w:rsidRPr="00B15F27" w:rsidRDefault="00F70AD5" w:rsidP="00FF4C1B">
            <w:pPr>
              <w:spacing w:after="120" w:line="240" w:lineRule="auto"/>
              <w:rPr>
                <w:rFonts w:cs="Helvetica"/>
                <w:sz w:val="20"/>
                <w:szCs w:val="20"/>
              </w:rPr>
            </w:pPr>
            <w:r w:rsidRPr="00F70AD5">
              <w:rPr>
                <w:rFonts w:cs="Helvetica"/>
                <w:sz w:val="20"/>
                <w:szCs w:val="20"/>
              </w:rPr>
              <w:t>BEGIN_INJECTION_OPERATION</w:t>
            </w:r>
          </w:p>
        </w:tc>
        <w:tc>
          <w:tcPr>
            <w:tcW w:w="4680" w:type="dxa"/>
            <w:tcBorders>
              <w:top w:val="single" w:sz="4" w:space="0" w:color="auto"/>
              <w:left w:val="single" w:sz="4" w:space="0" w:color="auto"/>
              <w:bottom w:val="single" w:sz="4" w:space="0" w:color="auto"/>
              <w:right w:val="single" w:sz="4" w:space="0" w:color="auto"/>
            </w:tcBorders>
          </w:tcPr>
          <w:p w14:paraId="0646C800" w14:textId="77777777" w:rsidR="00E036C6" w:rsidRPr="00E036C6" w:rsidRDefault="00E036C6" w:rsidP="00E036C6">
            <w:pPr>
              <w:spacing w:after="120" w:line="240" w:lineRule="auto"/>
              <w:rPr>
                <w:rFonts w:cs="Helvetica"/>
                <w:sz w:val="20"/>
                <w:szCs w:val="20"/>
              </w:rPr>
            </w:pPr>
            <w:r w:rsidRPr="00E036C6">
              <w:rPr>
                <w:rFonts w:cs="Helvetica"/>
                <w:sz w:val="20"/>
                <w:szCs w:val="20"/>
              </w:rPr>
              <w:t>Indicates to the platform that an error injection is beginning.</w:t>
            </w:r>
          </w:p>
          <w:p w14:paraId="74C9E1F3" w14:textId="64736D4F" w:rsidR="00F70AD5" w:rsidRPr="00B15F27" w:rsidRDefault="00E036C6" w:rsidP="00E036C6">
            <w:pPr>
              <w:spacing w:after="120" w:line="240" w:lineRule="auto"/>
              <w:rPr>
                <w:rFonts w:cs="Helvetica"/>
                <w:sz w:val="20"/>
                <w:szCs w:val="20"/>
              </w:rPr>
            </w:pPr>
            <w:r w:rsidRPr="00E036C6">
              <w:rPr>
                <w:rFonts w:cs="Helvetica"/>
                <w:sz w:val="20"/>
                <w:szCs w:val="20"/>
              </w:rPr>
              <w:t>This allows the platform to set its operational context.</w:t>
            </w:r>
          </w:p>
        </w:tc>
      </w:tr>
      <w:tr w:rsidR="00562AB7" w:rsidRPr="00B15F27" w14:paraId="37F7931F" w14:textId="77777777" w:rsidTr="00750F28">
        <w:tc>
          <w:tcPr>
            <w:tcW w:w="766" w:type="dxa"/>
            <w:tcBorders>
              <w:top w:val="single" w:sz="4" w:space="0" w:color="auto"/>
              <w:left w:val="single" w:sz="4" w:space="0" w:color="auto"/>
              <w:bottom w:val="single" w:sz="4" w:space="0" w:color="auto"/>
              <w:right w:val="single" w:sz="4" w:space="0" w:color="auto"/>
            </w:tcBorders>
          </w:tcPr>
          <w:p w14:paraId="4CA3F0FA" w14:textId="275F1B25" w:rsidR="00562AB7" w:rsidRDefault="00562AB7" w:rsidP="00FF4C1B">
            <w:pPr>
              <w:spacing w:after="120" w:line="240" w:lineRule="auto"/>
              <w:rPr>
                <w:rFonts w:cs="Helvetica"/>
                <w:sz w:val="20"/>
                <w:szCs w:val="20"/>
              </w:rPr>
            </w:pPr>
          </w:p>
        </w:tc>
        <w:tc>
          <w:tcPr>
            <w:tcW w:w="3099" w:type="dxa"/>
            <w:tcBorders>
              <w:top w:val="single" w:sz="4" w:space="0" w:color="auto"/>
              <w:left w:val="single" w:sz="4" w:space="0" w:color="auto"/>
              <w:bottom w:val="single" w:sz="4" w:space="0" w:color="auto"/>
              <w:right w:val="single" w:sz="4" w:space="0" w:color="auto"/>
            </w:tcBorders>
          </w:tcPr>
          <w:p w14:paraId="48607293" w14:textId="1311A7CD" w:rsidR="00562AB7" w:rsidRDefault="00562AB7" w:rsidP="00FF4C1B">
            <w:pPr>
              <w:spacing w:after="120" w:line="240" w:lineRule="auto"/>
              <w:rPr>
                <w:rFonts w:cs="Helvetica"/>
                <w:sz w:val="20"/>
                <w:szCs w:val="20"/>
              </w:rPr>
            </w:pPr>
          </w:p>
        </w:tc>
        <w:tc>
          <w:tcPr>
            <w:tcW w:w="4680" w:type="dxa"/>
            <w:tcBorders>
              <w:top w:val="single" w:sz="4" w:space="0" w:color="auto"/>
              <w:left w:val="single" w:sz="4" w:space="0" w:color="auto"/>
              <w:bottom w:val="single" w:sz="4" w:space="0" w:color="auto"/>
              <w:right w:val="single" w:sz="4" w:space="0" w:color="auto"/>
            </w:tcBorders>
          </w:tcPr>
          <w:p w14:paraId="37183D61" w14:textId="1740FAD6" w:rsidR="002953DC" w:rsidRDefault="002953DC" w:rsidP="002953DC">
            <w:pPr>
              <w:spacing w:after="120" w:line="240" w:lineRule="auto"/>
              <w:rPr>
                <w:rFonts w:cs="Helvetica"/>
                <w:sz w:val="20"/>
                <w:szCs w:val="20"/>
              </w:rPr>
            </w:pPr>
          </w:p>
        </w:tc>
      </w:tr>
      <w:tr w:rsidR="00904AC0" w:rsidRPr="00B15F27" w14:paraId="4F3B9E90" w14:textId="77777777" w:rsidTr="00750F28">
        <w:tc>
          <w:tcPr>
            <w:tcW w:w="766" w:type="dxa"/>
            <w:tcBorders>
              <w:top w:val="single" w:sz="4" w:space="0" w:color="auto"/>
              <w:left w:val="single" w:sz="4" w:space="0" w:color="auto"/>
              <w:bottom w:val="single" w:sz="4" w:space="0" w:color="auto"/>
              <w:right w:val="single" w:sz="4" w:space="0" w:color="auto"/>
            </w:tcBorders>
            <w:hideMark/>
          </w:tcPr>
          <w:p w14:paraId="6F0B8464" w14:textId="502E5E52" w:rsidR="00F70AD5" w:rsidRPr="00B15F27" w:rsidRDefault="00750F28" w:rsidP="00FF4C1B">
            <w:pPr>
              <w:spacing w:after="120" w:line="240" w:lineRule="auto"/>
              <w:rPr>
                <w:rFonts w:cs="Helvetica"/>
                <w:sz w:val="20"/>
                <w:szCs w:val="20"/>
              </w:rPr>
            </w:pPr>
            <w:r>
              <w:rPr>
                <w:rFonts w:cs="Helvetica"/>
                <w:sz w:val="20"/>
                <w:szCs w:val="20"/>
              </w:rPr>
              <w:t>…</w:t>
            </w:r>
          </w:p>
        </w:tc>
        <w:tc>
          <w:tcPr>
            <w:tcW w:w="3099" w:type="dxa"/>
            <w:tcBorders>
              <w:top w:val="single" w:sz="4" w:space="0" w:color="auto"/>
              <w:left w:val="single" w:sz="4" w:space="0" w:color="auto"/>
              <w:bottom w:val="single" w:sz="4" w:space="0" w:color="auto"/>
              <w:right w:val="single" w:sz="4" w:space="0" w:color="auto"/>
            </w:tcBorders>
            <w:hideMark/>
          </w:tcPr>
          <w:p w14:paraId="27E2DB41" w14:textId="09D95FD0" w:rsidR="00F70AD5" w:rsidRPr="00B15F27" w:rsidRDefault="00DD09DC" w:rsidP="00FF4C1B">
            <w:pPr>
              <w:spacing w:after="120" w:line="240" w:lineRule="auto"/>
              <w:rPr>
                <w:rFonts w:cs="Helvetica"/>
                <w:sz w:val="20"/>
                <w:szCs w:val="20"/>
              </w:rPr>
            </w:pPr>
            <w:r>
              <w:rPr>
                <w:rFonts w:cs="Helvetica"/>
                <w:sz w:val="20"/>
                <w:szCs w:val="20"/>
              </w:rPr>
              <w:t>…</w:t>
            </w:r>
          </w:p>
        </w:tc>
        <w:tc>
          <w:tcPr>
            <w:tcW w:w="4680" w:type="dxa"/>
            <w:tcBorders>
              <w:top w:val="single" w:sz="4" w:space="0" w:color="auto"/>
              <w:left w:val="single" w:sz="4" w:space="0" w:color="auto"/>
              <w:bottom w:val="single" w:sz="4" w:space="0" w:color="auto"/>
              <w:right w:val="single" w:sz="4" w:space="0" w:color="auto"/>
            </w:tcBorders>
            <w:hideMark/>
          </w:tcPr>
          <w:p w14:paraId="79F53693" w14:textId="48B1BF52" w:rsidR="00F70AD5" w:rsidRPr="00B15F27" w:rsidRDefault="003F0C72" w:rsidP="00FF4C1B">
            <w:pPr>
              <w:spacing w:after="120" w:line="240" w:lineRule="auto"/>
              <w:rPr>
                <w:rFonts w:cs="Helvetica"/>
                <w:sz w:val="20"/>
                <w:szCs w:val="20"/>
              </w:rPr>
            </w:pPr>
            <w:r>
              <w:rPr>
                <w:rFonts w:cs="Helvetica"/>
                <w:sz w:val="20"/>
                <w:szCs w:val="20"/>
              </w:rPr>
              <w:t>…</w:t>
            </w:r>
          </w:p>
        </w:tc>
      </w:tr>
      <w:tr w:rsidR="00562AB7" w:rsidRPr="00E6470F" w14:paraId="15EA019E" w14:textId="77777777" w:rsidTr="00750F28">
        <w:tc>
          <w:tcPr>
            <w:tcW w:w="766" w:type="dxa"/>
            <w:tcBorders>
              <w:top w:val="single" w:sz="4" w:space="0" w:color="auto"/>
              <w:left w:val="single" w:sz="4" w:space="0" w:color="auto"/>
              <w:bottom w:val="single" w:sz="4" w:space="0" w:color="auto"/>
              <w:right w:val="single" w:sz="4" w:space="0" w:color="auto"/>
            </w:tcBorders>
          </w:tcPr>
          <w:p w14:paraId="6979E1C7" w14:textId="77777777" w:rsidR="00562AB7" w:rsidRPr="00E6470F" w:rsidRDefault="00562AB7" w:rsidP="00FF4C1B">
            <w:pPr>
              <w:spacing w:after="120" w:line="240" w:lineRule="auto"/>
              <w:rPr>
                <w:highlight w:val="green"/>
              </w:rPr>
            </w:pPr>
          </w:p>
        </w:tc>
        <w:tc>
          <w:tcPr>
            <w:tcW w:w="3099" w:type="dxa"/>
            <w:tcBorders>
              <w:top w:val="single" w:sz="4" w:space="0" w:color="auto"/>
              <w:left w:val="single" w:sz="4" w:space="0" w:color="auto"/>
              <w:bottom w:val="single" w:sz="4" w:space="0" w:color="auto"/>
              <w:right w:val="single" w:sz="4" w:space="0" w:color="auto"/>
            </w:tcBorders>
          </w:tcPr>
          <w:p w14:paraId="03D78276" w14:textId="77777777" w:rsidR="00562AB7" w:rsidRPr="00E6470F" w:rsidRDefault="00562AB7" w:rsidP="00FF4C1B">
            <w:pPr>
              <w:spacing w:after="120" w:line="240" w:lineRule="auto"/>
              <w:rPr>
                <w:rFonts w:cs="Helvetica"/>
                <w:sz w:val="20"/>
                <w:szCs w:val="20"/>
                <w:highlight w:val="green"/>
              </w:rPr>
            </w:pPr>
          </w:p>
        </w:tc>
        <w:tc>
          <w:tcPr>
            <w:tcW w:w="4680" w:type="dxa"/>
            <w:tcBorders>
              <w:top w:val="single" w:sz="4" w:space="0" w:color="auto"/>
              <w:left w:val="single" w:sz="4" w:space="0" w:color="auto"/>
              <w:bottom w:val="single" w:sz="4" w:space="0" w:color="auto"/>
              <w:right w:val="single" w:sz="4" w:space="0" w:color="auto"/>
            </w:tcBorders>
          </w:tcPr>
          <w:p w14:paraId="7DB4A34F" w14:textId="77777777" w:rsidR="00562AB7" w:rsidRDefault="00562AB7" w:rsidP="007F3A17">
            <w:pPr>
              <w:spacing w:after="120" w:line="240" w:lineRule="auto"/>
              <w:rPr>
                <w:rFonts w:cs="Helvetica"/>
                <w:sz w:val="20"/>
                <w:szCs w:val="20"/>
              </w:rPr>
            </w:pPr>
          </w:p>
        </w:tc>
      </w:tr>
      <w:tr w:rsidR="00904AC0" w:rsidRPr="00E6470F" w14:paraId="03889897" w14:textId="77777777" w:rsidTr="00750F28">
        <w:tc>
          <w:tcPr>
            <w:tcW w:w="766" w:type="dxa"/>
            <w:tcBorders>
              <w:top w:val="single" w:sz="4" w:space="0" w:color="auto"/>
              <w:left w:val="single" w:sz="4" w:space="0" w:color="auto"/>
              <w:bottom w:val="single" w:sz="4" w:space="0" w:color="auto"/>
              <w:right w:val="single" w:sz="4" w:space="0" w:color="auto"/>
            </w:tcBorders>
            <w:hideMark/>
          </w:tcPr>
          <w:p w14:paraId="3D3EC936" w14:textId="5D4F95C0" w:rsidR="00F70AD5" w:rsidRPr="00E6470F" w:rsidRDefault="00DD09DC" w:rsidP="00FF4C1B">
            <w:pPr>
              <w:spacing w:after="120" w:line="240" w:lineRule="auto"/>
              <w:rPr>
                <w:highlight w:val="green"/>
              </w:rPr>
            </w:pPr>
            <w:r w:rsidRPr="00E6470F">
              <w:rPr>
                <w:highlight w:val="green"/>
              </w:rPr>
              <w:t>0x10</w:t>
            </w:r>
          </w:p>
        </w:tc>
        <w:tc>
          <w:tcPr>
            <w:tcW w:w="3099" w:type="dxa"/>
            <w:tcBorders>
              <w:top w:val="single" w:sz="4" w:space="0" w:color="auto"/>
              <w:left w:val="single" w:sz="4" w:space="0" w:color="auto"/>
              <w:bottom w:val="single" w:sz="4" w:space="0" w:color="auto"/>
              <w:right w:val="single" w:sz="4" w:space="0" w:color="auto"/>
            </w:tcBorders>
            <w:hideMark/>
          </w:tcPr>
          <w:p w14:paraId="2CBA00B9" w14:textId="4D8985BD" w:rsidR="00F70AD5" w:rsidRPr="00E6470F" w:rsidRDefault="006D720C" w:rsidP="00FF4C1B">
            <w:pPr>
              <w:spacing w:after="120" w:line="240" w:lineRule="auto"/>
              <w:rPr>
                <w:rFonts w:cs="Helvetica"/>
                <w:sz w:val="20"/>
                <w:szCs w:val="20"/>
                <w:highlight w:val="green"/>
              </w:rPr>
            </w:pPr>
            <w:r w:rsidRPr="00E6470F">
              <w:rPr>
                <w:rFonts w:cs="Helvetica"/>
                <w:sz w:val="20"/>
                <w:szCs w:val="20"/>
                <w:highlight w:val="green"/>
              </w:rPr>
              <w:t>EINJV2_</w:t>
            </w:r>
            <w:r w:rsidR="00DD09DC" w:rsidRPr="00E6470F">
              <w:rPr>
                <w:rFonts w:cs="Helvetica"/>
                <w:sz w:val="20"/>
                <w:szCs w:val="20"/>
                <w:highlight w:val="green"/>
              </w:rPr>
              <w:t>SET_ERROR_TYPE</w:t>
            </w:r>
          </w:p>
        </w:tc>
        <w:tc>
          <w:tcPr>
            <w:tcW w:w="4680" w:type="dxa"/>
            <w:tcBorders>
              <w:top w:val="single" w:sz="4" w:space="0" w:color="auto"/>
              <w:left w:val="single" w:sz="4" w:space="0" w:color="auto"/>
              <w:bottom w:val="single" w:sz="4" w:space="0" w:color="auto"/>
              <w:right w:val="single" w:sz="4" w:space="0" w:color="auto"/>
            </w:tcBorders>
            <w:hideMark/>
          </w:tcPr>
          <w:p w14:paraId="5D29F6ED" w14:textId="2A43ABD9" w:rsidR="007F3A17" w:rsidRPr="00E53160" w:rsidRDefault="003F05D3" w:rsidP="007F3A17">
            <w:pPr>
              <w:spacing w:after="120" w:line="240" w:lineRule="auto"/>
              <w:rPr>
                <w:rFonts w:cs="Helvetica"/>
                <w:sz w:val="20"/>
                <w:szCs w:val="20"/>
                <w:highlight w:val="green"/>
              </w:rPr>
            </w:pPr>
            <w:r w:rsidRPr="00E53160">
              <w:rPr>
                <w:rFonts w:cs="Helvetica"/>
                <w:sz w:val="20"/>
                <w:szCs w:val="20"/>
                <w:highlight w:val="green"/>
              </w:rPr>
              <w:t xml:space="preserve">New Error Injection action introduced in EINJv2 for the purpose of injecting an EINJv2 error type, with address, </w:t>
            </w:r>
            <w:r w:rsidR="007E1AF8" w:rsidRPr="00E53160">
              <w:rPr>
                <w:rFonts w:cs="Helvetica"/>
                <w:sz w:val="20"/>
                <w:szCs w:val="20"/>
                <w:highlight w:val="green"/>
              </w:rPr>
              <w:t>severity,</w:t>
            </w:r>
            <w:r w:rsidRPr="00E53160">
              <w:rPr>
                <w:rFonts w:cs="Helvetica"/>
                <w:sz w:val="20"/>
                <w:szCs w:val="20"/>
                <w:highlight w:val="green"/>
              </w:rPr>
              <w:t xml:space="preserve"> and detailed syndrome</w:t>
            </w:r>
            <w:r w:rsidR="007F3A17" w:rsidRPr="00E53160">
              <w:rPr>
                <w:rFonts w:cs="Helvetica"/>
                <w:sz w:val="20"/>
                <w:szCs w:val="20"/>
                <w:highlight w:val="green"/>
              </w:rPr>
              <w:t>. Only one</w:t>
            </w:r>
            <w:r w:rsidRPr="00E53160">
              <w:rPr>
                <w:rFonts w:cs="Helvetica"/>
                <w:sz w:val="20"/>
                <w:szCs w:val="20"/>
                <w:highlight w:val="green"/>
              </w:rPr>
              <w:t xml:space="preserve"> </w:t>
            </w:r>
            <w:r w:rsidR="007F3A17" w:rsidRPr="00E53160">
              <w:rPr>
                <w:rFonts w:cs="Helvetica"/>
                <w:sz w:val="20"/>
                <w:szCs w:val="20"/>
                <w:highlight w:val="green"/>
              </w:rPr>
              <w:t xml:space="preserve">Error type can be injected at any given time. </w:t>
            </w:r>
            <w:r w:rsidRPr="00E53160">
              <w:rPr>
                <w:rFonts w:cs="Helvetica"/>
                <w:sz w:val="20"/>
                <w:szCs w:val="20"/>
                <w:highlight w:val="green"/>
              </w:rPr>
              <w:t xml:space="preserve"> F</w:t>
            </w:r>
            <w:r w:rsidR="007F3A17" w:rsidRPr="00E53160">
              <w:rPr>
                <w:rFonts w:cs="Helvetica"/>
                <w:sz w:val="20"/>
                <w:szCs w:val="20"/>
                <w:highlight w:val="green"/>
              </w:rPr>
              <w:t>or multiple injections at the same time, then the platform will</w:t>
            </w:r>
            <w:r w:rsidRPr="00E53160">
              <w:rPr>
                <w:rFonts w:cs="Helvetica"/>
                <w:sz w:val="20"/>
                <w:szCs w:val="20"/>
                <w:highlight w:val="green"/>
              </w:rPr>
              <w:t xml:space="preserve"> </w:t>
            </w:r>
            <w:r w:rsidR="007F3A17" w:rsidRPr="00E53160">
              <w:rPr>
                <w:rFonts w:cs="Helvetica"/>
                <w:sz w:val="20"/>
                <w:szCs w:val="20"/>
                <w:highlight w:val="green"/>
              </w:rPr>
              <w:t>return an error condition.</w:t>
            </w:r>
          </w:p>
          <w:p w14:paraId="2DF2D51D" w14:textId="77777777" w:rsidR="007F3A17" w:rsidRPr="00E53160" w:rsidRDefault="007F3A17" w:rsidP="007F3A17">
            <w:pPr>
              <w:spacing w:after="120" w:line="240" w:lineRule="auto"/>
              <w:rPr>
                <w:rFonts w:cs="Helvetica"/>
                <w:sz w:val="20"/>
                <w:szCs w:val="20"/>
                <w:highlight w:val="green"/>
              </w:rPr>
            </w:pPr>
            <w:r w:rsidRPr="00E53160">
              <w:rPr>
                <w:rFonts w:cs="Helvetica"/>
                <w:sz w:val="20"/>
                <w:szCs w:val="20"/>
                <w:highlight w:val="green"/>
              </w:rPr>
              <w:t xml:space="preserve">The </w:t>
            </w:r>
            <w:proofErr w:type="spellStart"/>
            <w:r w:rsidRPr="00E53160">
              <w:rPr>
                <w:rFonts w:cs="Helvetica"/>
                <w:sz w:val="20"/>
                <w:szCs w:val="20"/>
                <w:highlight w:val="green"/>
              </w:rPr>
              <w:t>RegisterRegion</w:t>
            </w:r>
            <w:proofErr w:type="spellEnd"/>
            <w:r w:rsidRPr="00E53160">
              <w:rPr>
                <w:rFonts w:cs="Helvetica"/>
                <w:sz w:val="20"/>
                <w:szCs w:val="20"/>
                <w:highlight w:val="green"/>
              </w:rPr>
              <w:t xml:space="preserve"> field (See Table 18.25) in</w:t>
            </w:r>
          </w:p>
          <w:p w14:paraId="0C0A6985" w14:textId="78397E98" w:rsidR="00E53160" w:rsidRPr="00E53160" w:rsidRDefault="00E31EF0" w:rsidP="00E53160">
            <w:pPr>
              <w:spacing w:after="120" w:line="240" w:lineRule="auto"/>
              <w:rPr>
                <w:rFonts w:cs="Helvetica"/>
                <w:sz w:val="20"/>
                <w:szCs w:val="20"/>
                <w:highlight w:val="green"/>
              </w:rPr>
            </w:pPr>
            <w:r w:rsidRPr="00E53160">
              <w:rPr>
                <w:rFonts w:cs="Helvetica"/>
                <w:sz w:val="20"/>
                <w:szCs w:val="20"/>
                <w:highlight w:val="green"/>
              </w:rPr>
              <w:t>EINJV2_</w:t>
            </w:r>
            <w:r w:rsidR="007F3A17" w:rsidRPr="00E53160">
              <w:rPr>
                <w:rFonts w:cs="Helvetica"/>
                <w:sz w:val="20"/>
                <w:szCs w:val="20"/>
                <w:highlight w:val="green"/>
              </w:rPr>
              <w:t>SET_ERROR_TYPE points to a data</w:t>
            </w:r>
            <w:r w:rsidRPr="00E53160">
              <w:rPr>
                <w:rFonts w:cs="Helvetica"/>
                <w:sz w:val="20"/>
                <w:szCs w:val="20"/>
                <w:highlight w:val="green"/>
              </w:rPr>
              <w:t xml:space="preserve"> </w:t>
            </w:r>
            <w:r w:rsidR="007F3A17" w:rsidRPr="00E53160">
              <w:rPr>
                <w:rFonts w:cs="Helvetica"/>
                <w:sz w:val="20"/>
                <w:szCs w:val="20"/>
                <w:highlight w:val="green"/>
              </w:rPr>
              <w:t>structure whose format is defined in Table 18.</w:t>
            </w:r>
            <w:r w:rsidR="007F3A17" w:rsidRPr="00F348EC">
              <w:rPr>
                <w:rFonts w:cs="Helvetica"/>
                <w:sz w:val="20"/>
                <w:szCs w:val="20"/>
                <w:highlight w:val="cyan"/>
              </w:rPr>
              <w:t>3</w:t>
            </w:r>
            <w:r w:rsidRPr="00F348EC">
              <w:rPr>
                <w:rFonts w:cs="Helvetica"/>
                <w:sz w:val="20"/>
                <w:szCs w:val="20"/>
                <w:highlight w:val="cyan"/>
              </w:rPr>
              <w:t>3</w:t>
            </w:r>
            <w:r w:rsidR="007F3A17" w:rsidRPr="00E53160">
              <w:rPr>
                <w:rFonts w:cs="Helvetica"/>
                <w:sz w:val="20"/>
                <w:szCs w:val="20"/>
                <w:highlight w:val="green"/>
              </w:rPr>
              <w:t>.</w:t>
            </w:r>
          </w:p>
          <w:p w14:paraId="60A05FD0" w14:textId="32A3E47A" w:rsidR="00F70AD5" w:rsidRPr="00E6470F" w:rsidRDefault="007F3A17" w:rsidP="00E53160">
            <w:pPr>
              <w:spacing w:after="120" w:line="240" w:lineRule="auto"/>
              <w:rPr>
                <w:rFonts w:cs="Helvetica"/>
                <w:sz w:val="20"/>
                <w:szCs w:val="20"/>
                <w:highlight w:val="green"/>
              </w:rPr>
            </w:pPr>
            <w:r w:rsidRPr="00E53160">
              <w:rPr>
                <w:rFonts w:cs="Helvetica"/>
                <w:sz w:val="20"/>
                <w:szCs w:val="20"/>
                <w:highlight w:val="green"/>
              </w:rPr>
              <w:t>See Table 18.</w:t>
            </w:r>
            <w:r w:rsidR="00E53160" w:rsidRPr="00F348EC">
              <w:rPr>
                <w:rFonts w:cs="Helvetica"/>
                <w:sz w:val="20"/>
                <w:szCs w:val="20"/>
                <w:highlight w:val="cyan"/>
              </w:rPr>
              <w:t>32</w:t>
            </w:r>
            <w:r w:rsidRPr="00E53160">
              <w:rPr>
                <w:rFonts w:cs="Helvetica"/>
                <w:sz w:val="20"/>
                <w:szCs w:val="20"/>
                <w:highlight w:val="green"/>
              </w:rPr>
              <w:t xml:space="preserve">, </w:t>
            </w:r>
            <w:r w:rsidR="00E53160" w:rsidRPr="00E53160">
              <w:rPr>
                <w:rFonts w:cs="Helvetica"/>
                <w:sz w:val="20"/>
                <w:szCs w:val="20"/>
                <w:highlight w:val="green"/>
              </w:rPr>
              <w:t xml:space="preserve">for the EINJv2 </w:t>
            </w:r>
            <w:r w:rsidRPr="00E53160">
              <w:rPr>
                <w:rFonts w:cs="Helvetica"/>
                <w:sz w:val="20"/>
                <w:szCs w:val="20"/>
                <w:highlight w:val="green"/>
              </w:rPr>
              <w:t>error type definition.</w:t>
            </w:r>
          </w:p>
        </w:tc>
      </w:tr>
      <w:tr w:rsidR="0055735D" w:rsidRPr="00E6470F" w14:paraId="54FE459C" w14:textId="77777777" w:rsidTr="00750F28">
        <w:tc>
          <w:tcPr>
            <w:tcW w:w="766" w:type="dxa"/>
            <w:tcBorders>
              <w:top w:val="single" w:sz="4" w:space="0" w:color="auto"/>
              <w:left w:val="single" w:sz="4" w:space="0" w:color="auto"/>
              <w:bottom w:val="single" w:sz="4" w:space="0" w:color="auto"/>
              <w:right w:val="single" w:sz="4" w:space="0" w:color="auto"/>
            </w:tcBorders>
          </w:tcPr>
          <w:p w14:paraId="697F3B2D" w14:textId="3590A377" w:rsidR="0055735D" w:rsidRPr="00E6470F" w:rsidRDefault="0055735D" w:rsidP="00FF4C1B">
            <w:pPr>
              <w:spacing w:after="120" w:line="240" w:lineRule="auto"/>
              <w:rPr>
                <w:highlight w:val="green"/>
              </w:rPr>
            </w:pPr>
            <w:r>
              <w:rPr>
                <w:highlight w:val="green"/>
              </w:rPr>
              <w:t>0x1</w:t>
            </w:r>
            <w:r w:rsidR="00F03AD5">
              <w:rPr>
                <w:highlight w:val="green"/>
              </w:rPr>
              <w:t>1</w:t>
            </w:r>
          </w:p>
        </w:tc>
        <w:tc>
          <w:tcPr>
            <w:tcW w:w="3099" w:type="dxa"/>
            <w:tcBorders>
              <w:top w:val="single" w:sz="4" w:space="0" w:color="auto"/>
              <w:left w:val="single" w:sz="4" w:space="0" w:color="auto"/>
              <w:bottom w:val="single" w:sz="4" w:space="0" w:color="auto"/>
              <w:right w:val="single" w:sz="4" w:space="0" w:color="auto"/>
            </w:tcBorders>
          </w:tcPr>
          <w:p w14:paraId="510E0E01" w14:textId="332C9153" w:rsidR="0055735D" w:rsidRPr="00E6470F" w:rsidRDefault="0055735D" w:rsidP="00FF4C1B">
            <w:pPr>
              <w:spacing w:after="120" w:line="240" w:lineRule="auto"/>
              <w:rPr>
                <w:rFonts w:cs="Helvetica"/>
                <w:sz w:val="20"/>
                <w:szCs w:val="20"/>
                <w:highlight w:val="green"/>
              </w:rPr>
            </w:pPr>
            <w:r>
              <w:rPr>
                <w:rFonts w:cs="Helvetica"/>
                <w:sz w:val="20"/>
                <w:szCs w:val="20"/>
                <w:highlight w:val="green"/>
              </w:rPr>
              <w:t>EINJV2_GET_ERROR_TYPE</w:t>
            </w:r>
          </w:p>
        </w:tc>
        <w:tc>
          <w:tcPr>
            <w:tcW w:w="4680" w:type="dxa"/>
            <w:tcBorders>
              <w:top w:val="single" w:sz="4" w:space="0" w:color="auto"/>
              <w:left w:val="single" w:sz="4" w:space="0" w:color="auto"/>
              <w:bottom w:val="single" w:sz="4" w:space="0" w:color="auto"/>
              <w:right w:val="single" w:sz="4" w:space="0" w:color="auto"/>
            </w:tcBorders>
          </w:tcPr>
          <w:p w14:paraId="5847DABB" w14:textId="1DCDADC8" w:rsidR="00076FBD" w:rsidRDefault="00076FBD" w:rsidP="00FF4C1B">
            <w:pPr>
              <w:spacing w:after="120" w:line="240" w:lineRule="auto"/>
              <w:rPr>
                <w:rFonts w:cs="Helvetica"/>
                <w:sz w:val="20"/>
                <w:szCs w:val="20"/>
              </w:rPr>
            </w:pPr>
            <w:r w:rsidRPr="00DD648E">
              <w:rPr>
                <w:rFonts w:cs="Helvetica"/>
                <w:sz w:val="20"/>
                <w:szCs w:val="20"/>
                <w:highlight w:val="green"/>
              </w:rPr>
              <w:t>Returns the extended error injection capabilities (EINJv2 features) of the platform.</w:t>
            </w:r>
          </w:p>
          <w:p w14:paraId="33C1C494" w14:textId="48D61747" w:rsidR="0055735D" w:rsidRDefault="00D7388D" w:rsidP="00FF4C1B">
            <w:pPr>
              <w:spacing w:after="120" w:line="240" w:lineRule="auto"/>
              <w:rPr>
                <w:rFonts w:cs="Helvetica"/>
                <w:sz w:val="20"/>
                <w:szCs w:val="20"/>
                <w:highlight w:val="green"/>
              </w:rPr>
            </w:pPr>
            <w:r>
              <w:rPr>
                <w:rFonts w:cs="Helvetica"/>
                <w:sz w:val="20"/>
                <w:szCs w:val="20"/>
                <w:highlight w:val="green"/>
              </w:rPr>
              <w:t>Bit 0 – EINJv2 Processor Error Type supported</w:t>
            </w:r>
          </w:p>
          <w:p w14:paraId="50BBF50C" w14:textId="77777777" w:rsidR="00D7388D" w:rsidRDefault="00D7388D" w:rsidP="00FF4C1B">
            <w:pPr>
              <w:spacing w:after="120" w:line="240" w:lineRule="auto"/>
              <w:rPr>
                <w:rFonts w:cs="Helvetica"/>
                <w:sz w:val="20"/>
                <w:szCs w:val="20"/>
                <w:highlight w:val="green"/>
              </w:rPr>
            </w:pPr>
            <w:r>
              <w:rPr>
                <w:rFonts w:cs="Helvetica"/>
                <w:sz w:val="20"/>
                <w:szCs w:val="20"/>
                <w:highlight w:val="green"/>
              </w:rPr>
              <w:t>Bit 1 – EINJv2 Memory Error Type supported</w:t>
            </w:r>
          </w:p>
          <w:p w14:paraId="2F6733A3" w14:textId="6D566A59" w:rsidR="00D7388D" w:rsidRDefault="00D7388D" w:rsidP="00FF4C1B">
            <w:pPr>
              <w:spacing w:after="120" w:line="240" w:lineRule="auto"/>
              <w:rPr>
                <w:rFonts w:cs="Helvetica"/>
                <w:sz w:val="20"/>
                <w:szCs w:val="20"/>
                <w:highlight w:val="green"/>
              </w:rPr>
            </w:pPr>
            <w:r>
              <w:rPr>
                <w:rFonts w:cs="Helvetica"/>
                <w:sz w:val="20"/>
                <w:szCs w:val="20"/>
                <w:highlight w:val="green"/>
              </w:rPr>
              <w:t>Bit 2 – EINJv2 PCIe Error Type supported</w:t>
            </w:r>
          </w:p>
          <w:p w14:paraId="273ABB8A" w14:textId="1C4EB6D0" w:rsidR="00B90EBF" w:rsidRDefault="00B90EBF" w:rsidP="00FF4C1B">
            <w:pPr>
              <w:spacing w:after="120" w:line="240" w:lineRule="auto"/>
              <w:rPr>
                <w:rFonts w:cs="Helvetica"/>
                <w:sz w:val="20"/>
                <w:szCs w:val="20"/>
                <w:highlight w:val="green"/>
              </w:rPr>
            </w:pPr>
            <w:r>
              <w:rPr>
                <w:rFonts w:cs="Helvetica"/>
                <w:sz w:val="20"/>
                <w:szCs w:val="20"/>
                <w:highlight w:val="green"/>
              </w:rPr>
              <w:t>Bit 3-30 – Reserved (Must be zero)</w:t>
            </w:r>
          </w:p>
          <w:p w14:paraId="233C2258" w14:textId="23753854" w:rsidR="00D7388D" w:rsidRPr="00E6470F" w:rsidRDefault="00D7388D" w:rsidP="00FF4C1B">
            <w:pPr>
              <w:spacing w:after="120" w:line="240" w:lineRule="auto"/>
              <w:rPr>
                <w:rFonts w:cs="Helvetica"/>
                <w:sz w:val="20"/>
                <w:szCs w:val="20"/>
                <w:highlight w:val="green"/>
              </w:rPr>
            </w:pPr>
            <w:r>
              <w:rPr>
                <w:rFonts w:cs="Helvetica"/>
                <w:sz w:val="20"/>
                <w:szCs w:val="20"/>
                <w:highlight w:val="green"/>
              </w:rPr>
              <w:t xml:space="preserve">Bit </w:t>
            </w:r>
            <w:r w:rsidR="00FC3A57">
              <w:rPr>
                <w:rFonts w:cs="Helvetica"/>
                <w:sz w:val="20"/>
                <w:szCs w:val="20"/>
                <w:highlight w:val="green"/>
              </w:rPr>
              <w:t xml:space="preserve">31 – EINJv2 Vendor specific error codes </w:t>
            </w:r>
          </w:p>
        </w:tc>
      </w:tr>
      <w:tr w:rsidR="008006B5" w:rsidRPr="00E6470F" w14:paraId="7A2B4C84" w14:textId="77777777" w:rsidTr="00750F28">
        <w:tc>
          <w:tcPr>
            <w:tcW w:w="766" w:type="dxa"/>
            <w:tcBorders>
              <w:top w:val="single" w:sz="4" w:space="0" w:color="auto"/>
              <w:left w:val="single" w:sz="4" w:space="0" w:color="auto"/>
              <w:bottom w:val="single" w:sz="4" w:space="0" w:color="auto"/>
              <w:right w:val="single" w:sz="4" w:space="0" w:color="auto"/>
            </w:tcBorders>
          </w:tcPr>
          <w:p w14:paraId="012F9F91" w14:textId="2CACFA60" w:rsidR="008006B5" w:rsidRPr="008006B5" w:rsidRDefault="008006B5" w:rsidP="00FF4C1B">
            <w:pPr>
              <w:spacing w:after="120" w:line="240" w:lineRule="auto"/>
            </w:pPr>
            <w:r w:rsidRPr="008006B5">
              <w:t>0xFF</w:t>
            </w:r>
          </w:p>
        </w:tc>
        <w:tc>
          <w:tcPr>
            <w:tcW w:w="3099" w:type="dxa"/>
            <w:tcBorders>
              <w:top w:val="single" w:sz="4" w:space="0" w:color="auto"/>
              <w:left w:val="single" w:sz="4" w:space="0" w:color="auto"/>
              <w:bottom w:val="single" w:sz="4" w:space="0" w:color="auto"/>
              <w:right w:val="single" w:sz="4" w:space="0" w:color="auto"/>
            </w:tcBorders>
          </w:tcPr>
          <w:p w14:paraId="1B091CEC" w14:textId="2091FAC5" w:rsidR="008006B5" w:rsidRPr="008006B5" w:rsidRDefault="008006B5" w:rsidP="00FF4C1B">
            <w:pPr>
              <w:spacing w:after="120" w:line="240" w:lineRule="auto"/>
              <w:rPr>
                <w:rFonts w:cs="Helvetica"/>
                <w:sz w:val="20"/>
                <w:szCs w:val="20"/>
              </w:rPr>
            </w:pPr>
            <w:r w:rsidRPr="008006B5">
              <w:rPr>
                <w:rFonts w:cs="Helvetica"/>
                <w:sz w:val="20"/>
                <w:szCs w:val="20"/>
              </w:rPr>
              <w:t>TRIGGER_ERROR</w:t>
            </w:r>
          </w:p>
        </w:tc>
        <w:tc>
          <w:tcPr>
            <w:tcW w:w="4680" w:type="dxa"/>
            <w:tcBorders>
              <w:top w:val="single" w:sz="4" w:space="0" w:color="auto"/>
              <w:left w:val="single" w:sz="4" w:space="0" w:color="auto"/>
              <w:bottom w:val="single" w:sz="4" w:space="0" w:color="auto"/>
              <w:right w:val="single" w:sz="4" w:space="0" w:color="auto"/>
            </w:tcBorders>
          </w:tcPr>
          <w:p w14:paraId="64192FC4" w14:textId="77777777" w:rsidR="008006B5" w:rsidRPr="008006B5" w:rsidRDefault="008006B5" w:rsidP="008006B5">
            <w:pPr>
              <w:spacing w:after="120" w:line="240" w:lineRule="auto"/>
              <w:rPr>
                <w:rFonts w:cs="Helvetica"/>
                <w:sz w:val="20"/>
                <w:szCs w:val="20"/>
              </w:rPr>
            </w:pPr>
            <w:r w:rsidRPr="008006B5">
              <w:rPr>
                <w:rFonts w:cs="Helvetica"/>
                <w:sz w:val="20"/>
                <w:szCs w:val="20"/>
              </w:rPr>
              <w:t>This Value is reserved for entries declared in the</w:t>
            </w:r>
          </w:p>
          <w:p w14:paraId="354A4D9E" w14:textId="77777777" w:rsidR="008006B5" w:rsidRPr="008006B5" w:rsidRDefault="008006B5" w:rsidP="008006B5">
            <w:pPr>
              <w:spacing w:after="120" w:line="240" w:lineRule="auto"/>
              <w:rPr>
                <w:rFonts w:cs="Helvetica"/>
                <w:sz w:val="20"/>
                <w:szCs w:val="20"/>
              </w:rPr>
            </w:pPr>
            <w:r w:rsidRPr="008006B5">
              <w:rPr>
                <w:rFonts w:cs="Helvetica"/>
                <w:sz w:val="20"/>
                <w:szCs w:val="20"/>
              </w:rPr>
              <w:t>Trigger Error Action Table returned in response to a</w:t>
            </w:r>
          </w:p>
          <w:p w14:paraId="7E9070F3" w14:textId="77777777" w:rsidR="008006B5" w:rsidRPr="008006B5" w:rsidRDefault="008006B5" w:rsidP="008006B5">
            <w:pPr>
              <w:spacing w:after="120" w:line="240" w:lineRule="auto"/>
              <w:rPr>
                <w:rFonts w:cs="Helvetica"/>
                <w:sz w:val="20"/>
                <w:szCs w:val="20"/>
              </w:rPr>
            </w:pPr>
            <w:r w:rsidRPr="008006B5">
              <w:rPr>
                <w:rFonts w:cs="Helvetica"/>
                <w:sz w:val="20"/>
                <w:szCs w:val="20"/>
              </w:rPr>
              <w:t>GET_TRIGGER_ERROR_ACTION_TABLE action. The</w:t>
            </w:r>
          </w:p>
          <w:p w14:paraId="064A1038" w14:textId="77777777" w:rsidR="008006B5" w:rsidRPr="008006B5" w:rsidRDefault="008006B5" w:rsidP="008006B5">
            <w:pPr>
              <w:spacing w:after="120" w:line="240" w:lineRule="auto"/>
              <w:rPr>
                <w:rFonts w:cs="Helvetica"/>
                <w:sz w:val="20"/>
                <w:szCs w:val="20"/>
              </w:rPr>
            </w:pPr>
            <w:r w:rsidRPr="008006B5">
              <w:rPr>
                <w:rFonts w:cs="Helvetica"/>
                <w:sz w:val="20"/>
                <w:szCs w:val="20"/>
              </w:rPr>
              <w:lastRenderedPageBreak/>
              <w:t>returned table consists of a series of actions each of which is</w:t>
            </w:r>
          </w:p>
          <w:p w14:paraId="625CE439" w14:textId="77777777" w:rsidR="008006B5" w:rsidRPr="008006B5" w:rsidRDefault="008006B5" w:rsidP="008006B5">
            <w:pPr>
              <w:spacing w:after="120" w:line="240" w:lineRule="auto"/>
              <w:rPr>
                <w:rFonts w:cs="Helvetica"/>
                <w:sz w:val="20"/>
                <w:szCs w:val="20"/>
              </w:rPr>
            </w:pPr>
            <w:r w:rsidRPr="008006B5">
              <w:rPr>
                <w:rFonts w:cs="Helvetica"/>
                <w:sz w:val="20"/>
                <w:szCs w:val="20"/>
              </w:rPr>
              <w:t>set to TRIGGER_ERROR (see Table 18.32). When executed</w:t>
            </w:r>
          </w:p>
          <w:p w14:paraId="20AC3B2C" w14:textId="77777777" w:rsidR="008006B5" w:rsidRPr="008006B5" w:rsidRDefault="008006B5" w:rsidP="008006B5">
            <w:pPr>
              <w:spacing w:after="120" w:line="240" w:lineRule="auto"/>
              <w:rPr>
                <w:rFonts w:cs="Helvetica"/>
                <w:sz w:val="20"/>
                <w:szCs w:val="20"/>
              </w:rPr>
            </w:pPr>
            <w:r w:rsidRPr="008006B5">
              <w:rPr>
                <w:rFonts w:cs="Helvetica"/>
                <w:sz w:val="20"/>
                <w:szCs w:val="20"/>
              </w:rPr>
              <w:t xml:space="preserve">by software, the series of TRIGGER_ERROR actions </w:t>
            </w:r>
            <w:proofErr w:type="gramStart"/>
            <w:r w:rsidRPr="008006B5">
              <w:rPr>
                <w:rFonts w:cs="Helvetica"/>
                <w:sz w:val="20"/>
                <w:szCs w:val="20"/>
              </w:rPr>
              <w:t>triggers</w:t>
            </w:r>
            <w:proofErr w:type="gramEnd"/>
          </w:p>
          <w:p w14:paraId="0A66C002" w14:textId="77777777" w:rsidR="008006B5" w:rsidRPr="008006B5" w:rsidRDefault="008006B5" w:rsidP="008006B5">
            <w:pPr>
              <w:spacing w:after="120" w:line="240" w:lineRule="auto"/>
              <w:rPr>
                <w:rFonts w:cs="Helvetica"/>
                <w:sz w:val="20"/>
                <w:szCs w:val="20"/>
              </w:rPr>
            </w:pPr>
            <w:r w:rsidRPr="008006B5">
              <w:rPr>
                <w:rFonts w:cs="Helvetica"/>
                <w:sz w:val="20"/>
                <w:szCs w:val="20"/>
              </w:rPr>
              <w:t xml:space="preserve">the error injected </w:t>
            </w:r>
            <w:proofErr w:type="gramStart"/>
            <w:r w:rsidRPr="008006B5">
              <w:rPr>
                <w:rFonts w:cs="Helvetica"/>
                <w:sz w:val="20"/>
                <w:szCs w:val="20"/>
              </w:rPr>
              <w:t>as a result of</w:t>
            </w:r>
            <w:proofErr w:type="gramEnd"/>
            <w:r w:rsidRPr="008006B5">
              <w:rPr>
                <w:rFonts w:cs="Helvetica"/>
                <w:sz w:val="20"/>
                <w:szCs w:val="20"/>
              </w:rPr>
              <w:t xml:space="preserve"> the successful completion of</w:t>
            </w:r>
          </w:p>
          <w:p w14:paraId="47A759C2" w14:textId="22E0C8F9" w:rsidR="008006B5" w:rsidRPr="00DD648E" w:rsidRDefault="008006B5" w:rsidP="008006B5">
            <w:pPr>
              <w:spacing w:after="120" w:line="240" w:lineRule="auto"/>
              <w:rPr>
                <w:rFonts w:cs="Helvetica"/>
                <w:sz w:val="20"/>
                <w:szCs w:val="20"/>
                <w:highlight w:val="green"/>
              </w:rPr>
            </w:pPr>
            <w:r w:rsidRPr="008006B5">
              <w:rPr>
                <w:rFonts w:cs="Helvetica"/>
                <w:sz w:val="20"/>
                <w:szCs w:val="20"/>
              </w:rPr>
              <w:t>an EXECUTE_OPERATION action.</w:t>
            </w:r>
          </w:p>
        </w:tc>
      </w:tr>
    </w:tbl>
    <w:p w14:paraId="753047A6" w14:textId="4628AC9F" w:rsidR="00B15F27" w:rsidRDefault="00B15F27" w:rsidP="00EE175C">
      <w:pPr>
        <w:rPr>
          <w:highlight w:val="green"/>
        </w:rPr>
      </w:pPr>
    </w:p>
    <w:p w14:paraId="684A2352" w14:textId="77777777" w:rsidR="00590193" w:rsidRPr="00EE175C" w:rsidRDefault="00590193" w:rsidP="00590193">
      <w:pPr>
        <w:pStyle w:val="Heading2"/>
        <w:rPr>
          <w:ins w:id="0" w:author="Harb Abdulhamid" w:date="2021-12-09T18:35:00Z"/>
        </w:rPr>
      </w:pPr>
      <w:ins w:id="1" w:author="Harb Abdulhamid" w:date="2021-12-09T18:35:00Z">
        <w:r w:rsidRPr="00EE175C">
          <w:t>18.6.4 Error Types</w:t>
        </w:r>
      </w:ins>
    </w:p>
    <w:p w14:paraId="7F39FA9E" w14:textId="77777777" w:rsidR="00590193" w:rsidRDefault="00590193" w:rsidP="00590193">
      <w:pPr>
        <w:rPr>
          <w:ins w:id="2" w:author="Harb Abdulhamid" w:date="2021-12-09T18:35:00Z"/>
        </w:rPr>
      </w:pPr>
      <w:ins w:id="3" w:author="Harb Abdulhamid" w:date="2021-12-09T18:35:00Z">
        <w:r>
          <w:t>The table below defines the error type codes returned from GET_ERROR_TYPE, as well as the error type set by SET_ERROR_TYPE and the Error Type field set by SET_ERROR_TYPE_WITH_ADDRESS (see Table 18.30).</w:t>
        </w:r>
      </w:ins>
    </w:p>
    <w:p w14:paraId="6E508CEF" w14:textId="77777777" w:rsidR="00590193" w:rsidRDefault="00590193" w:rsidP="00590193">
      <w:pPr>
        <w:rPr>
          <w:ins w:id="4" w:author="Harb Abdulhamid" w:date="2021-12-09T18:35:00Z"/>
        </w:rPr>
      </w:pPr>
      <w:ins w:id="5" w:author="Harb Abdulhamid" w:date="2021-12-09T18:35:00Z">
        <w:r>
          <w:t>Both the SET_ERROR_TYPE and SET_ERROR_TYPE_WITH_ADDRESS actions must be present as part of the EINJ Action Table. OSPM is free to choose either of these two actions to inject an error type. The platform will give precedence to SET_ERROR_TYPE_WITH_ADDRESS. That is, if a non-zero Error Type value is set by SET_ERROR_TYPE_WITH_ADDRESS, then any Error Type value set by SET_ERROR_TYPE will be ignored. But if no Error Type is specified by SET_ERROR_TYPE_WITH_ADDRESS, then the platform will use SET_ERROR_TYPE to identify the error type to inject.</w:t>
        </w:r>
      </w:ins>
    </w:p>
    <w:p w14:paraId="233BB1AD" w14:textId="77777777" w:rsidR="00590193" w:rsidRDefault="00590193" w:rsidP="00590193">
      <w:pPr>
        <w:jc w:val="center"/>
        <w:rPr>
          <w:ins w:id="6" w:author="Harb Abdulhamid" w:date="2021-12-09T18:35:00Z"/>
        </w:rPr>
      </w:pPr>
      <w:ins w:id="7" w:author="Harb Abdulhamid" w:date="2021-12-09T18:35:00Z">
        <w:r>
          <w:t>Table 18.29: Error Type Definition</w:t>
        </w:r>
      </w:ins>
    </w:p>
    <w:tbl>
      <w:tblPr>
        <w:tblStyle w:val="TableGrid"/>
        <w:tblW w:w="9265" w:type="dxa"/>
        <w:tblInd w:w="0" w:type="dxa"/>
        <w:tblLook w:val="04A0" w:firstRow="1" w:lastRow="0" w:firstColumn="1" w:lastColumn="0" w:noHBand="0" w:noVBand="1"/>
      </w:tblPr>
      <w:tblGrid>
        <w:gridCol w:w="805"/>
        <w:gridCol w:w="8460"/>
      </w:tblGrid>
      <w:tr w:rsidR="00590193" w:rsidRPr="00E6470F" w14:paraId="510BEB33" w14:textId="77777777" w:rsidTr="00E41E4A">
        <w:trPr>
          <w:ins w:id="8"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41BEF46" w14:textId="77777777" w:rsidR="00590193" w:rsidRPr="003F61F1" w:rsidRDefault="00590193" w:rsidP="00E41E4A">
            <w:pPr>
              <w:spacing w:after="120" w:line="240" w:lineRule="auto"/>
              <w:rPr>
                <w:ins w:id="9" w:author="Harb Abdulhamid" w:date="2021-12-09T18:35:00Z"/>
              </w:rPr>
            </w:pPr>
            <w:ins w:id="10" w:author="Harb Abdulhamid" w:date="2021-12-09T18:35:00Z">
              <w:r w:rsidRPr="003F61F1">
                <w:rPr>
                  <w:rFonts w:cs="Helvetica"/>
                  <w:b/>
                  <w:bCs/>
                  <w:sz w:val="20"/>
                  <w:szCs w:val="20"/>
                </w:rPr>
                <w:t>Bit</w:t>
              </w:r>
            </w:ins>
          </w:p>
        </w:tc>
        <w:tc>
          <w:tcPr>
            <w:tcW w:w="8460" w:type="dxa"/>
            <w:tcBorders>
              <w:top w:val="single" w:sz="4" w:space="0" w:color="auto"/>
              <w:left w:val="single" w:sz="4" w:space="0" w:color="auto"/>
              <w:bottom w:val="single" w:sz="4" w:space="0" w:color="auto"/>
              <w:right w:val="single" w:sz="4" w:space="0" w:color="auto"/>
            </w:tcBorders>
            <w:shd w:val="clear" w:color="auto" w:fill="auto"/>
            <w:hideMark/>
          </w:tcPr>
          <w:p w14:paraId="7EB71775" w14:textId="77777777" w:rsidR="00590193" w:rsidRPr="003F61F1" w:rsidRDefault="00590193" w:rsidP="00E41E4A">
            <w:pPr>
              <w:spacing w:after="120" w:line="240" w:lineRule="auto"/>
              <w:rPr>
                <w:ins w:id="11" w:author="Harb Abdulhamid" w:date="2021-12-09T18:35:00Z"/>
                <w:rFonts w:cs="Helvetica"/>
                <w:b/>
                <w:bCs/>
                <w:sz w:val="20"/>
                <w:szCs w:val="20"/>
              </w:rPr>
            </w:pPr>
            <w:ins w:id="12" w:author="Harb Abdulhamid" w:date="2021-12-09T18:35:00Z">
              <w:r w:rsidRPr="003F61F1">
                <w:rPr>
                  <w:rFonts w:cs="Helvetica"/>
                  <w:b/>
                  <w:bCs/>
                  <w:sz w:val="20"/>
                  <w:szCs w:val="20"/>
                </w:rPr>
                <w:t>Description</w:t>
              </w:r>
            </w:ins>
          </w:p>
        </w:tc>
      </w:tr>
      <w:tr w:rsidR="00590193" w:rsidRPr="00E6470F" w14:paraId="1792D44E" w14:textId="77777777" w:rsidTr="00E41E4A">
        <w:trPr>
          <w:ins w:id="13"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514ADB91" w14:textId="77777777" w:rsidR="00590193" w:rsidRPr="003F61F1" w:rsidRDefault="00590193" w:rsidP="00E41E4A">
            <w:pPr>
              <w:spacing w:after="120" w:line="240" w:lineRule="auto"/>
              <w:rPr>
                <w:ins w:id="14" w:author="Harb Abdulhamid" w:date="2021-12-09T18:35:00Z"/>
                <w:rFonts w:cs="Helvetica"/>
                <w:sz w:val="20"/>
                <w:szCs w:val="20"/>
              </w:rPr>
            </w:pPr>
            <w:ins w:id="15" w:author="Harb Abdulhamid" w:date="2021-12-09T18:35:00Z">
              <w:r w:rsidRPr="003F61F1">
                <w:rPr>
                  <w:rFonts w:cs="Helvetica"/>
                  <w:sz w:val="20"/>
                  <w:szCs w:val="20"/>
                </w:rPr>
                <w:t>0</w:t>
              </w:r>
            </w:ins>
          </w:p>
        </w:tc>
        <w:tc>
          <w:tcPr>
            <w:tcW w:w="8460" w:type="dxa"/>
            <w:tcBorders>
              <w:top w:val="single" w:sz="4" w:space="0" w:color="auto"/>
              <w:left w:val="single" w:sz="4" w:space="0" w:color="auto"/>
              <w:bottom w:val="single" w:sz="4" w:space="0" w:color="auto"/>
              <w:right w:val="single" w:sz="4" w:space="0" w:color="auto"/>
            </w:tcBorders>
            <w:shd w:val="clear" w:color="auto" w:fill="auto"/>
          </w:tcPr>
          <w:p w14:paraId="3FD633ED" w14:textId="77777777" w:rsidR="00590193" w:rsidRPr="003F61F1" w:rsidRDefault="00590193" w:rsidP="00E41E4A">
            <w:pPr>
              <w:spacing w:after="120" w:line="240" w:lineRule="auto"/>
              <w:rPr>
                <w:ins w:id="16" w:author="Harb Abdulhamid" w:date="2021-12-09T18:35:00Z"/>
                <w:rFonts w:cs="Helvetica"/>
                <w:sz w:val="20"/>
                <w:szCs w:val="20"/>
              </w:rPr>
            </w:pPr>
            <w:ins w:id="17" w:author="Harb Abdulhamid" w:date="2021-12-09T18:35:00Z">
              <w:r w:rsidRPr="006107C1">
                <w:rPr>
                  <w:rFonts w:cs="Helvetica"/>
                  <w:sz w:val="20"/>
                  <w:szCs w:val="20"/>
                </w:rPr>
                <w:t>Processor Correctable</w:t>
              </w:r>
            </w:ins>
          </w:p>
        </w:tc>
      </w:tr>
      <w:tr w:rsidR="00590193" w:rsidRPr="00E6470F" w14:paraId="2489A75A" w14:textId="77777777" w:rsidTr="00E41E4A">
        <w:trPr>
          <w:ins w:id="18"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76E77991" w14:textId="77777777" w:rsidR="00590193" w:rsidRPr="003F61F1" w:rsidRDefault="00590193" w:rsidP="00E41E4A">
            <w:pPr>
              <w:spacing w:after="120" w:line="240" w:lineRule="auto"/>
              <w:rPr>
                <w:ins w:id="19" w:author="Harb Abdulhamid" w:date="2021-12-09T18:35:00Z"/>
                <w:rFonts w:cs="Helvetica"/>
                <w:sz w:val="20"/>
                <w:szCs w:val="20"/>
              </w:rPr>
            </w:pPr>
            <w:ins w:id="20" w:author="Harb Abdulhamid" w:date="2021-12-09T18:35:00Z">
              <w:r w:rsidRPr="003F61F1">
                <w:rPr>
                  <w:rFonts w:cs="Helvetica"/>
                  <w:sz w:val="20"/>
                  <w:szCs w:val="20"/>
                </w:rPr>
                <w:t>1</w:t>
              </w:r>
            </w:ins>
          </w:p>
        </w:tc>
        <w:tc>
          <w:tcPr>
            <w:tcW w:w="8460" w:type="dxa"/>
            <w:tcBorders>
              <w:top w:val="single" w:sz="4" w:space="0" w:color="auto"/>
              <w:left w:val="single" w:sz="4" w:space="0" w:color="auto"/>
              <w:bottom w:val="single" w:sz="4" w:space="0" w:color="auto"/>
              <w:right w:val="single" w:sz="4" w:space="0" w:color="auto"/>
            </w:tcBorders>
            <w:shd w:val="clear" w:color="auto" w:fill="auto"/>
            <w:hideMark/>
          </w:tcPr>
          <w:p w14:paraId="292FA996" w14:textId="77777777" w:rsidR="00590193" w:rsidRPr="003F61F1" w:rsidRDefault="00590193" w:rsidP="00E41E4A">
            <w:pPr>
              <w:spacing w:after="120" w:line="240" w:lineRule="auto"/>
              <w:rPr>
                <w:ins w:id="21" w:author="Harb Abdulhamid" w:date="2021-12-09T18:35:00Z"/>
                <w:rFonts w:cs="Helvetica"/>
                <w:sz w:val="20"/>
                <w:szCs w:val="20"/>
              </w:rPr>
            </w:pPr>
            <w:ins w:id="22" w:author="Harb Abdulhamid" w:date="2021-12-09T18:35:00Z">
              <w:r w:rsidRPr="00F3033F">
                <w:rPr>
                  <w:rFonts w:cs="Helvetica"/>
                  <w:sz w:val="20"/>
                  <w:szCs w:val="20"/>
                </w:rPr>
                <w:t>Processor Uncorrectable non-fatal</w:t>
              </w:r>
            </w:ins>
          </w:p>
        </w:tc>
      </w:tr>
      <w:tr w:rsidR="00590193" w:rsidRPr="00E41B4A" w14:paraId="4B2C1199" w14:textId="77777777" w:rsidTr="00E41E4A">
        <w:trPr>
          <w:ins w:id="23"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hideMark/>
          </w:tcPr>
          <w:p w14:paraId="4FE5E297" w14:textId="77777777" w:rsidR="00590193" w:rsidRPr="003F61F1" w:rsidRDefault="00590193" w:rsidP="00E41E4A">
            <w:pPr>
              <w:spacing w:after="120" w:line="240" w:lineRule="auto"/>
              <w:rPr>
                <w:ins w:id="24" w:author="Harb Abdulhamid" w:date="2021-12-09T18:35:00Z"/>
              </w:rPr>
            </w:pPr>
            <w:ins w:id="25" w:author="Harb Abdulhamid" w:date="2021-12-09T18:35:00Z">
              <w:r w:rsidRPr="003F61F1">
                <w:t>2</w:t>
              </w:r>
            </w:ins>
          </w:p>
        </w:tc>
        <w:tc>
          <w:tcPr>
            <w:tcW w:w="8460" w:type="dxa"/>
            <w:tcBorders>
              <w:top w:val="single" w:sz="4" w:space="0" w:color="auto"/>
              <w:left w:val="single" w:sz="4" w:space="0" w:color="auto"/>
              <w:bottom w:val="single" w:sz="4" w:space="0" w:color="auto"/>
              <w:right w:val="single" w:sz="4" w:space="0" w:color="auto"/>
            </w:tcBorders>
            <w:shd w:val="clear" w:color="auto" w:fill="auto"/>
            <w:hideMark/>
          </w:tcPr>
          <w:p w14:paraId="41328BDA" w14:textId="77777777" w:rsidR="00590193" w:rsidRPr="003F61F1" w:rsidRDefault="00590193" w:rsidP="00E41E4A">
            <w:pPr>
              <w:spacing w:after="120" w:line="240" w:lineRule="auto"/>
              <w:rPr>
                <w:ins w:id="26" w:author="Harb Abdulhamid" w:date="2021-12-09T18:35:00Z"/>
                <w:rFonts w:cs="Helvetica"/>
                <w:sz w:val="20"/>
                <w:szCs w:val="20"/>
              </w:rPr>
            </w:pPr>
            <w:ins w:id="27" w:author="Harb Abdulhamid" w:date="2021-12-09T18:35:00Z">
              <w:r w:rsidRPr="00F3033F">
                <w:rPr>
                  <w:rFonts w:cs="Helvetica"/>
                  <w:sz w:val="20"/>
                  <w:szCs w:val="20"/>
                </w:rPr>
                <w:t>Processor Uncorrectable fatal</w:t>
              </w:r>
            </w:ins>
          </w:p>
        </w:tc>
      </w:tr>
      <w:tr w:rsidR="00590193" w:rsidRPr="00E41B4A" w14:paraId="45900CA0" w14:textId="77777777" w:rsidTr="00E41E4A">
        <w:trPr>
          <w:ins w:id="28"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tcPr>
          <w:p w14:paraId="74ABE788" w14:textId="77777777" w:rsidR="00590193" w:rsidRPr="003F61F1" w:rsidRDefault="00590193" w:rsidP="00E41E4A">
            <w:pPr>
              <w:spacing w:after="120" w:line="240" w:lineRule="auto"/>
              <w:rPr>
                <w:ins w:id="29" w:author="Harb Abdulhamid" w:date="2021-12-09T18:35:00Z"/>
              </w:rPr>
            </w:pPr>
            <w:ins w:id="30" w:author="Harb Abdulhamid" w:date="2021-12-09T18:35:00Z">
              <w:r>
                <w:t>3</w:t>
              </w:r>
            </w:ins>
          </w:p>
        </w:tc>
        <w:tc>
          <w:tcPr>
            <w:tcW w:w="8460" w:type="dxa"/>
            <w:tcBorders>
              <w:top w:val="single" w:sz="4" w:space="0" w:color="auto"/>
              <w:left w:val="single" w:sz="4" w:space="0" w:color="auto"/>
              <w:bottom w:val="single" w:sz="4" w:space="0" w:color="auto"/>
              <w:right w:val="single" w:sz="4" w:space="0" w:color="auto"/>
            </w:tcBorders>
            <w:shd w:val="clear" w:color="auto" w:fill="auto"/>
          </w:tcPr>
          <w:p w14:paraId="01DE3B28" w14:textId="77777777" w:rsidR="00590193" w:rsidRPr="003F61F1" w:rsidRDefault="00590193" w:rsidP="00E41E4A">
            <w:pPr>
              <w:spacing w:after="120" w:line="240" w:lineRule="auto"/>
              <w:rPr>
                <w:ins w:id="31" w:author="Harb Abdulhamid" w:date="2021-12-09T18:35:00Z"/>
                <w:rFonts w:cs="Helvetica"/>
                <w:sz w:val="20"/>
                <w:szCs w:val="20"/>
              </w:rPr>
            </w:pPr>
            <w:ins w:id="32" w:author="Harb Abdulhamid" w:date="2021-12-09T18:35:00Z">
              <w:r w:rsidRPr="00F3033F">
                <w:rPr>
                  <w:rFonts w:cs="Helvetica"/>
                  <w:sz w:val="20"/>
                  <w:szCs w:val="20"/>
                </w:rPr>
                <w:t>Memory Correctable</w:t>
              </w:r>
            </w:ins>
          </w:p>
        </w:tc>
      </w:tr>
      <w:tr w:rsidR="00590193" w:rsidRPr="00E41B4A" w14:paraId="1ACAB1C9" w14:textId="77777777" w:rsidTr="00E41E4A">
        <w:trPr>
          <w:ins w:id="33"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tcPr>
          <w:p w14:paraId="42413E94" w14:textId="77777777" w:rsidR="00590193" w:rsidRPr="003F61F1" w:rsidRDefault="00590193" w:rsidP="00E41E4A">
            <w:pPr>
              <w:spacing w:after="120" w:line="240" w:lineRule="auto"/>
              <w:rPr>
                <w:ins w:id="34" w:author="Harb Abdulhamid" w:date="2021-12-09T18:35:00Z"/>
              </w:rPr>
            </w:pPr>
            <w:ins w:id="35" w:author="Harb Abdulhamid" w:date="2021-12-09T18:35:00Z">
              <w:r>
                <w:t>4</w:t>
              </w:r>
            </w:ins>
          </w:p>
        </w:tc>
        <w:tc>
          <w:tcPr>
            <w:tcW w:w="8460" w:type="dxa"/>
            <w:tcBorders>
              <w:top w:val="single" w:sz="4" w:space="0" w:color="auto"/>
              <w:left w:val="single" w:sz="4" w:space="0" w:color="auto"/>
              <w:bottom w:val="single" w:sz="4" w:space="0" w:color="auto"/>
              <w:right w:val="single" w:sz="4" w:space="0" w:color="auto"/>
            </w:tcBorders>
            <w:shd w:val="clear" w:color="auto" w:fill="auto"/>
          </w:tcPr>
          <w:p w14:paraId="5C0A862F" w14:textId="77777777" w:rsidR="00590193" w:rsidRPr="003F61F1" w:rsidRDefault="00590193" w:rsidP="00E41E4A">
            <w:pPr>
              <w:spacing w:after="120" w:line="240" w:lineRule="auto"/>
              <w:rPr>
                <w:ins w:id="36" w:author="Harb Abdulhamid" w:date="2021-12-09T18:35:00Z"/>
                <w:rFonts w:cs="Helvetica"/>
                <w:sz w:val="20"/>
                <w:szCs w:val="20"/>
              </w:rPr>
            </w:pPr>
            <w:ins w:id="37" w:author="Harb Abdulhamid" w:date="2021-12-09T18:35:00Z">
              <w:r w:rsidRPr="00F3033F">
                <w:rPr>
                  <w:rFonts w:cs="Helvetica"/>
                  <w:sz w:val="20"/>
                  <w:szCs w:val="20"/>
                </w:rPr>
                <w:t>Memory Uncorrectable non-fatal</w:t>
              </w:r>
            </w:ins>
          </w:p>
        </w:tc>
      </w:tr>
      <w:tr w:rsidR="00590193" w:rsidRPr="00E41B4A" w14:paraId="7C97FDC8" w14:textId="77777777" w:rsidTr="00E41E4A">
        <w:trPr>
          <w:ins w:id="38"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tcPr>
          <w:p w14:paraId="6D133765" w14:textId="77777777" w:rsidR="00590193" w:rsidRPr="003F61F1" w:rsidRDefault="00590193" w:rsidP="00E41E4A">
            <w:pPr>
              <w:spacing w:after="120" w:line="240" w:lineRule="auto"/>
              <w:rPr>
                <w:ins w:id="39" w:author="Harb Abdulhamid" w:date="2021-12-09T18:35:00Z"/>
              </w:rPr>
            </w:pPr>
            <w:ins w:id="40" w:author="Harb Abdulhamid" w:date="2021-12-09T18:35:00Z">
              <w:r>
                <w:t>5</w:t>
              </w:r>
            </w:ins>
          </w:p>
        </w:tc>
        <w:tc>
          <w:tcPr>
            <w:tcW w:w="8460" w:type="dxa"/>
            <w:tcBorders>
              <w:top w:val="single" w:sz="4" w:space="0" w:color="auto"/>
              <w:left w:val="single" w:sz="4" w:space="0" w:color="auto"/>
              <w:bottom w:val="single" w:sz="4" w:space="0" w:color="auto"/>
              <w:right w:val="single" w:sz="4" w:space="0" w:color="auto"/>
            </w:tcBorders>
            <w:shd w:val="clear" w:color="auto" w:fill="auto"/>
          </w:tcPr>
          <w:p w14:paraId="1541138E" w14:textId="77777777" w:rsidR="00590193" w:rsidRPr="003F61F1" w:rsidRDefault="00590193" w:rsidP="00E41E4A">
            <w:pPr>
              <w:spacing w:after="120" w:line="240" w:lineRule="auto"/>
              <w:rPr>
                <w:ins w:id="41" w:author="Harb Abdulhamid" w:date="2021-12-09T18:35:00Z"/>
                <w:rFonts w:cs="Helvetica"/>
                <w:sz w:val="20"/>
                <w:szCs w:val="20"/>
              </w:rPr>
            </w:pPr>
            <w:ins w:id="42" w:author="Harb Abdulhamid" w:date="2021-12-09T18:35:00Z">
              <w:r w:rsidRPr="00F3033F">
                <w:rPr>
                  <w:rFonts w:cs="Helvetica"/>
                  <w:sz w:val="20"/>
                  <w:szCs w:val="20"/>
                </w:rPr>
                <w:t>Memory Uncorrectable fatal</w:t>
              </w:r>
            </w:ins>
          </w:p>
        </w:tc>
      </w:tr>
      <w:tr w:rsidR="00590193" w:rsidRPr="00E41B4A" w14:paraId="453D1103" w14:textId="77777777" w:rsidTr="00E41E4A">
        <w:trPr>
          <w:ins w:id="43"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tcPr>
          <w:p w14:paraId="6DEFE1A2" w14:textId="77777777" w:rsidR="00590193" w:rsidRPr="003F61F1" w:rsidRDefault="00590193" w:rsidP="00E41E4A">
            <w:pPr>
              <w:spacing w:after="120" w:line="240" w:lineRule="auto"/>
              <w:rPr>
                <w:ins w:id="44" w:author="Harb Abdulhamid" w:date="2021-12-09T18:35:00Z"/>
              </w:rPr>
            </w:pPr>
            <w:ins w:id="45" w:author="Harb Abdulhamid" w:date="2021-12-09T18:35:00Z">
              <w:r>
                <w:t>6</w:t>
              </w:r>
            </w:ins>
          </w:p>
        </w:tc>
        <w:tc>
          <w:tcPr>
            <w:tcW w:w="8460" w:type="dxa"/>
            <w:tcBorders>
              <w:top w:val="single" w:sz="4" w:space="0" w:color="auto"/>
              <w:left w:val="single" w:sz="4" w:space="0" w:color="auto"/>
              <w:bottom w:val="single" w:sz="4" w:space="0" w:color="auto"/>
              <w:right w:val="single" w:sz="4" w:space="0" w:color="auto"/>
            </w:tcBorders>
            <w:shd w:val="clear" w:color="auto" w:fill="auto"/>
          </w:tcPr>
          <w:p w14:paraId="26AFE6FC" w14:textId="77777777" w:rsidR="00590193" w:rsidRPr="003F61F1" w:rsidRDefault="00590193" w:rsidP="00E41E4A">
            <w:pPr>
              <w:spacing w:after="120" w:line="240" w:lineRule="auto"/>
              <w:rPr>
                <w:ins w:id="46" w:author="Harb Abdulhamid" w:date="2021-12-09T18:35:00Z"/>
                <w:rFonts w:cs="Helvetica"/>
                <w:sz w:val="20"/>
                <w:szCs w:val="20"/>
              </w:rPr>
            </w:pPr>
            <w:ins w:id="47" w:author="Harb Abdulhamid" w:date="2021-12-09T18:35:00Z">
              <w:r w:rsidRPr="009F6413">
                <w:rPr>
                  <w:rFonts w:cs="Helvetica"/>
                  <w:sz w:val="20"/>
                  <w:szCs w:val="20"/>
                </w:rPr>
                <w:t>PCI Express Correctable</w:t>
              </w:r>
            </w:ins>
          </w:p>
        </w:tc>
      </w:tr>
      <w:tr w:rsidR="00590193" w:rsidRPr="00E41B4A" w14:paraId="57EF2529" w14:textId="77777777" w:rsidTr="00E41E4A">
        <w:trPr>
          <w:ins w:id="48"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tcPr>
          <w:p w14:paraId="52C27429" w14:textId="77777777" w:rsidR="00590193" w:rsidRPr="003F61F1" w:rsidRDefault="00590193" w:rsidP="00E41E4A">
            <w:pPr>
              <w:spacing w:after="120" w:line="240" w:lineRule="auto"/>
              <w:rPr>
                <w:ins w:id="49" w:author="Harb Abdulhamid" w:date="2021-12-09T18:35:00Z"/>
              </w:rPr>
            </w:pPr>
            <w:ins w:id="50" w:author="Harb Abdulhamid" w:date="2021-12-09T18:35:00Z">
              <w:r>
                <w:t>7</w:t>
              </w:r>
            </w:ins>
          </w:p>
        </w:tc>
        <w:tc>
          <w:tcPr>
            <w:tcW w:w="8460" w:type="dxa"/>
            <w:tcBorders>
              <w:top w:val="single" w:sz="4" w:space="0" w:color="auto"/>
              <w:left w:val="single" w:sz="4" w:space="0" w:color="auto"/>
              <w:bottom w:val="single" w:sz="4" w:space="0" w:color="auto"/>
              <w:right w:val="single" w:sz="4" w:space="0" w:color="auto"/>
            </w:tcBorders>
            <w:shd w:val="clear" w:color="auto" w:fill="auto"/>
          </w:tcPr>
          <w:p w14:paraId="08EF1B18" w14:textId="77777777" w:rsidR="00590193" w:rsidRPr="003F61F1" w:rsidRDefault="00590193" w:rsidP="00E41E4A">
            <w:pPr>
              <w:spacing w:after="120" w:line="240" w:lineRule="auto"/>
              <w:rPr>
                <w:ins w:id="51" w:author="Harb Abdulhamid" w:date="2021-12-09T18:35:00Z"/>
                <w:rFonts w:cs="Helvetica"/>
                <w:sz w:val="20"/>
                <w:szCs w:val="20"/>
              </w:rPr>
            </w:pPr>
            <w:ins w:id="52" w:author="Harb Abdulhamid" w:date="2021-12-09T18:35:00Z">
              <w:r w:rsidRPr="009F6413">
                <w:rPr>
                  <w:rFonts w:cs="Helvetica"/>
                  <w:sz w:val="20"/>
                  <w:szCs w:val="20"/>
                </w:rPr>
                <w:t>PCI Express Uncorrectable non-fatal</w:t>
              </w:r>
            </w:ins>
          </w:p>
        </w:tc>
      </w:tr>
      <w:tr w:rsidR="00590193" w:rsidRPr="00E41B4A" w14:paraId="53F37E8B" w14:textId="77777777" w:rsidTr="00E41E4A">
        <w:trPr>
          <w:ins w:id="53"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tcPr>
          <w:p w14:paraId="0C716DA4" w14:textId="77777777" w:rsidR="00590193" w:rsidRPr="003F61F1" w:rsidRDefault="00590193" w:rsidP="00E41E4A">
            <w:pPr>
              <w:spacing w:after="120" w:line="240" w:lineRule="auto"/>
              <w:rPr>
                <w:ins w:id="54" w:author="Harb Abdulhamid" w:date="2021-12-09T18:35:00Z"/>
              </w:rPr>
            </w:pPr>
            <w:ins w:id="55" w:author="Harb Abdulhamid" w:date="2021-12-09T18:35:00Z">
              <w:r>
                <w:t>8</w:t>
              </w:r>
            </w:ins>
          </w:p>
        </w:tc>
        <w:tc>
          <w:tcPr>
            <w:tcW w:w="8460" w:type="dxa"/>
            <w:tcBorders>
              <w:top w:val="single" w:sz="4" w:space="0" w:color="auto"/>
              <w:left w:val="single" w:sz="4" w:space="0" w:color="auto"/>
              <w:bottom w:val="single" w:sz="4" w:space="0" w:color="auto"/>
              <w:right w:val="single" w:sz="4" w:space="0" w:color="auto"/>
            </w:tcBorders>
            <w:shd w:val="clear" w:color="auto" w:fill="auto"/>
          </w:tcPr>
          <w:p w14:paraId="7687D496" w14:textId="77777777" w:rsidR="00590193" w:rsidRPr="003F61F1" w:rsidRDefault="00590193" w:rsidP="00E41E4A">
            <w:pPr>
              <w:spacing w:after="120" w:line="240" w:lineRule="auto"/>
              <w:rPr>
                <w:ins w:id="56" w:author="Harb Abdulhamid" w:date="2021-12-09T18:35:00Z"/>
                <w:rFonts w:cs="Helvetica"/>
                <w:sz w:val="20"/>
                <w:szCs w:val="20"/>
              </w:rPr>
            </w:pPr>
            <w:ins w:id="57" w:author="Harb Abdulhamid" w:date="2021-12-09T18:35:00Z">
              <w:r w:rsidRPr="009F6413">
                <w:rPr>
                  <w:rFonts w:cs="Helvetica"/>
                  <w:sz w:val="20"/>
                  <w:szCs w:val="20"/>
                </w:rPr>
                <w:t>PCI Express Uncorrectable fatal</w:t>
              </w:r>
            </w:ins>
          </w:p>
        </w:tc>
      </w:tr>
      <w:tr w:rsidR="00590193" w:rsidRPr="00E41B4A" w14:paraId="614D8E8F" w14:textId="77777777" w:rsidTr="00E41E4A">
        <w:trPr>
          <w:ins w:id="58"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tcPr>
          <w:p w14:paraId="3F4A84AB" w14:textId="77777777" w:rsidR="00590193" w:rsidRPr="003F61F1" w:rsidRDefault="00590193" w:rsidP="00E41E4A">
            <w:pPr>
              <w:spacing w:after="120" w:line="240" w:lineRule="auto"/>
              <w:rPr>
                <w:ins w:id="59" w:author="Harb Abdulhamid" w:date="2021-12-09T18:35:00Z"/>
              </w:rPr>
            </w:pPr>
            <w:ins w:id="60" w:author="Harb Abdulhamid" w:date="2021-12-09T18:35:00Z">
              <w:r>
                <w:t>9</w:t>
              </w:r>
            </w:ins>
          </w:p>
        </w:tc>
        <w:tc>
          <w:tcPr>
            <w:tcW w:w="8460" w:type="dxa"/>
            <w:tcBorders>
              <w:top w:val="single" w:sz="4" w:space="0" w:color="auto"/>
              <w:left w:val="single" w:sz="4" w:space="0" w:color="auto"/>
              <w:bottom w:val="single" w:sz="4" w:space="0" w:color="auto"/>
              <w:right w:val="single" w:sz="4" w:space="0" w:color="auto"/>
            </w:tcBorders>
            <w:shd w:val="clear" w:color="auto" w:fill="auto"/>
          </w:tcPr>
          <w:p w14:paraId="28D07CB9" w14:textId="77777777" w:rsidR="00590193" w:rsidRPr="003F61F1" w:rsidRDefault="00590193" w:rsidP="00E41E4A">
            <w:pPr>
              <w:spacing w:after="120" w:line="240" w:lineRule="auto"/>
              <w:rPr>
                <w:ins w:id="61" w:author="Harb Abdulhamid" w:date="2021-12-09T18:35:00Z"/>
                <w:rFonts w:cs="Helvetica"/>
                <w:sz w:val="20"/>
                <w:szCs w:val="20"/>
              </w:rPr>
            </w:pPr>
            <w:ins w:id="62" w:author="Harb Abdulhamid" w:date="2021-12-09T18:35:00Z">
              <w:r w:rsidRPr="009F6413">
                <w:rPr>
                  <w:rFonts w:cs="Helvetica"/>
                  <w:sz w:val="20"/>
                  <w:szCs w:val="20"/>
                </w:rPr>
                <w:t>Platform Correctable</w:t>
              </w:r>
            </w:ins>
          </w:p>
        </w:tc>
      </w:tr>
      <w:tr w:rsidR="00590193" w:rsidRPr="00E41B4A" w14:paraId="3241CA4D" w14:textId="77777777" w:rsidTr="00E41E4A">
        <w:trPr>
          <w:ins w:id="63"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tcPr>
          <w:p w14:paraId="7762FD7B" w14:textId="77777777" w:rsidR="00590193" w:rsidRPr="003F61F1" w:rsidRDefault="00590193" w:rsidP="00E41E4A">
            <w:pPr>
              <w:spacing w:after="120" w:line="240" w:lineRule="auto"/>
              <w:rPr>
                <w:ins w:id="64" w:author="Harb Abdulhamid" w:date="2021-12-09T18:35:00Z"/>
              </w:rPr>
            </w:pPr>
            <w:ins w:id="65" w:author="Harb Abdulhamid" w:date="2021-12-09T18:35:00Z">
              <w:r>
                <w:t>10</w:t>
              </w:r>
            </w:ins>
          </w:p>
        </w:tc>
        <w:tc>
          <w:tcPr>
            <w:tcW w:w="8460" w:type="dxa"/>
            <w:tcBorders>
              <w:top w:val="single" w:sz="4" w:space="0" w:color="auto"/>
              <w:left w:val="single" w:sz="4" w:space="0" w:color="auto"/>
              <w:bottom w:val="single" w:sz="4" w:space="0" w:color="auto"/>
              <w:right w:val="single" w:sz="4" w:space="0" w:color="auto"/>
            </w:tcBorders>
            <w:shd w:val="clear" w:color="auto" w:fill="auto"/>
          </w:tcPr>
          <w:p w14:paraId="2BA3495A" w14:textId="77777777" w:rsidR="00590193" w:rsidRPr="003F61F1" w:rsidRDefault="00590193" w:rsidP="00E41E4A">
            <w:pPr>
              <w:spacing w:after="120" w:line="240" w:lineRule="auto"/>
              <w:rPr>
                <w:ins w:id="66" w:author="Harb Abdulhamid" w:date="2021-12-09T18:35:00Z"/>
                <w:rFonts w:cs="Helvetica"/>
                <w:sz w:val="20"/>
                <w:szCs w:val="20"/>
              </w:rPr>
            </w:pPr>
            <w:ins w:id="67" w:author="Harb Abdulhamid" w:date="2021-12-09T18:35:00Z">
              <w:r w:rsidRPr="00A65BCF">
                <w:rPr>
                  <w:rFonts w:cs="Helvetica"/>
                  <w:sz w:val="20"/>
                  <w:szCs w:val="20"/>
                </w:rPr>
                <w:t>Platform Uncorrectable non-fatal</w:t>
              </w:r>
            </w:ins>
          </w:p>
        </w:tc>
      </w:tr>
      <w:tr w:rsidR="00590193" w:rsidRPr="00E41B4A" w14:paraId="2C547EA4" w14:textId="77777777" w:rsidTr="00E41E4A">
        <w:trPr>
          <w:ins w:id="68"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tcPr>
          <w:p w14:paraId="20FAC630" w14:textId="77777777" w:rsidR="00590193" w:rsidRDefault="00590193" w:rsidP="00E41E4A">
            <w:pPr>
              <w:spacing w:after="120" w:line="240" w:lineRule="auto"/>
              <w:rPr>
                <w:ins w:id="69" w:author="Harb Abdulhamid" w:date="2021-12-09T18:35:00Z"/>
              </w:rPr>
            </w:pPr>
            <w:ins w:id="70" w:author="Harb Abdulhamid" w:date="2021-12-09T18:35:00Z">
              <w:r>
                <w:t>11</w:t>
              </w:r>
            </w:ins>
          </w:p>
        </w:tc>
        <w:tc>
          <w:tcPr>
            <w:tcW w:w="8460" w:type="dxa"/>
            <w:tcBorders>
              <w:top w:val="single" w:sz="4" w:space="0" w:color="auto"/>
              <w:left w:val="single" w:sz="4" w:space="0" w:color="auto"/>
              <w:bottom w:val="single" w:sz="4" w:space="0" w:color="auto"/>
              <w:right w:val="single" w:sz="4" w:space="0" w:color="auto"/>
            </w:tcBorders>
            <w:shd w:val="clear" w:color="auto" w:fill="auto"/>
          </w:tcPr>
          <w:p w14:paraId="4F91ED96" w14:textId="77777777" w:rsidR="00590193" w:rsidRPr="003F61F1" w:rsidRDefault="00590193" w:rsidP="00E41E4A">
            <w:pPr>
              <w:spacing w:after="120" w:line="240" w:lineRule="auto"/>
              <w:rPr>
                <w:ins w:id="71" w:author="Harb Abdulhamid" w:date="2021-12-09T18:35:00Z"/>
                <w:rFonts w:cs="Helvetica"/>
                <w:sz w:val="20"/>
                <w:szCs w:val="20"/>
              </w:rPr>
            </w:pPr>
            <w:ins w:id="72" w:author="Harb Abdulhamid" w:date="2021-12-09T18:35:00Z">
              <w:r w:rsidRPr="00A65BCF">
                <w:rPr>
                  <w:rFonts w:cs="Helvetica"/>
                  <w:sz w:val="20"/>
                  <w:szCs w:val="20"/>
                </w:rPr>
                <w:t>Platform Uncorrectable fatal</w:t>
              </w:r>
            </w:ins>
          </w:p>
        </w:tc>
      </w:tr>
      <w:tr w:rsidR="00590193" w:rsidRPr="00E41B4A" w14:paraId="3C29251A" w14:textId="77777777" w:rsidTr="00E41E4A">
        <w:trPr>
          <w:ins w:id="73"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tcPr>
          <w:p w14:paraId="408B29AD" w14:textId="77777777" w:rsidR="00590193" w:rsidRDefault="00590193" w:rsidP="00E41E4A">
            <w:pPr>
              <w:spacing w:after="120" w:line="240" w:lineRule="auto"/>
              <w:rPr>
                <w:ins w:id="74" w:author="Harb Abdulhamid" w:date="2021-12-09T18:35:00Z"/>
              </w:rPr>
            </w:pPr>
            <w:ins w:id="75" w:author="Harb Abdulhamid" w:date="2021-12-09T18:35:00Z">
              <w:r>
                <w:t>12-29</w:t>
              </w:r>
            </w:ins>
          </w:p>
        </w:tc>
        <w:tc>
          <w:tcPr>
            <w:tcW w:w="8460" w:type="dxa"/>
            <w:tcBorders>
              <w:top w:val="single" w:sz="4" w:space="0" w:color="auto"/>
              <w:left w:val="single" w:sz="4" w:space="0" w:color="auto"/>
              <w:bottom w:val="single" w:sz="4" w:space="0" w:color="auto"/>
              <w:right w:val="single" w:sz="4" w:space="0" w:color="auto"/>
            </w:tcBorders>
            <w:shd w:val="clear" w:color="auto" w:fill="auto"/>
          </w:tcPr>
          <w:p w14:paraId="35CAB25B" w14:textId="77777777" w:rsidR="00590193" w:rsidRPr="003F61F1" w:rsidRDefault="00590193" w:rsidP="00E41E4A">
            <w:pPr>
              <w:spacing w:after="120" w:line="240" w:lineRule="auto"/>
              <w:rPr>
                <w:ins w:id="76" w:author="Harb Abdulhamid" w:date="2021-12-09T18:35:00Z"/>
                <w:rFonts w:cs="Helvetica"/>
                <w:sz w:val="20"/>
                <w:szCs w:val="20"/>
              </w:rPr>
            </w:pPr>
            <w:ins w:id="77" w:author="Harb Abdulhamid" w:date="2021-12-09T18:35:00Z">
              <w:r w:rsidRPr="00A65BCF">
                <w:rPr>
                  <w:rFonts w:cs="Helvetica"/>
                  <w:sz w:val="20"/>
                  <w:szCs w:val="20"/>
                </w:rPr>
                <w:t>RESERVED</w:t>
              </w:r>
            </w:ins>
          </w:p>
        </w:tc>
      </w:tr>
      <w:tr w:rsidR="00590193" w:rsidRPr="00E41B4A" w14:paraId="0D3F699E" w14:textId="77777777" w:rsidTr="00E41E4A">
        <w:trPr>
          <w:ins w:id="78"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tcPr>
          <w:p w14:paraId="11811A55" w14:textId="77777777" w:rsidR="00590193" w:rsidRPr="00A65BCF" w:rsidRDefault="00590193" w:rsidP="00E41E4A">
            <w:pPr>
              <w:spacing w:after="120" w:line="240" w:lineRule="auto"/>
              <w:rPr>
                <w:ins w:id="79" w:author="Harb Abdulhamid" w:date="2021-12-09T18:35:00Z"/>
                <w:highlight w:val="green"/>
              </w:rPr>
            </w:pPr>
            <w:commentRangeStart w:id="80"/>
            <w:ins w:id="81" w:author="Harb Abdulhamid" w:date="2021-12-09T18:35:00Z">
              <w:r w:rsidRPr="00A65BCF">
                <w:rPr>
                  <w:highlight w:val="green"/>
                </w:rPr>
                <w:lastRenderedPageBreak/>
                <w:t>30</w:t>
              </w:r>
            </w:ins>
          </w:p>
        </w:tc>
        <w:tc>
          <w:tcPr>
            <w:tcW w:w="8460" w:type="dxa"/>
            <w:tcBorders>
              <w:top w:val="single" w:sz="4" w:space="0" w:color="auto"/>
              <w:left w:val="single" w:sz="4" w:space="0" w:color="auto"/>
              <w:bottom w:val="single" w:sz="4" w:space="0" w:color="auto"/>
              <w:right w:val="single" w:sz="4" w:space="0" w:color="auto"/>
            </w:tcBorders>
            <w:shd w:val="clear" w:color="auto" w:fill="auto"/>
          </w:tcPr>
          <w:p w14:paraId="20DBF816" w14:textId="77777777" w:rsidR="00590193" w:rsidRPr="00A65BCF" w:rsidRDefault="00590193" w:rsidP="00E41E4A">
            <w:pPr>
              <w:spacing w:after="120" w:line="240" w:lineRule="auto"/>
              <w:rPr>
                <w:ins w:id="82" w:author="Harb Abdulhamid" w:date="2021-12-09T18:35:00Z"/>
                <w:rFonts w:cs="Helvetica"/>
                <w:sz w:val="20"/>
                <w:szCs w:val="20"/>
                <w:highlight w:val="green"/>
              </w:rPr>
            </w:pPr>
            <w:ins w:id="83" w:author="Harb Abdulhamid" w:date="2021-12-09T18:35:00Z">
              <w:r w:rsidRPr="00A65BCF">
                <w:rPr>
                  <w:rFonts w:cs="Helvetica"/>
                  <w:sz w:val="20"/>
                  <w:szCs w:val="20"/>
                  <w:highlight w:val="green"/>
                </w:rPr>
                <w:t xml:space="preserve">EINJv2 Error Type.  If this bit is set, then the support for EINJV2_SET_ERROR_TYPE and EINJV2_GET_ERROR_TYPE actions are supported. </w:t>
              </w:r>
            </w:ins>
          </w:p>
          <w:p w14:paraId="31C9293A" w14:textId="77777777" w:rsidR="00590193" w:rsidRPr="00A65BCF" w:rsidRDefault="00590193" w:rsidP="00E41E4A">
            <w:pPr>
              <w:spacing w:after="120" w:line="240" w:lineRule="auto"/>
              <w:rPr>
                <w:ins w:id="84" w:author="Harb Abdulhamid" w:date="2021-12-09T18:35:00Z"/>
                <w:rFonts w:cs="Helvetica"/>
                <w:i/>
                <w:iCs/>
                <w:sz w:val="20"/>
                <w:szCs w:val="20"/>
                <w:highlight w:val="green"/>
              </w:rPr>
            </w:pPr>
            <w:ins w:id="85" w:author="Harb Abdulhamid" w:date="2021-12-09T18:35:00Z">
              <w:r w:rsidRPr="00A65BCF">
                <w:rPr>
                  <w:rFonts w:cs="Helvetica"/>
                  <w:b/>
                  <w:bCs/>
                  <w:i/>
                  <w:iCs/>
                  <w:sz w:val="20"/>
                  <w:szCs w:val="20"/>
                  <w:highlight w:val="green"/>
                </w:rPr>
                <w:t xml:space="preserve">NOTE: </w:t>
              </w:r>
              <w:r w:rsidRPr="00A65BCF">
                <w:rPr>
                  <w:rFonts w:cs="Helvetica"/>
                  <w:i/>
                  <w:iCs/>
                  <w:sz w:val="20"/>
                  <w:szCs w:val="20"/>
                  <w:highlight w:val="green"/>
                </w:rPr>
                <w:t>This may only be used with the action GET_ERROR_TYPE and it is not permitted to set this bit with SET_ERROR_TYPE or SET_ERROR_TYPE_WITH_ADDRESS</w:t>
              </w:r>
            </w:ins>
            <w:commentRangeEnd w:id="80"/>
            <w:ins w:id="86" w:author="Harb Abdulhamid" w:date="2021-12-09T18:38:00Z">
              <w:r w:rsidR="009F1035">
                <w:rPr>
                  <w:rStyle w:val="CommentReference"/>
                  <w:lang w:bidi="ar-SA"/>
                </w:rPr>
                <w:commentReference w:id="80"/>
              </w:r>
            </w:ins>
          </w:p>
        </w:tc>
      </w:tr>
      <w:tr w:rsidR="00590193" w:rsidRPr="00E41B4A" w14:paraId="3BD9221E" w14:textId="77777777" w:rsidTr="00E41E4A">
        <w:trPr>
          <w:ins w:id="87" w:author="Harb Abdulhamid" w:date="2021-12-09T18:35:00Z"/>
        </w:trPr>
        <w:tc>
          <w:tcPr>
            <w:tcW w:w="805" w:type="dxa"/>
            <w:tcBorders>
              <w:top w:val="single" w:sz="4" w:space="0" w:color="auto"/>
              <w:left w:val="single" w:sz="4" w:space="0" w:color="auto"/>
              <w:bottom w:val="single" w:sz="4" w:space="0" w:color="auto"/>
              <w:right w:val="single" w:sz="4" w:space="0" w:color="auto"/>
            </w:tcBorders>
            <w:shd w:val="clear" w:color="auto" w:fill="auto"/>
          </w:tcPr>
          <w:p w14:paraId="54C39A2E" w14:textId="77777777" w:rsidR="00590193" w:rsidRDefault="00590193" w:rsidP="00E41E4A">
            <w:pPr>
              <w:spacing w:after="120" w:line="240" w:lineRule="auto"/>
              <w:rPr>
                <w:ins w:id="88" w:author="Harb Abdulhamid" w:date="2021-12-09T18:35:00Z"/>
              </w:rPr>
            </w:pPr>
            <w:ins w:id="89" w:author="Harb Abdulhamid" w:date="2021-12-09T18:35:00Z">
              <w:r>
                <w:t>31</w:t>
              </w:r>
            </w:ins>
          </w:p>
        </w:tc>
        <w:tc>
          <w:tcPr>
            <w:tcW w:w="8460" w:type="dxa"/>
            <w:tcBorders>
              <w:top w:val="single" w:sz="4" w:space="0" w:color="auto"/>
              <w:left w:val="single" w:sz="4" w:space="0" w:color="auto"/>
              <w:bottom w:val="single" w:sz="4" w:space="0" w:color="auto"/>
              <w:right w:val="single" w:sz="4" w:space="0" w:color="auto"/>
            </w:tcBorders>
            <w:shd w:val="clear" w:color="auto" w:fill="auto"/>
          </w:tcPr>
          <w:p w14:paraId="6EFEB0FF" w14:textId="77777777" w:rsidR="00590193" w:rsidRPr="003F61F1" w:rsidRDefault="00590193" w:rsidP="00E41E4A">
            <w:pPr>
              <w:spacing w:after="120" w:line="240" w:lineRule="auto"/>
              <w:rPr>
                <w:ins w:id="90" w:author="Harb Abdulhamid" w:date="2021-12-09T18:35:00Z"/>
                <w:rFonts w:cs="Helvetica"/>
                <w:sz w:val="20"/>
                <w:szCs w:val="20"/>
              </w:rPr>
            </w:pPr>
            <w:ins w:id="91" w:author="Harb Abdulhamid" w:date="2021-12-09T18:35:00Z">
              <w:r w:rsidRPr="00CD01E5">
                <w:rPr>
                  <w:rFonts w:cs="Helvetica"/>
                  <w:sz w:val="20"/>
                  <w:szCs w:val="20"/>
                </w:rPr>
                <w:t>Vendor Defined Error Type. If this bit is set, then the Error types and related data structures are</w:t>
              </w:r>
              <w:r>
                <w:rPr>
                  <w:rFonts w:cs="Helvetica"/>
                  <w:sz w:val="20"/>
                  <w:szCs w:val="20"/>
                </w:rPr>
                <w:t xml:space="preserve"> </w:t>
              </w:r>
              <w:r w:rsidRPr="00CD01E5">
                <w:rPr>
                  <w:rFonts w:cs="Helvetica"/>
                  <w:sz w:val="20"/>
                  <w:szCs w:val="20"/>
                </w:rPr>
                <w:t xml:space="preserve">defined by the Vendor, as shown in the Vendor Error Type Extension </w:t>
              </w:r>
              <w:proofErr w:type="spellStart"/>
              <w:r w:rsidRPr="00CD01E5">
                <w:rPr>
                  <w:rFonts w:cs="Helvetica"/>
                  <w:sz w:val="20"/>
                  <w:szCs w:val="20"/>
                </w:rPr>
                <w:t>Stucuture</w:t>
              </w:r>
              <w:proofErr w:type="spellEnd"/>
            </w:ins>
          </w:p>
        </w:tc>
      </w:tr>
    </w:tbl>
    <w:p w14:paraId="5DBA30CA" w14:textId="77777777" w:rsidR="005423D8" w:rsidRDefault="005423D8" w:rsidP="005423D8">
      <w:pPr>
        <w:jc w:val="center"/>
      </w:pPr>
    </w:p>
    <w:p w14:paraId="6116BBEB" w14:textId="47356312" w:rsidR="00655217" w:rsidRDefault="001D0E8F" w:rsidP="00EE175C">
      <w:r>
        <w:t>…</w:t>
      </w:r>
    </w:p>
    <w:p w14:paraId="5CB37627" w14:textId="1DEBC41C" w:rsidR="00573393" w:rsidRPr="00156B0C" w:rsidRDefault="00573393" w:rsidP="00573393">
      <w:pPr>
        <w:pStyle w:val="Heading3"/>
        <w:rPr>
          <w:highlight w:val="green"/>
        </w:rPr>
      </w:pPr>
      <w:r w:rsidRPr="000149D2">
        <w:rPr>
          <w:rStyle w:val="Heading2Char"/>
          <w:highlight w:val="blue"/>
        </w:rPr>
        <w:t>18.6.4.1</w:t>
      </w:r>
      <w:r w:rsidRPr="000149D2">
        <w:rPr>
          <w:rStyle w:val="Heading2Char"/>
          <w:highlight w:val="cyan"/>
        </w:rPr>
        <w:t xml:space="preserve"> </w:t>
      </w:r>
      <w:r w:rsidRPr="000149D2">
        <w:rPr>
          <w:rStyle w:val="Heading2Char"/>
          <w:highlight w:val="green"/>
        </w:rPr>
        <w:t>EINJv2</w:t>
      </w:r>
      <w:r w:rsidRPr="00156B0C">
        <w:rPr>
          <w:highlight w:val="green"/>
        </w:rPr>
        <w:t xml:space="preserve"> Error Types</w:t>
      </w:r>
    </w:p>
    <w:p w14:paraId="2C859AD7" w14:textId="0EF4B43E" w:rsidR="001D0E8F" w:rsidRPr="00156B0C" w:rsidRDefault="006E1907" w:rsidP="00EE175C">
      <w:pPr>
        <w:rPr>
          <w:highlight w:val="green"/>
        </w:rPr>
      </w:pPr>
      <w:r w:rsidRPr="00156B0C">
        <w:rPr>
          <w:highlight w:val="green"/>
        </w:rPr>
        <w:t xml:space="preserve">EINJ version 2 (EINJv2) introduces a new error injection action </w:t>
      </w:r>
      <w:r w:rsidR="00C1610F" w:rsidRPr="00156B0C">
        <w:rPr>
          <w:highlight w:val="green"/>
        </w:rPr>
        <w:t>The table below defines the error type codes returned from EINJV2_GET_ERROR_TYPE, as well as the error type set by EINJV2_SET_ERROR_TYPE</w:t>
      </w:r>
      <w:r w:rsidRPr="00156B0C">
        <w:rPr>
          <w:highlight w:val="green"/>
        </w:rPr>
        <w:t>.</w:t>
      </w:r>
    </w:p>
    <w:p w14:paraId="33F01733" w14:textId="4D6675D6" w:rsidR="006E1907" w:rsidRPr="00156B0C" w:rsidRDefault="006E1907" w:rsidP="006E1907">
      <w:pPr>
        <w:rPr>
          <w:highlight w:val="green"/>
        </w:rPr>
      </w:pPr>
      <w:r w:rsidRPr="00156B0C">
        <w:rPr>
          <w:highlight w:val="green"/>
        </w:rPr>
        <w:t>EINJV2_SET_ERROR_TYPE actions must be present as part of the EINJ Action Table. OSPM is free to choose</w:t>
      </w:r>
      <w:r w:rsidR="000F6123" w:rsidRPr="00156B0C">
        <w:rPr>
          <w:highlight w:val="green"/>
        </w:rPr>
        <w:t xml:space="preserve"> this action for advanced error injection</w:t>
      </w:r>
      <w:r w:rsidR="006D30BC" w:rsidRPr="00156B0C">
        <w:rPr>
          <w:highlight w:val="green"/>
        </w:rPr>
        <w:t xml:space="preserve"> options</w:t>
      </w:r>
      <w:r w:rsidRPr="00156B0C">
        <w:rPr>
          <w:highlight w:val="green"/>
        </w:rPr>
        <w:t>. The platform</w:t>
      </w:r>
      <w:r w:rsidR="000F6123" w:rsidRPr="00156B0C">
        <w:rPr>
          <w:highlight w:val="green"/>
        </w:rPr>
        <w:t xml:space="preserve"> </w:t>
      </w:r>
      <w:r w:rsidRPr="00156B0C">
        <w:rPr>
          <w:highlight w:val="green"/>
        </w:rPr>
        <w:t xml:space="preserve">will give precedence to </w:t>
      </w:r>
      <w:r w:rsidR="006D30BC" w:rsidRPr="00156B0C">
        <w:rPr>
          <w:highlight w:val="green"/>
        </w:rPr>
        <w:t>EINJV2_SET_ERROR_TYPE</w:t>
      </w:r>
      <w:r w:rsidRPr="00156B0C">
        <w:rPr>
          <w:highlight w:val="green"/>
        </w:rPr>
        <w:t>. That is, if a non-zero Error Type value is set</w:t>
      </w:r>
      <w:r w:rsidR="000F6123" w:rsidRPr="00156B0C">
        <w:rPr>
          <w:highlight w:val="green"/>
        </w:rPr>
        <w:t xml:space="preserve"> </w:t>
      </w:r>
      <w:r w:rsidRPr="00156B0C">
        <w:rPr>
          <w:highlight w:val="green"/>
        </w:rPr>
        <w:t xml:space="preserve">by </w:t>
      </w:r>
      <w:r w:rsidR="00CC0BF5" w:rsidRPr="00156B0C">
        <w:rPr>
          <w:highlight w:val="green"/>
        </w:rPr>
        <w:t>EINJV2_SET_ERROR_TYPE</w:t>
      </w:r>
      <w:r w:rsidRPr="00156B0C">
        <w:rPr>
          <w:highlight w:val="green"/>
        </w:rPr>
        <w:t xml:space="preserve">, then any Error Type value set by </w:t>
      </w:r>
      <w:r w:rsidR="008960C1" w:rsidRPr="00156B0C">
        <w:rPr>
          <w:highlight w:val="green"/>
        </w:rPr>
        <w:t xml:space="preserve">SET_ERROR_TYPE_WITH_ADDRESS and/or </w:t>
      </w:r>
      <w:r w:rsidRPr="00156B0C">
        <w:rPr>
          <w:highlight w:val="green"/>
        </w:rPr>
        <w:t>SET_ERROR_TYPE will be ignored.</w:t>
      </w:r>
    </w:p>
    <w:p w14:paraId="1F3D3698" w14:textId="69E256F1" w:rsidR="006E1907" w:rsidRPr="00156B0C" w:rsidRDefault="00156B0C" w:rsidP="006E1907">
      <w:pPr>
        <w:rPr>
          <w:highlight w:val="green"/>
        </w:rPr>
      </w:pPr>
      <w:r w:rsidRPr="00156B0C">
        <w:rPr>
          <w:highlight w:val="green"/>
        </w:rPr>
        <w:t xml:space="preserve">Also, EINJv2 breaks out the Error Type from the severity.  The following table describes the new Error Type </w:t>
      </w:r>
      <w:proofErr w:type="gramStart"/>
      <w:r w:rsidRPr="00156B0C">
        <w:rPr>
          <w:highlight w:val="green"/>
        </w:rPr>
        <w:t xml:space="preserve">encoding </w:t>
      </w:r>
      <w:ins w:id="92" w:author="Harb Abdulhamid" w:date="2021-12-09T18:36:00Z">
        <w:r w:rsidR="002F2808">
          <w:rPr>
            <w:highlight w:val="green"/>
          </w:rPr>
          <w:t>.</w:t>
        </w:r>
      </w:ins>
      <w:proofErr w:type="gramEnd"/>
    </w:p>
    <w:p w14:paraId="298DE009" w14:textId="7AB298FB" w:rsidR="00655217" w:rsidRPr="00E6470F" w:rsidRDefault="00655217" w:rsidP="00AA5084">
      <w:pPr>
        <w:rPr>
          <w:rFonts w:cs="Helvetica"/>
          <w:b/>
          <w:bCs/>
          <w:sz w:val="20"/>
          <w:szCs w:val="20"/>
          <w:highlight w:val="green"/>
        </w:rPr>
      </w:pPr>
      <w:r w:rsidRPr="00E6470F">
        <w:rPr>
          <w:rFonts w:cs="Helvetica"/>
          <w:b/>
          <w:bCs/>
          <w:sz w:val="20"/>
          <w:szCs w:val="20"/>
          <w:highlight w:val="green"/>
        </w:rPr>
        <w:t>Table 18.</w:t>
      </w:r>
      <w:r w:rsidR="00A1729E">
        <w:rPr>
          <w:rFonts w:cs="Helvetica"/>
          <w:b/>
          <w:bCs/>
          <w:sz w:val="20"/>
          <w:szCs w:val="20"/>
          <w:highlight w:val="cyan"/>
        </w:rPr>
        <w:t>XX</w:t>
      </w:r>
      <w:r w:rsidRPr="00E6470F">
        <w:rPr>
          <w:rFonts w:cs="Helvetica"/>
          <w:b/>
          <w:bCs/>
          <w:sz w:val="20"/>
          <w:szCs w:val="20"/>
          <w:highlight w:val="green"/>
        </w:rPr>
        <w:t xml:space="preserve">: EINJv2 Error Type </w:t>
      </w:r>
    </w:p>
    <w:tbl>
      <w:tblPr>
        <w:tblStyle w:val="TableGrid"/>
        <w:tblW w:w="9265" w:type="dxa"/>
        <w:tblInd w:w="0" w:type="dxa"/>
        <w:tblLook w:val="04A0" w:firstRow="1" w:lastRow="0" w:firstColumn="1" w:lastColumn="0" w:noHBand="0" w:noVBand="1"/>
      </w:tblPr>
      <w:tblGrid>
        <w:gridCol w:w="805"/>
        <w:gridCol w:w="8460"/>
      </w:tblGrid>
      <w:tr w:rsidR="00276C1B" w:rsidRPr="00E6470F" w14:paraId="5281A58B" w14:textId="77777777" w:rsidTr="00AE2271">
        <w:tc>
          <w:tcPr>
            <w:tcW w:w="805" w:type="dxa"/>
            <w:tcBorders>
              <w:top w:val="single" w:sz="4" w:space="0" w:color="auto"/>
              <w:left w:val="single" w:sz="4" w:space="0" w:color="auto"/>
              <w:bottom w:val="single" w:sz="4" w:space="0" w:color="auto"/>
              <w:right w:val="single" w:sz="4" w:space="0" w:color="auto"/>
            </w:tcBorders>
            <w:hideMark/>
          </w:tcPr>
          <w:p w14:paraId="5F736B06" w14:textId="1933BC4A" w:rsidR="00276C1B" w:rsidRPr="00E6470F" w:rsidRDefault="00276C1B" w:rsidP="00FF4C1B">
            <w:pPr>
              <w:spacing w:after="120" w:line="240" w:lineRule="auto"/>
              <w:rPr>
                <w:highlight w:val="green"/>
              </w:rPr>
            </w:pPr>
            <w:r>
              <w:rPr>
                <w:rFonts w:cs="Helvetica"/>
                <w:b/>
                <w:bCs/>
                <w:sz w:val="20"/>
                <w:szCs w:val="20"/>
                <w:highlight w:val="green"/>
              </w:rPr>
              <w:t>Bit</w:t>
            </w:r>
          </w:p>
        </w:tc>
        <w:tc>
          <w:tcPr>
            <w:tcW w:w="8460" w:type="dxa"/>
            <w:tcBorders>
              <w:top w:val="single" w:sz="4" w:space="0" w:color="auto"/>
              <w:left w:val="single" w:sz="4" w:space="0" w:color="auto"/>
              <w:bottom w:val="single" w:sz="4" w:space="0" w:color="auto"/>
              <w:right w:val="single" w:sz="4" w:space="0" w:color="auto"/>
            </w:tcBorders>
            <w:hideMark/>
          </w:tcPr>
          <w:p w14:paraId="69DDB053" w14:textId="66F179B7" w:rsidR="00276C1B" w:rsidRPr="00E6470F" w:rsidRDefault="00276C1B" w:rsidP="00FF4C1B">
            <w:pPr>
              <w:spacing w:after="120" w:line="240" w:lineRule="auto"/>
              <w:rPr>
                <w:rFonts w:cs="Helvetica"/>
                <w:b/>
                <w:bCs/>
                <w:sz w:val="20"/>
                <w:szCs w:val="20"/>
                <w:highlight w:val="green"/>
              </w:rPr>
            </w:pPr>
            <w:r w:rsidRPr="00E6470F">
              <w:rPr>
                <w:rFonts w:cs="Helvetica"/>
                <w:b/>
                <w:bCs/>
                <w:sz w:val="20"/>
                <w:szCs w:val="20"/>
                <w:highlight w:val="green"/>
              </w:rPr>
              <w:t>Description</w:t>
            </w:r>
          </w:p>
        </w:tc>
      </w:tr>
      <w:tr w:rsidR="00276C1B" w:rsidRPr="00E6470F" w14:paraId="77D5CD0D" w14:textId="77777777" w:rsidTr="00AE2271">
        <w:tc>
          <w:tcPr>
            <w:tcW w:w="805" w:type="dxa"/>
            <w:tcBorders>
              <w:top w:val="single" w:sz="4" w:space="0" w:color="auto"/>
              <w:left w:val="single" w:sz="4" w:space="0" w:color="auto"/>
              <w:bottom w:val="single" w:sz="4" w:space="0" w:color="auto"/>
              <w:right w:val="single" w:sz="4" w:space="0" w:color="auto"/>
            </w:tcBorders>
            <w:hideMark/>
          </w:tcPr>
          <w:p w14:paraId="52B89D89" w14:textId="3D7E328E" w:rsidR="00276C1B" w:rsidRPr="00E6470F" w:rsidRDefault="00276C1B" w:rsidP="00FF4C1B">
            <w:pPr>
              <w:spacing w:after="120" w:line="240" w:lineRule="auto"/>
              <w:rPr>
                <w:rFonts w:cs="Helvetica"/>
                <w:sz w:val="20"/>
                <w:szCs w:val="20"/>
                <w:highlight w:val="green"/>
              </w:rPr>
            </w:pPr>
            <w:r w:rsidRPr="00E6470F">
              <w:rPr>
                <w:rFonts w:cs="Helvetica"/>
                <w:sz w:val="20"/>
                <w:szCs w:val="20"/>
                <w:highlight w:val="green"/>
              </w:rPr>
              <w:t>0</w:t>
            </w:r>
          </w:p>
        </w:tc>
        <w:tc>
          <w:tcPr>
            <w:tcW w:w="8460" w:type="dxa"/>
            <w:tcBorders>
              <w:top w:val="single" w:sz="4" w:space="0" w:color="auto"/>
              <w:left w:val="single" w:sz="4" w:space="0" w:color="auto"/>
              <w:bottom w:val="single" w:sz="4" w:space="0" w:color="auto"/>
              <w:right w:val="single" w:sz="4" w:space="0" w:color="auto"/>
            </w:tcBorders>
          </w:tcPr>
          <w:p w14:paraId="0F807B05" w14:textId="4FE572E7" w:rsidR="00276C1B" w:rsidRPr="00E6470F" w:rsidRDefault="00276C1B" w:rsidP="00FF4C1B">
            <w:pPr>
              <w:spacing w:after="120" w:line="240" w:lineRule="auto"/>
              <w:rPr>
                <w:rFonts w:cs="Helvetica"/>
                <w:sz w:val="20"/>
                <w:szCs w:val="20"/>
                <w:highlight w:val="green"/>
              </w:rPr>
            </w:pPr>
            <w:r w:rsidRPr="00E6470F">
              <w:rPr>
                <w:rFonts w:cs="Helvetica"/>
                <w:sz w:val="20"/>
                <w:szCs w:val="20"/>
                <w:highlight w:val="green"/>
              </w:rPr>
              <w:t>Processor Error</w:t>
            </w:r>
          </w:p>
        </w:tc>
      </w:tr>
      <w:tr w:rsidR="00276C1B" w:rsidRPr="00E6470F" w14:paraId="1D54D225" w14:textId="77777777" w:rsidTr="00AE2271">
        <w:tc>
          <w:tcPr>
            <w:tcW w:w="805" w:type="dxa"/>
            <w:tcBorders>
              <w:top w:val="single" w:sz="4" w:space="0" w:color="auto"/>
              <w:left w:val="single" w:sz="4" w:space="0" w:color="auto"/>
              <w:bottom w:val="single" w:sz="4" w:space="0" w:color="auto"/>
              <w:right w:val="single" w:sz="4" w:space="0" w:color="auto"/>
            </w:tcBorders>
            <w:hideMark/>
          </w:tcPr>
          <w:p w14:paraId="602859DE" w14:textId="4845E7D2" w:rsidR="00276C1B" w:rsidRPr="00E6470F" w:rsidRDefault="00276C1B" w:rsidP="00FF4C1B">
            <w:pPr>
              <w:spacing w:after="120" w:line="240" w:lineRule="auto"/>
              <w:rPr>
                <w:rFonts w:cs="Helvetica"/>
                <w:sz w:val="20"/>
                <w:szCs w:val="20"/>
                <w:highlight w:val="green"/>
              </w:rPr>
            </w:pPr>
            <w:r w:rsidRPr="00E6470F">
              <w:rPr>
                <w:rFonts w:cs="Helvetica"/>
                <w:sz w:val="20"/>
                <w:szCs w:val="20"/>
                <w:highlight w:val="green"/>
              </w:rPr>
              <w:t>1</w:t>
            </w:r>
          </w:p>
        </w:tc>
        <w:tc>
          <w:tcPr>
            <w:tcW w:w="8460" w:type="dxa"/>
            <w:tcBorders>
              <w:top w:val="single" w:sz="4" w:space="0" w:color="auto"/>
              <w:left w:val="single" w:sz="4" w:space="0" w:color="auto"/>
              <w:bottom w:val="single" w:sz="4" w:space="0" w:color="auto"/>
              <w:right w:val="single" w:sz="4" w:space="0" w:color="auto"/>
            </w:tcBorders>
            <w:hideMark/>
          </w:tcPr>
          <w:p w14:paraId="070C7417" w14:textId="4B648B07" w:rsidR="00276C1B" w:rsidRPr="00E6470F" w:rsidRDefault="00276C1B" w:rsidP="00FF4C1B">
            <w:pPr>
              <w:spacing w:after="120" w:line="240" w:lineRule="auto"/>
              <w:rPr>
                <w:rFonts w:cs="Helvetica"/>
                <w:sz w:val="20"/>
                <w:szCs w:val="20"/>
                <w:highlight w:val="green"/>
              </w:rPr>
            </w:pPr>
            <w:r w:rsidRPr="00E6470F">
              <w:rPr>
                <w:rFonts w:cs="Helvetica"/>
                <w:sz w:val="20"/>
                <w:szCs w:val="20"/>
                <w:highlight w:val="green"/>
              </w:rPr>
              <w:t>Memory Error</w:t>
            </w:r>
          </w:p>
        </w:tc>
      </w:tr>
      <w:tr w:rsidR="00276C1B" w:rsidRPr="00E6470F" w14:paraId="6E76E0D6" w14:textId="77777777" w:rsidTr="00AE2271">
        <w:tc>
          <w:tcPr>
            <w:tcW w:w="805" w:type="dxa"/>
            <w:tcBorders>
              <w:top w:val="single" w:sz="4" w:space="0" w:color="auto"/>
              <w:left w:val="single" w:sz="4" w:space="0" w:color="auto"/>
              <w:bottom w:val="single" w:sz="4" w:space="0" w:color="auto"/>
              <w:right w:val="single" w:sz="4" w:space="0" w:color="auto"/>
            </w:tcBorders>
            <w:hideMark/>
          </w:tcPr>
          <w:p w14:paraId="5A0EA6AA" w14:textId="435D1A4C" w:rsidR="00276C1B" w:rsidRPr="00E41B4A" w:rsidRDefault="00276C1B" w:rsidP="00FF4C1B">
            <w:pPr>
              <w:spacing w:after="120" w:line="240" w:lineRule="auto"/>
              <w:rPr>
                <w:highlight w:val="green"/>
              </w:rPr>
            </w:pPr>
            <w:r w:rsidRPr="00E41B4A">
              <w:rPr>
                <w:highlight w:val="green"/>
              </w:rPr>
              <w:t>2</w:t>
            </w:r>
          </w:p>
        </w:tc>
        <w:tc>
          <w:tcPr>
            <w:tcW w:w="8460" w:type="dxa"/>
            <w:tcBorders>
              <w:top w:val="single" w:sz="4" w:space="0" w:color="auto"/>
              <w:left w:val="single" w:sz="4" w:space="0" w:color="auto"/>
              <w:bottom w:val="single" w:sz="4" w:space="0" w:color="auto"/>
              <w:right w:val="single" w:sz="4" w:space="0" w:color="auto"/>
            </w:tcBorders>
            <w:hideMark/>
          </w:tcPr>
          <w:p w14:paraId="7F1C9DB2" w14:textId="6E828EC9" w:rsidR="00276C1B" w:rsidRPr="00E41B4A" w:rsidRDefault="00276C1B" w:rsidP="00FF4C1B">
            <w:pPr>
              <w:spacing w:after="120" w:line="240" w:lineRule="auto"/>
              <w:rPr>
                <w:rFonts w:cs="Helvetica"/>
                <w:sz w:val="20"/>
                <w:szCs w:val="20"/>
                <w:highlight w:val="green"/>
              </w:rPr>
            </w:pPr>
            <w:r w:rsidRPr="00E41B4A">
              <w:rPr>
                <w:rFonts w:cs="Helvetica"/>
                <w:sz w:val="20"/>
                <w:szCs w:val="20"/>
                <w:highlight w:val="green"/>
              </w:rPr>
              <w:t>PCIe Error</w:t>
            </w:r>
          </w:p>
        </w:tc>
      </w:tr>
      <w:tr w:rsidR="00276C1B" w:rsidRPr="006F5704" w14:paraId="090924B4" w14:textId="77777777" w:rsidTr="00AE2271">
        <w:tc>
          <w:tcPr>
            <w:tcW w:w="805" w:type="dxa"/>
            <w:tcBorders>
              <w:top w:val="single" w:sz="4" w:space="0" w:color="auto"/>
              <w:left w:val="single" w:sz="4" w:space="0" w:color="auto"/>
              <w:bottom w:val="single" w:sz="4" w:space="0" w:color="auto"/>
              <w:right w:val="single" w:sz="4" w:space="0" w:color="auto"/>
            </w:tcBorders>
          </w:tcPr>
          <w:p w14:paraId="5C6C393C" w14:textId="478D315F" w:rsidR="00276C1B" w:rsidRPr="00E41B4A" w:rsidRDefault="00276C1B" w:rsidP="00FF4C1B">
            <w:pPr>
              <w:spacing w:after="120" w:line="240" w:lineRule="auto"/>
              <w:rPr>
                <w:highlight w:val="green"/>
              </w:rPr>
            </w:pPr>
            <w:r w:rsidRPr="00E41B4A">
              <w:rPr>
                <w:highlight w:val="green"/>
              </w:rPr>
              <w:t>3-30</w:t>
            </w:r>
          </w:p>
        </w:tc>
        <w:tc>
          <w:tcPr>
            <w:tcW w:w="8460" w:type="dxa"/>
            <w:tcBorders>
              <w:top w:val="single" w:sz="4" w:space="0" w:color="auto"/>
              <w:left w:val="single" w:sz="4" w:space="0" w:color="auto"/>
              <w:bottom w:val="single" w:sz="4" w:space="0" w:color="auto"/>
              <w:right w:val="single" w:sz="4" w:space="0" w:color="auto"/>
            </w:tcBorders>
          </w:tcPr>
          <w:p w14:paraId="3EDCAB95" w14:textId="4B744814" w:rsidR="00276C1B" w:rsidRPr="00E41B4A" w:rsidRDefault="00276C1B" w:rsidP="00FF4C1B">
            <w:pPr>
              <w:spacing w:after="120" w:line="240" w:lineRule="auto"/>
              <w:rPr>
                <w:rFonts w:cs="Helvetica"/>
                <w:sz w:val="20"/>
                <w:szCs w:val="20"/>
                <w:highlight w:val="green"/>
              </w:rPr>
            </w:pPr>
            <w:r w:rsidRPr="00E41B4A">
              <w:rPr>
                <w:rFonts w:cs="Helvetica"/>
                <w:sz w:val="20"/>
                <w:szCs w:val="20"/>
                <w:highlight w:val="green"/>
              </w:rPr>
              <w:t>RESERVED</w:t>
            </w:r>
          </w:p>
        </w:tc>
      </w:tr>
      <w:tr w:rsidR="00276C1B" w:rsidRPr="006F5704" w14:paraId="41C129B2" w14:textId="77777777" w:rsidTr="00AE2271">
        <w:tc>
          <w:tcPr>
            <w:tcW w:w="805" w:type="dxa"/>
            <w:tcBorders>
              <w:top w:val="single" w:sz="4" w:space="0" w:color="auto"/>
              <w:left w:val="single" w:sz="4" w:space="0" w:color="auto"/>
              <w:bottom w:val="single" w:sz="4" w:space="0" w:color="auto"/>
              <w:right w:val="single" w:sz="4" w:space="0" w:color="auto"/>
            </w:tcBorders>
          </w:tcPr>
          <w:p w14:paraId="500CB29F" w14:textId="4B5EE545" w:rsidR="00276C1B" w:rsidRPr="00E41B4A" w:rsidRDefault="00276C1B" w:rsidP="00FF4C1B">
            <w:pPr>
              <w:spacing w:after="120" w:line="240" w:lineRule="auto"/>
              <w:rPr>
                <w:highlight w:val="green"/>
              </w:rPr>
            </w:pPr>
            <w:r w:rsidRPr="00E41B4A">
              <w:rPr>
                <w:highlight w:val="green"/>
              </w:rPr>
              <w:t>31</w:t>
            </w:r>
          </w:p>
        </w:tc>
        <w:tc>
          <w:tcPr>
            <w:tcW w:w="8460" w:type="dxa"/>
            <w:tcBorders>
              <w:top w:val="single" w:sz="4" w:space="0" w:color="auto"/>
              <w:left w:val="single" w:sz="4" w:space="0" w:color="auto"/>
              <w:bottom w:val="single" w:sz="4" w:space="0" w:color="auto"/>
              <w:right w:val="single" w:sz="4" w:space="0" w:color="auto"/>
            </w:tcBorders>
          </w:tcPr>
          <w:p w14:paraId="122D585A" w14:textId="47E4FB5A" w:rsidR="00276C1B" w:rsidRPr="00E41B4A" w:rsidRDefault="00276C1B" w:rsidP="00FF4C1B">
            <w:pPr>
              <w:spacing w:after="120" w:line="240" w:lineRule="auto"/>
              <w:rPr>
                <w:rFonts w:cs="Helvetica"/>
                <w:sz w:val="20"/>
                <w:szCs w:val="20"/>
                <w:highlight w:val="green"/>
              </w:rPr>
            </w:pPr>
            <w:r w:rsidRPr="00E41B4A">
              <w:rPr>
                <w:rFonts w:cs="Helvetica"/>
                <w:sz w:val="20"/>
                <w:szCs w:val="20"/>
                <w:highlight w:val="green"/>
              </w:rPr>
              <w:t>Vendor Defined Error</w:t>
            </w:r>
          </w:p>
        </w:tc>
      </w:tr>
    </w:tbl>
    <w:p w14:paraId="364ACCA8" w14:textId="77777777" w:rsidR="00655217" w:rsidRDefault="00655217" w:rsidP="00AA5084">
      <w:pPr>
        <w:rPr>
          <w:rFonts w:cs="Helvetica"/>
          <w:b/>
          <w:bCs/>
          <w:sz w:val="20"/>
          <w:szCs w:val="20"/>
        </w:rPr>
      </w:pPr>
    </w:p>
    <w:p w14:paraId="370DF0A1" w14:textId="5AAFDAA3" w:rsidR="00B15F27" w:rsidRDefault="006E3363" w:rsidP="00AA5084">
      <w:pPr>
        <w:rPr>
          <w:rFonts w:cs="Helvetica"/>
          <w:b/>
          <w:bCs/>
          <w:sz w:val="20"/>
          <w:szCs w:val="20"/>
        </w:rPr>
      </w:pPr>
      <w:r w:rsidRPr="003C072D">
        <w:rPr>
          <w:rFonts w:cs="Helvetica"/>
          <w:b/>
          <w:bCs/>
          <w:sz w:val="20"/>
          <w:szCs w:val="20"/>
          <w:highlight w:val="green"/>
        </w:rPr>
        <w:t xml:space="preserve">Table </w:t>
      </w:r>
      <w:proofErr w:type="gramStart"/>
      <w:r w:rsidRPr="00C53FDB">
        <w:rPr>
          <w:rFonts w:cs="Helvetica"/>
          <w:b/>
          <w:bCs/>
          <w:sz w:val="20"/>
          <w:szCs w:val="20"/>
          <w:highlight w:val="blue"/>
        </w:rPr>
        <w:t>18.</w:t>
      </w:r>
      <w:r w:rsidR="00A1729E">
        <w:rPr>
          <w:rFonts w:cs="Helvetica"/>
          <w:b/>
          <w:bCs/>
          <w:sz w:val="20"/>
          <w:szCs w:val="20"/>
          <w:highlight w:val="blue"/>
        </w:rPr>
        <w:t>YY</w:t>
      </w:r>
      <w:proofErr w:type="gramEnd"/>
      <w:r w:rsidRPr="003C072D">
        <w:rPr>
          <w:rFonts w:cs="Helvetica"/>
          <w:b/>
          <w:bCs/>
          <w:sz w:val="20"/>
          <w:szCs w:val="20"/>
          <w:highlight w:val="green"/>
        </w:rPr>
        <w:t xml:space="preserve">: </w:t>
      </w:r>
      <w:bookmarkStart w:id="93" w:name="_Hlk86139109"/>
      <w:r w:rsidR="00904AC0" w:rsidRPr="003C072D">
        <w:rPr>
          <w:rFonts w:cs="Helvetica"/>
          <w:b/>
          <w:bCs/>
          <w:sz w:val="20"/>
          <w:szCs w:val="20"/>
          <w:highlight w:val="green"/>
        </w:rPr>
        <w:t>EINJV2_</w:t>
      </w:r>
      <w:r w:rsidRPr="003C072D">
        <w:rPr>
          <w:rFonts w:cs="Helvetica"/>
          <w:b/>
          <w:bCs/>
          <w:sz w:val="20"/>
          <w:szCs w:val="20"/>
          <w:highlight w:val="green"/>
        </w:rPr>
        <w:t>SET_</w:t>
      </w:r>
      <w:r w:rsidR="00904AC0" w:rsidRPr="003C072D">
        <w:rPr>
          <w:rFonts w:cs="Helvetica"/>
          <w:b/>
          <w:bCs/>
          <w:sz w:val="20"/>
          <w:szCs w:val="20"/>
          <w:highlight w:val="green"/>
        </w:rPr>
        <w:t xml:space="preserve">ERROR_TYPE </w:t>
      </w:r>
      <w:bookmarkEnd w:id="93"/>
      <w:r w:rsidR="00904AC0" w:rsidRPr="003C072D">
        <w:rPr>
          <w:rFonts w:cs="Helvetica"/>
          <w:b/>
          <w:bCs/>
          <w:sz w:val="20"/>
          <w:szCs w:val="20"/>
          <w:highlight w:val="green"/>
        </w:rPr>
        <w:t>Data Structure</w:t>
      </w:r>
    </w:p>
    <w:tbl>
      <w:tblPr>
        <w:tblStyle w:val="TableGrid"/>
        <w:tblW w:w="9355" w:type="dxa"/>
        <w:tblInd w:w="0" w:type="dxa"/>
        <w:tblLook w:val="04A0" w:firstRow="1" w:lastRow="0" w:firstColumn="1" w:lastColumn="0" w:noHBand="0" w:noVBand="1"/>
      </w:tblPr>
      <w:tblGrid>
        <w:gridCol w:w="2145"/>
        <w:gridCol w:w="865"/>
        <w:gridCol w:w="809"/>
        <w:gridCol w:w="5536"/>
      </w:tblGrid>
      <w:tr w:rsidR="00904AC0" w:rsidRPr="003C072D" w14:paraId="123E176A" w14:textId="77777777" w:rsidTr="006357E9">
        <w:tc>
          <w:tcPr>
            <w:tcW w:w="2145" w:type="dxa"/>
            <w:tcBorders>
              <w:top w:val="single" w:sz="4" w:space="0" w:color="auto"/>
              <w:left w:val="single" w:sz="4" w:space="0" w:color="auto"/>
              <w:bottom w:val="single" w:sz="4" w:space="0" w:color="auto"/>
              <w:right w:val="single" w:sz="4" w:space="0" w:color="auto"/>
            </w:tcBorders>
            <w:hideMark/>
          </w:tcPr>
          <w:p w14:paraId="472C14F2" w14:textId="77777777" w:rsidR="00904AC0" w:rsidRPr="003C072D" w:rsidRDefault="00904AC0" w:rsidP="00FF4C1B">
            <w:pPr>
              <w:spacing w:after="120" w:line="240" w:lineRule="auto"/>
              <w:rPr>
                <w:highlight w:val="green"/>
              </w:rPr>
            </w:pPr>
            <w:r w:rsidRPr="003C072D">
              <w:rPr>
                <w:rFonts w:cs="Helvetica"/>
                <w:b/>
                <w:bCs/>
                <w:sz w:val="20"/>
                <w:szCs w:val="20"/>
                <w:highlight w:val="green"/>
              </w:rPr>
              <w:t>Field</w:t>
            </w:r>
          </w:p>
        </w:tc>
        <w:tc>
          <w:tcPr>
            <w:tcW w:w="865" w:type="dxa"/>
            <w:tcBorders>
              <w:top w:val="single" w:sz="4" w:space="0" w:color="auto"/>
              <w:left w:val="single" w:sz="4" w:space="0" w:color="auto"/>
              <w:bottom w:val="single" w:sz="4" w:space="0" w:color="auto"/>
              <w:right w:val="single" w:sz="4" w:space="0" w:color="auto"/>
            </w:tcBorders>
            <w:hideMark/>
          </w:tcPr>
          <w:p w14:paraId="012C4FD9" w14:textId="77777777" w:rsidR="00904AC0" w:rsidRPr="003C072D" w:rsidRDefault="00904AC0" w:rsidP="00FF4C1B">
            <w:pPr>
              <w:spacing w:after="120" w:line="240" w:lineRule="auto"/>
              <w:rPr>
                <w:rFonts w:cs="Helvetica"/>
                <w:b/>
                <w:bCs/>
                <w:sz w:val="20"/>
                <w:szCs w:val="20"/>
                <w:highlight w:val="green"/>
              </w:rPr>
            </w:pPr>
            <w:r w:rsidRPr="003C072D">
              <w:rPr>
                <w:rFonts w:cs="Helvetica"/>
                <w:b/>
                <w:bCs/>
                <w:sz w:val="20"/>
                <w:szCs w:val="20"/>
                <w:highlight w:val="green"/>
              </w:rPr>
              <w:t>Byte Length</w:t>
            </w:r>
          </w:p>
        </w:tc>
        <w:tc>
          <w:tcPr>
            <w:tcW w:w="809" w:type="dxa"/>
            <w:tcBorders>
              <w:top w:val="single" w:sz="4" w:space="0" w:color="auto"/>
              <w:left w:val="single" w:sz="4" w:space="0" w:color="auto"/>
              <w:bottom w:val="single" w:sz="4" w:space="0" w:color="auto"/>
              <w:right w:val="single" w:sz="4" w:space="0" w:color="auto"/>
            </w:tcBorders>
            <w:hideMark/>
          </w:tcPr>
          <w:p w14:paraId="1BFFF9B2" w14:textId="77777777" w:rsidR="00904AC0" w:rsidRPr="003C072D" w:rsidRDefault="00904AC0" w:rsidP="00FF4C1B">
            <w:pPr>
              <w:spacing w:after="120" w:line="240" w:lineRule="auto"/>
              <w:rPr>
                <w:rFonts w:cs="Helvetica"/>
                <w:b/>
                <w:bCs/>
                <w:sz w:val="20"/>
                <w:szCs w:val="20"/>
                <w:highlight w:val="green"/>
              </w:rPr>
            </w:pPr>
            <w:r w:rsidRPr="003C072D">
              <w:rPr>
                <w:rFonts w:cs="Helvetica"/>
                <w:b/>
                <w:bCs/>
                <w:sz w:val="20"/>
                <w:szCs w:val="20"/>
                <w:highlight w:val="green"/>
              </w:rPr>
              <w:t>Byte Offset</w:t>
            </w:r>
          </w:p>
        </w:tc>
        <w:tc>
          <w:tcPr>
            <w:tcW w:w="5536" w:type="dxa"/>
            <w:tcBorders>
              <w:top w:val="single" w:sz="4" w:space="0" w:color="auto"/>
              <w:left w:val="single" w:sz="4" w:space="0" w:color="auto"/>
              <w:bottom w:val="single" w:sz="4" w:space="0" w:color="auto"/>
              <w:right w:val="single" w:sz="4" w:space="0" w:color="auto"/>
            </w:tcBorders>
            <w:hideMark/>
          </w:tcPr>
          <w:p w14:paraId="461AEE8B" w14:textId="77777777" w:rsidR="00904AC0" w:rsidRPr="003C072D" w:rsidRDefault="00904AC0" w:rsidP="00FF4C1B">
            <w:pPr>
              <w:spacing w:after="120" w:line="240" w:lineRule="auto"/>
              <w:rPr>
                <w:rFonts w:cs="Helvetica"/>
                <w:b/>
                <w:bCs/>
                <w:sz w:val="20"/>
                <w:szCs w:val="20"/>
                <w:highlight w:val="green"/>
              </w:rPr>
            </w:pPr>
            <w:r w:rsidRPr="003C072D">
              <w:rPr>
                <w:rFonts w:cs="Helvetica"/>
                <w:b/>
                <w:bCs/>
                <w:sz w:val="20"/>
                <w:szCs w:val="20"/>
                <w:highlight w:val="green"/>
              </w:rPr>
              <w:t>Description</w:t>
            </w:r>
          </w:p>
        </w:tc>
      </w:tr>
      <w:tr w:rsidR="00904AC0" w:rsidRPr="003C072D" w14:paraId="14B580FD" w14:textId="77777777" w:rsidTr="006357E9">
        <w:tc>
          <w:tcPr>
            <w:tcW w:w="2145" w:type="dxa"/>
            <w:tcBorders>
              <w:top w:val="single" w:sz="4" w:space="0" w:color="auto"/>
              <w:left w:val="single" w:sz="4" w:space="0" w:color="auto"/>
              <w:bottom w:val="single" w:sz="4" w:space="0" w:color="auto"/>
              <w:right w:val="single" w:sz="4" w:space="0" w:color="auto"/>
            </w:tcBorders>
            <w:hideMark/>
          </w:tcPr>
          <w:p w14:paraId="7314EF42" w14:textId="55875C2C" w:rsidR="00904AC0" w:rsidRPr="003C072D" w:rsidRDefault="00B5456F" w:rsidP="00FF4C1B">
            <w:pPr>
              <w:spacing w:after="120" w:line="240" w:lineRule="auto"/>
              <w:rPr>
                <w:rFonts w:cs="Helvetica"/>
                <w:sz w:val="20"/>
                <w:szCs w:val="20"/>
                <w:highlight w:val="green"/>
              </w:rPr>
            </w:pPr>
            <w:r w:rsidRPr="003C072D">
              <w:rPr>
                <w:rFonts w:cs="Helvetica"/>
                <w:sz w:val="20"/>
                <w:szCs w:val="20"/>
                <w:highlight w:val="green"/>
              </w:rPr>
              <w:t>Error Type</w:t>
            </w:r>
          </w:p>
        </w:tc>
        <w:tc>
          <w:tcPr>
            <w:tcW w:w="865" w:type="dxa"/>
            <w:tcBorders>
              <w:top w:val="single" w:sz="4" w:space="0" w:color="auto"/>
              <w:left w:val="single" w:sz="4" w:space="0" w:color="auto"/>
              <w:bottom w:val="single" w:sz="4" w:space="0" w:color="auto"/>
              <w:right w:val="single" w:sz="4" w:space="0" w:color="auto"/>
            </w:tcBorders>
          </w:tcPr>
          <w:p w14:paraId="052BA832" w14:textId="1A57526E" w:rsidR="00904AC0" w:rsidRPr="003C072D" w:rsidRDefault="00A046CC" w:rsidP="00FF4C1B">
            <w:pPr>
              <w:spacing w:after="120" w:line="240" w:lineRule="auto"/>
              <w:rPr>
                <w:rFonts w:cs="Helvetica"/>
                <w:sz w:val="20"/>
                <w:szCs w:val="20"/>
                <w:highlight w:val="green"/>
              </w:rPr>
            </w:pPr>
            <w:r>
              <w:rPr>
                <w:rFonts w:cs="Helvetica"/>
                <w:sz w:val="20"/>
                <w:szCs w:val="20"/>
                <w:highlight w:val="green"/>
              </w:rPr>
              <w:t>4</w:t>
            </w:r>
          </w:p>
        </w:tc>
        <w:tc>
          <w:tcPr>
            <w:tcW w:w="809" w:type="dxa"/>
            <w:tcBorders>
              <w:top w:val="single" w:sz="4" w:space="0" w:color="auto"/>
              <w:left w:val="single" w:sz="4" w:space="0" w:color="auto"/>
              <w:bottom w:val="single" w:sz="4" w:space="0" w:color="auto"/>
              <w:right w:val="single" w:sz="4" w:space="0" w:color="auto"/>
            </w:tcBorders>
          </w:tcPr>
          <w:p w14:paraId="76E04B52" w14:textId="47A8B85B" w:rsidR="00904AC0" w:rsidRPr="003C072D" w:rsidRDefault="006357E9"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0</w:t>
            </w:r>
          </w:p>
        </w:tc>
        <w:tc>
          <w:tcPr>
            <w:tcW w:w="5536" w:type="dxa"/>
            <w:tcBorders>
              <w:top w:val="single" w:sz="4" w:space="0" w:color="auto"/>
              <w:left w:val="single" w:sz="4" w:space="0" w:color="auto"/>
              <w:bottom w:val="single" w:sz="4" w:space="0" w:color="auto"/>
              <w:right w:val="single" w:sz="4" w:space="0" w:color="auto"/>
            </w:tcBorders>
          </w:tcPr>
          <w:p w14:paraId="5AF340D7" w14:textId="53C2B9F7" w:rsidR="00AB7E39" w:rsidRPr="003C072D" w:rsidRDefault="00AB7E39" w:rsidP="00AB7E39">
            <w:pPr>
              <w:spacing w:after="120" w:line="240" w:lineRule="auto"/>
              <w:rPr>
                <w:rFonts w:cs="Helvetica"/>
                <w:sz w:val="20"/>
                <w:szCs w:val="20"/>
                <w:highlight w:val="green"/>
              </w:rPr>
            </w:pPr>
            <w:r w:rsidRPr="003C072D">
              <w:rPr>
                <w:rFonts w:cs="Helvetica"/>
                <w:sz w:val="20"/>
                <w:szCs w:val="20"/>
                <w:highlight w:val="green"/>
              </w:rPr>
              <w:t xml:space="preserve">Bit map of error types to inject. Refer Table </w:t>
            </w:r>
            <w:proofErr w:type="gramStart"/>
            <w:r w:rsidRPr="003C072D">
              <w:rPr>
                <w:rFonts w:cs="Helvetica"/>
                <w:sz w:val="20"/>
                <w:szCs w:val="20"/>
                <w:highlight w:val="green"/>
              </w:rPr>
              <w:t>18.AA</w:t>
            </w:r>
            <w:proofErr w:type="gramEnd"/>
            <w:r w:rsidRPr="003C072D">
              <w:rPr>
                <w:rFonts w:cs="Helvetica"/>
                <w:sz w:val="20"/>
                <w:szCs w:val="20"/>
                <w:highlight w:val="green"/>
              </w:rPr>
              <w:t xml:space="preserve"> </w:t>
            </w:r>
            <w:r w:rsidR="00EC4106" w:rsidRPr="003C072D">
              <w:rPr>
                <w:rFonts w:cs="Helvetica"/>
                <w:sz w:val="20"/>
                <w:szCs w:val="20"/>
                <w:highlight w:val="green"/>
              </w:rPr>
              <w:t xml:space="preserve">EINJv2 </w:t>
            </w:r>
            <w:r w:rsidRPr="003C072D">
              <w:rPr>
                <w:rFonts w:cs="Helvetica"/>
                <w:sz w:val="20"/>
                <w:szCs w:val="20"/>
                <w:highlight w:val="green"/>
              </w:rPr>
              <w:t>Error Type Definition.</w:t>
            </w:r>
            <w:r w:rsidR="00EC4106" w:rsidRPr="003C072D">
              <w:rPr>
                <w:rFonts w:cs="Helvetica"/>
                <w:sz w:val="20"/>
                <w:szCs w:val="20"/>
                <w:highlight w:val="green"/>
              </w:rPr>
              <w:t xml:space="preserve">  Only one Error Type bit may be set at a time.</w:t>
            </w:r>
          </w:p>
          <w:p w14:paraId="15B67BBB" w14:textId="410B6BDF" w:rsidR="00076FBD" w:rsidRPr="003C072D" w:rsidRDefault="00AB7E39" w:rsidP="00AB7E39">
            <w:pPr>
              <w:spacing w:after="120" w:line="240" w:lineRule="auto"/>
              <w:rPr>
                <w:rFonts w:cs="Helvetica"/>
                <w:sz w:val="20"/>
                <w:szCs w:val="20"/>
                <w:highlight w:val="green"/>
              </w:rPr>
            </w:pPr>
            <w:r w:rsidRPr="003C072D">
              <w:rPr>
                <w:rFonts w:cs="Helvetica"/>
                <w:sz w:val="20"/>
                <w:szCs w:val="20"/>
                <w:highlight w:val="green"/>
              </w:rPr>
              <w:t>This field is cleared by the platform once it is consumed.</w:t>
            </w:r>
          </w:p>
        </w:tc>
      </w:tr>
      <w:tr w:rsidR="00483D5A" w:rsidRPr="003C072D" w14:paraId="3090395D" w14:textId="77777777" w:rsidTr="006357E9">
        <w:tc>
          <w:tcPr>
            <w:tcW w:w="2145" w:type="dxa"/>
            <w:tcBorders>
              <w:top w:val="single" w:sz="4" w:space="0" w:color="auto"/>
              <w:left w:val="single" w:sz="4" w:space="0" w:color="auto"/>
              <w:bottom w:val="single" w:sz="4" w:space="0" w:color="auto"/>
              <w:right w:val="single" w:sz="4" w:space="0" w:color="auto"/>
            </w:tcBorders>
          </w:tcPr>
          <w:p w14:paraId="1A547618" w14:textId="5EE82FF8" w:rsidR="00483D5A" w:rsidRPr="003C072D" w:rsidRDefault="00483D5A" w:rsidP="00FF4C1B">
            <w:pPr>
              <w:spacing w:after="120" w:line="240" w:lineRule="auto"/>
              <w:rPr>
                <w:highlight w:val="green"/>
              </w:rPr>
            </w:pPr>
            <w:r w:rsidRPr="003C072D">
              <w:rPr>
                <w:highlight w:val="green"/>
              </w:rPr>
              <w:t xml:space="preserve">Error </w:t>
            </w:r>
            <w:r w:rsidR="00477730" w:rsidRPr="003C072D">
              <w:rPr>
                <w:highlight w:val="green"/>
              </w:rPr>
              <w:t>Type Code</w:t>
            </w:r>
          </w:p>
        </w:tc>
        <w:tc>
          <w:tcPr>
            <w:tcW w:w="865" w:type="dxa"/>
            <w:tcBorders>
              <w:top w:val="single" w:sz="4" w:space="0" w:color="auto"/>
              <w:left w:val="single" w:sz="4" w:space="0" w:color="auto"/>
              <w:bottom w:val="single" w:sz="4" w:space="0" w:color="auto"/>
              <w:right w:val="single" w:sz="4" w:space="0" w:color="auto"/>
            </w:tcBorders>
          </w:tcPr>
          <w:p w14:paraId="35433A01" w14:textId="2CB48CF6" w:rsidR="00483D5A" w:rsidRPr="003C072D" w:rsidRDefault="00483D5A" w:rsidP="00FF4C1B">
            <w:pPr>
              <w:spacing w:after="120" w:line="240" w:lineRule="auto"/>
              <w:rPr>
                <w:rFonts w:cs="Helvetica"/>
                <w:sz w:val="20"/>
                <w:szCs w:val="20"/>
                <w:highlight w:val="green"/>
              </w:rPr>
            </w:pPr>
            <w:r w:rsidRPr="003C072D">
              <w:rPr>
                <w:rFonts w:cs="Helvetica"/>
                <w:sz w:val="20"/>
                <w:szCs w:val="20"/>
                <w:highlight w:val="green"/>
              </w:rPr>
              <w:t>1</w:t>
            </w:r>
          </w:p>
        </w:tc>
        <w:tc>
          <w:tcPr>
            <w:tcW w:w="809" w:type="dxa"/>
            <w:tcBorders>
              <w:top w:val="single" w:sz="4" w:space="0" w:color="auto"/>
              <w:left w:val="single" w:sz="4" w:space="0" w:color="auto"/>
              <w:bottom w:val="single" w:sz="4" w:space="0" w:color="auto"/>
              <w:right w:val="single" w:sz="4" w:space="0" w:color="auto"/>
            </w:tcBorders>
          </w:tcPr>
          <w:p w14:paraId="6F15168C" w14:textId="1D4F74EC" w:rsidR="00483D5A" w:rsidRPr="003C072D" w:rsidRDefault="00A046CC"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4</w:t>
            </w:r>
          </w:p>
        </w:tc>
        <w:tc>
          <w:tcPr>
            <w:tcW w:w="5536" w:type="dxa"/>
            <w:tcBorders>
              <w:top w:val="single" w:sz="4" w:space="0" w:color="auto"/>
              <w:left w:val="single" w:sz="4" w:space="0" w:color="auto"/>
              <w:bottom w:val="single" w:sz="4" w:space="0" w:color="auto"/>
              <w:right w:val="single" w:sz="4" w:space="0" w:color="auto"/>
            </w:tcBorders>
          </w:tcPr>
          <w:p w14:paraId="5EB718E6" w14:textId="5274C761" w:rsidR="00483D5A" w:rsidRPr="003C072D" w:rsidRDefault="00483D5A" w:rsidP="005B591D">
            <w:pPr>
              <w:spacing w:after="120" w:line="240" w:lineRule="auto"/>
              <w:rPr>
                <w:rFonts w:cs="Helvetica"/>
                <w:sz w:val="20"/>
                <w:szCs w:val="20"/>
                <w:highlight w:val="green"/>
              </w:rPr>
            </w:pPr>
            <w:r w:rsidRPr="003C072D">
              <w:rPr>
                <w:rFonts w:cs="Helvetica"/>
                <w:sz w:val="20"/>
                <w:szCs w:val="20"/>
                <w:highlight w:val="green"/>
              </w:rPr>
              <w:t>Vendor specific code for each</w:t>
            </w:r>
            <w:r w:rsidR="00477730" w:rsidRPr="003C072D">
              <w:rPr>
                <w:rFonts w:cs="Helvetica"/>
                <w:sz w:val="20"/>
                <w:szCs w:val="20"/>
                <w:highlight w:val="green"/>
              </w:rPr>
              <w:t xml:space="preserve"> error</w:t>
            </w:r>
            <w:r w:rsidRPr="003C072D">
              <w:rPr>
                <w:rFonts w:cs="Helvetica"/>
                <w:sz w:val="20"/>
                <w:szCs w:val="20"/>
                <w:highlight w:val="green"/>
              </w:rPr>
              <w:t xml:space="preserve"> type</w:t>
            </w:r>
            <w:r w:rsidR="00E819B0" w:rsidRPr="003C072D">
              <w:rPr>
                <w:rFonts w:cs="Helvetica"/>
                <w:sz w:val="20"/>
                <w:szCs w:val="20"/>
                <w:highlight w:val="green"/>
              </w:rPr>
              <w:t xml:space="preserve"> used</w:t>
            </w:r>
            <w:r w:rsidR="00D5604D" w:rsidRPr="003C072D">
              <w:rPr>
                <w:rFonts w:cs="Helvetica"/>
                <w:sz w:val="20"/>
                <w:szCs w:val="20"/>
                <w:highlight w:val="green"/>
              </w:rPr>
              <w:t xml:space="preserve"> to indicate</w:t>
            </w:r>
            <w:r w:rsidR="00261FE0" w:rsidRPr="003C072D">
              <w:rPr>
                <w:rFonts w:cs="Helvetica"/>
                <w:sz w:val="20"/>
                <w:szCs w:val="20"/>
                <w:highlight w:val="green"/>
              </w:rPr>
              <w:t xml:space="preserve"> error injection behavior.</w:t>
            </w:r>
          </w:p>
          <w:p w14:paraId="0D99848A" w14:textId="77777777" w:rsidR="00261FE0" w:rsidRPr="003C072D" w:rsidRDefault="00D5604D" w:rsidP="005B591D">
            <w:pPr>
              <w:spacing w:after="120" w:line="240" w:lineRule="auto"/>
              <w:rPr>
                <w:rFonts w:cs="Helvetica"/>
                <w:sz w:val="20"/>
                <w:szCs w:val="20"/>
                <w:highlight w:val="green"/>
              </w:rPr>
            </w:pPr>
            <w:r w:rsidRPr="003C072D">
              <w:rPr>
                <w:rFonts w:cs="Helvetica"/>
                <w:sz w:val="20"/>
                <w:szCs w:val="20"/>
                <w:highlight w:val="green"/>
              </w:rPr>
              <w:t xml:space="preserve">Value of zero is default </w:t>
            </w:r>
            <w:r w:rsidR="00261FE0" w:rsidRPr="003C072D">
              <w:rPr>
                <w:rFonts w:cs="Helvetica"/>
                <w:sz w:val="20"/>
                <w:szCs w:val="20"/>
                <w:highlight w:val="green"/>
              </w:rPr>
              <w:t xml:space="preserve">error injection behavior as defined by EINJv2.  </w:t>
            </w:r>
          </w:p>
          <w:p w14:paraId="170EDF10" w14:textId="2EACD365" w:rsidR="00D5604D" w:rsidRPr="003C072D" w:rsidRDefault="00261FE0" w:rsidP="005B591D">
            <w:pPr>
              <w:spacing w:after="120" w:line="240" w:lineRule="auto"/>
              <w:rPr>
                <w:rFonts w:cs="Helvetica"/>
                <w:sz w:val="20"/>
                <w:szCs w:val="20"/>
                <w:highlight w:val="green"/>
              </w:rPr>
            </w:pPr>
            <w:r w:rsidRPr="003C072D">
              <w:rPr>
                <w:rFonts w:cs="Helvetica"/>
                <w:sz w:val="20"/>
                <w:szCs w:val="20"/>
                <w:highlight w:val="green"/>
              </w:rPr>
              <w:lastRenderedPageBreak/>
              <w:t>Non-zero value indicates vendor specific behavior.</w:t>
            </w:r>
          </w:p>
        </w:tc>
      </w:tr>
      <w:tr w:rsidR="00C85904" w:rsidRPr="003C072D" w14:paraId="58EAFC5B" w14:textId="77777777" w:rsidTr="006357E9">
        <w:tc>
          <w:tcPr>
            <w:tcW w:w="2145" w:type="dxa"/>
            <w:tcBorders>
              <w:top w:val="single" w:sz="4" w:space="0" w:color="auto"/>
              <w:left w:val="single" w:sz="4" w:space="0" w:color="auto"/>
              <w:bottom w:val="single" w:sz="4" w:space="0" w:color="auto"/>
              <w:right w:val="single" w:sz="4" w:space="0" w:color="auto"/>
            </w:tcBorders>
          </w:tcPr>
          <w:p w14:paraId="5418A60D" w14:textId="74EAD98E" w:rsidR="00C85904" w:rsidRPr="003C072D" w:rsidRDefault="00853848" w:rsidP="00FF4C1B">
            <w:pPr>
              <w:spacing w:after="120" w:line="240" w:lineRule="auto"/>
              <w:rPr>
                <w:highlight w:val="green"/>
              </w:rPr>
            </w:pPr>
            <w:r w:rsidRPr="003C072D">
              <w:rPr>
                <w:highlight w:val="green"/>
              </w:rPr>
              <w:lastRenderedPageBreak/>
              <w:t>Flags</w:t>
            </w:r>
          </w:p>
        </w:tc>
        <w:tc>
          <w:tcPr>
            <w:tcW w:w="865" w:type="dxa"/>
            <w:tcBorders>
              <w:top w:val="single" w:sz="4" w:space="0" w:color="auto"/>
              <w:left w:val="single" w:sz="4" w:space="0" w:color="auto"/>
              <w:bottom w:val="single" w:sz="4" w:space="0" w:color="auto"/>
              <w:right w:val="single" w:sz="4" w:space="0" w:color="auto"/>
            </w:tcBorders>
          </w:tcPr>
          <w:p w14:paraId="50A71910" w14:textId="617127E6" w:rsidR="00C85904" w:rsidRPr="003C072D" w:rsidRDefault="00A046CC" w:rsidP="00FF4C1B">
            <w:pPr>
              <w:spacing w:after="120" w:line="240" w:lineRule="auto"/>
              <w:rPr>
                <w:rFonts w:cs="Helvetica"/>
                <w:sz w:val="20"/>
                <w:szCs w:val="20"/>
                <w:highlight w:val="green"/>
              </w:rPr>
            </w:pPr>
            <w:r>
              <w:rPr>
                <w:rFonts w:cs="Helvetica"/>
                <w:sz w:val="20"/>
                <w:szCs w:val="20"/>
                <w:highlight w:val="green"/>
              </w:rPr>
              <w:t>3</w:t>
            </w:r>
          </w:p>
        </w:tc>
        <w:tc>
          <w:tcPr>
            <w:tcW w:w="809" w:type="dxa"/>
            <w:tcBorders>
              <w:top w:val="single" w:sz="4" w:space="0" w:color="auto"/>
              <w:left w:val="single" w:sz="4" w:space="0" w:color="auto"/>
              <w:bottom w:val="single" w:sz="4" w:space="0" w:color="auto"/>
              <w:right w:val="single" w:sz="4" w:space="0" w:color="auto"/>
            </w:tcBorders>
          </w:tcPr>
          <w:p w14:paraId="35795A92" w14:textId="0A50E4B8" w:rsidR="00C85904" w:rsidRPr="003C072D" w:rsidRDefault="00A046CC"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5</w:t>
            </w:r>
          </w:p>
        </w:tc>
        <w:tc>
          <w:tcPr>
            <w:tcW w:w="5536" w:type="dxa"/>
            <w:tcBorders>
              <w:top w:val="single" w:sz="4" w:space="0" w:color="auto"/>
              <w:left w:val="single" w:sz="4" w:space="0" w:color="auto"/>
              <w:bottom w:val="single" w:sz="4" w:space="0" w:color="auto"/>
              <w:right w:val="single" w:sz="4" w:space="0" w:color="auto"/>
            </w:tcBorders>
          </w:tcPr>
          <w:p w14:paraId="0E5B734B" w14:textId="7615F298" w:rsidR="00445708" w:rsidRDefault="00445708" w:rsidP="005B591D">
            <w:pPr>
              <w:spacing w:after="120" w:line="240" w:lineRule="auto"/>
              <w:rPr>
                <w:rFonts w:cs="Helvetica"/>
                <w:sz w:val="20"/>
                <w:szCs w:val="20"/>
                <w:highlight w:val="green"/>
              </w:rPr>
            </w:pPr>
            <w:r>
              <w:rPr>
                <w:rFonts w:cs="Helvetica"/>
                <w:sz w:val="20"/>
                <w:szCs w:val="20"/>
                <w:highlight w:val="green"/>
              </w:rPr>
              <w:t>This field indicates which of the remaining fields are valid.</w:t>
            </w:r>
          </w:p>
          <w:p w14:paraId="469CE47D" w14:textId="4EBEF21F" w:rsidR="007F679F" w:rsidRPr="003C072D" w:rsidRDefault="00C85904" w:rsidP="005B591D">
            <w:pPr>
              <w:spacing w:after="120" w:line="240" w:lineRule="auto"/>
              <w:rPr>
                <w:rFonts w:cs="Helvetica"/>
                <w:sz w:val="20"/>
                <w:szCs w:val="20"/>
                <w:highlight w:val="green"/>
              </w:rPr>
            </w:pPr>
            <w:r w:rsidRPr="003C072D">
              <w:rPr>
                <w:rFonts w:cs="Helvetica"/>
                <w:sz w:val="20"/>
                <w:szCs w:val="20"/>
                <w:highlight w:val="green"/>
              </w:rPr>
              <w:t xml:space="preserve">Bit 0 – Address </w:t>
            </w:r>
            <w:r w:rsidR="007F679F" w:rsidRPr="003C072D">
              <w:rPr>
                <w:rFonts w:cs="Helvetica"/>
                <w:sz w:val="20"/>
                <w:szCs w:val="20"/>
                <w:highlight w:val="green"/>
              </w:rPr>
              <w:t>Valid</w:t>
            </w:r>
          </w:p>
          <w:p w14:paraId="72A87ED4" w14:textId="667223F5" w:rsidR="00C85904" w:rsidRPr="003C072D" w:rsidRDefault="007F679F" w:rsidP="005B591D">
            <w:pPr>
              <w:spacing w:after="120" w:line="240" w:lineRule="auto"/>
              <w:rPr>
                <w:rFonts w:cs="Helvetica"/>
                <w:sz w:val="20"/>
                <w:szCs w:val="20"/>
                <w:highlight w:val="green"/>
              </w:rPr>
            </w:pPr>
            <w:r w:rsidRPr="003C072D">
              <w:rPr>
                <w:rFonts w:cs="Helvetica"/>
                <w:sz w:val="20"/>
                <w:szCs w:val="20"/>
                <w:highlight w:val="green"/>
              </w:rPr>
              <w:t xml:space="preserve">Bit 1 - </w:t>
            </w:r>
            <w:r w:rsidR="005B591D" w:rsidRPr="003C072D">
              <w:rPr>
                <w:rFonts w:cs="Helvetica"/>
                <w:sz w:val="20"/>
                <w:szCs w:val="20"/>
                <w:highlight w:val="green"/>
              </w:rPr>
              <w:t xml:space="preserve">Address Range </w:t>
            </w:r>
            <w:r w:rsidR="00C85904" w:rsidRPr="003C072D">
              <w:rPr>
                <w:rFonts w:cs="Helvetica"/>
                <w:sz w:val="20"/>
                <w:szCs w:val="20"/>
                <w:highlight w:val="green"/>
              </w:rPr>
              <w:t>Valid</w:t>
            </w:r>
          </w:p>
          <w:p w14:paraId="0E60743E" w14:textId="225EB18B" w:rsidR="00F62430" w:rsidRDefault="00F62430" w:rsidP="00FF4C1B">
            <w:pPr>
              <w:spacing w:after="120" w:line="240" w:lineRule="auto"/>
              <w:rPr>
                <w:rFonts w:cs="Helvetica"/>
                <w:sz w:val="20"/>
                <w:szCs w:val="20"/>
                <w:highlight w:val="green"/>
              </w:rPr>
            </w:pPr>
            <w:r>
              <w:rPr>
                <w:rFonts w:cs="Helvetica"/>
                <w:sz w:val="20"/>
                <w:szCs w:val="20"/>
                <w:highlight w:val="green"/>
              </w:rPr>
              <w:t xml:space="preserve">Bit </w:t>
            </w:r>
            <w:r w:rsidR="00900CD2">
              <w:rPr>
                <w:rFonts w:cs="Helvetica"/>
                <w:sz w:val="20"/>
                <w:szCs w:val="20"/>
                <w:highlight w:val="green"/>
              </w:rPr>
              <w:t>2 – Severity Valid</w:t>
            </w:r>
          </w:p>
          <w:p w14:paraId="22AE4ACD" w14:textId="76427D18" w:rsidR="00C85904" w:rsidRPr="003C072D" w:rsidRDefault="00C85904" w:rsidP="00FF4C1B">
            <w:pPr>
              <w:spacing w:after="120" w:line="240" w:lineRule="auto"/>
              <w:rPr>
                <w:rFonts w:cs="Helvetica"/>
                <w:sz w:val="20"/>
                <w:szCs w:val="20"/>
                <w:highlight w:val="green"/>
              </w:rPr>
            </w:pPr>
            <w:r w:rsidRPr="003C072D">
              <w:rPr>
                <w:rFonts w:cs="Helvetica"/>
                <w:sz w:val="20"/>
                <w:szCs w:val="20"/>
                <w:highlight w:val="green"/>
              </w:rPr>
              <w:t xml:space="preserve">Bit </w:t>
            </w:r>
            <w:r w:rsidR="00900CD2">
              <w:rPr>
                <w:rFonts w:cs="Helvetica"/>
                <w:sz w:val="20"/>
                <w:szCs w:val="20"/>
                <w:highlight w:val="green"/>
              </w:rPr>
              <w:t>3</w:t>
            </w:r>
            <w:r w:rsidR="00C00D0D" w:rsidRPr="003C072D">
              <w:rPr>
                <w:rFonts w:cs="Helvetica"/>
                <w:sz w:val="20"/>
                <w:szCs w:val="20"/>
                <w:highlight w:val="green"/>
              </w:rPr>
              <w:t xml:space="preserve"> – Component Syndrome </w:t>
            </w:r>
            <w:r w:rsidR="00900CD2">
              <w:rPr>
                <w:rFonts w:cs="Helvetica"/>
                <w:sz w:val="20"/>
                <w:szCs w:val="20"/>
                <w:highlight w:val="green"/>
              </w:rPr>
              <w:t>Count and Array is valid</w:t>
            </w:r>
          </w:p>
          <w:p w14:paraId="0B947220" w14:textId="4402C820" w:rsidR="00C00D0D" w:rsidRPr="003C072D" w:rsidRDefault="00C00D0D" w:rsidP="00FF4C1B">
            <w:pPr>
              <w:spacing w:after="120" w:line="240" w:lineRule="auto"/>
              <w:rPr>
                <w:rFonts w:cs="Helvetica"/>
                <w:sz w:val="20"/>
                <w:szCs w:val="20"/>
                <w:highlight w:val="green"/>
              </w:rPr>
            </w:pPr>
            <w:r w:rsidRPr="003C072D">
              <w:rPr>
                <w:rFonts w:cs="Helvetica"/>
                <w:sz w:val="20"/>
                <w:szCs w:val="20"/>
                <w:highlight w:val="green"/>
              </w:rPr>
              <w:t>All other bits are reserved</w:t>
            </w:r>
          </w:p>
        </w:tc>
      </w:tr>
      <w:tr w:rsidR="00F8664F" w:rsidRPr="003C072D" w14:paraId="35C9FA23" w14:textId="77777777" w:rsidTr="006357E9">
        <w:tc>
          <w:tcPr>
            <w:tcW w:w="2145" w:type="dxa"/>
            <w:tcBorders>
              <w:top w:val="single" w:sz="4" w:space="0" w:color="auto"/>
              <w:left w:val="single" w:sz="4" w:space="0" w:color="auto"/>
              <w:bottom w:val="single" w:sz="4" w:space="0" w:color="auto"/>
              <w:right w:val="single" w:sz="4" w:space="0" w:color="auto"/>
            </w:tcBorders>
          </w:tcPr>
          <w:p w14:paraId="237EE6DF" w14:textId="25A53A9F" w:rsidR="00F8664F" w:rsidRPr="003C072D" w:rsidRDefault="00F8664F" w:rsidP="00FF4C1B">
            <w:pPr>
              <w:spacing w:after="120" w:line="240" w:lineRule="auto"/>
              <w:rPr>
                <w:highlight w:val="green"/>
              </w:rPr>
            </w:pPr>
            <w:r w:rsidRPr="003C072D">
              <w:rPr>
                <w:highlight w:val="green"/>
              </w:rPr>
              <w:t>Length</w:t>
            </w:r>
          </w:p>
        </w:tc>
        <w:tc>
          <w:tcPr>
            <w:tcW w:w="865" w:type="dxa"/>
            <w:tcBorders>
              <w:top w:val="single" w:sz="4" w:space="0" w:color="auto"/>
              <w:left w:val="single" w:sz="4" w:space="0" w:color="auto"/>
              <w:bottom w:val="single" w:sz="4" w:space="0" w:color="auto"/>
              <w:right w:val="single" w:sz="4" w:space="0" w:color="auto"/>
            </w:tcBorders>
          </w:tcPr>
          <w:p w14:paraId="566BBB3F" w14:textId="090FF62F" w:rsidR="00F8664F" w:rsidRPr="003C072D" w:rsidRDefault="00F8664F" w:rsidP="00FF4C1B">
            <w:pPr>
              <w:spacing w:after="120" w:line="240" w:lineRule="auto"/>
              <w:rPr>
                <w:rFonts w:cs="Helvetica"/>
                <w:sz w:val="20"/>
                <w:szCs w:val="20"/>
                <w:highlight w:val="green"/>
              </w:rPr>
            </w:pPr>
            <w:r w:rsidRPr="003C072D">
              <w:rPr>
                <w:rFonts w:cs="Helvetica"/>
                <w:sz w:val="20"/>
                <w:szCs w:val="20"/>
                <w:highlight w:val="green"/>
              </w:rPr>
              <w:t>4</w:t>
            </w:r>
          </w:p>
        </w:tc>
        <w:tc>
          <w:tcPr>
            <w:tcW w:w="809" w:type="dxa"/>
            <w:tcBorders>
              <w:top w:val="single" w:sz="4" w:space="0" w:color="auto"/>
              <w:left w:val="single" w:sz="4" w:space="0" w:color="auto"/>
              <w:bottom w:val="single" w:sz="4" w:space="0" w:color="auto"/>
              <w:right w:val="single" w:sz="4" w:space="0" w:color="auto"/>
            </w:tcBorders>
          </w:tcPr>
          <w:p w14:paraId="7DFB4F9A" w14:textId="281447EC" w:rsidR="00F8664F" w:rsidRPr="003C072D" w:rsidRDefault="00A046CC"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8</w:t>
            </w:r>
          </w:p>
        </w:tc>
        <w:tc>
          <w:tcPr>
            <w:tcW w:w="5536" w:type="dxa"/>
            <w:tcBorders>
              <w:top w:val="single" w:sz="4" w:space="0" w:color="auto"/>
              <w:left w:val="single" w:sz="4" w:space="0" w:color="auto"/>
              <w:bottom w:val="single" w:sz="4" w:space="0" w:color="auto"/>
              <w:right w:val="single" w:sz="4" w:space="0" w:color="auto"/>
            </w:tcBorders>
          </w:tcPr>
          <w:p w14:paraId="2D29C07B" w14:textId="0ED2F99F" w:rsidR="00F8664F" w:rsidRPr="003C072D" w:rsidRDefault="00445708" w:rsidP="00FF4C1B">
            <w:pPr>
              <w:spacing w:after="120" w:line="240" w:lineRule="auto"/>
              <w:rPr>
                <w:rFonts w:cs="Helvetica"/>
                <w:sz w:val="20"/>
                <w:szCs w:val="20"/>
                <w:highlight w:val="green"/>
              </w:rPr>
            </w:pPr>
            <w:r>
              <w:rPr>
                <w:rFonts w:cs="Helvetica"/>
                <w:sz w:val="20"/>
                <w:szCs w:val="20"/>
                <w:highlight w:val="green"/>
              </w:rPr>
              <w:t>This specifies the length of the entire structure including the component syndrome array.</w:t>
            </w:r>
          </w:p>
        </w:tc>
      </w:tr>
      <w:tr w:rsidR="00A046CC" w:rsidRPr="003C072D" w14:paraId="691F0133" w14:textId="77777777" w:rsidTr="00B30CEF">
        <w:tc>
          <w:tcPr>
            <w:tcW w:w="2145" w:type="dxa"/>
            <w:tcBorders>
              <w:top w:val="single" w:sz="4" w:space="0" w:color="auto"/>
              <w:left w:val="single" w:sz="4" w:space="0" w:color="auto"/>
              <w:bottom w:val="single" w:sz="4" w:space="0" w:color="auto"/>
              <w:right w:val="single" w:sz="4" w:space="0" w:color="auto"/>
            </w:tcBorders>
          </w:tcPr>
          <w:p w14:paraId="4183933E" w14:textId="77777777" w:rsidR="00A046CC" w:rsidRPr="003C072D" w:rsidRDefault="00A046CC" w:rsidP="00B30CEF">
            <w:pPr>
              <w:spacing w:after="120" w:line="240" w:lineRule="auto"/>
              <w:rPr>
                <w:highlight w:val="green"/>
              </w:rPr>
            </w:pPr>
            <w:r>
              <w:rPr>
                <w:highlight w:val="green"/>
              </w:rPr>
              <w:t>Severity</w:t>
            </w:r>
          </w:p>
        </w:tc>
        <w:tc>
          <w:tcPr>
            <w:tcW w:w="865" w:type="dxa"/>
            <w:tcBorders>
              <w:top w:val="single" w:sz="4" w:space="0" w:color="auto"/>
              <w:left w:val="single" w:sz="4" w:space="0" w:color="auto"/>
              <w:bottom w:val="single" w:sz="4" w:space="0" w:color="auto"/>
              <w:right w:val="single" w:sz="4" w:space="0" w:color="auto"/>
            </w:tcBorders>
          </w:tcPr>
          <w:p w14:paraId="6FB48CEF" w14:textId="77777777" w:rsidR="00A046CC" w:rsidRPr="003C072D" w:rsidRDefault="00A046CC" w:rsidP="00B30CEF">
            <w:pPr>
              <w:spacing w:after="120" w:line="240" w:lineRule="auto"/>
              <w:rPr>
                <w:rFonts w:cs="Helvetica"/>
                <w:sz w:val="20"/>
                <w:szCs w:val="20"/>
                <w:highlight w:val="green"/>
              </w:rPr>
            </w:pPr>
            <w:r>
              <w:rPr>
                <w:rFonts w:cs="Helvetica"/>
                <w:sz w:val="20"/>
                <w:szCs w:val="20"/>
                <w:highlight w:val="green"/>
              </w:rPr>
              <w:t>4</w:t>
            </w:r>
          </w:p>
        </w:tc>
        <w:tc>
          <w:tcPr>
            <w:tcW w:w="809" w:type="dxa"/>
            <w:tcBorders>
              <w:top w:val="single" w:sz="4" w:space="0" w:color="auto"/>
              <w:left w:val="single" w:sz="4" w:space="0" w:color="auto"/>
              <w:bottom w:val="single" w:sz="4" w:space="0" w:color="auto"/>
              <w:right w:val="single" w:sz="4" w:space="0" w:color="auto"/>
            </w:tcBorders>
          </w:tcPr>
          <w:p w14:paraId="7C8FA934" w14:textId="51429280" w:rsidR="00A046CC" w:rsidRPr="003C072D" w:rsidRDefault="00A046CC" w:rsidP="00B30CEF">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12</w:t>
            </w:r>
          </w:p>
        </w:tc>
        <w:tc>
          <w:tcPr>
            <w:tcW w:w="5536" w:type="dxa"/>
            <w:tcBorders>
              <w:top w:val="single" w:sz="4" w:space="0" w:color="auto"/>
              <w:left w:val="single" w:sz="4" w:space="0" w:color="auto"/>
              <w:bottom w:val="single" w:sz="4" w:space="0" w:color="auto"/>
              <w:right w:val="single" w:sz="4" w:space="0" w:color="auto"/>
            </w:tcBorders>
          </w:tcPr>
          <w:p w14:paraId="2E5B1DD0" w14:textId="77777777" w:rsidR="00A046CC" w:rsidRDefault="00A046CC" w:rsidP="00B30CEF">
            <w:pPr>
              <w:spacing w:after="120" w:line="240" w:lineRule="auto"/>
              <w:rPr>
                <w:rFonts w:cs="Helvetica"/>
                <w:sz w:val="20"/>
                <w:szCs w:val="20"/>
                <w:highlight w:val="green"/>
              </w:rPr>
            </w:pPr>
            <w:r>
              <w:rPr>
                <w:rFonts w:cs="Helvetica"/>
                <w:sz w:val="20"/>
                <w:szCs w:val="20"/>
                <w:highlight w:val="green"/>
              </w:rPr>
              <w:t>Optional field specifying the severity of the injected error:</w:t>
            </w:r>
          </w:p>
          <w:p w14:paraId="78937A05" w14:textId="77777777" w:rsidR="00A046CC" w:rsidRDefault="00A046CC" w:rsidP="00B30CEF">
            <w:pPr>
              <w:spacing w:after="120" w:line="240" w:lineRule="auto"/>
              <w:rPr>
                <w:rFonts w:cs="Helvetica"/>
                <w:sz w:val="20"/>
                <w:szCs w:val="20"/>
                <w:highlight w:val="green"/>
              </w:rPr>
            </w:pPr>
            <w:r>
              <w:rPr>
                <w:rFonts w:cs="Helvetica"/>
                <w:sz w:val="20"/>
                <w:szCs w:val="20"/>
                <w:highlight w:val="green"/>
              </w:rPr>
              <w:t xml:space="preserve">0 – Corrected Error </w:t>
            </w:r>
          </w:p>
          <w:p w14:paraId="4CBCFA44" w14:textId="77777777" w:rsidR="00A046CC" w:rsidRDefault="00A046CC" w:rsidP="00B30CEF">
            <w:pPr>
              <w:spacing w:after="120" w:line="240" w:lineRule="auto"/>
              <w:rPr>
                <w:rFonts w:cs="Helvetica"/>
                <w:sz w:val="20"/>
                <w:szCs w:val="20"/>
                <w:highlight w:val="green"/>
              </w:rPr>
            </w:pPr>
            <w:r>
              <w:rPr>
                <w:rFonts w:cs="Helvetica"/>
                <w:sz w:val="20"/>
                <w:szCs w:val="20"/>
                <w:highlight w:val="green"/>
              </w:rPr>
              <w:t>1 – Uncorrected Non-Fatal</w:t>
            </w:r>
          </w:p>
          <w:p w14:paraId="08D9E4A3" w14:textId="77777777" w:rsidR="00A046CC" w:rsidRDefault="00A046CC" w:rsidP="00B30CEF">
            <w:pPr>
              <w:spacing w:after="120" w:line="240" w:lineRule="auto"/>
              <w:rPr>
                <w:rFonts w:cs="Helvetica"/>
                <w:sz w:val="20"/>
                <w:szCs w:val="20"/>
                <w:highlight w:val="green"/>
              </w:rPr>
            </w:pPr>
            <w:r>
              <w:rPr>
                <w:rFonts w:cs="Helvetica"/>
                <w:sz w:val="20"/>
                <w:szCs w:val="20"/>
                <w:highlight w:val="green"/>
              </w:rPr>
              <w:t>2 – Uncorrected Fatal</w:t>
            </w:r>
          </w:p>
          <w:p w14:paraId="2A250434" w14:textId="77777777" w:rsidR="00A046CC" w:rsidRPr="003C072D" w:rsidRDefault="00A046CC" w:rsidP="00B30CEF">
            <w:pPr>
              <w:spacing w:after="120" w:line="240" w:lineRule="auto"/>
              <w:rPr>
                <w:rFonts w:cs="Helvetica"/>
                <w:sz w:val="20"/>
                <w:szCs w:val="20"/>
                <w:highlight w:val="green"/>
              </w:rPr>
            </w:pPr>
            <w:r>
              <w:rPr>
                <w:rFonts w:cs="Helvetica"/>
                <w:sz w:val="20"/>
                <w:szCs w:val="20"/>
                <w:highlight w:val="green"/>
              </w:rPr>
              <w:t>All other values are reserved</w:t>
            </w:r>
          </w:p>
        </w:tc>
      </w:tr>
      <w:tr w:rsidR="00904AC0" w:rsidRPr="003C072D" w14:paraId="5448D2EB" w14:textId="77777777" w:rsidTr="006357E9">
        <w:tc>
          <w:tcPr>
            <w:tcW w:w="2145" w:type="dxa"/>
            <w:tcBorders>
              <w:top w:val="single" w:sz="4" w:space="0" w:color="auto"/>
              <w:left w:val="single" w:sz="4" w:space="0" w:color="auto"/>
              <w:bottom w:val="single" w:sz="4" w:space="0" w:color="auto"/>
              <w:right w:val="single" w:sz="4" w:space="0" w:color="auto"/>
            </w:tcBorders>
            <w:hideMark/>
          </w:tcPr>
          <w:p w14:paraId="3382BD2A" w14:textId="735C19BE" w:rsidR="00904AC0" w:rsidRPr="003C072D" w:rsidRDefault="00327AF8" w:rsidP="00FF4C1B">
            <w:pPr>
              <w:spacing w:after="120" w:line="240" w:lineRule="auto"/>
              <w:rPr>
                <w:highlight w:val="green"/>
              </w:rPr>
            </w:pPr>
            <w:r w:rsidRPr="003C072D">
              <w:rPr>
                <w:highlight w:val="green"/>
              </w:rPr>
              <w:t>Address</w:t>
            </w:r>
          </w:p>
        </w:tc>
        <w:tc>
          <w:tcPr>
            <w:tcW w:w="865" w:type="dxa"/>
            <w:tcBorders>
              <w:top w:val="single" w:sz="4" w:space="0" w:color="auto"/>
              <w:left w:val="single" w:sz="4" w:space="0" w:color="auto"/>
              <w:bottom w:val="single" w:sz="4" w:space="0" w:color="auto"/>
              <w:right w:val="single" w:sz="4" w:space="0" w:color="auto"/>
            </w:tcBorders>
            <w:hideMark/>
          </w:tcPr>
          <w:p w14:paraId="399FB3CC" w14:textId="5A52750F" w:rsidR="00904AC0" w:rsidRPr="003C072D" w:rsidRDefault="000A7C68" w:rsidP="00FF4C1B">
            <w:pPr>
              <w:spacing w:after="120" w:line="240" w:lineRule="auto"/>
              <w:rPr>
                <w:rFonts w:cs="Helvetica"/>
                <w:sz w:val="20"/>
                <w:szCs w:val="20"/>
                <w:highlight w:val="green"/>
              </w:rPr>
            </w:pPr>
            <w:r w:rsidRPr="003C072D">
              <w:rPr>
                <w:rFonts w:cs="Helvetica"/>
                <w:sz w:val="20"/>
                <w:szCs w:val="20"/>
                <w:highlight w:val="green"/>
              </w:rPr>
              <w:t>8</w:t>
            </w:r>
          </w:p>
        </w:tc>
        <w:tc>
          <w:tcPr>
            <w:tcW w:w="809" w:type="dxa"/>
            <w:tcBorders>
              <w:top w:val="single" w:sz="4" w:space="0" w:color="auto"/>
              <w:left w:val="single" w:sz="4" w:space="0" w:color="auto"/>
              <w:bottom w:val="single" w:sz="4" w:space="0" w:color="auto"/>
              <w:right w:val="single" w:sz="4" w:space="0" w:color="auto"/>
            </w:tcBorders>
            <w:hideMark/>
          </w:tcPr>
          <w:p w14:paraId="3EC17426" w14:textId="19A7B203" w:rsidR="00904AC0" w:rsidRPr="003C072D" w:rsidRDefault="00A046CC"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16</w:t>
            </w:r>
          </w:p>
        </w:tc>
        <w:tc>
          <w:tcPr>
            <w:tcW w:w="5536" w:type="dxa"/>
            <w:tcBorders>
              <w:top w:val="single" w:sz="4" w:space="0" w:color="auto"/>
              <w:left w:val="single" w:sz="4" w:space="0" w:color="auto"/>
              <w:bottom w:val="single" w:sz="4" w:space="0" w:color="auto"/>
              <w:right w:val="single" w:sz="4" w:space="0" w:color="auto"/>
            </w:tcBorders>
            <w:hideMark/>
          </w:tcPr>
          <w:p w14:paraId="1E91A3E2" w14:textId="221B8AA2" w:rsidR="00904AC0" w:rsidRPr="003C072D" w:rsidRDefault="00853848" w:rsidP="00853848">
            <w:pPr>
              <w:spacing w:after="120" w:line="240" w:lineRule="auto"/>
              <w:rPr>
                <w:rFonts w:cs="Helvetica"/>
                <w:sz w:val="20"/>
                <w:szCs w:val="20"/>
                <w:highlight w:val="green"/>
              </w:rPr>
            </w:pPr>
            <w:r w:rsidRPr="003C072D">
              <w:rPr>
                <w:rFonts w:cs="Helvetica"/>
                <w:sz w:val="20"/>
                <w:szCs w:val="20"/>
                <w:highlight w:val="green"/>
              </w:rPr>
              <w:t>Optional field specifying the physical address of the memory that is the target for the injection. Valid if Bit [0] of the Flags field is set.</w:t>
            </w:r>
          </w:p>
        </w:tc>
      </w:tr>
      <w:tr w:rsidR="00327AF8" w:rsidRPr="003C072D" w14:paraId="6FF4BA43" w14:textId="77777777" w:rsidTr="006357E9">
        <w:tc>
          <w:tcPr>
            <w:tcW w:w="2145" w:type="dxa"/>
            <w:tcBorders>
              <w:top w:val="single" w:sz="4" w:space="0" w:color="auto"/>
              <w:left w:val="single" w:sz="4" w:space="0" w:color="auto"/>
              <w:bottom w:val="single" w:sz="4" w:space="0" w:color="auto"/>
              <w:right w:val="single" w:sz="4" w:space="0" w:color="auto"/>
            </w:tcBorders>
          </w:tcPr>
          <w:p w14:paraId="414DAA60" w14:textId="79D15646" w:rsidR="00327AF8" w:rsidRPr="003C072D" w:rsidRDefault="00327AF8" w:rsidP="00FF4C1B">
            <w:pPr>
              <w:spacing w:after="120" w:line="240" w:lineRule="auto"/>
              <w:rPr>
                <w:highlight w:val="green"/>
              </w:rPr>
            </w:pPr>
            <w:r w:rsidRPr="003C072D">
              <w:rPr>
                <w:highlight w:val="green"/>
              </w:rPr>
              <w:t>Address Range</w:t>
            </w:r>
          </w:p>
        </w:tc>
        <w:tc>
          <w:tcPr>
            <w:tcW w:w="865" w:type="dxa"/>
            <w:tcBorders>
              <w:top w:val="single" w:sz="4" w:space="0" w:color="auto"/>
              <w:left w:val="single" w:sz="4" w:space="0" w:color="auto"/>
              <w:bottom w:val="single" w:sz="4" w:space="0" w:color="auto"/>
              <w:right w:val="single" w:sz="4" w:space="0" w:color="auto"/>
            </w:tcBorders>
          </w:tcPr>
          <w:p w14:paraId="5B8E0F59" w14:textId="2861B6FD" w:rsidR="00327AF8" w:rsidRPr="003C072D" w:rsidRDefault="000A7C68" w:rsidP="00FF4C1B">
            <w:pPr>
              <w:spacing w:after="120" w:line="240" w:lineRule="auto"/>
              <w:rPr>
                <w:rFonts w:cs="Helvetica"/>
                <w:sz w:val="20"/>
                <w:szCs w:val="20"/>
                <w:highlight w:val="green"/>
              </w:rPr>
            </w:pPr>
            <w:r w:rsidRPr="003C072D">
              <w:rPr>
                <w:rFonts w:cs="Helvetica"/>
                <w:sz w:val="20"/>
                <w:szCs w:val="20"/>
                <w:highlight w:val="green"/>
              </w:rPr>
              <w:t>8</w:t>
            </w:r>
          </w:p>
        </w:tc>
        <w:tc>
          <w:tcPr>
            <w:tcW w:w="809" w:type="dxa"/>
            <w:tcBorders>
              <w:top w:val="single" w:sz="4" w:space="0" w:color="auto"/>
              <w:left w:val="single" w:sz="4" w:space="0" w:color="auto"/>
              <w:bottom w:val="single" w:sz="4" w:space="0" w:color="auto"/>
              <w:right w:val="single" w:sz="4" w:space="0" w:color="auto"/>
            </w:tcBorders>
          </w:tcPr>
          <w:p w14:paraId="73EFA770" w14:textId="23885484" w:rsidR="00327AF8" w:rsidRPr="003C072D" w:rsidRDefault="00A046CC"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24</w:t>
            </w:r>
          </w:p>
        </w:tc>
        <w:tc>
          <w:tcPr>
            <w:tcW w:w="5536" w:type="dxa"/>
            <w:tcBorders>
              <w:top w:val="single" w:sz="4" w:space="0" w:color="auto"/>
              <w:left w:val="single" w:sz="4" w:space="0" w:color="auto"/>
              <w:bottom w:val="single" w:sz="4" w:space="0" w:color="auto"/>
              <w:right w:val="single" w:sz="4" w:space="0" w:color="auto"/>
            </w:tcBorders>
          </w:tcPr>
          <w:p w14:paraId="4BF77949" w14:textId="716DB315" w:rsidR="00327AF8" w:rsidRPr="003C072D" w:rsidRDefault="007F679F" w:rsidP="00FF4C1B">
            <w:pPr>
              <w:spacing w:after="120" w:line="240" w:lineRule="auto"/>
              <w:rPr>
                <w:rFonts w:cs="Helvetica"/>
                <w:sz w:val="20"/>
                <w:szCs w:val="20"/>
                <w:highlight w:val="green"/>
              </w:rPr>
            </w:pPr>
            <w:r w:rsidRPr="003C072D">
              <w:rPr>
                <w:rFonts w:cs="Helvetica"/>
                <w:sz w:val="20"/>
                <w:szCs w:val="20"/>
                <w:highlight w:val="green"/>
              </w:rPr>
              <w:t xml:space="preserve">Optional field specifying the physical address </w:t>
            </w:r>
            <w:r w:rsidR="00811B92" w:rsidRPr="003C072D">
              <w:rPr>
                <w:rFonts w:cs="Helvetica"/>
                <w:sz w:val="20"/>
                <w:szCs w:val="20"/>
                <w:highlight w:val="green"/>
              </w:rPr>
              <w:t xml:space="preserve">range mask </w:t>
            </w:r>
            <w:r w:rsidRPr="003C072D">
              <w:rPr>
                <w:rFonts w:cs="Helvetica"/>
                <w:sz w:val="20"/>
                <w:szCs w:val="20"/>
                <w:highlight w:val="green"/>
              </w:rPr>
              <w:t>of the memory that is the target for the injection. Valid if Bit [1] of the Flags field is set.</w:t>
            </w:r>
          </w:p>
        </w:tc>
      </w:tr>
      <w:tr w:rsidR="00327AF8" w:rsidRPr="003C072D" w14:paraId="6857203C" w14:textId="77777777" w:rsidTr="006357E9">
        <w:tc>
          <w:tcPr>
            <w:tcW w:w="2145" w:type="dxa"/>
            <w:tcBorders>
              <w:top w:val="single" w:sz="4" w:space="0" w:color="auto"/>
              <w:left w:val="single" w:sz="4" w:space="0" w:color="auto"/>
              <w:bottom w:val="single" w:sz="4" w:space="0" w:color="auto"/>
              <w:right w:val="single" w:sz="4" w:space="0" w:color="auto"/>
            </w:tcBorders>
          </w:tcPr>
          <w:p w14:paraId="437FC648" w14:textId="2ADF9489" w:rsidR="00327AF8" w:rsidRPr="003C072D" w:rsidRDefault="000A7C68" w:rsidP="00FF4C1B">
            <w:pPr>
              <w:spacing w:after="120" w:line="240" w:lineRule="auto"/>
              <w:rPr>
                <w:highlight w:val="green"/>
              </w:rPr>
            </w:pPr>
            <w:r w:rsidRPr="003C072D">
              <w:rPr>
                <w:highlight w:val="green"/>
              </w:rPr>
              <w:t xml:space="preserve">Component </w:t>
            </w:r>
            <w:r w:rsidR="00C00D0D" w:rsidRPr="003C072D">
              <w:rPr>
                <w:highlight w:val="green"/>
              </w:rPr>
              <w:t xml:space="preserve">Syndrome </w:t>
            </w:r>
            <w:r w:rsidR="00E6470F" w:rsidRPr="003C072D">
              <w:rPr>
                <w:highlight w:val="green"/>
              </w:rPr>
              <w:t>Count</w:t>
            </w:r>
            <w:r w:rsidR="00B83CAB">
              <w:rPr>
                <w:highlight w:val="green"/>
              </w:rPr>
              <w:t xml:space="preserve"> (N)</w:t>
            </w:r>
          </w:p>
        </w:tc>
        <w:tc>
          <w:tcPr>
            <w:tcW w:w="865" w:type="dxa"/>
            <w:tcBorders>
              <w:top w:val="single" w:sz="4" w:space="0" w:color="auto"/>
              <w:left w:val="single" w:sz="4" w:space="0" w:color="auto"/>
              <w:bottom w:val="single" w:sz="4" w:space="0" w:color="auto"/>
              <w:right w:val="single" w:sz="4" w:space="0" w:color="auto"/>
            </w:tcBorders>
          </w:tcPr>
          <w:p w14:paraId="17E698E4" w14:textId="47B5C906" w:rsidR="00327AF8" w:rsidRPr="003C072D" w:rsidRDefault="000A7C68" w:rsidP="00FF4C1B">
            <w:pPr>
              <w:spacing w:after="120" w:line="240" w:lineRule="auto"/>
              <w:rPr>
                <w:rFonts w:cs="Helvetica"/>
                <w:sz w:val="20"/>
                <w:szCs w:val="20"/>
                <w:highlight w:val="green"/>
              </w:rPr>
            </w:pPr>
            <w:r w:rsidRPr="003C072D">
              <w:rPr>
                <w:rFonts w:cs="Helvetica"/>
                <w:sz w:val="20"/>
                <w:szCs w:val="20"/>
                <w:highlight w:val="green"/>
              </w:rPr>
              <w:t>4</w:t>
            </w:r>
          </w:p>
        </w:tc>
        <w:tc>
          <w:tcPr>
            <w:tcW w:w="809" w:type="dxa"/>
            <w:tcBorders>
              <w:top w:val="single" w:sz="4" w:space="0" w:color="auto"/>
              <w:left w:val="single" w:sz="4" w:space="0" w:color="auto"/>
              <w:bottom w:val="single" w:sz="4" w:space="0" w:color="auto"/>
              <w:right w:val="single" w:sz="4" w:space="0" w:color="auto"/>
            </w:tcBorders>
          </w:tcPr>
          <w:p w14:paraId="0484296A" w14:textId="045BC10B" w:rsidR="00327AF8" w:rsidRPr="003C072D" w:rsidRDefault="00B83CAB"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2</w:t>
            </w:r>
            <w:r w:rsidR="00A046CC">
              <w:rPr>
                <w:rFonts w:cs="Helvetica"/>
                <w:color w:val="000000" w:themeColor="text1"/>
                <w:sz w:val="20"/>
                <w:szCs w:val="20"/>
                <w:highlight w:val="green"/>
              </w:rPr>
              <w:t>8</w:t>
            </w:r>
          </w:p>
        </w:tc>
        <w:tc>
          <w:tcPr>
            <w:tcW w:w="5536" w:type="dxa"/>
            <w:tcBorders>
              <w:top w:val="single" w:sz="4" w:space="0" w:color="auto"/>
              <w:left w:val="single" w:sz="4" w:space="0" w:color="auto"/>
              <w:bottom w:val="single" w:sz="4" w:space="0" w:color="auto"/>
              <w:right w:val="single" w:sz="4" w:space="0" w:color="auto"/>
            </w:tcBorders>
          </w:tcPr>
          <w:p w14:paraId="03EAAD75" w14:textId="77777777" w:rsidR="00327AF8" w:rsidRDefault="00E409E6" w:rsidP="00FF4C1B">
            <w:pPr>
              <w:spacing w:after="120" w:line="240" w:lineRule="auto"/>
              <w:rPr>
                <w:rFonts w:cs="Helvetica"/>
                <w:sz w:val="20"/>
                <w:szCs w:val="20"/>
                <w:highlight w:val="green"/>
              </w:rPr>
            </w:pPr>
            <w:r w:rsidRPr="003C072D">
              <w:rPr>
                <w:rFonts w:cs="Helvetica"/>
                <w:sz w:val="20"/>
                <w:szCs w:val="20"/>
                <w:highlight w:val="green"/>
              </w:rPr>
              <w:t>This represents the maximum number of components supported in the Component Syndrome Array</w:t>
            </w:r>
            <w:r w:rsidR="00C32A53" w:rsidRPr="003C072D">
              <w:rPr>
                <w:rFonts w:cs="Helvetica"/>
                <w:sz w:val="20"/>
                <w:szCs w:val="20"/>
                <w:highlight w:val="green"/>
              </w:rPr>
              <w:t>.  This is intended to support injecting an error into multiple components / devices simultaneously.</w:t>
            </w:r>
          </w:p>
          <w:p w14:paraId="5D357F07" w14:textId="6785AAA6" w:rsidR="006357E9" w:rsidRPr="003C072D" w:rsidRDefault="006357E9" w:rsidP="00FF4C1B">
            <w:pPr>
              <w:spacing w:after="120" w:line="240" w:lineRule="auto"/>
              <w:rPr>
                <w:rFonts w:cs="Helvetica"/>
                <w:sz w:val="20"/>
                <w:szCs w:val="20"/>
                <w:highlight w:val="green"/>
              </w:rPr>
            </w:pPr>
            <w:r>
              <w:rPr>
                <w:rFonts w:cs="Helvetica"/>
                <w:sz w:val="20"/>
                <w:szCs w:val="20"/>
                <w:highlight w:val="green"/>
              </w:rPr>
              <w:t xml:space="preserve">For Example: If Component Syndrome </w:t>
            </w:r>
            <w:r w:rsidR="00223D12">
              <w:rPr>
                <w:rFonts w:cs="Helvetica"/>
                <w:sz w:val="20"/>
                <w:szCs w:val="20"/>
                <w:highlight w:val="green"/>
              </w:rPr>
              <w:t>Count is valid per the Flags field and the value Count (N) is 4, this structure contains the error Component Syndrome Array for 4 unique components.</w:t>
            </w:r>
          </w:p>
        </w:tc>
      </w:tr>
      <w:tr w:rsidR="000A7C68" w:rsidRPr="003C072D" w14:paraId="13251F25" w14:textId="77777777" w:rsidTr="006357E9">
        <w:tc>
          <w:tcPr>
            <w:tcW w:w="2145" w:type="dxa"/>
            <w:tcBorders>
              <w:top w:val="single" w:sz="4" w:space="0" w:color="auto"/>
              <w:left w:val="single" w:sz="4" w:space="0" w:color="auto"/>
              <w:bottom w:val="single" w:sz="4" w:space="0" w:color="auto"/>
              <w:right w:val="single" w:sz="4" w:space="0" w:color="auto"/>
            </w:tcBorders>
          </w:tcPr>
          <w:p w14:paraId="744F22F1" w14:textId="1DAD32D0" w:rsidR="000A7C68" w:rsidRPr="003C072D" w:rsidRDefault="000A7C68" w:rsidP="00FF4C1B">
            <w:pPr>
              <w:spacing w:after="120" w:line="240" w:lineRule="auto"/>
              <w:rPr>
                <w:highlight w:val="green"/>
              </w:rPr>
            </w:pPr>
            <w:r w:rsidRPr="003C072D">
              <w:rPr>
                <w:highlight w:val="green"/>
              </w:rPr>
              <w:t>Component Syndrome Array</w:t>
            </w:r>
          </w:p>
        </w:tc>
        <w:tc>
          <w:tcPr>
            <w:tcW w:w="865" w:type="dxa"/>
            <w:tcBorders>
              <w:top w:val="single" w:sz="4" w:space="0" w:color="auto"/>
              <w:left w:val="single" w:sz="4" w:space="0" w:color="auto"/>
              <w:bottom w:val="single" w:sz="4" w:space="0" w:color="auto"/>
              <w:right w:val="single" w:sz="4" w:space="0" w:color="auto"/>
            </w:tcBorders>
          </w:tcPr>
          <w:p w14:paraId="1AFC5BF5" w14:textId="2C36D72B" w:rsidR="000A7C68" w:rsidRPr="003C072D" w:rsidRDefault="00B83CAB" w:rsidP="00FF4C1B">
            <w:pPr>
              <w:spacing w:after="120" w:line="240" w:lineRule="auto"/>
              <w:rPr>
                <w:rFonts w:cs="Helvetica"/>
                <w:sz w:val="20"/>
                <w:szCs w:val="20"/>
                <w:highlight w:val="green"/>
              </w:rPr>
            </w:pPr>
            <w:r>
              <w:rPr>
                <w:rFonts w:cs="Helvetica"/>
                <w:sz w:val="20"/>
                <w:szCs w:val="20"/>
                <w:highlight w:val="green"/>
              </w:rPr>
              <w:t>N *</w:t>
            </w:r>
            <w:r w:rsidR="00350A7B">
              <w:rPr>
                <w:rFonts w:cs="Helvetica"/>
                <w:sz w:val="20"/>
                <w:szCs w:val="20"/>
                <w:highlight w:val="green"/>
              </w:rPr>
              <w:t xml:space="preserve"> </w:t>
            </w:r>
            <w:r w:rsidR="0036032D">
              <w:rPr>
                <w:rFonts w:cs="Helvetica"/>
                <w:sz w:val="20"/>
                <w:szCs w:val="20"/>
                <w:highlight w:val="green"/>
              </w:rPr>
              <w:t>32</w:t>
            </w:r>
          </w:p>
        </w:tc>
        <w:tc>
          <w:tcPr>
            <w:tcW w:w="809" w:type="dxa"/>
            <w:tcBorders>
              <w:top w:val="single" w:sz="4" w:space="0" w:color="auto"/>
              <w:left w:val="single" w:sz="4" w:space="0" w:color="auto"/>
              <w:bottom w:val="single" w:sz="4" w:space="0" w:color="auto"/>
              <w:right w:val="single" w:sz="4" w:space="0" w:color="auto"/>
            </w:tcBorders>
          </w:tcPr>
          <w:p w14:paraId="5E6088C3" w14:textId="1B67636A" w:rsidR="000A7C68" w:rsidRPr="003C072D" w:rsidRDefault="00A046CC" w:rsidP="00FF4C1B">
            <w:pPr>
              <w:spacing w:after="120" w:line="240" w:lineRule="auto"/>
              <w:rPr>
                <w:rFonts w:cs="Helvetica"/>
                <w:color w:val="000000" w:themeColor="text1"/>
                <w:sz w:val="20"/>
                <w:szCs w:val="20"/>
                <w:highlight w:val="green"/>
              </w:rPr>
            </w:pPr>
            <w:r>
              <w:rPr>
                <w:rFonts w:cs="Helvetica"/>
                <w:color w:val="000000" w:themeColor="text1"/>
                <w:sz w:val="20"/>
                <w:szCs w:val="20"/>
                <w:highlight w:val="green"/>
              </w:rPr>
              <w:t>32</w:t>
            </w:r>
          </w:p>
        </w:tc>
        <w:tc>
          <w:tcPr>
            <w:tcW w:w="5536" w:type="dxa"/>
            <w:tcBorders>
              <w:top w:val="single" w:sz="4" w:space="0" w:color="auto"/>
              <w:left w:val="single" w:sz="4" w:space="0" w:color="auto"/>
              <w:bottom w:val="single" w:sz="4" w:space="0" w:color="auto"/>
              <w:right w:val="single" w:sz="4" w:space="0" w:color="auto"/>
            </w:tcBorders>
          </w:tcPr>
          <w:p w14:paraId="386B9AF9" w14:textId="0562F181" w:rsidR="000A7C68" w:rsidRPr="003C072D" w:rsidRDefault="005B6C60" w:rsidP="00FF4C1B">
            <w:pPr>
              <w:spacing w:after="120" w:line="240" w:lineRule="auto"/>
              <w:rPr>
                <w:rFonts w:cs="Helvetica"/>
                <w:sz w:val="20"/>
                <w:szCs w:val="20"/>
                <w:highlight w:val="green"/>
              </w:rPr>
            </w:pPr>
            <w:r w:rsidRPr="003C072D">
              <w:rPr>
                <w:rFonts w:cs="Helvetica"/>
                <w:sz w:val="20"/>
                <w:szCs w:val="20"/>
                <w:highlight w:val="green"/>
              </w:rPr>
              <w:t xml:space="preserve">This is an array </w:t>
            </w:r>
            <w:r w:rsidR="00491079" w:rsidRPr="003C072D">
              <w:rPr>
                <w:rFonts w:cs="Helvetica"/>
                <w:sz w:val="20"/>
                <w:szCs w:val="20"/>
                <w:highlight w:val="green"/>
              </w:rPr>
              <w:t xml:space="preserve">based on the </w:t>
            </w:r>
            <w:r w:rsidRPr="003C072D">
              <w:rPr>
                <w:rFonts w:cs="Helvetica"/>
                <w:sz w:val="20"/>
                <w:szCs w:val="20"/>
                <w:highlight w:val="green"/>
              </w:rPr>
              <w:t>Component Syndrome Entry Structure</w:t>
            </w:r>
            <w:r w:rsidR="00223D12">
              <w:rPr>
                <w:rFonts w:cs="Helvetica"/>
                <w:sz w:val="20"/>
                <w:szCs w:val="20"/>
                <w:highlight w:val="green"/>
              </w:rPr>
              <w:t xml:space="preserve">, each entry being 32-bytes as described in Table </w:t>
            </w:r>
            <w:r w:rsidR="00223D12" w:rsidRPr="00223D12">
              <w:rPr>
                <w:rFonts w:cs="Helvetica"/>
                <w:sz w:val="20"/>
                <w:szCs w:val="20"/>
                <w:highlight w:val="blue"/>
              </w:rPr>
              <w:t>18.</w:t>
            </w:r>
            <w:r w:rsidR="00A1729E">
              <w:rPr>
                <w:rFonts w:cs="Helvetica"/>
                <w:sz w:val="20"/>
                <w:szCs w:val="20"/>
                <w:highlight w:val="blue"/>
              </w:rPr>
              <w:t>ZZ</w:t>
            </w:r>
            <w:r w:rsidR="00491079" w:rsidRPr="003C072D">
              <w:rPr>
                <w:rFonts w:cs="Helvetica"/>
                <w:sz w:val="20"/>
                <w:szCs w:val="20"/>
                <w:highlight w:val="green"/>
              </w:rPr>
              <w:t>.  The length of this structure is 32 x Component Syndrom</w:t>
            </w:r>
            <w:r w:rsidR="00D35694" w:rsidRPr="003C072D">
              <w:rPr>
                <w:rFonts w:cs="Helvetica"/>
                <w:sz w:val="20"/>
                <w:szCs w:val="20"/>
                <w:highlight w:val="green"/>
              </w:rPr>
              <w:t>e</w:t>
            </w:r>
            <w:r w:rsidR="00491079" w:rsidRPr="003C072D">
              <w:rPr>
                <w:rFonts w:cs="Helvetica"/>
                <w:sz w:val="20"/>
                <w:szCs w:val="20"/>
                <w:highlight w:val="green"/>
              </w:rPr>
              <w:t xml:space="preserve"> Count</w:t>
            </w:r>
            <w:r w:rsidR="00223D12">
              <w:rPr>
                <w:rFonts w:cs="Helvetica"/>
                <w:sz w:val="20"/>
                <w:szCs w:val="20"/>
                <w:highlight w:val="green"/>
              </w:rPr>
              <w:t xml:space="preserve">.  </w:t>
            </w:r>
          </w:p>
        </w:tc>
      </w:tr>
    </w:tbl>
    <w:p w14:paraId="08FC47BC" w14:textId="5158A8C0" w:rsidR="00B15F27" w:rsidRPr="003C072D" w:rsidRDefault="00B15F27" w:rsidP="00AA5084">
      <w:pPr>
        <w:rPr>
          <w:rFonts w:cs="Helvetica"/>
          <w:b/>
          <w:bCs/>
          <w:sz w:val="20"/>
          <w:szCs w:val="20"/>
          <w:highlight w:val="green"/>
        </w:rPr>
      </w:pPr>
    </w:p>
    <w:p w14:paraId="2A595A63" w14:textId="7DA50CE8" w:rsidR="00E23F54" w:rsidRPr="003C072D" w:rsidRDefault="00E23F54" w:rsidP="00E23F54">
      <w:pPr>
        <w:rPr>
          <w:rFonts w:cs="Helvetica"/>
          <w:b/>
          <w:bCs/>
          <w:sz w:val="20"/>
          <w:szCs w:val="20"/>
          <w:highlight w:val="green"/>
        </w:rPr>
      </w:pPr>
      <w:r w:rsidRPr="003C072D">
        <w:rPr>
          <w:rFonts w:cs="Helvetica"/>
          <w:b/>
          <w:bCs/>
          <w:sz w:val="20"/>
          <w:szCs w:val="20"/>
          <w:highlight w:val="green"/>
        </w:rPr>
        <w:t xml:space="preserve">Table </w:t>
      </w:r>
      <w:proofErr w:type="gramStart"/>
      <w:r w:rsidRPr="00223D12">
        <w:rPr>
          <w:rFonts w:cs="Helvetica"/>
          <w:b/>
          <w:bCs/>
          <w:sz w:val="20"/>
          <w:szCs w:val="20"/>
          <w:highlight w:val="blue"/>
        </w:rPr>
        <w:t>18.</w:t>
      </w:r>
      <w:r w:rsidR="00A1729E">
        <w:rPr>
          <w:rFonts w:cs="Helvetica"/>
          <w:b/>
          <w:bCs/>
          <w:sz w:val="20"/>
          <w:szCs w:val="20"/>
          <w:highlight w:val="blue"/>
        </w:rPr>
        <w:t>ZZ</w:t>
      </w:r>
      <w:proofErr w:type="gramEnd"/>
      <w:r w:rsidRPr="003C072D">
        <w:rPr>
          <w:rFonts w:cs="Helvetica"/>
          <w:b/>
          <w:bCs/>
          <w:sz w:val="20"/>
          <w:szCs w:val="20"/>
          <w:highlight w:val="green"/>
        </w:rPr>
        <w:t>: EINJV2_SET_ERROR_TYPE Component Syndrome Structure</w:t>
      </w:r>
    </w:p>
    <w:tbl>
      <w:tblPr>
        <w:tblStyle w:val="TableGrid"/>
        <w:tblW w:w="9355" w:type="dxa"/>
        <w:tblInd w:w="0" w:type="dxa"/>
        <w:tblLook w:val="04A0" w:firstRow="1" w:lastRow="0" w:firstColumn="1" w:lastColumn="0" w:noHBand="0" w:noVBand="1"/>
      </w:tblPr>
      <w:tblGrid>
        <w:gridCol w:w="2155"/>
        <w:gridCol w:w="810"/>
        <w:gridCol w:w="810"/>
        <w:gridCol w:w="5580"/>
      </w:tblGrid>
      <w:tr w:rsidR="00E23F54" w:rsidRPr="003C072D" w14:paraId="248CBC9B" w14:textId="77777777" w:rsidTr="00FF4C1B">
        <w:tc>
          <w:tcPr>
            <w:tcW w:w="2155" w:type="dxa"/>
            <w:tcBorders>
              <w:top w:val="single" w:sz="4" w:space="0" w:color="auto"/>
              <w:left w:val="single" w:sz="4" w:space="0" w:color="auto"/>
              <w:bottom w:val="single" w:sz="4" w:space="0" w:color="auto"/>
              <w:right w:val="single" w:sz="4" w:space="0" w:color="auto"/>
            </w:tcBorders>
            <w:hideMark/>
          </w:tcPr>
          <w:p w14:paraId="40ED6088" w14:textId="77777777" w:rsidR="00E23F54" w:rsidRPr="003C072D" w:rsidRDefault="00E23F54" w:rsidP="00FF4C1B">
            <w:pPr>
              <w:spacing w:after="120" w:line="240" w:lineRule="auto"/>
              <w:rPr>
                <w:highlight w:val="green"/>
              </w:rPr>
            </w:pPr>
            <w:r w:rsidRPr="003C072D">
              <w:rPr>
                <w:rFonts w:cs="Helvetica"/>
                <w:b/>
                <w:bCs/>
                <w:sz w:val="20"/>
                <w:szCs w:val="20"/>
                <w:highlight w:val="green"/>
              </w:rPr>
              <w:t>Field</w:t>
            </w:r>
          </w:p>
        </w:tc>
        <w:tc>
          <w:tcPr>
            <w:tcW w:w="810" w:type="dxa"/>
            <w:tcBorders>
              <w:top w:val="single" w:sz="4" w:space="0" w:color="auto"/>
              <w:left w:val="single" w:sz="4" w:space="0" w:color="auto"/>
              <w:bottom w:val="single" w:sz="4" w:space="0" w:color="auto"/>
              <w:right w:val="single" w:sz="4" w:space="0" w:color="auto"/>
            </w:tcBorders>
            <w:hideMark/>
          </w:tcPr>
          <w:p w14:paraId="6D9D0FB4" w14:textId="77777777" w:rsidR="00E23F54" w:rsidRPr="003C072D" w:rsidRDefault="00E23F54" w:rsidP="00FF4C1B">
            <w:pPr>
              <w:spacing w:after="120" w:line="240" w:lineRule="auto"/>
              <w:rPr>
                <w:rFonts w:cs="Helvetica"/>
                <w:b/>
                <w:bCs/>
                <w:sz w:val="20"/>
                <w:szCs w:val="20"/>
                <w:highlight w:val="green"/>
              </w:rPr>
            </w:pPr>
            <w:r w:rsidRPr="003C072D">
              <w:rPr>
                <w:rFonts w:cs="Helvetica"/>
                <w:b/>
                <w:bCs/>
                <w:sz w:val="20"/>
                <w:szCs w:val="20"/>
                <w:highlight w:val="green"/>
              </w:rPr>
              <w:t>Byte Length</w:t>
            </w:r>
          </w:p>
        </w:tc>
        <w:tc>
          <w:tcPr>
            <w:tcW w:w="810" w:type="dxa"/>
            <w:tcBorders>
              <w:top w:val="single" w:sz="4" w:space="0" w:color="auto"/>
              <w:left w:val="single" w:sz="4" w:space="0" w:color="auto"/>
              <w:bottom w:val="single" w:sz="4" w:space="0" w:color="auto"/>
              <w:right w:val="single" w:sz="4" w:space="0" w:color="auto"/>
            </w:tcBorders>
            <w:hideMark/>
          </w:tcPr>
          <w:p w14:paraId="3D70657A" w14:textId="77777777" w:rsidR="00E23F54" w:rsidRPr="003C072D" w:rsidRDefault="00E23F54" w:rsidP="00FF4C1B">
            <w:pPr>
              <w:spacing w:after="120" w:line="240" w:lineRule="auto"/>
              <w:rPr>
                <w:rFonts w:cs="Helvetica"/>
                <w:b/>
                <w:bCs/>
                <w:sz w:val="20"/>
                <w:szCs w:val="20"/>
                <w:highlight w:val="green"/>
              </w:rPr>
            </w:pPr>
            <w:r w:rsidRPr="003C072D">
              <w:rPr>
                <w:rFonts w:cs="Helvetica"/>
                <w:b/>
                <w:bCs/>
                <w:sz w:val="20"/>
                <w:szCs w:val="20"/>
                <w:highlight w:val="green"/>
              </w:rPr>
              <w:t>Byte Offset</w:t>
            </w:r>
          </w:p>
        </w:tc>
        <w:tc>
          <w:tcPr>
            <w:tcW w:w="5580" w:type="dxa"/>
            <w:tcBorders>
              <w:top w:val="single" w:sz="4" w:space="0" w:color="auto"/>
              <w:left w:val="single" w:sz="4" w:space="0" w:color="auto"/>
              <w:bottom w:val="single" w:sz="4" w:space="0" w:color="auto"/>
              <w:right w:val="single" w:sz="4" w:space="0" w:color="auto"/>
            </w:tcBorders>
            <w:hideMark/>
          </w:tcPr>
          <w:p w14:paraId="1BF1C12E" w14:textId="77777777" w:rsidR="00E23F54" w:rsidRPr="003C072D" w:rsidRDefault="00E23F54" w:rsidP="00FF4C1B">
            <w:pPr>
              <w:spacing w:after="120" w:line="240" w:lineRule="auto"/>
              <w:rPr>
                <w:rFonts w:cs="Helvetica"/>
                <w:b/>
                <w:bCs/>
                <w:sz w:val="20"/>
                <w:szCs w:val="20"/>
                <w:highlight w:val="green"/>
              </w:rPr>
            </w:pPr>
            <w:r w:rsidRPr="003C072D">
              <w:rPr>
                <w:rFonts w:cs="Helvetica"/>
                <w:b/>
                <w:bCs/>
                <w:sz w:val="20"/>
                <w:szCs w:val="20"/>
                <w:highlight w:val="green"/>
              </w:rPr>
              <w:t>Description</w:t>
            </w:r>
          </w:p>
        </w:tc>
      </w:tr>
      <w:tr w:rsidR="00E23F54" w:rsidRPr="003C072D" w14:paraId="667F5BE9" w14:textId="77777777" w:rsidTr="00FF4C1B">
        <w:tc>
          <w:tcPr>
            <w:tcW w:w="2155" w:type="dxa"/>
            <w:tcBorders>
              <w:top w:val="single" w:sz="4" w:space="0" w:color="auto"/>
              <w:left w:val="single" w:sz="4" w:space="0" w:color="auto"/>
              <w:bottom w:val="single" w:sz="4" w:space="0" w:color="auto"/>
              <w:right w:val="single" w:sz="4" w:space="0" w:color="auto"/>
            </w:tcBorders>
          </w:tcPr>
          <w:p w14:paraId="34C84A3D" w14:textId="784C6804" w:rsidR="00E23F54" w:rsidRPr="003C072D" w:rsidRDefault="00E23F54" w:rsidP="00FF4C1B">
            <w:pPr>
              <w:spacing w:after="120" w:line="240" w:lineRule="auto"/>
              <w:rPr>
                <w:rFonts w:cs="Helvetica"/>
                <w:sz w:val="20"/>
                <w:szCs w:val="20"/>
                <w:highlight w:val="green"/>
              </w:rPr>
            </w:pPr>
            <w:r w:rsidRPr="003C072D">
              <w:rPr>
                <w:rFonts w:cs="Helvetica"/>
                <w:sz w:val="20"/>
                <w:szCs w:val="20"/>
                <w:highlight w:val="green"/>
              </w:rPr>
              <w:t>Component ID</w:t>
            </w:r>
          </w:p>
        </w:tc>
        <w:tc>
          <w:tcPr>
            <w:tcW w:w="810" w:type="dxa"/>
            <w:tcBorders>
              <w:top w:val="single" w:sz="4" w:space="0" w:color="auto"/>
              <w:left w:val="single" w:sz="4" w:space="0" w:color="auto"/>
              <w:bottom w:val="single" w:sz="4" w:space="0" w:color="auto"/>
              <w:right w:val="single" w:sz="4" w:space="0" w:color="auto"/>
            </w:tcBorders>
          </w:tcPr>
          <w:p w14:paraId="02D4DD88" w14:textId="25861744" w:rsidR="00E23F54" w:rsidRPr="003C072D" w:rsidRDefault="003D2C81" w:rsidP="00FF4C1B">
            <w:pPr>
              <w:spacing w:after="120" w:line="240" w:lineRule="auto"/>
              <w:rPr>
                <w:rFonts w:cs="Helvetica"/>
                <w:sz w:val="20"/>
                <w:szCs w:val="20"/>
                <w:highlight w:val="green"/>
              </w:rPr>
            </w:pPr>
            <w:r w:rsidRPr="003C072D">
              <w:rPr>
                <w:rFonts w:cs="Helvetica"/>
                <w:sz w:val="20"/>
                <w:szCs w:val="20"/>
                <w:highlight w:val="green"/>
              </w:rPr>
              <w:t>16</w:t>
            </w:r>
          </w:p>
        </w:tc>
        <w:tc>
          <w:tcPr>
            <w:tcW w:w="810" w:type="dxa"/>
            <w:tcBorders>
              <w:top w:val="single" w:sz="4" w:space="0" w:color="auto"/>
              <w:left w:val="single" w:sz="4" w:space="0" w:color="auto"/>
              <w:bottom w:val="single" w:sz="4" w:space="0" w:color="auto"/>
              <w:right w:val="single" w:sz="4" w:space="0" w:color="auto"/>
            </w:tcBorders>
          </w:tcPr>
          <w:p w14:paraId="3B4355F1" w14:textId="2F7C2776" w:rsidR="00E23F54" w:rsidRPr="003C072D" w:rsidRDefault="00043D87" w:rsidP="00FF4C1B">
            <w:pPr>
              <w:spacing w:after="120" w:line="240" w:lineRule="auto"/>
              <w:rPr>
                <w:rFonts w:cs="Helvetica"/>
                <w:sz w:val="20"/>
                <w:szCs w:val="20"/>
                <w:highlight w:val="green"/>
              </w:rPr>
            </w:pPr>
            <w:r w:rsidRPr="003C072D">
              <w:rPr>
                <w:rFonts w:cs="Helvetica"/>
                <w:sz w:val="20"/>
                <w:szCs w:val="20"/>
                <w:highlight w:val="green"/>
              </w:rPr>
              <w:t>0</w:t>
            </w:r>
          </w:p>
        </w:tc>
        <w:tc>
          <w:tcPr>
            <w:tcW w:w="5580" w:type="dxa"/>
            <w:tcBorders>
              <w:top w:val="single" w:sz="4" w:space="0" w:color="auto"/>
              <w:left w:val="single" w:sz="4" w:space="0" w:color="auto"/>
              <w:bottom w:val="single" w:sz="4" w:space="0" w:color="auto"/>
              <w:right w:val="single" w:sz="4" w:space="0" w:color="auto"/>
            </w:tcBorders>
          </w:tcPr>
          <w:p w14:paraId="47F7E458" w14:textId="04787114" w:rsidR="002234D2" w:rsidRPr="003C072D" w:rsidRDefault="002234D2" w:rsidP="00FF4C1B">
            <w:pPr>
              <w:spacing w:after="120" w:line="240" w:lineRule="auto"/>
              <w:rPr>
                <w:rFonts w:cs="Helvetica"/>
                <w:sz w:val="20"/>
                <w:szCs w:val="20"/>
                <w:highlight w:val="green"/>
              </w:rPr>
            </w:pPr>
            <w:r w:rsidRPr="003C072D">
              <w:rPr>
                <w:rFonts w:cs="Helvetica"/>
                <w:sz w:val="20"/>
                <w:szCs w:val="20"/>
                <w:highlight w:val="green"/>
              </w:rPr>
              <w:t>Component ID definition depends on the Error Type</w:t>
            </w:r>
            <w:r w:rsidR="007E4D2E" w:rsidRPr="003C072D">
              <w:rPr>
                <w:rFonts w:cs="Helvetica"/>
                <w:sz w:val="20"/>
                <w:szCs w:val="20"/>
                <w:highlight w:val="green"/>
              </w:rPr>
              <w:t xml:space="preserve"> Value</w:t>
            </w:r>
            <w:r w:rsidR="003D428B">
              <w:rPr>
                <w:rFonts w:cs="Helvetica"/>
                <w:sz w:val="20"/>
                <w:szCs w:val="20"/>
                <w:highlight w:val="green"/>
              </w:rPr>
              <w:t>.  Note that because this is a union structure, the byte length is 16 bytes to accommodate the largest possible ID (</w:t>
            </w:r>
            <w:proofErr w:type="gramStart"/>
            <w:r w:rsidR="003D428B">
              <w:rPr>
                <w:rFonts w:cs="Helvetica"/>
                <w:sz w:val="20"/>
                <w:szCs w:val="20"/>
                <w:highlight w:val="green"/>
              </w:rPr>
              <w:t>i.e.</w:t>
            </w:r>
            <w:proofErr w:type="gramEnd"/>
            <w:r w:rsidR="003D428B">
              <w:rPr>
                <w:rFonts w:cs="Helvetica"/>
                <w:sz w:val="20"/>
                <w:szCs w:val="20"/>
                <w:highlight w:val="green"/>
              </w:rPr>
              <w:t xml:space="preserve"> FRU ID for vendor specific errors).</w:t>
            </w:r>
          </w:p>
          <w:p w14:paraId="2418AEFA" w14:textId="5D794D84" w:rsidR="007E4D2E" w:rsidRPr="003C072D" w:rsidRDefault="007E4D2E" w:rsidP="007E4D2E">
            <w:pPr>
              <w:spacing w:after="120" w:line="240" w:lineRule="auto"/>
              <w:rPr>
                <w:rFonts w:cs="Helvetica"/>
                <w:sz w:val="20"/>
                <w:szCs w:val="20"/>
                <w:highlight w:val="green"/>
              </w:rPr>
            </w:pPr>
            <w:r w:rsidRPr="003C072D">
              <w:rPr>
                <w:rFonts w:cs="Helvetica"/>
                <w:sz w:val="20"/>
                <w:szCs w:val="20"/>
                <w:highlight w:val="green"/>
              </w:rPr>
              <w:t>Processor Error (0x</w:t>
            </w:r>
            <w:r w:rsidR="0063183C">
              <w:rPr>
                <w:rFonts w:cs="Helvetica"/>
                <w:sz w:val="20"/>
                <w:szCs w:val="20"/>
                <w:highlight w:val="green"/>
              </w:rPr>
              <w:t>1</w:t>
            </w:r>
            <w:r w:rsidRPr="003C072D">
              <w:rPr>
                <w:rFonts w:cs="Helvetica"/>
                <w:sz w:val="20"/>
                <w:szCs w:val="20"/>
                <w:highlight w:val="green"/>
              </w:rPr>
              <w:t xml:space="preserve">):  </w:t>
            </w:r>
          </w:p>
          <w:p w14:paraId="4198F5C0" w14:textId="638EEAB0" w:rsidR="007E4D2E" w:rsidRDefault="00D42129" w:rsidP="007E4D2E">
            <w:pPr>
              <w:spacing w:after="120" w:line="240" w:lineRule="auto"/>
              <w:ind w:left="720"/>
              <w:rPr>
                <w:rFonts w:cs="Helvetica"/>
                <w:sz w:val="20"/>
                <w:szCs w:val="20"/>
                <w:highlight w:val="green"/>
              </w:rPr>
            </w:pPr>
            <w:r>
              <w:rPr>
                <w:rFonts w:cs="Helvetica"/>
                <w:sz w:val="20"/>
                <w:szCs w:val="20"/>
                <w:highlight w:val="green"/>
              </w:rPr>
              <w:lastRenderedPageBreak/>
              <w:t xml:space="preserve">The bottom 32-bit </w:t>
            </w:r>
            <w:r w:rsidR="007E4D2E" w:rsidRPr="003C072D">
              <w:rPr>
                <w:rFonts w:cs="Helvetica"/>
                <w:sz w:val="20"/>
                <w:szCs w:val="20"/>
                <w:highlight w:val="green"/>
              </w:rPr>
              <w:t xml:space="preserve">represents the </w:t>
            </w:r>
            <w:r>
              <w:rPr>
                <w:rFonts w:cs="Helvetica"/>
                <w:sz w:val="20"/>
                <w:szCs w:val="20"/>
                <w:highlight w:val="green"/>
              </w:rPr>
              <w:t xml:space="preserve">ACPI </w:t>
            </w:r>
            <w:r w:rsidR="007E4D2E" w:rsidRPr="003C072D">
              <w:rPr>
                <w:rFonts w:cs="Helvetica"/>
                <w:sz w:val="20"/>
                <w:szCs w:val="20"/>
                <w:highlight w:val="green"/>
              </w:rPr>
              <w:t>ID</w:t>
            </w:r>
            <w:r>
              <w:rPr>
                <w:rFonts w:cs="Helvetica"/>
                <w:sz w:val="20"/>
                <w:szCs w:val="20"/>
                <w:highlight w:val="green"/>
              </w:rPr>
              <w:t xml:space="preserve"> (represented in MADT)</w:t>
            </w:r>
            <w:r w:rsidR="007E4D2E" w:rsidRPr="003C072D">
              <w:rPr>
                <w:rFonts w:cs="Helvetica"/>
                <w:sz w:val="20"/>
                <w:szCs w:val="20"/>
                <w:highlight w:val="green"/>
              </w:rPr>
              <w:t xml:space="preserve"> </w:t>
            </w:r>
            <w:r w:rsidR="002337B8" w:rsidRPr="003C072D">
              <w:rPr>
                <w:rFonts w:cs="Helvetica"/>
                <w:sz w:val="20"/>
                <w:szCs w:val="20"/>
                <w:highlight w:val="green"/>
              </w:rPr>
              <w:t>o</w:t>
            </w:r>
            <w:r w:rsidR="00204D1B" w:rsidRPr="003C072D">
              <w:rPr>
                <w:rFonts w:cs="Helvetica"/>
                <w:sz w:val="20"/>
                <w:szCs w:val="20"/>
                <w:highlight w:val="green"/>
              </w:rPr>
              <w:t>f</w:t>
            </w:r>
            <w:r w:rsidR="002337B8" w:rsidRPr="003C072D">
              <w:rPr>
                <w:rFonts w:cs="Helvetica"/>
                <w:sz w:val="20"/>
                <w:szCs w:val="20"/>
                <w:highlight w:val="green"/>
              </w:rPr>
              <w:t xml:space="preserve"> the processor</w:t>
            </w:r>
            <w:r w:rsidR="00092F8C" w:rsidRPr="003C072D">
              <w:rPr>
                <w:rFonts w:cs="Helvetica"/>
                <w:sz w:val="20"/>
                <w:szCs w:val="20"/>
                <w:highlight w:val="green"/>
              </w:rPr>
              <w:t>.</w:t>
            </w:r>
          </w:p>
          <w:p w14:paraId="7CCE546D" w14:textId="1AE78F84" w:rsidR="00D42129" w:rsidRPr="003C072D" w:rsidRDefault="00D42129" w:rsidP="007E4D2E">
            <w:pPr>
              <w:spacing w:after="120" w:line="240" w:lineRule="auto"/>
              <w:ind w:left="720"/>
              <w:rPr>
                <w:rFonts w:cs="Helvetica"/>
                <w:sz w:val="20"/>
                <w:szCs w:val="20"/>
                <w:highlight w:val="green"/>
              </w:rPr>
            </w:pPr>
            <w:r>
              <w:rPr>
                <w:rFonts w:cs="Helvetica"/>
                <w:sz w:val="20"/>
                <w:szCs w:val="20"/>
                <w:highlight w:val="green"/>
              </w:rPr>
              <w:t>The remaining bits are vendor specific.</w:t>
            </w:r>
          </w:p>
          <w:p w14:paraId="65450CCC" w14:textId="344CC08C" w:rsidR="007E4D2E" w:rsidRPr="003C072D" w:rsidRDefault="00F15455" w:rsidP="00FF4C1B">
            <w:pPr>
              <w:spacing w:after="120" w:line="240" w:lineRule="auto"/>
              <w:rPr>
                <w:rFonts w:cs="Helvetica"/>
                <w:sz w:val="20"/>
                <w:szCs w:val="20"/>
                <w:highlight w:val="green"/>
              </w:rPr>
            </w:pPr>
            <w:r w:rsidRPr="003C072D">
              <w:rPr>
                <w:rFonts w:cs="Helvetica"/>
                <w:sz w:val="20"/>
                <w:szCs w:val="20"/>
                <w:highlight w:val="green"/>
              </w:rPr>
              <w:t>Memory Error</w:t>
            </w:r>
            <w:r w:rsidR="007E4D2E" w:rsidRPr="003C072D">
              <w:rPr>
                <w:rFonts w:cs="Helvetica"/>
                <w:sz w:val="20"/>
                <w:szCs w:val="20"/>
                <w:highlight w:val="green"/>
              </w:rPr>
              <w:t xml:space="preserve"> (0x</w:t>
            </w:r>
            <w:r w:rsidR="0063183C">
              <w:rPr>
                <w:rFonts w:cs="Helvetica"/>
                <w:sz w:val="20"/>
                <w:szCs w:val="20"/>
                <w:highlight w:val="green"/>
              </w:rPr>
              <w:t>2</w:t>
            </w:r>
            <w:r w:rsidR="007E4D2E" w:rsidRPr="003C072D">
              <w:rPr>
                <w:rFonts w:cs="Helvetica"/>
                <w:sz w:val="20"/>
                <w:szCs w:val="20"/>
                <w:highlight w:val="green"/>
              </w:rPr>
              <w:t>)</w:t>
            </w:r>
            <w:r w:rsidRPr="003C072D">
              <w:rPr>
                <w:rFonts w:cs="Helvetica"/>
                <w:sz w:val="20"/>
                <w:szCs w:val="20"/>
                <w:highlight w:val="green"/>
              </w:rPr>
              <w:t xml:space="preserve">: </w:t>
            </w:r>
            <w:r w:rsidR="003D2C81" w:rsidRPr="003C072D">
              <w:rPr>
                <w:rFonts w:cs="Helvetica"/>
                <w:sz w:val="20"/>
                <w:szCs w:val="20"/>
                <w:highlight w:val="green"/>
              </w:rPr>
              <w:t xml:space="preserve"> </w:t>
            </w:r>
          </w:p>
          <w:p w14:paraId="2A6B8C35" w14:textId="337EC5C9" w:rsidR="00E23F54" w:rsidRDefault="003D2C81" w:rsidP="007E4D2E">
            <w:pPr>
              <w:spacing w:after="120" w:line="240" w:lineRule="auto"/>
              <w:ind w:left="720"/>
              <w:rPr>
                <w:rFonts w:cs="Helvetica"/>
                <w:sz w:val="20"/>
                <w:szCs w:val="20"/>
                <w:highlight w:val="green"/>
              </w:rPr>
            </w:pPr>
            <w:r w:rsidRPr="003C072D">
              <w:rPr>
                <w:rFonts w:cs="Helvetica"/>
                <w:sz w:val="20"/>
                <w:szCs w:val="20"/>
                <w:highlight w:val="green"/>
              </w:rPr>
              <w:t>This</w:t>
            </w:r>
            <w:r w:rsidR="0084353A" w:rsidRPr="003C072D">
              <w:rPr>
                <w:rFonts w:cs="Helvetica"/>
                <w:sz w:val="20"/>
                <w:szCs w:val="20"/>
                <w:highlight w:val="green"/>
              </w:rPr>
              <w:t xml:space="preserve"> represents the </w:t>
            </w:r>
            <w:r w:rsidR="00F15455" w:rsidRPr="003C072D">
              <w:rPr>
                <w:rFonts w:cs="Helvetica"/>
                <w:sz w:val="20"/>
                <w:szCs w:val="20"/>
                <w:highlight w:val="green"/>
              </w:rPr>
              <w:t>Device ID</w:t>
            </w:r>
            <w:r w:rsidR="00043D87" w:rsidRPr="003C072D">
              <w:rPr>
                <w:rFonts w:cs="Helvetica"/>
                <w:sz w:val="20"/>
                <w:szCs w:val="20"/>
                <w:highlight w:val="green"/>
              </w:rPr>
              <w:t xml:space="preserve"> within the </w:t>
            </w:r>
            <w:r w:rsidR="0084353A" w:rsidRPr="003C072D">
              <w:rPr>
                <w:rFonts w:cs="Helvetica"/>
                <w:sz w:val="20"/>
                <w:szCs w:val="20"/>
                <w:highlight w:val="green"/>
              </w:rPr>
              <w:t>memory module (</w:t>
            </w:r>
            <w:proofErr w:type="gramStart"/>
            <w:r w:rsidR="0084353A" w:rsidRPr="003C072D">
              <w:rPr>
                <w:rFonts w:cs="Helvetica"/>
                <w:sz w:val="20"/>
                <w:szCs w:val="20"/>
                <w:highlight w:val="green"/>
              </w:rPr>
              <w:t>e.g.</w:t>
            </w:r>
            <w:proofErr w:type="gramEnd"/>
            <w:r w:rsidR="0084353A" w:rsidRPr="003C072D">
              <w:rPr>
                <w:rFonts w:cs="Helvetica"/>
                <w:sz w:val="20"/>
                <w:szCs w:val="20"/>
                <w:highlight w:val="green"/>
              </w:rPr>
              <w:t xml:space="preserve"> </w:t>
            </w:r>
            <w:r w:rsidR="00623DA7">
              <w:rPr>
                <w:rFonts w:cs="Helvetica"/>
                <w:sz w:val="20"/>
                <w:szCs w:val="20"/>
                <w:highlight w:val="green"/>
              </w:rPr>
              <w:t xml:space="preserve">DDR </w:t>
            </w:r>
            <w:r w:rsidR="00043D87" w:rsidRPr="003C072D">
              <w:rPr>
                <w:rFonts w:cs="Helvetica"/>
                <w:sz w:val="20"/>
                <w:szCs w:val="20"/>
                <w:highlight w:val="green"/>
              </w:rPr>
              <w:t>DIMM</w:t>
            </w:r>
            <w:r w:rsidR="0084353A" w:rsidRPr="003C072D">
              <w:rPr>
                <w:rFonts w:cs="Helvetica"/>
                <w:sz w:val="20"/>
                <w:szCs w:val="20"/>
                <w:highlight w:val="green"/>
              </w:rPr>
              <w:t>)</w:t>
            </w:r>
            <w:r w:rsidR="00092F8C" w:rsidRPr="003C072D">
              <w:rPr>
                <w:rFonts w:cs="Helvetica"/>
                <w:sz w:val="20"/>
                <w:szCs w:val="20"/>
                <w:highlight w:val="green"/>
              </w:rPr>
              <w:t xml:space="preserve"> </w:t>
            </w:r>
            <w:r w:rsidR="00432038">
              <w:rPr>
                <w:rFonts w:cs="Helvetica"/>
                <w:sz w:val="20"/>
                <w:szCs w:val="20"/>
                <w:highlight w:val="green"/>
              </w:rPr>
              <w:t>for a particular system physical address</w:t>
            </w:r>
            <w:r w:rsidR="00FB319A" w:rsidRPr="003C072D">
              <w:rPr>
                <w:rFonts w:cs="Helvetica"/>
                <w:sz w:val="20"/>
                <w:szCs w:val="20"/>
                <w:highlight w:val="green"/>
              </w:rPr>
              <w:t>.  For example</w:t>
            </w:r>
            <w:r w:rsidR="007E4D2E" w:rsidRPr="003C072D">
              <w:rPr>
                <w:rFonts w:cs="Helvetica"/>
                <w:sz w:val="20"/>
                <w:szCs w:val="20"/>
                <w:highlight w:val="green"/>
              </w:rPr>
              <w:t>: 18 x 4 DIMMs</w:t>
            </w:r>
            <w:r w:rsidR="00432038">
              <w:rPr>
                <w:rFonts w:cs="Helvetica"/>
                <w:sz w:val="20"/>
                <w:szCs w:val="20"/>
                <w:highlight w:val="green"/>
              </w:rPr>
              <w:t xml:space="preserve"> </w:t>
            </w:r>
            <w:r w:rsidR="007E4D2E" w:rsidRPr="003C072D">
              <w:rPr>
                <w:rFonts w:cs="Helvetica"/>
                <w:sz w:val="20"/>
                <w:szCs w:val="20"/>
                <w:highlight w:val="green"/>
              </w:rPr>
              <w:t>support up to 18 devices</w:t>
            </w:r>
            <w:r w:rsidR="00623DA7">
              <w:rPr>
                <w:rFonts w:cs="Helvetica"/>
                <w:sz w:val="20"/>
                <w:szCs w:val="20"/>
                <w:highlight w:val="green"/>
              </w:rPr>
              <w:t xml:space="preserve"> (0-17)</w:t>
            </w:r>
            <w:r w:rsidR="00F35F9E">
              <w:rPr>
                <w:rFonts w:cs="Helvetica"/>
                <w:sz w:val="20"/>
                <w:szCs w:val="20"/>
                <w:highlight w:val="green"/>
              </w:rPr>
              <w:t xml:space="preserve"> per address</w:t>
            </w:r>
            <w:r w:rsidR="007E4D2E" w:rsidRPr="003C072D">
              <w:rPr>
                <w:rFonts w:cs="Helvetica"/>
                <w:sz w:val="20"/>
                <w:szCs w:val="20"/>
                <w:highlight w:val="green"/>
              </w:rPr>
              <w:t>.</w:t>
            </w:r>
            <w:r w:rsidR="00FB319A" w:rsidRPr="003C072D">
              <w:rPr>
                <w:rFonts w:cs="Helvetica"/>
                <w:sz w:val="20"/>
                <w:szCs w:val="20"/>
                <w:highlight w:val="green"/>
              </w:rPr>
              <w:t xml:space="preserve"> </w:t>
            </w:r>
            <w:r w:rsidR="00F35F9E">
              <w:rPr>
                <w:rFonts w:cs="Helvetica"/>
                <w:sz w:val="20"/>
                <w:szCs w:val="20"/>
                <w:highlight w:val="green"/>
              </w:rPr>
              <w:t xml:space="preserve"> 9 x 8 DIMMs support up to 9 devices </w:t>
            </w:r>
            <w:r w:rsidR="00623DA7">
              <w:rPr>
                <w:rFonts w:cs="Helvetica"/>
                <w:sz w:val="20"/>
                <w:szCs w:val="20"/>
                <w:highlight w:val="green"/>
              </w:rPr>
              <w:t xml:space="preserve">(0-8) </w:t>
            </w:r>
            <w:r w:rsidR="00F35F9E">
              <w:rPr>
                <w:rFonts w:cs="Helvetica"/>
                <w:sz w:val="20"/>
                <w:szCs w:val="20"/>
                <w:highlight w:val="green"/>
              </w:rPr>
              <w:t xml:space="preserve">per address. </w:t>
            </w:r>
          </w:p>
          <w:p w14:paraId="21767FAC" w14:textId="439CE1BD" w:rsidR="00F85DFB" w:rsidRPr="003C072D" w:rsidRDefault="00F85DFB" w:rsidP="007E4D2E">
            <w:pPr>
              <w:spacing w:after="120" w:line="240" w:lineRule="auto"/>
              <w:ind w:left="720"/>
              <w:rPr>
                <w:rFonts w:cs="Helvetica"/>
                <w:sz w:val="20"/>
                <w:szCs w:val="20"/>
                <w:highlight w:val="green"/>
              </w:rPr>
            </w:pPr>
            <w:r>
              <w:rPr>
                <w:rFonts w:cs="Helvetica"/>
                <w:sz w:val="20"/>
                <w:szCs w:val="20"/>
                <w:highlight w:val="green"/>
              </w:rPr>
              <w:t>It is possible to inject error syndrome into multiple device instances up to the Component Syndrome Count.</w:t>
            </w:r>
          </w:p>
          <w:p w14:paraId="1F8ED3BF" w14:textId="73D2E0E1" w:rsidR="0013270C" w:rsidRPr="003C072D" w:rsidRDefault="00F15455" w:rsidP="00FF4C1B">
            <w:pPr>
              <w:spacing w:after="120" w:line="240" w:lineRule="auto"/>
              <w:rPr>
                <w:rFonts w:cs="Helvetica"/>
                <w:sz w:val="20"/>
                <w:szCs w:val="20"/>
                <w:highlight w:val="green"/>
              </w:rPr>
            </w:pPr>
            <w:r w:rsidRPr="003C072D">
              <w:rPr>
                <w:rFonts w:cs="Helvetica"/>
                <w:sz w:val="20"/>
                <w:szCs w:val="20"/>
                <w:highlight w:val="green"/>
              </w:rPr>
              <w:t>PCIe Error</w:t>
            </w:r>
            <w:r w:rsidR="0013270C" w:rsidRPr="003C072D">
              <w:rPr>
                <w:rFonts w:cs="Helvetica"/>
                <w:sz w:val="20"/>
                <w:szCs w:val="20"/>
                <w:highlight w:val="green"/>
              </w:rPr>
              <w:t xml:space="preserve"> (0x</w:t>
            </w:r>
            <w:r w:rsidR="0063183C">
              <w:rPr>
                <w:rFonts w:cs="Helvetica"/>
                <w:sz w:val="20"/>
                <w:szCs w:val="20"/>
                <w:highlight w:val="green"/>
              </w:rPr>
              <w:t>4</w:t>
            </w:r>
            <w:r w:rsidR="0013270C" w:rsidRPr="003C072D">
              <w:rPr>
                <w:rFonts w:cs="Helvetica"/>
                <w:sz w:val="20"/>
                <w:szCs w:val="20"/>
                <w:highlight w:val="green"/>
              </w:rPr>
              <w:t>)</w:t>
            </w:r>
            <w:r w:rsidRPr="003C072D">
              <w:rPr>
                <w:rFonts w:cs="Helvetica"/>
                <w:sz w:val="20"/>
                <w:szCs w:val="20"/>
                <w:highlight w:val="green"/>
              </w:rPr>
              <w:t>:</w:t>
            </w:r>
          </w:p>
          <w:p w14:paraId="3883EBB9" w14:textId="7470085A" w:rsidR="0013270C" w:rsidRPr="003C072D" w:rsidRDefault="00F15455" w:rsidP="0013270C">
            <w:pPr>
              <w:spacing w:after="120" w:line="240" w:lineRule="auto"/>
              <w:ind w:left="720"/>
              <w:rPr>
                <w:rFonts w:cs="Helvetica"/>
                <w:sz w:val="20"/>
                <w:szCs w:val="20"/>
                <w:highlight w:val="green"/>
              </w:rPr>
            </w:pPr>
            <w:r w:rsidRPr="003C072D">
              <w:rPr>
                <w:rFonts w:cs="Helvetica"/>
                <w:sz w:val="20"/>
                <w:szCs w:val="20"/>
                <w:highlight w:val="green"/>
              </w:rPr>
              <w:t xml:space="preserve"> </w:t>
            </w:r>
            <w:r w:rsidR="0013270C" w:rsidRPr="003C072D">
              <w:rPr>
                <w:rFonts w:cs="Helvetica"/>
                <w:sz w:val="20"/>
                <w:szCs w:val="20"/>
                <w:highlight w:val="green"/>
              </w:rPr>
              <w:t>This represents the SBDF.</w:t>
            </w:r>
          </w:p>
          <w:p w14:paraId="087BA9D0" w14:textId="096CF5C6" w:rsidR="0063183C" w:rsidRPr="003C072D" w:rsidRDefault="0063183C" w:rsidP="0063183C">
            <w:pPr>
              <w:spacing w:after="120" w:line="240" w:lineRule="auto"/>
              <w:rPr>
                <w:rFonts w:cs="Helvetica"/>
                <w:sz w:val="20"/>
                <w:szCs w:val="20"/>
                <w:highlight w:val="green"/>
              </w:rPr>
            </w:pPr>
            <w:r>
              <w:rPr>
                <w:rFonts w:cs="Helvetica"/>
                <w:sz w:val="20"/>
                <w:szCs w:val="20"/>
                <w:highlight w:val="green"/>
              </w:rPr>
              <w:t>Vendor Specific Error (0x80000000)</w:t>
            </w:r>
          </w:p>
          <w:p w14:paraId="2144C67D" w14:textId="6DA70A87" w:rsidR="0063183C" w:rsidRPr="00A73743" w:rsidRDefault="0063183C" w:rsidP="00A73743">
            <w:pPr>
              <w:spacing w:after="120" w:line="240" w:lineRule="auto"/>
              <w:ind w:left="720"/>
              <w:rPr>
                <w:rFonts w:cs="Helvetica"/>
                <w:sz w:val="20"/>
                <w:szCs w:val="20"/>
                <w:highlight w:val="green"/>
              </w:rPr>
            </w:pPr>
            <w:r w:rsidRPr="003C072D">
              <w:rPr>
                <w:rFonts w:cs="Helvetica"/>
                <w:sz w:val="20"/>
                <w:szCs w:val="20"/>
                <w:highlight w:val="green"/>
              </w:rPr>
              <w:t xml:space="preserve"> This represents </w:t>
            </w:r>
            <w:r>
              <w:rPr>
                <w:rFonts w:cs="Helvetica"/>
                <w:sz w:val="20"/>
                <w:szCs w:val="20"/>
                <w:highlight w:val="green"/>
              </w:rPr>
              <w:t>some platform specific identifier (</w:t>
            </w:r>
            <w:proofErr w:type="gramStart"/>
            <w:r>
              <w:rPr>
                <w:rFonts w:cs="Helvetica"/>
                <w:sz w:val="20"/>
                <w:szCs w:val="20"/>
                <w:highlight w:val="green"/>
              </w:rPr>
              <w:t>e.g.</w:t>
            </w:r>
            <w:proofErr w:type="gramEnd"/>
            <w:r>
              <w:rPr>
                <w:rFonts w:cs="Helvetica"/>
                <w:sz w:val="20"/>
                <w:szCs w:val="20"/>
                <w:highlight w:val="green"/>
              </w:rPr>
              <w:t xml:space="preserve"> FRU ID</w:t>
            </w:r>
            <w:r w:rsidR="00A73743">
              <w:rPr>
                <w:rFonts w:cs="Helvetica"/>
                <w:sz w:val="20"/>
                <w:szCs w:val="20"/>
                <w:highlight w:val="green"/>
              </w:rPr>
              <w:t xml:space="preserve"> or other vendor specific error format</w:t>
            </w:r>
            <w:r>
              <w:rPr>
                <w:rFonts w:cs="Helvetica"/>
                <w:sz w:val="20"/>
                <w:szCs w:val="20"/>
                <w:highlight w:val="green"/>
              </w:rPr>
              <w:t>).</w:t>
            </w:r>
          </w:p>
        </w:tc>
      </w:tr>
      <w:tr w:rsidR="00F15455" w:rsidRPr="00B15F27" w14:paraId="331D17EF" w14:textId="77777777" w:rsidTr="00FF4C1B">
        <w:tc>
          <w:tcPr>
            <w:tcW w:w="2155" w:type="dxa"/>
            <w:tcBorders>
              <w:top w:val="single" w:sz="4" w:space="0" w:color="auto"/>
              <w:left w:val="single" w:sz="4" w:space="0" w:color="auto"/>
              <w:bottom w:val="single" w:sz="4" w:space="0" w:color="auto"/>
              <w:right w:val="single" w:sz="4" w:space="0" w:color="auto"/>
            </w:tcBorders>
          </w:tcPr>
          <w:p w14:paraId="7091EAE9" w14:textId="28A0B399" w:rsidR="00F15455" w:rsidRPr="003C072D" w:rsidRDefault="00F15455" w:rsidP="00FF4C1B">
            <w:pPr>
              <w:spacing w:after="120" w:line="240" w:lineRule="auto"/>
              <w:rPr>
                <w:rFonts w:cs="Helvetica"/>
                <w:sz w:val="20"/>
                <w:szCs w:val="20"/>
                <w:highlight w:val="green"/>
              </w:rPr>
            </w:pPr>
            <w:r w:rsidRPr="003C072D">
              <w:rPr>
                <w:rFonts w:cs="Helvetica"/>
                <w:sz w:val="20"/>
                <w:szCs w:val="20"/>
                <w:highlight w:val="green"/>
              </w:rPr>
              <w:lastRenderedPageBreak/>
              <w:t xml:space="preserve">Component Syndrome </w:t>
            </w:r>
          </w:p>
        </w:tc>
        <w:tc>
          <w:tcPr>
            <w:tcW w:w="810" w:type="dxa"/>
            <w:tcBorders>
              <w:top w:val="single" w:sz="4" w:space="0" w:color="auto"/>
              <w:left w:val="single" w:sz="4" w:space="0" w:color="auto"/>
              <w:bottom w:val="single" w:sz="4" w:space="0" w:color="auto"/>
              <w:right w:val="single" w:sz="4" w:space="0" w:color="auto"/>
            </w:tcBorders>
          </w:tcPr>
          <w:p w14:paraId="28EDCF67" w14:textId="4EE26D10" w:rsidR="00F15455" w:rsidRPr="003C072D" w:rsidRDefault="003D2C81" w:rsidP="00FF4C1B">
            <w:pPr>
              <w:spacing w:after="120" w:line="240" w:lineRule="auto"/>
              <w:rPr>
                <w:rFonts w:cs="Helvetica"/>
                <w:sz w:val="20"/>
                <w:szCs w:val="20"/>
                <w:highlight w:val="green"/>
              </w:rPr>
            </w:pPr>
            <w:r w:rsidRPr="003C072D">
              <w:rPr>
                <w:rFonts w:cs="Helvetica"/>
                <w:sz w:val="20"/>
                <w:szCs w:val="20"/>
                <w:highlight w:val="green"/>
              </w:rPr>
              <w:t>16</w:t>
            </w:r>
          </w:p>
        </w:tc>
        <w:tc>
          <w:tcPr>
            <w:tcW w:w="810" w:type="dxa"/>
            <w:tcBorders>
              <w:top w:val="single" w:sz="4" w:space="0" w:color="auto"/>
              <w:left w:val="single" w:sz="4" w:space="0" w:color="auto"/>
              <w:bottom w:val="single" w:sz="4" w:space="0" w:color="auto"/>
              <w:right w:val="single" w:sz="4" w:space="0" w:color="auto"/>
            </w:tcBorders>
          </w:tcPr>
          <w:p w14:paraId="463A657B" w14:textId="45F41933" w:rsidR="00F15455" w:rsidRPr="00C461B2" w:rsidRDefault="00D77F46" w:rsidP="00FF4C1B">
            <w:pPr>
              <w:spacing w:after="120" w:line="240" w:lineRule="auto"/>
              <w:rPr>
                <w:rFonts w:cs="Helvetica"/>
                <w:sz w:val="20"/>
                <w:szCs w:val="20"/>
                <w:highlight w:val="green"/>
              </w:rPr>
            </w:pPr>
            <w:r w:rsidRPr="00C461B2">
              <w:rPr>
                <w:rFonts w:cs="Helvetica"/>
                <w:sz w:val="20"/>
                <w:szCs w:val="20"/>
                <w:highlight w:val="green"/>
              </w:rPr>
              <w:t>16</w:t>
            </w:r>
          </w:p>
        </w:tc>
        <w:tc>
          <w:tcPr>
            <w:tcW w:w="5580" w:type="dxa"/>
            <w:tcBorders>
              <w:top w:val="single" w:sz="4" w:space="0" w:color="auto"/>
              <w:left w:val="single" w:sz="4" w:space="0" w:color="auto"/>
              <w:bottom w:val="single" w:sz="4" w:space="0" w:color="auto"/>
              <w:right w:val="single" w:sz="4" w:space="0" w:color="auto"/>
            </w:tcBorders>
          </w:tcPr>
          <w:p w14:paraId="7E98E2B8" w14:textId="67CDB895" w:rsidR="00CF6151" w:rsidRPr="00C461B2" w:rsidRDefault="00CF6151" w:rsidP="00FF4C1B">
            <w:pPr>
              <w:spacing w:after="120" w:line="240" w:lineRule="auto"/>
              <w:rPr>
                <w:rFonts w:cs="Helvetica"/>
                <w:sz w:val="20"/>
                <w:szCs w:val="20"/>
                <w:highlight w:val="green"/>
              </w:rPr>
            </w:pPr>
            <w:r w:rsidRPr="00C461B2">
              <w:rPr>
                <w:rFonts w:cs="Helvetica"/>
                <w:sz w:val="20"/>
                <w:szCs w:val="20"/>
                <w:highlight w:val="green"/>
              </w:rPr>
              <w:t>The Component Syndrome definition depends on the Error Type Value.</w:t>
            </w:r>
          </w:p>
          <w:p w14:paraId="17B588FD" w14:textId="6C1F95AE" w:rsidR="00102A26" w:rsidRPr="00C461B2" w:rsidRDefault="00CF6151" w:rsidP="00102A26">
            <w:pPr>
              <w:spacing w:after="120" w:line="240" w:lineRule="auto"/>
              <w:rPr>
                <w:rFonts w:cs="Helvetica"/>
                <w:sz w:val="20"/>
                <w:szCs w:val="20"/>
                <w:highlight w:val="green"/>
              </w:rPr>
            </w:pPr>
            <w:r w:rsidRPr="00C461B2">
              <w:rPr>
                <w:rFonts w:cs="Helvetica"/>
                <w:sz w:val="20"/>
                <w:szCs w:val="20"/>
                <w:highlight w:val="green"/>
              </w:rPr>
              <w:t xml:space="preserve">Processor Error (0x1):  </w:t>
            </w:r>
          </w:p>
          <w:p w14:paraId="4EB29022" w14:textId="77777777" w:rsidR="00A546ED" w:rsidRPr="00C461B2" w:rsidRDefault="00A546ED" w:rsidP="00A546ED">
            <w:pPr>
              <w:spacing w:after="120" w:line="240" w:lineRule="auto"/>
              <w:ind w:left="720"/>
              <w:rPr>
                <w:rFonts w:cs="Helvetica"/>
                <w:sz w:val="20"/>
                <w:szCs w:val="20"/>
                <w:highlight w:val="green"/>
              </w:rPr>
            </w:pPr>
            <w:r w:rsidRPr="00C461B2">
              <w:rPr>
                <w:rFonts w:cs="Helvetica"/>
                <w:sz w:val="20"/>
                <w:szCs w:val="20"/>
                <w:highlight w:val="green"/>
              </w:rPr>
              <w:t>The usage of the syndrome bits will be vendor specific.</w:t>
            </w:r>
          </w:p>
          <w:p w14:paraId="2D262722" w14:textId="120603E1" w:rsidR="00D7233F" w:rsidRPr="00C461B2" w:rsidRDefault="00D7233F" w:rsidP="00D7233F">
            <w:pPr>
              <w:spacing w:after="120" w:line="240" w:lineRule="auto"/>
              <w:rPr>
                <w:rFonts w:cs="Helvetica"/>
                <w:sz w:val="20"/>
                <w:szCs w:val="20"/>
                <w:highlight w:val="green"/>
              </w:rPr>
            </w:pPr>
            <w:r w:rsidRPr="00C461B2">
              <w:rPr>
                <w:rFonts w:cs="Helvetica"/>
                <w:sz w:val="20"/>
                <w:szCs w:val="20"/>
                <w:highlight w:val="green"/>
              </w:rPr>
              <w:t xml:space="preserve">Memory Error (0x2):  </w:t>
            </w:r>
          </w:p>
          <w:p w14:paraId="28C40E4E" w14:textId="73CD757A" w:rsidR="00C93B5E" w:rsidRPr="00C461B2" w:rsidRDefault="001753AC" w:rsidP="00AD524B">
            <w:pPr>
              <w:spacing w:after="120" w:line="240" w:lineRule="auto"/>
              <w:ind w:left="720"/>
              <w:rPr>
                <w:rFonts w:cs="Helvetica"/>
                <w:sz w:val="20"/>
                <w:szCs w:val="20"/>
                <w:highlight w:val="green"/>
              </w:rPr>
            </w:pPr>
            <w:r w:rsidRPr="00C461B2">
              <w:rPr>
                <w:rFonts w:cs="Helvetica"/>
                <w:sz w:val="20"/>
                <w:szCs w:val="20"/>
                <w:highlight w:val="green"/>
              </w:rPr>
              <w:t xml:space="preserve">This indicates bit mask of </w:t>
            </w:r>
            <w:r w:rsidR="0063734F" w:rsidRPr="00C461B2">
              <w:rPr>
                <w:rFonts w:cs="Helvetica"/>
                <w:sz w:val="20"/>
                <w:szCs w:val="20"/>
                <w:highlight w:val="green"/>
              </w:rPr>
              <w:t xml:space="preserve">data </w:t>
            </w:r>
            <w:r w:rsidR="007F73F8" w:rsidRPr="00C461B2">
              <w:rPr>
                <w:rFonts w:cs="Helvetica"/>
                <w:sz w:val="20"/>
                <w:szCs w:val="20"/>
                <w:highlight w:val="green"/>
              </w:rPr>
              <w:t xml:space="preserve">bits that </w:t>
            </w:r>
            <w:r w:rsidR="0063734F" w:rsidRPr="00C461B2">
              <w:rPr>
                <w:rFonts w:cs="Helvetica"/>
                <w:sz w:val="20"/>
                <w:szCs w:val="20"/>
                <w:highlight w:val="green"/>
              </w:rPr>
              <w:t xml:space="preserve">must be </w:t>
            </w:r>
            <w:r w:rsidR="007F73F8" w:rsidRPr="00C461B2">
              <w:rPr>
                <w:rFonts w:cs="Helvetica"/>
                <w:sz w:val="20"/>
                <w:szCs w:val="20"/>
                <w:highlight w:val="green"/>
              </w:rPr>
              <w:t>flipped</w:t>
            </w:r>
            <w:r w:rsidR="00AD524B" w:rsidRPr="00C461B2">
              <w:rPr>
                <w:rFonts w:cs="Helvetica"/>
                <w:sz w:val="20"/>
                <w:szCs w:val="20"/>
                <w:highlight w:val="green"/>
              </w:rPr>
              <w:t xml:space="preserve"> within a memory device</w:t>
            </w:r>
            <w:r w:rsidR="0007623C" w:rsidRPr="00C461B2">
              <w:rPr>
                <w:rFonts w:cs="Helvetica"/>
                <w:sz w:val="20"/>
                <w:szCs w:val="20"/>
                <w:highlight w:val="green"/>
              </w:rPr>
              <w:t xml:space="preserve">.  </w:t>
            </w:r>
            <w:r w:rsidR="00D42129">
              <w:rPr>
                <w:rFonts w:cs="Helvetica"/>
                <w:sz w:val="20"/>
                <w:szCs w:val="20"/>
                <w:highlight w:val="green"/>
              </w:rPr>
              <w:t>(</w:t>
            </w:r>
            <w:proofErr w:type="gramStart"/>
            <w:r w:rsidR="00D42129">
              <w:rPr>
                <w:rFonts w:cs="Helvetica"/>
                <w:sz w:val="20"/>
                <w:szCs w:val="20"/>
                <w:highlight w:val="green"/>
              </w:rPr>
              <w:t>e.g.</w:t>
            </w:r>
            <w:proofErr w:type="gramEnd"/>
            <w:r w:rsidR="00D42129">
              <w:rPr>
                <w:rFonts w:cs="Helvetica"/>
                <w:sz w:val="20"/>
                <w:szCs w:val="20"/>
                <w:highlight w:val="green"/>
              </w:rPr>
              <w:t xml:space="preserve"> </w:t>
            </w:r>
            <w:r w:rsidR="0007623C" w:rsidRPr="00C461B2">
              <w:rPr>
                <w:rFonts w:cs="Helvetica"/>
                <w:sz w:val="20"/>
                <w:szCs w:val="20"/>
                <w:highlight w:val="green"/>
              </w:rPr>
              <w:t xml:space="preserve">If the set </w:t>
            </w:r>
            <w:r w:rsidR="00D42129">
              <w:rPr>
                <w:rFonts w:cs="Helvetica"/>
                <w:sz w:val="20"/>
                <w:szCs w:val="20"/>
                <w:highlight w:val="green"/>
              </w:rPr>
              <w:t xml:space="preserve">syndrome </w:t>
            </w:r>
            <w:r w:rsidR="0007623C" w:rsidRPr="00C461B2">
              <w:rPr>
                <w:rFonts w:cs="Helvetica"/>
                <w:sz w:val="20"/>
                <w:szCs w:val="20"/>
                <w:highlight w:val="green"/>
              </w:rPr>
              <w:t xml:space="preserve">bit value is zero, the bit value will be changed to one.  if the set </w:t>
            </w:r>
            <w:r w:rsidR="00D42129">
              <w:rPr>
                <w:rFonts w:cs="Helvetica"/>
                <w:sz w:val="20"/>
                <w:szCs w:val="20"/>
                <w:highlight w:val="green"/>
              </w:rPr>
              <w:t xml:space="preserve">syndrome </w:t>
            </w:r>
            <w:r w:rsidR="0007623C" w:rsidRPr="00C461B2">
              <w:rPr>
                <w:rFonts w:cs="Helvetica"/>
                <w:sz w:val="20"/>
                <w:szCs w:val="20"/>
                <w:highlight w:val="green"/>
              </w:rPr>
              <w:t xml:space="preserve">bit value is one, </w:t>
            </w:r>
            <w:r w:rsidR="00B77777" w:rsidRPr="00C461B2">
              <w:rPr>
                <w:rFonts w:cs="Helvetica"/>
                <w:sz w:val="20"/>
                <w:szCs w:val="20"/>
                <w:highlight w:val="green"/>
              </w:rPr>
              <w:t xml:space="preserve">the bit value will be </w:t>
            </w:r>
            <w:r w:rsidR="0007623C" w:rsidRPr="00C461B2">
              <w:rPr>
                <w:rFonts w:cs="Helvetica"/>
                <w:sz w:val="20"/>
                <w:szCs w:val="20"/>
                <w:highlight w:val="green"/>
              </w:rPr>
              <w:t>changed to zero)</w:t>
            </w:r>
            <w:r w:rsidR="007F73F8" w:rsidRPr="00C461B2">
              <w:rPr>
                <w:rFonts w:cs="Helvetica"/>
                <w:sz w:val="20"/>
                <w:szCs w:val="20"/>
                <w:highlight w:val="green"/>
              </w:rPr>
              <w:t xml:space="preserve">. </w:t>
            </w:r>
            <w:r w:rsidR="00C93B5E" w:rsidRPr="00C461B2">
              <w:rPr>
                <w:rFonts w:cs="Helvetica"/>
                <w:sz w:val="20"/>
                <w:szCs w:val="20"/>
                <w:highlight w:val="green"/>
              </w:rPr>
              <w:t xml:space="preserve"> </w:t>
            </w:r>
            <w:r w:rsidR="00350144" w:rsidRPr="00C461B2">
              <w:rPr>
                <w:rFonts w:cs="Helvetica"/>
                <w:sz w:val="20"/>
                <w:szCs w:val="20"/>
                <w:highlight w:val="green"/>
              </w:rPr>
              <w:t xml:space="preserve">The range of valid bits depends on the component error injection granularity.  </w:t>
            </w:r>
          </w:p>
          <w:p w14:paraId="5BAF092E" w14:textId="7C3D31B4" w:rsidR="007F73F8" w:rsidRPr="00C461B2" w:rsidRDefault="00C93B5E" w:rsidP="00350144">
            <w:pPr>
              <w:spacing w:after="120" w:line="240" w:lineRule="auto"/>
              <w:ind w:left="720"/>
              <w:rPr>
                <w:rFonts w:cs="Helvetica"/>
                <w:sz w:val="20"/>
                <w:szCs w:val="20"/>
                <w:highlight w:val="green"/>
              </w:rPr>
            </w:pPr>
            <w:r w:rsidRPr="00C461B2">
              <w:rPr>
                <w:rFonts w:cs="Helvetica"/>
                <w:sz w:val="20"/>
                <w:szCs w:val="20"/>
                <w:highlight w:val="green"/>
              </w:rPr>
              <w:t>Example</w:t>
            </w:r>
            <w:r w:rsidR="00215E03" w:rsidRPr="00C461B2">
              <w:rPr>
                <w:rFonts w:cs="Helvetica"/>
                <w:sz w:val="20"/>
                <w:szCs w:val="20"/>
                <w:highlight w:val="green"/>
              </w:rPr>
              <w:t xml:space="preserve"> 1</w:t>
            </w:r>
            <w:r w:rsidRPr="00C461B2">
              <w:rPr>
                <w:rFonts w:cs="Helvetica"/>
                <w:sz w:val="20"/>
                <w:szCs w:val="20"/>
                <w:highlight w:val="green"/>
              </w:rPr>
              <w:t xml:space="preserve">: </w:t>
            </w:r>
            <w:r w:rsidR="007F73F8" w:rsidRPr="00C461B2">
              <w:rPr>
                <w:rFonts w:cs="Helvetica"/>
                <w:sz w:val="20"/>
                <w:szCs w:val="20"/>
                <w:highlight w:val="green"/>
              </w:rPr>
              <w:t xml:space="preserve">For </w:t>
            </w:r>
            <w:r w:rsidR="00350144" w:rsidRPr="00C461B2">
              <w:rPr>
                <w:rFonts w:cs="Helvetica"/>
                <w:sz w:val="20"/>
                <w:szCs w:val="20"/>
                <w:highlight w:val="green"/>
              </w:rPr>
              <w:t xml:space="preserve">a </w:t>
            </w:r>
            <w:r w:rsidR="007F73F8" w:rsidRPr="00C461B2">
              <w:rPr>
                <w:rFonts w:cs="Helvetica"/>
                <w:sz w:val="20"/>
                <w:szCs w:val="20"/>
                <w:highlight w:val="green"/>
              </w:rPr>
              <w:t>DD</w:t>
            </w:r>
            <w:r w:rsidR="00215E03" w:rsidRPr="00C461B2">
              <w:rPr>
                <w:rFonts w:cs="Helvetica"/>
                <w:sz w:val="20"/>
                <w:szCs w:val="20"/>
                <w:highlight w:val="green"/>
              </w:rPr>
              <w:t>R</w:t>
            </w:r>
            <w:r w:rsidR="007F73F8" w:rsidRPr="00C461B2">
              <w:rPr>
                <w:rFonts w:cs="Helvetica"/>
                <w:sz w:val="20"/>
                <w:szCs w:val="20"/>
                <w:highlight w:val="green"/>
              </w:rPr>
              <w:t xml:space="preserve">4 </w:t>
            </w:r>
            <w:r w:rsidR="00000890" w:rsidRPr="00C461B2">
              <w:rPr>
                <w:rFonts w:cs="Helvetica"/>
                <w:sz w:val="20"/>
                <w:szCs w:val="20"/>
                <w:highlight w:val="green"/>
              </w:rPr>
              <w:t>18</w:t>
            </w:r>
            <w:r w:rsidR="00350144" w:rsidRPr="00C461B2">
              <w:rPr>
                <w:rFonts w:cs="Helvetica"/>
                <w:sz w:val="20"/>
                <w:szCs w:val="20"/>
                <w:highlight w:val="green"/>
              </w:rPr>
              <w:t xml:space="preserve">x4 </w:t>
            </w:r>
            <w:r w:rsidR="007F73F8" w:rsidRPr="00C461B2">
              <w:rPr>
                <w:rFonts w:cs="Helvetica"/>
                <w:sz w:val="20"/>
                <w:szCs w:val="20"/>
                <w:highlight w:val="green"/>
              </w:rPr>
              <w:t xml:space="preserve">memory </w:t>
            </w:r>
            <w:r w:rsidR="00350144" w:rsidRPr="00C461B2">
              <w:rPr>
                <w:rFonts w:cs="Helvetica"/>
                <w:sz w:val="20"/>
                <w:szCs w:val="20"/>
                <w:highlight w:val="green"/>
              </w:rPr>
              <w:t xml:space="preserve">device </w:t>
            </w:r>
            <w:r w:rsidR="00CC353B" w:rsidRPr="00C461B2">
              <w:rPr>
                <w:rFonts w:cs="Helvetica"/>
                <w:sz w:val="20"/>
                <w:szCs w:val="20"/>
                <w:highlight w:val="green"/>
              </w:rPr>
              <w:t>topology</w:t>
            </w:r>
            <w:r w:rsidR="007F73F8" w:rsidRPr="00C461B2">
              <w:rPr>
                <w:rFonts w:cs="Helvetica"/>
                <w:sz w:val="20"/>
                <w:szCs w:val="20"/>
                <w:highlight w:val="green"/>
              </w:rPr>
              <w:t xml:space="preserve"> </w:t>
            </w:r>
            <w:r w:rsidR="00000890" w:rsidRPr="00C461B2">
              <w:rPr>
                <w:rFonts w:cs="Helvetica"/>
                <w:sz w:val="20"/>
                <w:szCs w:val="20"/>
                <w:highlight w:val="green"/>
              </w:rPr>
              <w:t xml:space="preserve">with </w:t>
            </w:r>
            <w:r w:rsidR="00AB23DF" w:rsidRPr="00C461B2">
              <w:rPr>
                <w:rFonts w:cs="Helvetica"/>
                <w:sz w:val="20"/>
                <w:szCs w:val="20"/>
                <w:highlight w:val="green"/>
              </w:rPr>
              <w:t>a burst length of 8</w:t>
            </w:r>
            <w:r w:rsidR="00350144" w:rsidRPr="00C461B2">
              <w:rPr>
                <w:rFonts w:cs="Helvetica"/>
                <w:sz w:val="20"/>
                <w:szCs w:val="20"/>
                <w:highlight w:val="green"/>
              </w:rPr>
              <w:t xml:space="preserve"> (</w:t>
            </w:r>
            <w:r w:rsidR="00F21453" w:rsidRPr="00C461B2">
              <w:rPr>
                <w:rFonts w:cs="Helvetica"/>
                <w:sz w:val="20"/>
                <w:szCs w:val="20"/>
                <w:highlight w:val="green"/>
              </w:rPr>
              <w:t>e.g.,</w:t>
            </w:r>
            <w:r w:rsidR="00350144" w:rsidRPr="00C461B2">
              <w:rPr>
                <w:rFonts w:cs="Helvetica"/>
                <w:sz w:val="20"/>
                <w:szCs w:val="20"/>
                <w:highlight w:val="green"/>
              </w:rPr>
              <w:t xml:space="preserve"> </w:t>
            </w:r>
            <w:r w:rsidR="00000890" w:rsidRPr="00C461B2">
              <w:rPr>
                <w:rFonts w:cs="Helvetica"/>
                <w:sz w:val="20"/>
                <w:szCs w:val="20"/>
                <w:highlight w:val="green"/>
              </w:rPr>
              <w:t>64</w:t>
            </w:r>
            <w:r w:rsidR="00F21453" w:rsidRPr="00C461B2">
              <w:rPr>
                <w:rFonts w:cs="Helvetica"/>
                <w:sz w:val="20"/>
                <w:szCs w:val="20"/>
                <w:highlight w:val="green"/>
              </w:rPr>
              <w:t>-</w:t>
            </w:r>
            <w:r w:rsidR="00000890" w:rsidRPr="00C461B2">
              <w:rPr>
                <w:rFonts w:cs="Helvetica"/>
                <w:sz w:val="20"/>
                <w:szCs w:val="20"/>
                <w:highlight w:val="green"/>
              </w:rPr>
              <w:t>byte cache line</w:t>
            </w:r>
            <w:r w:rsidR="00F21453" w:rsidRPr="00C461B2">
              <w:rPr>
                <w:rFonts w:cs="Helvetica"/>
                <w:sz w:val="20"/>
                <w:szCs w:val="20"/>
                <w:highlight w:val="green"/>
              </w:rPr>
              <w:t xml:space="preserve"> in a single burst</w:t>
            </w:r>
            <w:r w:rsidR="00000890" w:rsidRPr="00C461B2">
              <w:rPr>
                <w:rFonts w:cs="Helvetica"/>
                <w:sz w:val="20"/>
                <w:szCs w:val="20"/>
                <w:highlight w:val="green"/>
              </w:rPr>
              <w:t>)</w:t>
            </w:r>
            <w:r w:rsidR="00AB23DF" w:rsidRPr="00C461B2">
              <w:rPr>
                <w:rFonts w:cs="Helvetica"/>
                <w:sz w:val="20"/>
                <w:szCs w:val="20"/>
                <w:highlight w:val="green"/>
              </w:rPr>
              <w:t xml:space="preserve">, there </w:t>
            </w:r>
            <w:r w:rsidR="00000890" w:rsidRPr="00C461B2">
              <w:rPr>
                <w:rFonts w:cs="Helvetica"/>
                <w:sz w:val="20"/>
                <w:szCs w:val="20"/>
                <w:highlight w:val="green"/>
              </w:rPr>
              <w:t xml:space="preserve">will be </w:t>
            </w:r>
            <w:r w:rsidR="00AB23DF" w:rsidRPr="00C461B2">
              <w:rPr>
                <w:rFonts w:cs="Helvetica"/>
                <w:sz w:val="20"/>
                <w:szCs w:val="20"/>
                <w:highlight w:val="green"/>
              </w:rPr>
              <w:t>up to 32 valid bits</w:t>
            </w:r>
            <w:r w:rsidR="0007623C" w:rsidRPr="00C461B2">
              <w:rPr>
                <w:rFonts w:cs="Helvetica"/>
                <w:sz w:val="20"/>
                <w:szCs w:val="20"/>
                <w:highlight w:val="green"/>
              </w:rPr>
              <w:t xml:space="preserve"> per device</w:t>
            </w:r>
            <w:r w:rsidRPr="00C461B2">
              <w:rPr>
                <w:rFonts w:cs="Helvetica"/>
                <w:sz w:val="20"/>
                <w:szCs w:val="20"/>
                <w:highlight w:val="green"/>
              </w:rPr>
              <w:t xml:space="preserve"> that may be modified</w:t>
            </w:r>
            <w:r w:rsidR="00000890" w:rsidRPr="00C461B2">
              <w:rPr>
                <w:rFonts w:cs="Helvetica"/>
                <w:sz w:val="20"/>
                <w:szCs w:val="20"/>
                <w:highlight w:val="green"/>
              </w:rPr>
              <w:t xml:space="preserve"> per burst</w:t>
            </w:r>
            <w:r w:rsidRPr="00C461B2">
              <w:rPr>
                <w:rFonts w:cs="Helvetica"/>
                <w:sz w:val="20"/>
                <w:szCs w:val="20"/>
                <w:highlight w:val="green"/>
              </w:rPr>
              <w:t>.</w:t>
            </w:r>
            <w:r w:rsidR="00AC5DA3" w:rsidRPr="00C461B2">
              <w:rPr>
                <w:rFonts w:cs="Helvetica"/>
                <w:sz w:val="20"/>
                <w:szCs w:val="20"/>
                <w:highlight w:val="green"/>
              </w:rPr>
              <w:t xml:space="preserve">  If bit 3 in this mask is set, bit offset 3 of the device </w:t>
            </w:r>
            <w:r w:rsidR="0007623C" w:rsidRPr="00C461B2">
              <w:rPr>
                <w:rFonts w:cs="Helvetica"/>
                <w:sz w:val="20"/>
                <w:szCs w:val="20"/>
                <w:highlight w:val="green"/>
              </w:rPr>
              <w:t>in that burst will be flipped</w:t>
            </w:r>
            <w:r w:rsidR="006E6AC3" w:rsidRPr="00C461B2">
              <w:rPr>
                <w:rFonts w:cs="Helvetica"/>
                <w:sz w:val="20"/>
                <w:szCs w:val="20"/>
                <w:highlight w:val="green"/>
              </w:rPr>
              <w:t>.</w:t>
            </w:r>
            <w:r w:rsidR="0007623C" w:rsidRPr="00C461B2">
              <w:rPr>
                <w:rFonts w:cs="Helvetica"/>
                <w:sz w:val="20"/>
                <w:szCs w:val="20"/>
                <w:highlight w:val="green"/>
              </w:rPr>
              <w:t xml:space="preserve"> </w:t>
            </w:r>
          </w:p>
          <w:p w14:paraId="3B21619F" w14:textId="23E00864" w:rsidR="00215E03" w:rsidRPr="00C461B2" w:rsidRDefault="00215E03" w:rsidP="00350144">
            <w:pPr>
              <w:spacing w:after="120" w:line="240" w:lineRule="auto"/>
              <w:ind w:left="720"/>
              <w:rPr>
                <w:rFonts w:cs="Helvetica"/>
                <w:sz w:val="20"/>
                <w:szCs w:val="20"/>
                <w:highlight w:val="green"/>
              </w:rPr>
            </w:pPr>
            <w:r w:rsidRPr="00C461B2">
              <w:rPr>
                <w:rFonts w:cs="Helvetica"/>
                <w:sz w:val="20"/>
                <w:szCs w:val="20"/>
                <w:highlight w:val="green"/>
              </w:rPr>
              <w:t xml:space="preserve">Example </w:t>
            </w:r>
            <w:r w:rsidR="00A546ED" w:rsidRPr="00C461B2">
              <w:rPr>
                <w:rFonts w:cs="Helvetica"/>
                <w:sz w:val="20"/>
                <w:szCs w:val="20"/>
                <w:highlight w:val="green"/>
              </w:rPr>
              <w:t>2</w:t>
            </w:r>
            <w:r w:rsidRPr="00C461B2">
              <w:rPr>
                <w:rFonts w:cs="Helvetica"/>
                <w:sz w:val="20"/>
                <w:szCs w:val="20"/>
                <w:highlight w:val="green"/>
              </w:rPr>
              <w:t xml:space="preserve">: For a DDR5 </w:t>
            </w:r>
            <w:r w:rsidR="00350A7B">
              <w:rPr>
                <w:rFonts w:cs="Helvetica"/>
                <w:sz w:val="20"/>
                <w:szCs w:val="20"/>
                <w:highlight w:val="green"/>
              </w:rPr>
              <w:t>5</w:t>
            </w:r>
            <w:r w:rsidRPr="00C461B2">
              <w:rPr>
                <w:rFonts w:cs="Helvetica"/>
                <w:sz w:val="20"/>
                <w:szCs w:val="20"/>
                <w:highlight w:val="green"/>
              </w:rPr>
              <w:t xml:space="preserve">x8 memory device </w:t>
            </w:r>
            <w:r w:rsidR="00CC353B" w:rsidRPr="00C461B2">
              <w:rPr>
                <w:rFonts w:cs="Helvetica"/>
                <w:sz w:val="20"/>
                <w:szCs w:val="20"/>
                <w:highlight w:val="green"/>
              </w:rPr>
              <w:t>topology</w:t>
            </w:r>
            <w:r w:rsidRPr="00C461B2">
              <w:rPr>
                <w:rFonts w:cs="Helvetica"/>
                <w:sz w:val="20"/>
                <w:szCs w:val="20"/>
                <w:highlight w:val="green"/>
              </w:rPr>
              <w:t xml:space="preserve"> with a burst length of </w:t>
            </w:r>
            <w:r w:rsidR="00350A7B">
              <w:rPr>
                <w:rFonts w:cs="Helvetica"/>
                <w:sz w:val="20"/>
                <w:szCs w:val="20"/>
                <w:highlight w:val="green"/>
              </w:rPr>
              <w:t>16</w:t>
            </w:r>
            <w:r w:rsidRPr="00C461B2">
              <w:rPr>
                <w:rFonts w:cs="Helvetica"/>
                <w:sz w:val="20"/>
                <w:szCs w:val="20"/>
                <w:highlight w:val="green"/>
              </w:rPr>
              <w:t xml:space="preserve"> (e.g., 64-byte cache line in a single burst), there will be up to </w:t>
            </w:r>
            <w:r w:rsidR="00350A7B">
              <w:rPr>
                <w:rFonts w:cs="Helvetica"/>
                <w:sz w:val="20"/>
                <w:szCs w:val="20"/>
                <w:highlight w:val="green"/>
              </w:rPr>
              <w:t xml:space="preserve">128 </w:t>
            </w:r>
            <w:r w:rsidRPr="00C461B2">
              <w:rPr>
                <w:rFonts w:cs="Helvetica"/>
                <w:sz w:val="20"/>
                <w:szCs w:val="20"/>
                <w:highlight w:val="green"/>
              </w:rPr>
              <w:t>valid bits per device that may be modified per burst.</w:t>
            </w:r>
          </w:p>
          <w:p w14:paraId="0AAAD434" w14:textId="77777777" w:rsidR="00A546ED" w:rsidRPr="00C461B2" w:rsidRDefault="00A546ED" w:rsidP="00A546ED">
            <w:pPr>
              <w:spacing w:after="120" w:line="240" w:lineRule="auto"/>
              <w:rPr>
                <w:rFonts w:cs="Helvetica"/>
                <w:sz w:val="20"/>
                <w:szCs w:val="20"/>
                <w:highlight w:val="green"/>
              </w:rPr>
            </w:pPr>
            <w:r w:rsidRPr="00C461B2">
              <w:rPr>
                <w:rFonts w:cs="Helvetica"/>
                <w:sz w:val="20"/>
                <w:szCs w:val="20"/>
                <w:highlight w:val="green"/>
              </w:rPr>
              <w:t>PCIe Error (0x4):</w:t>
            </w:r>
          </w:p>
          <w:p w14:paraId="569B854A" w14:textId="616496D7" w:rsidR="00A546ED" w:rsidRPr="00C461B2" w:rsidRDefault="00A546ED" w:rsidP="00A546ED">
            <w:pPr>
              <w:spacing w:after="120" w:line="240" w:lineRule="auto"/>
              <w:ind w:left="720"/>
              <w:rPr>
                <w:rFonts w:cs="Helvetica"/>
                <w:sz w:val="20"/>
                <w:szCs w:val="20"/>
                <w:highlight w:val="green"/>
              </w:rPr>
            </w:pPr>
            <w:r w:rsidRPr="00C461B2">
              <w:rPr>
                <w:rFonts w:cs="Helvetica"/>
                <w:sz w:val="20"/>
                <w:szCs w:val="20"/>
                <w:highlight w:val="green"/>
              </w:rPr>
              <w:t xml:space="preserve"> The usage of the syndrome bits will be vendor specific.</w:t>
            </w:r>
          </w:p>
          <w:p w14:paraId="27553CC7" w14:textId="77777777" w:rsidR="00A546ED" w:rsidRPr="00C461B2" w:rsidRDefault="00A546ED" w:rsidP="00A546ED">
            <w:pPr>
              <w:spacing w:after="120" w:line="240" w:lineRule="auto"/>
              <w:rPr>
                <w:rFonts w:cs="Helvetica"/>
                <w:sz w:val="20"/>
                <w:szCs w:val="20"/>
                <w:highlight w:val="green"/>
              </w:rPr>
            </w:pPr>
            <w:r w:rsidRPr="00C461B2">
              <w:rPr>
                <w:rFonts w:cs="Helvetica"/>
                <w:sz w:val="20"/>
                <w:szCs w:val="20"/>
                <w:highlight w:val="green"/>
              </w:rPr>
              <w:t>Vendor Specific Error (0x80000000)</w:t>
            </w:r>
          </w:p>
          <w:p w14:paraId="4953E8F7" w14:textId="4888CED5" w:rsidR="00A546ED" w:rsidRPr="00C461B2" w:rsidRDefault="00A546ED" w:rsidP="00843FEF">
            <w:pPr>
              <w:spacing w:after="120" w:line="240" w:lineRule="auto"/>
              <w:ind w:left="720"/>
              <w:rPr>
                <w:rFonts w:cs="Helvetica"/>
                <w:sz w:val="20"/>
                <w:szCs w:val="20"/>
                <w:highlight w:val="green"/>
              </w:rPr>
            </w:pPr>
            <w:r w:rsidRPr="00C461B2">
              <w:rPr>
                <w:rFonts w:cs="Helvetica"/>
                <w:sz w:val="20"/>
                <w:szCs w:val="20"/>
                <w:highlight w:val="green"/>
              </w:rPr>
              <w:t xml:space="preserve"> </w:t>
            </w:r>
            <w:r w:rsidR="00843FEF" w:rsidRPr="00C461B2">
              <w:rPr>
                <w:rFonts w:cs="Helvetica"/>
                <w:sz w:val="20"/>
                <w:szCs w:val="20"/>
                <w:highlight w:val="green"/>
              </w:rPr>
              <w:t>The usage of the syndrome bits will be vendor specific.</w:t>
            </w:r>
          </w:p>
        </w:tc>
      </w:tr>
    </w:tbl>
    <w:p w14:paraId="514EA318" w14:textId="50D3A549" w:rsidR="00B15F27" w:rsidRDefault="00B15F27" w:rsidP="00AA5084">
      <w:pPr>
        <w:rPr>
          <w:rFonts w:cs="Helvetica"/>
          <w:b/>
          <w:bCs/>
          <w:sz w:val="20"/>
          <w:szCs w:val="20"/>
        </w:rPr>
      </w:pPr>
    </w:p>
    <w:p w14:paraId="212F8A4E" w14:textId="1967745A" w:rsidR="00B15F27" w:rsidRPr="00F01A40" w:rsidRDefault="00892AB6" w:rsidP="00AA5084">
      <w:pPr>
        <w:rPr>
          <w:rFonts w:cs="Helvetica"/>
          <w:b/>
          <w:bCs/>
          <w:sz w:val="20"/>
          <w:szCs w:val="20"/>
          <w:highlight w:val="green"/>
        </w:rPr>
      </w:pPr>
      <w:r w:rsidRPr="00C53FDB">
        <w:rPr>
          <w:rFonts w:cs="Helvetica"/>
          <w:b/>
          <w:bCs/>
          <w:sz w:val="20"/>
          <w:szCs w:val="20"/>
          <w:highlight w:val="blue"/>
        </w:rPr>
        <w:t xml:space="preserve">18.6.7 </w:t>
      </w:r>
      <w:r w:rsidRPr="00F01A40">
        <w:rPr>
          <w:rFonts w:cs="Helvetica"/>
          <w:b/>
          <w:bCs/>
          <w:sz w:val="20"/>
          <w:szCs w:val="20"/>
          <w:highlight w:val="green"/>
        </w:rPr>
        <w:t>Error Injection Version 2 Operation</w:t>
      </w:r>
      <w:r w:rsidR="003836B4">
        <w:rPr>
          <w:rFonts w:cs="Helvetica"/>
          <w:b/>
          <w:bCs/>
          <w:sz w:val="20"/>
          <w:szCs w:val="20"/>
          <w:highlight w:val="green"/>
        </w:rPr>
        <w:t xml:space="preserve">  </w:t>
      </w:r>
    </w:p>
    <w:p w14:paraId="1D3CFD16" w14:textId="68DC66DF" w:rsidR="00AD5955" w:rsidRPr="00F01A40" w:rsidRDefault="00AD5955" w:rsidP="00AD5955">
      <w:pPr>
        <w:rPr>
          <w:rFonts w:cs="Helvetica"/>
          <w:sz w:val="20"/>
          <w:szCs w:val="20"/>
          <w:highlight w:val="green"/>
        </w:rPr>
      </w:pPr>
      <w:r w:rsidRPr="00F01A40">
        <w:rPr>
          <w:rFonts w:cs="Helvetica"/>
          <w:sz w:val="20"/>
          <w:szCs w:val="20"/>
          <w:highlight w:val="green"/>
        </w:rPr>
        <w:lastRenderedPageBreak/>
        <w:t>Before OSPM can use this mechanism to inject errors, it must discover the error injection capabilities of the platform</w:t>
      </w:r>
      <w:r w:rsidR="00F01A40" w:rsidRPr="00F01A40">
        <w:rPr>
          <w:rFonts w:cs="Helvetica"/>
          <w:sz w:val="20"/>
          <w:szCs w:val="20"/>
          <w:highlight w:val="green"/>
        </w:rPr>
        <w:t xml:space="preserve"> </w:t>
      </w:r>
      <w:r w:rsidRPr="00F01A40">
        <w:rPr>
          <w:rFonts w:cs="Helvetica"/>
          <w:sz w:val="20"/>
          <w:szCs w:val="20"/>
          <w:highlight w:val="green"/>
        </w:rPr>
        <w:t xml:space="preserve">by executing a </w:t>
      </w:r>
      <w:r w:rsidR="00A046CC">
        <w:rPr>
          <w:rFonts w:cs="Helvetica"/>
          <w:sz w:val="20"/>
          <w:szCs w:val="20"/>
          <w:highlight w:val="green"/>
        </w:rPr>
        <w:t>EINJV2_</w:t>
      </w:r>
      <w:r w:rsidRPr="00F01A40">
        <w:rPr>
          <w:rFonts w:cs="Helvetica"/>
          <w:sz w:val="20"/>
          <w:szCs w:val="20"/>
          <w:highlight w:val="green"/>
        </w:rPr>
        <w:t>GET_ERROR_TYPE. See Error Type Definition for a definition of error types.</w:t>
      </w:r>
    </w:p>
    <w:p w14:paraId="0E3CA8AB" w14:textId="72A39CFA" w:rsidR="00AD5955" w:rsidRPr="00F01A40" w:rsidRDefault="00AD5955" w:rsidP="00AD5955">
      <w:pPr>
        <w:rPr>
          <w:rFonts w:cs="Helvetica"/>
          <w:sz w:val="20"/>
          <w:szCs w:val="20"/>
          <w:highlight w:val="green"/>
        </w:rPr>
      </w:pPr>
      <w:r w:rsidRPr="00F01A40">
        <w:rPr>
          <w:rFonts w:cs="Helvetica"/>
          <w:sz w:val="20"/>
          <w:szCs w:val="20"/>
          <w:highlight w:val="green"/>
        </w:rPr>
        <w:t xml:space="preserve">After discovering the </w:t>
      </w:r>
      <w:r w:rsidR="00BD64E9">
        <w:rPr>
          <w:rFonts w:cs="Helvetica"/>
          <w:sz w:val="20"/>
          <w:szCs w:val="20"/>
          <w:highlight w:val="green"/>
        </w:rPr>
        <w:t xml:space="preserve">EINJv2 </w:t>
      </w:r>
      <w:r w:rsidRPr="00F01A40">
        <w:rPr>
          <w:rFonts w:cs="Helvetica"/>
          <w:sz w:val="20"/>
          <w:szCs w:val="20"/>
          <w:highlight w:val="green"/>
        </w:rPr>
        <w:t>error injection capabilities, OSPM can inject and trigger an error according to the sequence</w:t>
      </w:r>
      <w:r w:rsidR="00F01A40" w:rsidRPr="00F01A40">
        <w:rPr>
          <w:rFonts w:cs="Helvetica"/>
          <w:sz w:val="20"/>
          <w:szCs w:val="20"/>
          <w:highlight w:val="green"/>
        </w:rPr>
        <w:t xml:space="preserve"> </w:t>
      </w:r>
      <w:r w:rsidRPr="00F01A40">
        <w:rPr>
          <w:rFonts w:cs="Helvetica"/>
          <w:sz w:val="20"/>
          <w:szCs w:val="20"/>
          <w:highlight w:val="green"/>
        </w:rPr>
        <w:t>described below.</w:t>
      </w:r>
    </w:p>
    <w:p w14:paraId="1BB8B147" w14:textId="58672B2A" w:rsidR="00AD5955" w:rsidRPr="00F01A40" w:rsidRDefault="00AD5955" w:rsidP="00AD5955">
      <w:pPr>
        <w:rPr>
          <w:rFonts w:cs="Helvetica"/>
          <w:sz w:val="20"/>
          <w:szCs w:val="20"/>
          <w:highlight w:val="green"/>
        </w:rPr>
      </w:pPr>
      <w:r w:rsidRPr="00F01A40">
        <w:rPr>
          <w:rFonts w:cs="Helvetica"/>
          <w:sz w:val="20"/>
          <w:szCs w:val="20"/>
          <w:highlight w:val="green"/>
        </w:rPr>
        <w:t>Note that injecting an error into the platform does not automatically consume the error. In response to an error</w:t>
      </w:r>
      <w:r w:rsidR="00F01A40" w:rsidRPr="00F01A40">
        <w:rPr>
          <w:rFonts w:cs="Helvetica"/>
          <w:sz w:val="20"/>
          <w:szCs w:val="20"/>
          <w:highlight w:val="green"/>
        </w:rPr>
        <w:t xml:space="preserve"> </w:t>
      </w:r>
      <w:r w:rsidRPr="00F01A40">
        <w:rPr>
          <w:rFonts w:cs="Helvetica"/>
          <w:sz w:val="20"/>
          <w:szCs w:val="20"/>
          <w:highlight w:val="green"/>
        </w:rPr>
        <w:t>injection, the platform returns a trigger error action table. The software that injected the error must execute the actions</w:t>
      </w:r>
      <w:r w:rsidR="00F01A40" w:rsidRPr="00F01A40">
        <w:rPr>
          <w:rFonts w:cs="Helvetica"/>
          <w:sz w:val="20"/>
          <w:szCs w:val="20"/>
          <w:highlight w:val="green"/>
        </w:rPr>
        <w:t xml:space="preserve"> </w:t>
      </w:r>
      <w:r w:rsidRPr="00F01A40">
        <w:rPr>
          <w:rFonts w:cs="Helvetica"/>
          <w:sz w:val="20"/>
          <w:szCs w:val="20"/>
          <w:highlight w:val="green"/>
        </w:rPr>
        <w:t xml:space="preserve">in the trigger error action table </w:t>
      </w:r>
      <w:proofErr w:type="gramStart"/>
      <w:r w:rsidRPr="00F01A40">
        <w:rPr>
          <w:rFonts w:cs="Helvetica"/>
          <w:sz w:val="20"/>
          <w:szCs w:val="20"/>
          <w:highlight w:val="green"/>
        </w:rPr>
        <w:t>in order to</w:t>
      </w:r>
      <w:proofErr w:type="gramEnd"/>
      <w:r w:rsidRPr="00F01A40">
        <w:rPr>
          <w:rFonts w:cs="Helvetica"/>
          <w:sz w:val="20"/>
          <w:szCs w:val="20"/>
          <w:highlight w:val="green"/>
        </w:rPr>
        <w:t xml:space="preserve"> consume the error. If a specific error type is such that it is automatically</w:t>
      </w:r>
      <w:r w:rsidR="00F01A40" w:rsidRPr="00F01A40">
        <w:rPr>
          <w:rFonts w:cs="Helvetica"/>
          <w:sz w:val="20"/>
          <w:szCs w:val="20"/>
          <w:highlight w:val="green"/>
        </w:rPr>
        <w:t xml:space="preserve"> </w:t>
      </w:r>
      <w:r w:rsidRPr="00F01A40">
        <w:rPr>
          <w:rFonts w:cs="Helvetica"/>
          <w:sz w:val="20"/>
          <w:szCs w:val="20"/>
          <w:highlight w:val="green"/>
        </w:rPr>
        <w:t>consumed on injection, the platform will return a trigger error action table consisting of NO_OP.</w:t>
      </w:r>
    </w:p>
    <w:p w14:paraId="1AFFF0A4" w14:textId="0A9D2201" w:rsidR="00AD5955" w:rsidRPr="00F01A40" w:rsidRDefault="00AD5955" w:rsidP="00AD5955">
      <w:pPr>
        <w:rPr>
          <w:rFonts w:cs="Helvetica"/>
          <w:sz w:val="20"/>
          <w:szCs w:val="20"/>
          <w:highlight w:val="green"/>
        </w:rPr>
      </w:pPr>
      <w:r w:rsidRPr="00F01A40">
        <w:rPr>
          <w:rFonts w:cs="Helvetica"/>
          <w:sz w:val="20"/>
          <w:szCs w:val="20"/>
          <w:highlight w:val="green"/>
        </w:rPr>
        <w:t>1. Executes a BEGIN_INJECTION_OPERATION action to notify the platform that an error injection operation is</w:t>
      </w:r>
      <w:r w:rsidR="00BD64E9">
        <w:rPr>
          <w:rFonts w:cs="Helvetica"/>
          <w:sz w:val="20"/>
          <w:szCs w:val="20"/>
          <w:highlight w:val="green"/>
        </w:rPr>
        <w:t xml:space="preserve"> </w:t>
      </w:r>
      <w:r w:rsidRPr="00F01A40">
        <w:rPr>
          <w:rFonts w:cs="Helvetica"/>
          <w:sz w:val="20"/>
          <w:szCs w:val="20"/>
          <w:highlight w:val="green"/>
        </w:rPr>
        <w:t>beginning.</w:t>
      </w:r>
    </w:p>
    <w:p w14:paraId="2598F73E" w14:textId="77777777" w:rsidR="009A7DC3" w:rsidRPr="00F01A40" w:rsidRDefault="009A7DC3" w:rsidP="009A7DC3">
      <w:pPr>
        <w:rPr>
          <w:ins w:id="94" w:author="Harb Abdulhamid" w:date="2021-12-09T18:37:00Z"/>
          <w:rFonts w:cs="Helvetica"/>
          <w:sz w:val="20"/>
          <w:szCs w:val="20"/>
          <w:highlight w:val="green"/>
        </w:rPr>
      </w:pPr>
      <w:commentRangeStart w:id="95"/>
      <w:ins w:id="96" w:author="Harb Abdulhamid" w:date="2021-12-09T18:37:00Z">
        <w:r w:rsidRPr="00F01A40">
          <w:rPr>
            <w:rFonts w:cs="Helvetica"/>
            <w:sz w:val="20"/>
            <w:szCs w:val="20"/>
            <w:highlight w:val="green"/>
          </w:rPr>
          <w:t xml:space="preserve">2. Executes </w:t>
        </w:r>
        <w:proofErr w:type="gramStart"/>
        <w:r w:rsidRPr="00F01A40">
          <w:rPr>
            <w:rFonts w:cs="Helvetica"/>
            <w:sz w:val="20"/>
            <w:szCs w:val="20"/>
            <w:highlight w:val="green"/>
          </w:rPr>
          <w:t>a</w:t>
        </w:r>
        <w:proofErr w:type="gramEnd"/>
        <w:r w:rsidRPr="00F01A40">
          <w:rPr>
            <w:rFonts w:cs="Helvetica"/>
            <w:sz w:val="20"/>
            <w:szCs w:val="20"/>
            <w:highlight w:val="green"/>
          </w:rPr>
          <w:t xml:space="preserve"> </w:t>
        </w:r>
        <w:r>
          <w:rPr>
            <w:rFonts w:cs="Helvetica"/>
            <w:sz w:val="20"/>
            <w:szCs w:val="20"/>
            <w:highlight w:val="green"/>
          </w:rPr>
          <w:t>EINJ_</w:t>
        </w:r>
        <w:r w:rsidRPr="00F01A40">
          <w:rPr>
            <w:rFonts w:cs="Helvetica"/>
            <w:sz w:val="20"/>
            <w:szCs w:val="20"/>
            <w:highlight w:val="green"/>
          </w:rPr>
          <w:t>GET_ERROR_TYPE action to determine the error injection capabilities of the system. This action</w:t>
        </w:r>
        <w:r>
          <w:rPr>
            <w:rFonts w:cs="Helvetica"/>
            <w:sz w:val="20"/>
            <w:szCs w:val="20"/>
            <w:highlight w:val="green"/>
          </w:rPr>
          <w:t xml:space="preserve"> </w:t>
        </w:r>
        <w:r w:rsidRPr="00F01A40">
          <w:rPr>
            <w:rFonts w:cs="Helvetica"/>
            <w:sz w:val="20"/>
            <w:szCs w:val="20"/>
            <w:highlight w:val="green"/>
          </w:rPr>
          <w:t>returns a DWORD bit map of the error types supported by the platform (see Table 18.29).</w:t>
        </w:r>
      </w:ins>
    </w:p>
    <w:p w14:paraId="7851D8C4" w14:textId="77777777" w:rsidR="009A7DC3" w:rsidRDefault="009A7DC3" w:rsidP="009A7DC3">
      <w:pPr>
        <w:rPr>
          <w:ins w:id="97" w:author="Harb Abdulhamid" w:date="2021-12-09T18:37:00Z"/>
          <w:rFonts w:cs="Helvetica"/>
          <w:sz w:val="20"/>
          <w:szCs w:val="20"/>
          <w:highlight w:val="green"/>
        </w:rPr>
      </w:pPr>
      <w:ins w:id="98" w:author="Harb Abdulhamid" w:date="2021-12-09T18:37:00Z">
        <w:r w:rsidRPr="00F01A40">
          <w:rPr>
            <w:rFonts w:cs="Helvetica"/>
            <w:sz w:val="20"/>
            <w:szCs w:val="20"/>
            <w:highlight w:val="green"/>
          </w:rPr>
          <w:t xml:space="preserve">3. If </w:t>
        </w:r>
        <w:r>
          <w:rPr>
            <w:rFonts w:cs="Helvetica"/>
            <w:sz w:val="20"/>
            <w:szCs w:val="20"/>
            <w:highlight w:val="green"/>
          </w:rPr>
          <w:t>EINJV2_</w:t>
        </w:r>
        <w:r w:rsidRPr="00F01A40">
          <w:rPr>
            <w:rFonts w:cs="Helvetica"/>
            <w:sz w:val="20"/>
            <w:szCs w:val="20"/>
            <w:highlight w:val="green"/>
          </w:rPr>
          <w:t>GET_ERROR_TYPE returns the DWORD with Bit [3</w:t>
        </w:r>
        <w:r>
          <w:rPr>
            <w:rFonts w:cs="Helvetica"/>
            <w:sz w:val="20"/>
            <w:szCs w:val="20"/>
            <w:highlight w:val="green"/>
          </w:rPr>
          <w:t>0</w:t>
        </w:r>
        <w:r w:rsidRPr="00F01A40">
          <w:rPr>
            <w:rFonts w:cs="Helvetica"/>
            <w:sz w:val="20"/>
            <w:szCs w:val="20"/>
            <w:highlight w:val="green"/>
          </w:rPr>
          <w:t xml:space="preserve">] set, it means that </w:t>
        </w:r>
        <w:r>
          <w:rPr>
            <w:rFonts w:cs="Helvetica"/>
            <w:sz w:val="20"/>
            <w:szCs w:val="20"/>
            <w:highlight w:val="green"/>
          </w:rPr>
          <w:t xml:space="preserve">EINJv2 </w:t>
        </w:r>
        <w:r w:rsidRPr="00F01A40">
          <w:rPr>
            <w:rFonts w:cs="Helvetica"/>
            <w:sz w:val="20"/>
            <w:szCs w:val="20"/>
            <w:highlight w:val="green"/>
          </w:rPr>
          <w:t>error types are</w:t>
        </w:r>
        <w:r>
          <w:rPr>
            <w:rFonts w:cs="Helvetica"/>
            <w:sz w:val="20"/>
            <w:szCs w:val="20"/>
            <w:highlight w:val="green"/>
          </w:rPr>
          <w:t xml:space="preserve"> </w:t>
        </w:r>
        <w:r w:rsidRPr="00F01A40">
          <w:rPr>
            <w:rFonts w:cs="Helvetica"/>
            <w:sz w:val="20"/>
            <w:szCs w:val="20"/>
            <w:highlight w:val="green"/>
          </w:rPr>
          <w:t>present, apart from the standard error types (see Table 18.</w:t>
        </w:r>
        <w:r>
          <w:rPr>
            <w:rFonts w:cs="Helvetica"/>
            <w:sz w:val="20"/>
            <w:szCs w:val="20"/>
            <w:highlight w:val="green"/>
          </w:rPr>
          <w:t>29</w:t>
        </w:r>
        <w:r w:rsidRPr="00F01A40">
          <w:rPr>
            <w:rFonts w:cs="Helvetica"/>
            <w:sz w:val="20"/>
            <w:szCs w:val="20"/>
            <w:highlight w:val="green"/>
          </w:rPr>
          <w:t>).</w:t>
        </w:r>
      </w:ins>
    </w:p>
    <w:p w14:paraId="76F5CFD6" w14:textId="77777777" w:rsidR="009A7DC3" w:rsidRPr="00F01A40" w:rsidRDefault="009A7DC3" w:rsidP="009A7DC3">
      <w:pPr>
        <w:rPr>
          <w:ins w:id="99" w:author="Harb Abdulhamid" w:date="2021-12-09T18:37:00Z"/>
          <w:rFonts w:cs="Helvetica"/>
          <w:sz w:val="20"/>
          <w:szCs w:val="20"/>
          <w:highlight w:val="green"/>
        </w:rPr>
      </w:pPr>
      <w:ins w:id="100" w:author="Harb Abdulhamid" w:date="2021-12-09T18:37:00Z">
        <w:r>
          <w:rPr>
            <w:rFonts w:cs="Helvetica"/>
            <w:sz w:val="20"/>
            <w:szCs w:val="20"/>
            <w:highlight w:val="green"/>
          </w:rPr>
          <w:t>4</w:t>
        </w:r>
        <w:r w:rsidRPr="00F01A40">
          <w:rPr>
            <w:rFonts w:cs="Helvetica"/>
            <w:sz w:val="20"/>
            <w:szCs w:val="20"/>
            <w:highlight w:val="green"/>
          </w:rPr>
          <w:t xml:space="preserve">. Executes a </w:t>
        </w:r>
        <w:r>
          <w:rPr>
            <w:rFonts w:cs="Helvetica"/>
            <w:sz w:val="20"/>
            <w:szCs w:val="20"/>
            <w:highlight w:val="green"/>
          </w:rPr>
          <w:t>EINJV2_</w:t>
        </w:r>
        <w:r w:rsidRPr="00F01A40">
          <w:rPr>
            <w:rFonts w:cs="Helvetica"/>
            <w:sz w:val="20"/>
            <w:szCs w:val="20"/>
            <w:highlight w:val="green"/>
          </w:rPr>
          <w:t>GET_ERROR_TYPE action to determine the error injection capabilities of the system. This action</w:t>
        </w:r>
        <w:r>
          <w:rPr>
            <w:rFonts w:cs="Helvetica"/>
            <w:sz w:val="20"/>
            <w:szCs w:val="20"/>
            <w:highlight w:val="green"/>
          </w:rPr>
          <w:t xml:space="preserve"> </w:t>
        </w:r>
        <w:r w:rsidRPr="00F01A40">
          <w:rPr>
            <w:rFonts w:cs="Helvetica"/>
            <w:sz w:val="20"/>
            <w:szCs w:val="20"/>
            <w:highlight w:val="green"/>
          </w:rPr>
          <w:t>returns a DWORD bit map of the error types supported by the platform (see Table 18.</w:t>
        </w:r>
        <w:r>
          <w:rPr>
            <w:rFonts w:cs="Helvetica"/>
            <w:sz w:val="20"/>
            <w:szCs w:val="20"/>
            <w:highlight w:val="green"/>
          </w:rPr>
          <w:t>XX</w:t>
        </w:r>
        <w:r w:rsidRPr="00F01A40">
          <w:rPr>
            <w:rFonts w:cs="Helvetica"/>
            <w:sz w:val="20"/>
            <w:szCs w:val="20"/>
            <w:highlight w:val="green"/>
          </w:rPr>
          <w:t>).</w:t>
        </w:r>
      </w:ins>
      <w:commentRangeEnd w:id="95"/>
      <w:ins w:id="101" w:author="Harb Abdulhamid" w:date="2021-12-09T18:38:00Z">
        <w:r w:rsidR="009F1035">
          <w:rPr>
            <w:rStyle w:val="CommentReference"/>
          </w:rPr>
          <w:commentReference w:id="95"/>
        </w:r>
      </w:ins>
    </w:p>
    <w:p w14:paraId="1604D3FC" w14:textId="021319AC" w:rsidR="00AD5955" w:rsidRPr="00F01A40" w:rsidRDefault="006F611D" w:rsidP="00AD5955">
      <w:pPr>
        <w:rPr>
          <w:rFonts w:cs="Helvetica"/>
          <w:sz w:val="20"/>
          <w:szCs w:val="20"/>
          <w:highlight w:val="green"/>
        </w:rPr>
      </w:pPr>
      <w:del w:id="102" w:author="Harb Abdulhamid" w:date="2021-12-09T18:38:00Z">
        <w:r w:rsidDel="001B7B87">
          <w:rPr>
            <w:rFonts w:cs="Helvetica"/>
            <w:sz w:val="20"/>
            <w:szCs w:val="20"/>
            <w:highlight w:val="green"/>
          </w:rPr>
          <w:delText>2</w:delText>
        </w:r>
      </w:del>
      <w:ins w:id="103" w:author="Harb Abdulhamid" w:date="2021-12-09T18:38:00Z">
        <w:r w:rsidR="001B7B87">
          <w:rPr>
            <w:rFonts w:cs="Helvetica"/>
            <w:sz w:val="20"/>
            <w:szCs w:val="20"/>
            <w:highlight w:val="green"/>
          </w:rPr>
          <w:t>5</w:t>
        </w:r>
      </w:ins>
      <w:r w:rsidR="00AD5955" w:rsidRPr="00F01A40">
        <w:rPr>
          <w:rFonts w:cs="Helvetica"/>
          <w:sz w:val="20"/>
          <w:szCs w:val="20"/>
          <w:highlight w:val="green"/>
        </w:rPr>
        <w:t xml:space="preserve">. If </w:t>
      </w:r>
      <w:r w:rsidR="00023FE0">
        <w:rPr>
          <w:rFonts w:cs="Helvetica"/>
          <w:sz w:val="20"/>
          <w:szCs w:val="20"/>
          <w:highlight w:val="green"/>
        </w:rPr>
        <w:t>EINJV2_</w:t>
      </w:r>
      <w:r w:rsidR="00AD5955" w:rsidRPr="00F01A40">
        <w:rPr>
          <w:rFonts w:cs="Helvetica"/>
          <w:sz w:val="20"/>
          <w:szCs w:val="20"/>
          <w:highlight w:val="green"/>
        </w:rPr>
        <w:t xml:space="preserve">GET_ERROR_TYPE returns the DWORD with Bit [1] set, it means that </w:t>
      </w:r>
      <w:r w:rsidR="003D6281">
        <w:rPr>
          <w:rFonts w:cs="Helvetica"/>
          <w:sz w:val="20"/>
          <w:szCs w:val="20"/>
          <w:highlight w:val="green"/>
        </w:rPr>
        <w:t xml:space="preserve">memory </w:t>
      </w:r>
      <w:r w:rsidR="00AD5955" w:rsidRPr="00F01A40">
        <w:rPr>
          <w:rFonts w:cs="Helvetica"/>
          <w:sz w:val="20"/>
          <w:szCs w:val="20"/>
          <w:highlight w:val="green"/>
        </w:rPr>
        <w:t>error types are</w:t>
      </w:r>
      <w:r w:rsidR="00BD64E9">
        <w:rPr>
          <w:rFonts w:cs="Helvetica"/>
          <w:sz w:val="20"/>
          <w:szCs w:val="20"/>
          <w:highlight w:val="green"/>
        </w:rPr>
        <w:t xml:space="preserve"> </w:t>
      </w:r>
      <w:r w:rsidR="00AD5955" w:rsidRPr="00F01A40">
        <w:rPr>
          <w:rFonts w:cs="Helvetica"/>
          <w:sz w:val="20"/>
          <w:szCs w:val="20"/>
          <w:highlight w:val="green"/>
        </w:rPr>
        <w:t>present.</w:t>
      </w:r>
    </w:p>
    <w:p w14:paraId="3FA948D8" w14:textId="0CE08436" w:rsidR="00AD5955" w:rsidRPr="00F01A40" w:rsidRDefault="006F611D" w:rsidP="00AD5955">
      <w:pPr>
        <w:rPr>
          <w:rFonts w:cs="Helvetica"/>
          <w:sz w:val="20"/>
          <w:szCs w:val="20"/>
          <w:highlight w:val="green"/>
        </w:rPr>
      </w:pPr>
      <w:del w:id="104" w:author="Harb Abdulhamid" w:date="2021-12-09T18:38:00Z">
        <w:r w:rsidDel="001B7B87">
          <w:rPr>
            <w:rFonts w:cs="Helvetica"/>
            <w:sz w:val="20"/>
            <w:szCs w:val="20"/>
            <w:highlight w:val="green"/>
          </w:rPr>
          <w:delText>3</w:delText>
        </w:r>
      </w:del>
      <w:ins w:id="105" w:author="Harb Abdulhamid" w:date="2021-12-09T18:38:00Z">
        <w:r w:rsidR="001B7B87">
          <w:rPr>
            <w:rFonts w:cs="Helvetica"/>
            <w:sz w:val="20"/>
            <w:szCs w:val="20"/>
            <w:highlight w:val="green"/>
          </w:rPr>
          <w:t>6</w:t>
        </w:r>
      </w:ins>
      <w:r w:rsidR="00AD5955" w:rsidRPr="00F01A40">
        <w:rPr>
          <w:rFonts w:cs="Helvetica"/>
          <w:sz w:val="20"/>
          <w:szCs w:val="20"/>
          <w:highlight w:val="green"/>
        </w:rPr>
        <w:t xml:space="preserve">. OSPM chooses the type of error to inject by executing a </w:t>
      </w:r>
      <w:r w:rsidR="00BD64E9">
        <w:rPr>
          <w:rFonts w:cs="Helvetica"/>
          <w:sz w:val="20"/>
          <w:szCs w:val="20"/>
          <w:highlight w:val="green"/>
        </w:rPr>
        <w:t>EINJV2_</w:t>
      </w:r>
      <w:r w:rsidR="00AD5955" w:rsidRPr="00F01A40">
        <w:rPr>
          <w:rFonts w:cs="Helvetica"/>
          <w:sz w:val="20"/>
          <w:szCs w:val="20"/>
          <w:highlight w:val="green"/>
        </w:rPr>
        <w:t>SET_ERROR_TYPE action.</w:t>
      </w:r>
    </w:p>
    <w:p w14:paraId="001635D3" w14:textId="77777777" w:rsidR="00BD64E9" w:rsidRDefault="00AD5955" w:rsidP="00BD64E9">
      <w:pPr>
        <w:ind w:left="720"/>
        <w:rPr>
          <w:rFonts w:cs="Helvetica"/>
          <w:sz w:val="20"/>
          <w:szCs w:val="20"/>
          <w:highlight w:val="green"/>
        </w:rPr>
      </w:pPr>
      <w:r w:rsidRPr="00F01A40">
        <w:rPr>
          <w:rFonts w:cs="Helvetica"/>
          <w:sz w:val="20"/>
          <w:szCs w:val="20"/>
          <w:highlight w:val="green"/>
        </w:rPr>
        <w:t>a. If the OSPM chooses to inject one of the supported standard error types, then it sets the corresponding bit</w:t>
      </w:r>
      <w:r w:rsidR="00BD64E9">
        <w:rPr>
          <w:rFonts w:cs="Helvetica"/>
          <w:sz w:val="20"/>
          <w:szCs w:val="20"/>
          <w:highlight w:val="green"/>
        </w:rPr>
        <w:t xml:space="preserve"> </w:t>
      </w:r>
      <w:r w:rsidRPr="00F01A40">
        <w:rPr>
          <w:rFonts w:cs="Helvetica"/>
          <w:sz w:val="20"/>
          <w:szCs w:val="20"/>
          <w:highlight w:val="green"/>
        </w:rPr>
        <w:t xml:space="preserve">in the error type bitmap. </w:t>
      </w:r>
    </w:p>
    <w:p w14:paraId="3A2EB93B" w14:textId="3BFEF6D9" w:rsidR="00AD5955" w:rsidRPr="004564AE" w:rsidRDefault="00AD5955" w:rsidP="00BD64E9">
      <w:pPr>
        <w:ind w:left="720"/>
        <w:rPr>
          <w:rFonts w:cs="Helvetica"/>
          <w:sz w:val="20"/>
          <w:szCs w:val="20"/>
          <w:highlight w:val="green"/>
        </w:rPr>
      </w:pPr>
      <w:r w:rsidRPr="00F01A40">
        <w:rPr>
          <w:rFonts w:cs="Helvetica"/>
          <w:sz w:val="20"/>
          <w:szCs w:val="20"/>
          <w:highlight w:val="green"/>
        </w:rPr>
        <w:t>For example</w:t>
      </w:r>
      <w:r w:rsidR="00BD64E9">
        <w:rPr>
          <w:rFonts w:cs="Helvetica"/>
          <w:sz w:val="20"/>
          <w:szCs w:val="20"/>
          <w:highlight w:val="green"/>
        </w:rPr>
        <w:t xml:space="preserve">: </w:t>
      </w:r>
      <w:r w:rsidRPr="00F01A40">
        <w:rPr>
          <w:rFonts w:cs="Helvetica"/>
          <w:sz w:val="20"/>
          <w:szCs w:val="20"/>
          <w:highlight w:val="green"/>
        </w:rPr>
        <w:t>if OSPM chooses to inject a Memory error, then the</w:t>
      </w:r>
      <w:r w:rsidR="00BD64E9">
        <w:rPr>
          <w:rFonts w:cs="Helvetica"/>
          <w:sz w:val="20"/>
          <w:szCs w:val="20"/>
          <w:highlight w:val="green"/>
        </w:rPr>
        <w:t xml:space="preserve"> </w:t>
      </w:r>
      <w:r w:rsidRPr="00F01A40">
        <w:rPr>
          <w:rFonts w:cs="Helvetica"/>
          <w:sz w:val="20"/>
          <w:szCs w:val="20"/>
          <w:highlight w:val="green"/>
        </w:rPr>
        <w:t>OSPM sets the value 0x0000_00</w:t>
      </w:r>
      <w:r w:rsidR="00BD64E9">
        <w:rPr>
          <w:rFonts w:cs="Helvetica"/>
          <w:sz w:val="20"/>
          <w:szCs w:val="20"/>
          <w:highlight w:val="green"/>
        </w:rPr>
        <w:t>02</w:t>
      </w:r>
      <w:r w:rsidRPr="00F01A40">
        <w:rPr>
          <w:rFonts w:cs="Helvetica"/>
          <w:sz w:val="20"/>
          <w:szCs w:val="20"/>
          <w:highlight w:val="green"/>
        </w:rPr>
        <w:t xml:space="preserve"> in the error type bitmap.</w:t>
      </w:r>
      <w:r w:rsidR="00BD64E9">
        <w:rPr>
          <w:rFonts w:cs="Helvetica"/>
          <w:sz w:val="20"/>
          <w:szCs w:val="20"/>
          <w:highlight w:val="green"/>
        </w:rPr>
        <w:t xml:space="preserve"> If OSPM chooses to inject a memory error pattern into a device at a particular DRAM address, the Flags will be set to 0x9 to indicate component syndrome and address are valid.  OSPM will populate the Address field with the system physical address and the component syndrome count and </w:t>
      </w:r>
      <w:r w:rsidR="00BD64E9" w:rsidRPr="004564AE">
        <w:rPr>
          <w:rFonts w:cs="Helvetica"/>
          <w:sz w:val="20"/>
          <w:szCs w:val="20"/>
          <w:highlight w:val="green"/>
        </w:rPr>
        <w:t>array syndrome</w:t>
      </w:r>
      <w:r w:rsidR="00FF102D" w:rsidRPr="004564AE">
        <w:rPr>
          <w:rFonts w:cs="Helvetica"/>
          <w:sz w:val="20"/>
          <w:szCs w:val="20"/>
          <w:highlight w:val="green"/>
        </w:rPr>
        <w:t xml:space="preserve">.  </w:t>
      </w:r>
    </w:p>
    <w:p w14:paraId="4E25C117" w14:textId="77777777" w:rsidR="00445708" w:rsidRPr="004564AE" w:rsidRDefault="00445708" w:rsidP="00445708">
      <w:pPr>
        <w:ind w:left="720"/>
        <w:rPr>
          <w:rFonts w:cs="Helvetica"/>
          <w:sz w:val="20"/>
          <w:szCs w:val="20"/>
          <w:highlight w:val="green"/>
        </w:rPr>
      </w:pPr>
      <w:r w:rsidRPr="004564AE">
        <w:rPr>
          <w:rFonts w:cs="Helvetica"/>
          <w:sz w:val="20"/>
          <w:szCs w:val="20"/>
          <w:highlight w:val="green"/>
        </w:rPr>
        <w:t>Error Type = 0x2 (Memory Error)</w:t>
      </w:r>
    </w:p>
    <w:p w14:paraId="196D800D" w14:textId="77777777" w:rsidR="00445708" w:rsidRPr="004564AE" w:rsidRDefault="00445708" w:rsidP="00445708">
      <w:pPr>
        <w:ind w:left="720"/>
        <w:rPr>
          <w:rFonts w:cs="Helvetica"/>
          <w:sz w:val="20"/>
          <w:szCs w:val="20"/>
          <w:highlight w:val="green"/>
        </w:rPr>
      </w:pPr>
      <w:r w:rsidRPr="004564AE">
        <w:rPr>
          <w:rFonts w:cs="Helvetica"/>
          <w:sz w:val="20"/>
          <w:szCs w:val="20"/>
          <w:highlight w:val="green"/>
        </w:rPr>
        <w:t>Error Code = 0x0 (no vendor specific behavior)</w:t>
      </w:r>
    </w:p>
    <w:p w14:paraId="18D62D65" w14:textId="3334BE8C" w:rsidR="00445708" w:rsidRPr="004564AE" w:rsidRDefault="00445708" w:rsidP="00445708">
      <w:pPr>
        <w:ind w:left="720"/>
        <w:rPr>
          <w:rFonts w:cs="Helvetica"/>
          <w:sz w:val="20"/>
          <w:szCs w:val="20"/>
          <w:highlight w:val="green"/>
        </w:rPr>
      </w:pPr>
      <w:r w:rsidRPr="004564AE">
        <w:rPr>
          <w:rFonts w:cs="Helvetica"/>
          <w:sz w:val="20"/>
          <w:szCs w:val="20"/>
          <w:highlight w:val="green"/>
        </w:rPr>
        <w:t>Length=0x44</w:t>
      </w:r>
    </w:p>
    <w:p w14:paraId="6B9837C8" w14:textId="77777777" w:rsidR="00445708" w:rsidRPr="004564AE" w:rsidRDefault="00445708" w:rsidP="00445708">
      <w:pPr>
        <w:ind w:left="720"/>
        <w:rPr>
          <w:rFonts w:cs="Helvetica"/>
          <w:sz w:val="20"/>
          <w:szCs w:val="20"/>
          <w:highlight w:val="green"/>
        </w:rPr>
      </w:pPr>
      <w:r w:rsidRPr="004564AE">
        <w:rPr>
          <w:rFonts w:cs="Helvetica"/>
          <w:sz w:val="20"/>
          <w:szCs w:val="20"/>
          <w:highlight w:val="green"/>
        </w:rPr>
        <w:t>Severity=0 (not used)</w:t>
      </w:r>
    </w:p>
    <w:p w14:paraId="49A0E76C" w14:textId="77777777" w:rsidR="00445708" w:rsidRPr="004564AE" w:rsidRDefault="00445708" w:rsidP="00445708">
      <w:pPr>
        <w:ind w:left="720"/>
        <w:rPr>
          <w:rFonts w:cs="Helvetica"/>
          <w:sz w:val="20"/>
          <w:szCs w:val="20"/>
          <w:highlight w:val="green"/>
        </w:rPr>
      </w:pPr>
      <w:r w:rsidRPr="004564AE">
        <w:rPr>
          <w:rFonts w:cs="Helvetica"/>
          <w:sz w:val="20"/>
          <w:szCs w:val="20"/>
          <w:highlight w:val="green"/>
        </w:rPr>
        <w:t>Address=0000FFFFFFF00000</w:t>
      </w:r>
    </w:p>
    <w:p w14:paraId="3CDAE623" w14:textId="77777777" w:rsidR="00445708" w:rsidRPr="004564AE" w:rsidRDefault="00445708" w:rsidP="00445708">
      <w:pPr>
        <w:ind w:left="720"/>
        <w:rPr>
          <w:rFonts w:cs="Helvetica"/>
          <w:sz w:val="20"/>
          <w:szCs w:val="20"/>
          <w:highlight w:val="green"/>
        </w:rPr>
      </w:pPr>
      <w:r w:rsidRPr="004564AE">
        <w:rPr>
          <w:rFonts w:cs="Helvetica"/>
          <w:sz w:val="20"/>
          <w:szCs w:val="20"/>
          <w:highlight w:val="green"/>
        </w:rPr>
        <w:t>Address Range=0x0</w:t>
      </w:r>
    </w:p>
    <w:p w14:paraId="34BBA6A1" w14:textId="77777777" w:rsidR="00445708" w:rsidRPr="004564AE" w:rsidRDefault="00445708" w:rsidP="00445708">
      <w:pPr>
        <w:ind w:left="720"/>
        <w:rPr>
          <w:rFonts w:cs="Helvetica"/>
          <w:sz w:val="20"/>
          <w:szCs w:val="20"/>
          <w:highlight w:val="green"/>
        </w:rPr>
      </w:pPr>
      <w:r w:rsidRPr="004564AE">
        <w:rPr>
          <w:rFonts w:cs="Helvetica"/>
          <w:sz w:val="20"/>
          <w:szCs w:val="20"/>
          <w:highlight w:val="green"/>
        </w:rPr>
        <w:t>Flags = 0x9 (Address and Component Syndrome Array is Valid)</w:t>
      </w:r>
    </w:p>
    <w:p w14:paraId="1DF44721" w14:textId="77777777" w:rsidR="00445708" w:rsidRPr="004564AE" w:rsidRDefault="00445708" w:rsidP="00445708">
      <w:pPr>
        <w:ind w:left="720"/>
        <w:rPr>
          <w:rFonts w:cs="Helvetica"/>
          <w:sz w:val="20"/>
          <w:szCs w:val="20"/>
          <w:highlight w:val="green"/>
        </w:rPr>
      </w:pPr>
      <w:r w:rsidRPr="004564AE">
        <w:rPr>
          <w:rFonts w:cs="Helvetica"/>
          <w:sz w:val="20"/>
          <w:szCs w:val="20"/>
          <w:highlight w:val="green"/>
        </w:rPr>
        <w:t>Component Syndrome Count = 1</w:t>
      </w:r>
    </w:p>
    <w:p w14:paraId="6A4CBC93" w14:textId="3C0D19A6" w:rsidR="00445708" w:rsidRPr="004564AE" w:rsidRDefault="00445708" w:rsidP="004564AE">
      <w:pPr>
        <w:ind w:left="720"/>
        <w:rPr>
          <w:rFonts w:cs="Helvetica"/>
          <w:sz w:val="20"/>
          <w:szCs w:val="20"/>
          <w:highlight w:val="green"/>
        </w:rPr>
      </w:pPr>
      <w:r w:rsidRPr="004564AE">
        <w:rPr>
          <w:rFonts w:cs="Helvetica"/>
          <w:sz w:val="20"/>
          <w:szCs w:val="20"/>
          <w:highlight w:val="green"/>
        </w:rPr>
        <w:t xml:space="preserve">Component Syndrome Array [0] = </w:t>
      </w:r>
      <w:proofErr w:type="gramStart"/>
      <w:r w:rsidRPr="004564AE">
        <w:rPr>
          <w:rFonts w:cs="Helvetica"/>
          <w:sz w:val="20"/>
          <w:szCs w:val="20"/>
          <w:highlight w:val="green"/>
        </w:rPr>
        <w:t>{ 00000000000000000000000000000</w:t>
      </w:r>
      <w:r w:rsidR="00F6727A">
        <w:rPr>
          <w:rFonts w:cs="Helvetica"/>
          <w:sz w:val="20"/>
          <w:szCs w:val="20"/>
          <w:highlight w:val="green"/>
        </w:rPr>
        <w:t>004</w:t>
      </w:r>
      <w:proofErr w:type="gramEnd"/>
      <w:r w:rsidRPr="004564AE">
        <w:rPr>
          <w:rFonts w:cs="Helvetica"/>
          <w:sz w:val="20"/>
          <w:szCs w:val="20"/>
          <w:highlight w:val="green"/>
        </w:rPr>
        <w:t xml:space="preserve"> , 000000000000000000000000A5A5A5A5 } </w:t>
      </w:r>
    </w:p>
    <w:p w14:paraId="3B3F53A6" w14:textId="14C0D2E7" w:rsidR="004564AE" w:rsidRPr="004564AE" w:rsidRDefault="00445708" w:rsidP="004564AE">
      <w:pPr>
        <w:ind w:left="720"/>
        <w:rPr>
          <w:rFonts w:cs="Helvetica"/>
          <w:sz w:val="20"/>
          <w:szCs w:val="20"/>
        </w:rPr>
      </w:pPr>
      <w:proofErr w:type="gramStart"/>
      <w:r w:rsidRPr="004564AE">
        <w:rPr>
          <w:rFonts w:cs="Helvetica"/>
          <w:sz w:val="20"/>
          <w:szCs w:val="20"/>
          <w:highlight w:val="green"/>
        </w:rPr>
        <w:t>So</w:t>
      </w:r>
      <w:proofErr w:type="gramEnd"/>
      <w:r w:rsidRPr="004564AE">
        <w:rPr>
          <w:rFonts w:cs="Helvetica"/>
          <w:sz w:val="20"/>
          <w:szCs w:val="20"/>
          <w:highlight w:val="green"/>
        </w:rPr>
        <w:t xml:space="preserve"> in this example software is trying to inject a 32-bit bit flip pattern on one device across a single burst for a particular system physical address.</w:t>
      </w:r>
      <w:r w:rsidR="004564AE" w:rsidRPr="004564AE">
        <w:rPr>
          <w:rFonts w:cs="Helvetica"/>
          <w:sz w:val="20"/>
          <w:szCs w:val="20"/>
          <w:highlight w:val="green"/>
        </w:rPr>
        <w:t xml:space="preserve">  </w:t>
      </w:r>
      <w:r w:rsidR="004564AE" w:rsidRPr="004564AE">
        <w:rPr>
          <w:rFonts w:cs="Helvetica"/>
          <w:sz w:val="20"/>
          <w:szCs w:val="20"/>
          <w:highlight w:val="green"/>
        </w:rPr>
        <w:lastRenderedPageBreak/>
        <w:t>EINJV2_SET_ERROR_TYPE=000000000000000000000000A5A5A5A500000000000000000000000000000</w:t>
      </w:r>
      <w:r w:rsidR="00F6727A">
        <w:rPr>
          <w:rFonts w:cs="Helvetica"/>
          <w:sz w:val="20"/>
          <w:szCs w:val="20"/>
          <w:highlight w:val="green"/>
        </w:rPr>
        <w:t>004</w:t>
      </w:r>
      <w:r w:rsidR="004564AE" w:rsidRPr="004564AE">
        <w:rPr>
          <w:rFonts w:cs="Helvetica"/>
          <w:sz w:val="20"/>
          <w:szCs w:val="20"/>
          <w:highlight w:val="green"/>
        </w:rPr>
        <w:t xml:space="preserve">0000000100000000000000000000FFFFFFF000000000000000000044000009000000002 </w:t>
      </w:r>
    </w:p>
    <w:p w14:paraId="173494B8" w14:textId="64392DD5" w:rsidR="00AD5955" w:rsidRPr="00F01A40" w:rsidRDefault="006F611D" w:rsidP="004564AE">
      <w:pPr>
        <w:rPr>
          <w:rFonts w:cs="Helvetica"/>
          <w:sz w:val="20"/>
          <w:szCs w:val="20"/>
          <w:highlight w:val="green"/>
        </w:rPr>
      </w:pPr>
      <w:del w:id="106" w:author="Harb Abdulhamid" w:date="2021-12-09T18:38:00Z">
        <w:r w:rsidDel="001B7B87">
          <w:rPr>
            <w:rFonts w:cs="Helvetica"/>
            <w:sz w:val="20"/>
            <w:szCs w:val="20"/>
            <w:highlight w:val="green"/>
          </w:rPr>
          <w:delText>4</w:delText>
        </w:r>
      </w:del>
      <w:ins w:id="107" w:author="Harb Abdulhamid" w:date="2021-12-09T18:38:00Z">
        <w:r w:rsidR="001B7B87">
          <w:rPr>
            <w:rFonts w:cs="Helvetica"/>
            <w:sz w:val="20"/>
            <w:szCs w:val="20"/>
            <w:highlight w:val="green"/>
          </w:rPr>
          <w:t>7</w:t>
        </w:r>
      </w:ins>
      <w:r w:rsidR="00AD5955" w:rsidRPr="00F01A40">
        <w:rPr>
          <w:rFonts w:cs="Helvetica"/>
          <w:sz w:val="20"/>
          <w:szCs w:val="20"/>
          <w:highlight w:val="green"/>
        </w:rPr>
        <w:t>. Executes an EXECUTE_OPERATION action to instruct the platform to begin the injection operation.</w:t>
      </w:r>
    </w:p>
    <w:p w14:paraId="6A0C4D8D" w14:textId="00A03C0B" w:rsidR="00AD5955" w:rsidRPr="00F01A40" w:rsidRDefault="001B7B87" w:rsidP="00AD5955">
      <w:pPr>
        <w:rPr>
          <w:rFonts w:cs="Helvetica"/>
          <w:sz w:val="20"/>
          <w:szCs w:val="20"/>
          <w:highlight w:val="green"/>
        </w:rPr>
      </w:pPr>
      <w:ins w:id="108" w:author="Harb Abdulhamid" w:date="2021-12-09T18:38:00Z">
        <w:r>
          <w:rPr>
            <w:rFonts w:cs="Helvetica"/>
            <w:sz w:val="20"/>
            <w:szCs w:val="20"/>
            <w:highlight w:val="green"/>
          </w:rPr>
          <w:t>8</w:t>
        </w:r>
      </w:ins>
      <w:del w:id="109" w:author="Harb Abdulhamid" w:date="2021-12-09T18:38:00Z">
        <w:r w:rsidR="006F611D" w:rsidDel="001B7B87">
          <w:rPr>
            <w:rFonts w:cs="Helvetica"/>
            <w:sz w:val="20"/>
            <w:szCs w:val="20"/>
            <w:highlight w:val="green"/>
          </w:rPr>
          <w:delText>5</w:delText>
        </w:r>
      </w:del>
      <w:r w:rsidR="00AD5955" w:rsidRPr="00F01A40">
        <w:rPr>
          <w:rFonts w:cs="Helvetica"/>
          <w:sz w:val="20"/>
          <w:szCs w:val="20"/>
          <w:highlight w:val="green"/>
        </w:rPr>
        <w:t>. Busy waits by continually executing CHECK_BUSY_STATUS action until the platform indicates that the operation</w:t>
      </w:r>
      <w:r w:rsidR="00FF102D">
        <w:rPr>
          <w:rFonts w:cs="Helvetica"/>
          <w:sz w:val="20"/>
          <w:szCs w:val="20"/>
          <w:highlight w:val="green"/>
        </w:rPr>
        <w:t xml:space="preserve"> </w:t>
      </w:r>
      <w:r w:rsidR="00AD5955" w:rsidRPr="00F01A40">
        <w:rPr>
          <w:rFonts w:cs="Helvetica"/>
          <w:sz w:val="20"/>
          <w:szCs w:val="20"/>
          <w:highlight w:val="green"/>
        </w:rPr>
        <w:t>is complete by clearing the abstracted Busy bit.</w:t>
      </w:r>
    </w:p>
    <w:p w14:paraId="750811CE" w14:textId="1E2C288C" w:rsidR="00AD5955" w:rsidRPr="00F01A40" w:rsidRDefault="001B7B87" w:rsidP="00AD5955">
      <w:pPr>
        <w:rPr>
          <w:rFonts w:cs="Helvetica"/>
          <w:sz w:val="20"/>
          <w:szCs w:val="20"/>
          <w:highlight w:val="green"/>
        </w:rPr>
      </w:pPr>
      <w:ins w:id="110" w:author="Harb Abdulhamid" w:date="2021-12-09T18:38:00Z">
        <w:r>
          <w:rPr>
            <w:rFonts w:cs="Helvetica"/>
            <w:sz w:val="20"/>
            <w:szCs w:val="20"/>
            <w:highlight w:val="green"/>
          </w:rPr>
          <w:t>9</w:t>
        </w:r>
      </w:ins>
      <w:del w:id="111" w:author="Harb Abdulhamid" w:date="2021-12-09T18:38:00Z">
        <w:r w:rsidR="006F611D" w:rsidDel="001B7B87">
          <w:rPr>
            <w:rFonts w:cs="Helvetica"/>
            <w:sz w:val="20"/>
            <w:szCs w:val="20"/>
            <w:highlight w:val="green"/>
          </w:rPr>
          <w:delText>6</w:delText>
        </w:r>
      </w:del>
      <w:r w:rsidR="00AD5955" w:rsidRPr="00F01A40">
        <w:rPr>
          <w:rFonts w:cs="Helvetica"/>
          <w:sz w:val="20"/>
          <w:szCs w:val="20"/>
          <w:highlight w:val="green"/>
        </w:rPr>
        <w:t>. Executes a GET_COMMAND_STATUS action to determine the status of the completed operation.</w:t>
      </w:r>
    </w:p>
    <w:p w14:paraId="2EDB2F24" w14:textId="19B64EE6" w:rsidR="00B15F27" w:rsidRPr="00AD5955" w:rsidRDefault="001B7B87" w:rsidP="00AD5955">
      <w:pPr>
        <w:rPr>
          <w:rFonts w:cs="Helvetica"/>
          <w:sz w:val="20"/>
          <w:szCs w:val="20"/>
        </w:rPr>
      </w:pPr>
      <w:ins w:id="112" w:author="Harb Abdulhamid" w:date="2021-12-09T18:38:00Z">
        <w:r>
          <w:rPr>
            <w:rFonts w:cs="Helvetica"/>
            <w:sz w:val="20"/>
            <w:szCs w:val="20"/>
            <w:highlight w:val="green"/>
          </w:rPr>
          <w:t>10</w:t>
        </w:r>
      </w:ins>
      <w:del w:id="113" w:author="Harb Abdulhamid" w:date="2021-12-09T18:38:00Z">
        <w:r w:rsidR="006F611D" w:rsidDel="001B7B87">
          <w:rPr>
            <w:rFonts w:cs="Helvetica"/>
            <w:sz w:val="20"/>
            <w:szCs w:val="20"/>
            <w:highlight w:val="green"/>
          </w:rPr>
          <w:delText>7</w:delText>
        </w:r>
      </w:del>
      <w:r w:rsidR="00AD5955" w:rsidRPr="00F01A40">
        <w:rPr>
          <w:rFonts w:cs="Helvetica"/>
          <w:sz w:val="20"/>
          <w:szCs w:val="20"/>
          <w:highlight w:val="green"/>
        </w:rPr>
        <w:t>. If the status indicates that the platform cannot inject errors, stop.</w:t>
      </w:r>
    </w:p>
    <w:p w14:paraId="62A1EC1E" w14:textId="23A01B0F" w:rsidR="00B15F27" w:rsidRDefault="00B15F27" w:rsidP="00AA5084">
      <w:pPr>
        <w:rPr>
          <w:rFonts w:cs="Helvetica"/>
          <w:b/>
          <w:bCs/>
          <w:sz w:val="20"/>
          <w:szCs w:val="20"/>
        </w:rPr>
      </w:pPr>
    </w:p>
    <w:sectPr w:rsidR="00B15F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0" w:author="Harb Abdulhamid" w:date="2021-12-09T18:38:00Z" w:initials="HA">
    <w:p w14:paraId="7EE3A451" w14:textId="3EDDE003" w:rsidR="009F1035" w:rsidRDefault="009F1035">
      <w:pPr>
        <w:pStyle w:val="CommentText"/>
      </w:pPr>
      <w:r>
        <w:rPr>
          <w:rStyle w:val="CommentReference"/>
        </w:rPr>
        <w:annotationRef/>
      </w:r>
      <w:r>
        <w:t>Added additional discovery mechanism per feedback.</w:t>
      </w:r>
    </w:p>
  </w:comment>
  <w:comment w:id="95" w:author="Harb Abdulhamid" w:date="2021-12-09T18:38:00Z" w:initials="HA">
    <w:p w14:paraId="60E7B5C5" w14:textId="13BD8B89" w:rsidR="009F1035" w:rsidRDefault="009F1035">
      <w:pPr>
        <w:pStyle w:val="CommentText"/>
      </w:pPr>
      <w:r>
        <w:rPr>
          <w:rStyle w:val="CommentReference"/>
        </w:rPr>
        <w:annotationRef/>
      </w:r>
      <w:r>
        <w:t xml:space="preserve">Updated discovery flow example to leverage </w:t>
      </w:r>
      <w:r w:rsidR="00CD2B10">
        <w:t xml:space="preserve">EINJv1 to discover whether EINJv2 </w:t>
      </w:r>
      <w:r w:rsidR="00AC28EF">
        <w:t>is supported first (since tools may not have direct access to ACPI table header).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E3A451" w15:done="0"/>
  <w15:commentEx w15:paraId="60E7B5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CBAA" w16cex:dateUtc="2021-12-09T23:38:00Z"/>
  <w16cex:commentExtensible w16cex:durableId="255CCBBB" w16cex:dateUtc="2021-12-09T2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E3A451" w16cid:durableId="255CCBAA"/>
  <w16cid:commentId w16cid:paraId="60E7B5C5" w16cid:durableId="255CCB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70A75"/>
    <w:multiLevelType w:val="hybridMultilevel"/>
    <w:tmpl w:val="BFFE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0"/>
  </w:num>
  <w:num w:numId="4">
    <w:abstractNumId w:val="1"/>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b Abdulhamid">
    <w15:presenceInfo w15:providerId="AD" w15:userId="S::harb@amperecomputing.com::f8103e87-8a93-4c8e-87d5-46c52f5fc3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00890"/>
    <w:rsid w:val="000104A5"/>
    <w:rsid w:val="000149D2"/>
    <w:rsid w:val="00023FE0"/>
    <w:rsid w:val="00033F4A"/>
    <w:rsid w:val="00043D87"/>
    <w:rsid w:val="00044A60"/>
    <w:rsid w:val="00070A0D"/>
    <w:rsid w:val="0007623C"/>
    <w:rsid w:val="00076FBD"/>
    <w:rsid w:val="00092799"/>
    <w:rsid w:val="00092F8C"/>
    <w:rsid w:val="000A7C68"/>
    <w:rsid w:val="000B4316"/>
    <w:rsid w:val="000F6123"/>
    <w:rsid w:val="00102A26"/>
    <w:rsid w:val="001037E1"/>
    <w:rsid w:val="00107DDA"/>
    <w:rsid w:val="001153C3"/>
    <w:rsid w:val="0013270C"/>
    <w:rsid w:val="0013643B"/>
    <w:rsid w:val="00156B0C"/>
    <w:rsid w:val="00173606"/>
    <w:rsid w:val="001753AC"/>
    <w:rsid w:val="001A23F0"/>
    <w:rsid w:val="001A3E64"/>
    <w:rsid w:val="001A75C6"/>
    <w:rsid w:val="001B7B87"/>
    <w:rsid w:val="001C2D6E"/>
    <w:rsid w:val="001D0E8F"/>
    <w:rsid w:val="00204D1B"/>
    <w:rsid w:val="0020665F"/>
    <w:rsid w:val="0021496F"/>
    <w:rsid w:val="00215E03"/>
    <w:rsid w:val="00220F36"/>
    <w:rsid w:val="002234D2"/>
    <w:rsid w:val="00223D12"/>
    <w:rsid w:val="002337B8"/>
    <w:rsid w:val="00247D00"/>
    <w:rsid w:val="00257A3F"/>
    <w:rsid w:val="00261FE0"/>
    <w:rsid w:val="00276C1B"/>
    <w:rsid w:val="002949B1"/>
    <w:rsid w:val="002953DC"/>
    <w:rsid w:val="002D04E6"/>
    <w:rsid w:val="002D639C"/>
    <w:rsid w:val="002F2808"/>
    <w:rsid w:val="00327AF8"/>
    <w:rsid w:val="00332014"/>
    <w:rsid w:val="00350144"/>
    <w:rsid w:val="00350A7B"/>
    <w:rsid w:val="003570B3"/>
    <w:rsid w:val="00357C1E"/>
    <w:rsid w:val="0036032D"/>
    <w:rsid w:val="003836B4"/>
    <w:rsid w:val="00387452"/>
    <w:rsid w:val="003A2BC3"/>
    <w:rsid w:val="003C072D"/>
    <w:rsid w:val="003D0703"/>
    <w:rsid w:val="003D2C81"/>
    <w:rsid w:val="003D428B"/>
    <w:rsid w:val="003D6281"/>
    <w:rsid w:val="003F05D3"/>
    <w:rsid w:val="003F0C72"/>
    <w:rsid w:val="003F1718"/>
    <w:rsid w:val="003F3EAD"/>
    <w:rsid w:val="003F61F1"/>
    <w:rsid w:val="00432038"/>
    <w:rsid w:val="00437AF4"/>
    <w:rsid w:val="00444952"/>
    <w:rsid w:val="00445708"/>
    <w:rsid w:val="004564AE"/>
    <w:rsid w:val="004647E2"/>
    <w:rsid w:val="004760A3"/>
    <w:rsid w:val="00476508"/>
    <w:rsid w:val="00477730"/>
    <w:rsid w:val="00483D5A"/>
    <w:rsid w:val="00486D15"/>
    <w:rsid w:val="00491079"/>
    <w:rsid w:val="004954C0"/>
    <w:rsid w:val="004E3F7D"/>
    <w:rsid w:val="005423D8"/>
    <w:rsid w:val="00542A35"/>
    <w:rsid w:val="0055735D"/>
    <w:rsid w:val="00562AB7"/>
    <w:rsid w:val="00570629"/>
    <w:rsid w:val="00573393"/>
    <w:rsid w:val="00590193"/>
    <w:rsid w:val="005B591D"/>
    <w:rsid w:val="005B6C60"/>
    <w:rsid w:val="005C2E9C"/>
    <w:rsid w:val="005D6778"/>
    <w:rsid w:val="006107C1"/>
    <w:rsid w:val="0061159F"/>
    <w:rsid w:val="00623DA7"/>
    <w:rsid w:val="0063183C"/>
    <w:rsid w:val="0063194C"/>
    <w:rsid w:val="006357E9"/>
    <w:rsid w:val="0063734F"/>
    <w:rsid w:val="00643117"/>
    <w:rsid w:val="00655217"/>
    <w:rsid w:val="0067317F"/>
    <w:rsid w:val="006766D2"/>
    <w:rsid w:val="006B2A59"/>
    <w:rsid w:val="006D30BC"/>
    <w:rsid w:val="006D720C"/>
    <w:rsid w:val="006E1907"/>
    <w:rsid w:val="006E3363"/>
    <w:rsid w:val="006E6AC3"/>
    <w:rsid w:val="006F45E5"/>
    <w:rsid w:val="006F5704"/>
    <w:rsid w:val="006F611D"/>
    <w:rsid w:val="007011DF"/>
    <w:rsid w:val="00704554"/>
    <w:rsid w:val="00707D62"/>
    <w:rsid w:val="007348FF"/>
    <w:rsid w:val="00750F28"/>
    <w:rsid w:val="0076011D"/>
    <w:rsid w:val="00764D30"/>
    <w:rsid w:val="00793EF5"/>
    <w:rsid w:val="007A29AE"/>
    <w:rsid w:val="007E1AF8"/>
    <w:rsid w:val="007E4D2E"/>
    <w:rsid w:val="007F3A17"/>
    <w:rsid w:val="007F679F"/>
    <w:rsid w:val="007F73F8"/>
    <w:rsid w:val="008006B5"/>
    <w:rsid w:val="00802EF5"/>
    <w:rsid w:val="00811B92"/>
    <w:rsid w:val="00822C85"/>
    <w:rsid w:val="008240A9"/>
    <w:rsid w:val="008334D7"/>
    <w:rsid w:val="0084353A"/>
    <w:rsid w:val="00843FEF"/>
    <w:rsid w:val="00853848"/>
    <w:rsid w:val="00861348"/>
    <w:rsid w:val="008668D4"/>
    <w:rsid w:val="00892AB6"/>
    <w:rsid w:val="00894F43"/>
    <w:rsid w:val="008960C1"/>
    <w:rsid w:val="008A0446"/>
    <w:rsid w:val="008E779E"/>
    <w:rsid w:val="008F3047"/>
    <w:rsid w:val="008F4B5A"/>
    <w:rsid w:val="00900CD2"/>
    <w:rsid w:val="0090179C"/>
    <w:rsid w:val="00904AC0"/>
    <w:rsid w:val="0091117D"/>
    <w:rsid w:val="00916261"/>
    <w:rsid w:val="00930A38"/>
    <w:rsid w:val="009435C8"/>
    <w:rsid w:val="00944986"/>
    <w:rsid w:val="00962698"/>
    <w:rsid w:val="009A7DC3"/>
    <w:rsid w:val="009C4F0B"/>
    <w:rsid w:val="009D663C"/>
    <w:rsid w:val="009E3149"/>
    <w:rsid w:val="009F1035"/>
    <w:rsid w:val="009F26C8"/>
    <w:rsid w:val="009F6413"/>
    <w:rsid w:val="00A046CC"/>
    <w:rsid w:val="00A1729E"/>
    <w:rsid w:val="00A266F6"/>
    <w:rsid w:val="00A42F12"/>
    <w:rsid w:val="00A546ED"/>
    <w:rsid w:val="00A65BCF"/>
    <w:rsid w:val="00A73743"/>
    <w:rsid w:val="00A8209B"/>
    <w:rsid w:val="00AA0C64"/>
    <w:rsid w:val="00AA5084"/>
    <w:rsid w:val="00AB23DF"/>
    <w:rsid w:val="00AB3276"/>
    <w:rsid w:val="00AB7E39"/>
    <w:rsid w:val="00AC14E8"/>
    <w:rsid w:val="00AC28EF"/>
    <w:rsid w:val="00AC5DA3"/>
    <w:rsid w:val="00AD524B"/>
    <w:rsid w:val="00AD5955"/>
    <w:rsid w:val="00AE2271"/>
    <w:rsid w:val="00AE2565"/>
    <w:rsid w:val="00AE68E3"/>
    <w:rsid w:val="00B00441"/>
    <w:rsid w:val="00B15F27"/>
    <w:rsid w:val="00B22DFE"/>
    <w:rsid w:val="00B46129"/>
    <w:rsid w:val="00B5456F"/>
    <w:rsid w:val="00B77777"/>
    <w:rsid w:val="00B83CAB"/>
    <w:rsid w:val="00B84D63"/>
    <w:rsid w:val="00B90EBF"/>
    <w:rsid w:val="00BA7F6A"/>
    <w:rsid w:val="00BD64E9"/>
    <w:rsid w:val="00BE6E9F"/>
    <w:rsid w:val="00BF3028"/>
    <w:rsid w:val="00BF5713"/>
    <w:rsid w:val="00BF57C5"/>
    <w:rsid w:val="00C00D0D"/>
    <w:rsid w:val="00C14A17"/>
    <w:rsid w:val="00C1610F"/>
    <w:rsid w:val="00C31DAA"/>
    <w:rsid w:val="00C32A53"/>
    <w:rsid w:val="00C36B65"/>
    <w:rsid w:val="00C43944"/>
    <w:rsid w:val="00C443A2"/>
    <w:rsid w:val="00C461B2"/>
    <w:rsid w:val="00C53FDB"/>
    <w:rsid w:val="00C574FB"/>
    <w:rsid w:val="00C57C20"/>
    <w:rsid w:val="00C85904"/>
    <w:rsid w:val="00C93B5E"/>
    <w:rsid w:val="00CB164C"/>
    <w:rsid w:val="00CB24EC"/>
    <w:rsid w:val="00CB7B9E"/>
    <w:rsid w:val="00CC0BF5"/>
    <w:rsid w:val="00CC241F"/>
    <w:rsid w:val="00CC353B"/>
    <w:rsid w:val="00CD01E5"/>
    <w:rsid w:val="00CD2B10"/>
    <w:rsid w:val="00CE7095"/>
    <w:rsid w:val="00CF6151"/>
    <w:rsid w:val="00D347BF"/>
    <w:rsid w:val="00D35694"/>
    <w:rsid w:val="00D4073C"/>
    <w:rsid w:val="00D40D44"/>
    <w:rsid w:val="00D42129"/>
    <w:rsid w:val="00D5604D"/>
    <w:rsid w:val="00D71032"/>
    <w:rsid w:val="00D7233F"/>
    <w:rsid w:val="00D7388D"/>
    <w:rsid w:val="00D73F6B"/>
    <w:rsid w:val="00D77F46"/>
    <w:rsid w:val="00DA42CD"/>
    <w:rsid w:val="00DB262E"/>
    <w:rsid w:val="00DD09DC"/>
    <w:rsid w:val="00DD648E"/>
    <w:rsid w:val="00E036C6"/>
    <w:rsid w:val="00E05FC6"/>
    <w:rsid w:val="00E23F54"/>
    <w:rsid w:val="00E31EF0"/>
    <w:rsid w:val="00E409E6"/>
    <w:rsid w:val="00E41B4A"/>
    <w:rsid w:val="00E45EF8"/>
    <w:rsid w:val="00E53160"/>
    <w:rsid w:val="00E601C3"/>
    <w:rsid w:val="00E6470F"/>
    <w:rsid w:val="00E77C01"/>
    <w:rsid w:val="00E819B0"/>
    <w:rsid w:val="00E85C90"/>
    <w:rsid w:val="00EB0F37"/>
    <w:rsid w:val="00EB185B"/>
    <w:rsid w:val="00EC4106"/>
    <w:rsid w:val="00EC558A"/>
    <w:rsid w:val="00EE175C"/>
    <w:rsid w:val="00EF640A"/>
    <w:rsid w:val="00F01A40"/>
    <w:rsid w:val="00F03AD5"/>
    <w:rsid w:val="00F10F35"/>
    <w:rsid w:val="00F15455"/>
    <w:rsid w:val="00F2067B"/>
    <w:rsid w:val="00F21453"/>
    <w:rsid w:val="00F3033F"/>
    <w:rsid w:val="00F348EC"/>
    <w:rsid w:val="00F35F9E"/>
    <w:rsid w:val="00F62430"/>
    <w:rsid w:val="00F6727A"/>
    <w:rsid w:val="00F70AD5"/>
    <w:rsid w:val="00F85DFB"/>
    <w:rsid w:val="00F8664F"/>
    <w:rsid w:val="00FB319A"/>
    <w:rsid w:val="00FC3A57"/>
    <w:rsid w:val="00FC473D"/>
    <w:rsid w:val="00FF10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84"/>
    <w:pPr>
      <w:spacing w:line="256" w:lineRule="auto"/>
    </w:pPr>
    <w:rPr>
      <w:rFonts w:eastAsiaTheme="minorEastAsia"/>
      <w:lang w:eastAsia="zh-CN"/>
    </w:rPr>
  </w:style>
  <w:style w:type="paragraph" w:styleId="Heading1">
    <w:name w:val="heading 1"/>
    <w:basedOn w:val="Normal"/>
    <w:next w:val="Normal"/>
    <w:link w:val="Heading1Char"/>
    <w:uiPriority w:val="9"/>
    <w:qFormat/>
    <w:rsid w:val="00C57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3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semiHidden/>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rsid w:val="00AA5084"/>
    <w:pPr>
      <w:spacing w:after="200" w:line="276" w:lineRule="auto"/>
      <w:ind w:left="720"/>
      <w:contextualSpacing/>
    </w:pPr>
    <w:rPr>
      <w:rFonts w:ascii="Helvetica" w:eastAsiaTheme="minorHAnsi" w:hAnsi="Helvetica"/>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customStyle="1" w:styleId="Heading2Char">
    <w:name w:val="Heading 2 Char"/>
    <w:basedOn w:val="DefaultParagraphFont"/>
    <w:link w:val="Heading2"/>
    <w:uiPriority w:val="9"/>
    <w:rsid w:val="00C57C20"/>
    <w:rPr>
      <w:rFonts w:asciiTheme="majorHAnsi" w:eastAsiaTheme="majorEastAsia" w:hAnsiTheme="majorHAnsi" w:cstheme="majorBidi"/>
      <w:color w:val="2F5496" w:themeColor="accent1" w:themeShade="BF"/>
      <w:sz w:val="26"/>
      <w:szCs w:val="26"/>
      <w:lang w:eastAsia="zh-CN"/>
    </w:rPr>
  </w:style>
  <w:style w:type="character" w:customStyle="1" w:styleId="Heading1Char">
    <w:name w:val="Heading 1 Char"/>
    <w:basedOn w:val="DefaultParagraphFont"/>
    <w:link w:val="Heading1"/>
    <w:uiPriority w:val="9"/>
    <w:rsid w:val="00C57C20"/>
    <w:rPr>
      <w:rFonts w:asciiTheme="majorHAnsi" w:eastAsiaTheme="majorEastAsia" w:hAnsiTheme="majorHAnsi" w:cstheme="majorBidi"/>
      <w:color w:val="2F5496" w:themeColor="accent1" w:themeShade="BF"/>
      <w:sz w:val="32"/>
      <w:szCs w:val="32"/>
      <w:lang w:eastAsia="zh-CN"/>
    </w:rPr>
  </w:style>
  <w:style w:type="character" w:styleId="UnresolvedMention">
    <w:name w:val="Unresolved Mention"/>
    <w:basedOn w:val="DefaultParagraphFont"/>
    <w:uiPriority w:val="99"/>
    <w:semiHidden/>
    <w:unhideWhenUsed/>
    <w:rsid w:val="0061159F"/>
    <w:rPr>
      <w:color w:val="605E5C"/>
      <w:shd w:val="clear" w:color="auto" w:fill="E1DFDD"/>
    </w:rPr>
  </w:style>
  <w:style w:type="character" w:customStyle="1" w:styleId="Heading3Char">
    <w:name w:val="Heading 3 Char"/>
    <w:basedOn w:val="DefaultParagraphFont"/>
    <w:link w:val="Heading3"/>
    <w:uiPriority w:val="9"/>
    <w:rsid w:val="00573393"/>
    <w:rPr>
      <w:rFonts w:asciiTheme="majorHAnsi" w:eastAsiaTheme="majorEastAsia" w:hAnsiTheme="majorHAnsi" w:cstheme="majorBidi"/>
      <w:color w:val="1F3763" w:themeColor="accent1" w:themeShade="7F"/>
      <w:sz w:val="24"/>
      <w:szCs w:val="24"/>
      <w:lang w:eastAsia="zh-CN"/>
    </w:rPr>
  </w:style>
  <w:style w:type="character" w:styleId="CommentReference">
    <w:name w:val="annotation reference"/>
    <w:basedOn w:val="DefaultParagraphFont"/>
    <w:uiPriority w:val="99"/>
    <w:semiHidden/>
    <w:unhideWhenUsed/>
    <w:rsid w:val="001153C3"/>
    <w:rPr>
      <w:sz w:val="16"/>
      <w:szCs w:val="16"/>
    </w:rPr>
  </w:style>
  <w:style w:type="paragraph" w:styleId="CommentText">
    <w:name w:val="annotation text"/>
    <w:basedOn w:val="Normal"/>
    <w:link w:val="CommentTextChar"/>
    <w:uiPriority w:val="99"/>
    <w:semiHidden/>
    <w:unhideWhenUsed/>
    <w:rsid w:val="001153C3"/>
    <w:pPr>
      <w:spacing w:line="240" w:lineRule="auto"/>
    </w:pPr>
    <w:rPr>
      <w:sz w:val="20"/>
      <w:szCs w:val="20"/>
    </w:rPr>
  </w:style>
  <w:style w:type="character" w:customStyle="1" w:styleId="CommentTextChar">
    <w:name w:val="Comment Text Char"/>
    <w:basedOn w:val="DefaultParagraphFont"/>
    <w:link w:val="CommentText"/>
    <w:uiPriority w:val="99"/>
    <w:semiHidden/>
    <w:rsid w:val="001153C3"/>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1153C3"/>
    <w:rPr>
      <w:b/>
      <w:bCs/>
    </w:rPr>
  </w:style>
  <w:style w:type="character" w:customStyle="1" w:styleId="CommentSubjectChar">
    <w:name w:val="Comment Subject Char"/>
    <w:basedOn w:val="CommentTextChar"/>
    <w:link w:val="CommentSubject"/>
    <w:uiPriority w:val="99"/>
    <w:semiHidden/>
    <w:rsid w:val="001153C3"/>
    <w:rPr>
      <w:rFonts w:eastAsiaTheme="minorEastAsia"/>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1048601472">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2055233465">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anocore.org"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DA2D8467BCA6429EF2291DA8D5044D" ma:contentTypeVersion="13" ma:contentTypeDescription="Create a new document." ma:contentTypeScope="" ma:versionID="09d54616b0afa73d18ca8b161559e29c">
  <xsd:schema xmlns:xsd="http://www.w3.org/2001/XMLSchema" xmlns:xs="http://www.w3.org/2001/XMLSchema" xmlns:p="http://schemas.microsoft.com/office/2006/metadata/properties" xmlns:ns3="818608ce-4fe0-4e40-8a48-7c627154e968" xmlns:ns4="f5914e01-5896-445f-beed-59c649859adb" targetNamespace="http://schemas.microsoft.com/office/2006/metadata/properties" ma:root="true" ma:fieldsID="0d8667e067365d93ef60b02c71d498a5" ns3:_="" ns4:_="">
    <xsd:import namespace="818608ce-4fe0-4e40-8a48-7c627154e968"/>
    <xsd:import namespace="f5914e01-5896-445f-beed-59c649859a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608ce-4fe0-4e40-8a48-7c627154e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914e01-5896-445f-beed-59c649859a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640FE2-5462-4C3F-A74E-1A1D274C5AA7}">
  <ds:schemaRefs>
    <ds:schemaRef ds:uri="http://schemas.microsoft.com/sharepoint/v3/contenttype/forms"/>
  </ds:schemaRefs>
</ds:datastoreItem>
</file>

<file path=customXml/itemProps2.xml><?xml version="1.0" encoding="utf-8"?>
<ds:datastoreItem xmlns:ds="http://schemas.openxmlformats.org/officeDocument/2006/customXml" ds:itemID="{3BD8854E-F9DC-4D70-B45C-A36E18B05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608ce-4fe0-4e40-8a48-7c627154e968"/>
    <ds:schemaRef ds:uri="f5914e01-5896-445f-beed-59c649859a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627195-533E-4DFA-92C8-915F9DC712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15633</CharactersWithSpaces>
  <SharedDoc>false</SharedDoc>
  <HLinks>
    <vt:vector size="6" baseType="variant">
      <vt:variant>
        <vt:i4>2949176</vt:i4>
      </vt:variant>
      <vt:variant>
        <vt:i4>0</vt:i4>
      </vt:variant>
      <vt:variant>
        <vt:i4>0</vt:i4>
      </vt:variant>
      <vt:variant>
        <vt:i4>5</vt:i4>
      </vt:variant>
      <vt:variant>
        <vt:lpwstr>https://www.tianocore.org/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harb@amperecomputing.com</dc:creator>
  <cp:keywords/>
  <dc:description/>
  <cp:lastModifiedBy>Harb Abdulhamid</cp:lastModifiedBy>
  <cp:revision>32</cp:revision>
  <cp:lastPrinted>2021-10-06T00:10:00Z</cp:lastPrinted>
  <dcterms:created xsi:type="dcterms:W3CDTF">2021-12-09T23:08:00Z</dcterms:created>
  <dcterms:modified xsi:type="dcterms:W3CDTF">2021-12-09T23:40:00Z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0x01010061DA2D8467BCA6429EF2291DA8D5044D</vt:lpwstr>
  </property>
</Properties>
</file>