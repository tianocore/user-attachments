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C6B63" w14:textId="77777777" w:rsidR="00C422D1" w:rsidRDefault="00C422D1" w:rsidP="00C422D1">
      <w:pPr>
        <w:pStyle w:val="PlainText"/>
      </w:pPr>
      <w:r>
        <w:rPr>
          <w:b/>
          <w:bCs/>
          <w:highlight w:val="yellow"/>
        </w:rPr>
        <w:t># Title:</w:t>
      </w:r>
      <w:r>
        <w:t xml:space="preserve"> </w:t>
      </w:r>
    </w:p>
    <w:p w14:paraId="5D307BEC" w14:textId="77777777" w:rsidR="00C422D1" w:rsidRDefault="00C422D1" w:rsidP="00C422D1">
      <w:pPr>
        <w:pStyle w:val="PlainText"/>
      </w:pPr>
    </w:p>
    <w:p w14:paraId="280EE71A" w14:textId="3586BAE1" w:rsidR="00C422D1" w:rsidRPr="00AA5084" w:rsidRDefault="00C422D1" w:rsidP="00C422D1">
      <w:pPr>
        <w:pStyle w:val="PlainText"/>
      </w:pPr>
      <w:r>
        <w:t>RAS2</w:t>
      </w:r>
      <w:ins w:id="0" w:author="Daniel Ferguson" w:date="2024-09-11T09:49:00Z" w16du:dateUtc="2024-09-11T16:49:00Z">
        <w:r w:rsidR="00EE05B4">
          <w:t>:</w:t>
        </w:r>
      </w:ins>
      <w:r>
        <w:t xml:space="preserve"> </w:t>
      </w:r>
      <w:del w:id="1" w:author="Daniel Ferguson" w:date="2024-09-11T09:49:00Z" w16du:dateUtc="2024-09-11T16:49:00Z">
        <w:r w:rsidDel="00EE05B4">
          <w:delText>a</w:delText>
        </w:r>
      </w:del>
      <w:ins w:id="2" w:author="Daniel Ferguson" w:date="2024-09-11T09:49:00Z" w16du:dateUtc="2024-09-11T16:49:00Z">
        <w:r w:rsidR="00EE05B4">
          <w:t>A</w:t>
        </w:r>
      </w:ins>
      <w:r>
        <w:t xml:space="preserve">dd </w:t>
      </w:r>
      <w:ins w:id="3" w:author="Daniel Ferguson" w:date="2024-09-11T09:48:00Z" w16du:dateUtc="2024-09-11T16:48:00Z">
        <w:r w:rsidR="00A930B9">
          <w:t xml:space="preserve">Status field to </w:t>
        </w:r>
      </w:ins>
      <w:r w:rsidR="00C42C60">
        <w:t>Patrol Scrub</w:t>
      </w:r>
      <w:r>
        <w:t xml:space="preserve"> </w:t>
      </w:r>
      <w:del w:id="4" w:author="Daniel Ferguson" w:date="2024-09-11T09:48:00Z" w16du:dateUtc="2024-09-11T16:48:00Z">
        <w:r w:rsidDel="00A930B9">
          <w:delText>service</w:delText>
        </w:r>
      </w:del>
      <w:ins w:id="5" w:author="Daniel Ferguson" w:date="2024-09-11T09:48:00Z" w16du:dateUtc="2024-09-11T16:48:00Z">
        <w:r w:rsidR="00A930B9">
          <w:t>parameter block</w:t>
        </w:r>
      </w:ins>
      <w:r>
        <w:t>.</w:t>
      </w:r>
    </w:p>
    <w:p w14:paraId="5EC4862B" w14:textId="77777777" w:rsidR="00C422D1" w:rsidRDefault="00C422D1" w:rsidP="00C422D1">
      <w:pPr>
        <w:pStyle w:val="PlainText"/>
      </w:pPr>
    </w:p>
    <w:p w14:paraId="345C0287" w14:textId="77777777" w:rsidR="00C422D1" w:rsidRDefault="00C422D1" w:rsidP="00C422D1">
      <w:pPr>
        <w:pStyle w:val="PlainText"/>
      </w:pPr>
      <w:r>
        <w:rPr>
          <w:b/>
          <w:bCs/>
          <w:highlight w:val="yellow"/>
        </w:rPr>
        <w:t># Status:</w:t>
      </w:r>
      <w:r>
        <w:t xml:space="preserve"> </w:t>
      </w:r>
    </w:p>
    <w:p w14:paraId="48D9C5E4" w14:textId="77777777" w:rsidR="00C422D1" w:rsidRDefault="00C422D1" w:rsidP="00C422D1">
      <w:pPr>
        <w:pStyle w:val="PlainText"/>
      </w:pPr>
    </w:p>
    <w:p w14:paraId="6589954A" w14:textId="77777777" w:rsidR="00C422D1" w:rsidRDefault="00C422D1" w:rsidP="00C422D1">
      <w:pPr>
        <w:pStyle w:val="PlainText"/>
      </w:pPr>
      <w:r>
        <w:t>Draft</w:t>
      </w:r>
    </w:p>
    <w:p w14:paraId="6A313370" w14:textId="77777777" w:rsidR="00C422D1" w:rsidRDefault="00C422D1" w:rsidP="00C422D1">
      <w:pPr>
        <w:pStyle w:val="PlainText"/>
      </w:pPr>
    </w:p>
    <w:p w14:paraId="7C8F3DAE" w14:textId="77777777" w:rsidR="00C422D1" w:rsidRDefault="00C422D1" w:rsidP="00C422D1">
      <w:pPr>
        <w:pStyle w:val="PlainText"/>
      </w:pPr>
      <w:r>
        <w:rPr>
          <w:b/>
          <w:bCs/>
          <w:highlight w:val="yellow"/>
        </w:rPr>
        <w:t># Document:</w:t>
      </w:r>
      <w:r>
        <w:t xml:space="preserve"> </w:t>
      </w:r>
    </w:p>
    <w:p w14:paraId="1E3E2EEE" w14:textId="77777777" w:rsidR="00C422D1" w:rsidRDefault="00C422D1" w:rsidP="00C422D1">
      <w:pPr>
        <w:pStyle w:val="PlainText"/>
      </w:pPr>
    </w:p>
    <w:p w14:paraId="529B1788" w14:textId="77777777" w:rsidR="00C422D1" w:rsidRDefault="00C422D1" w:rsidP="00C422D1">
      <w:pPr>
        <w:pStyle w:val="PlainText"/>
      </w:pPr>
      <w:r>
        <w:t>ACPI Specification Version 6.5</w:t>
      </w:r>
    </w:p>
    <w:p w14:paraId="22E2A9A7" w14:textId="77777777" w:rsidR="00C422D1" w:rsidRDefault="00C422D1" w:rsidP="00C422D1">
      <w:pPr>
        <w:pStyle w:val="PlainText"/>
      </w:pPr>
    </w:p>
    <w:p w14:paraId="6C933F10" w14:textId="77777777" w:rsidR="00C422D1" w:rsidRDefault="00C422D1" w:rsidP="00C422D1">
      <w:pPr>
        <w:pStyle w:val="PlainText"/>
        <w:rPr>
          <w:b/>
          <w:bCs/>
        </w:rPr>
      </w:pPr>
      <w:r>
        <w:rPr>
          <w:b/>
          <w:bCs/>
          <w:highlight w:val="yellow"/>
        </w:rPr>
        <w:t># License:</w:t>
      </w:r>
      <w:r>
        <w:rPr>
          <w:b/>
          <w:bCs/>
        </w:rPr>
        <w:t xml:space="preserve"> </w:t>
      </w:r>
    </w:p>
    <w:p w14:paraId="67E72905" w14:textId="77777777" w:rsidR="00C422D1" w:rsidRDefault="00C422D1" w:rsidP="00C422D1">
      <w:pPr>
        <w:pStyle w:val="PlainText"/>
        <w:rPr>
          <w:b/>
          <w:bCs/>
        </w:rPr>
      </w:pPr>
    </w:p>
    <w:p w14:paraId="2A1D8759" w14:textId="77777777" w:rsidR="00C422D1" w:rsidRDefault="00C422D1" w:rsidP="00C422D1">
      <w:pPr>
        <w:pStyle w:val="PlainText"/>
        <w:rPr>
          <w:b/>
          <w:bCs/>
        </w:rPr>
      </w:pPr>
      <w:r>
        <w:t>SPDX-License-Identifier: CC-BY-4.0</w:t>
      </w:r>
    </w:p>
    <w:p w14:paraId="49DE35B3" w14:textId="77777777" w:rsidR="00C422D1" w:rsidRDefault="00C422D1" w:rsidP="00C422D1">
      <w:pPr>
        <w:pStyle w:val="PlainText"/>
      </w:pPr>
    </w:p>
    <w:p w14:paraId="6CBF0218" w14:textId="77777777" w:rsidR="00C422D1" w:rsidRDefault="00C422D1" w:rsidP="00C422D1">
      <w:pPr>
        <w:pStyle w:val="PlainText"/>
      </w:pPr>
      <w:r>
        <w:rPr>
          <w:b/>
          <w:bCs/>
          <w:highlight w:val="yellow"/>
        </w:rPr>
        <w:t># Submitter:</w:t>
      </w:r>
      <w:r>
        <w:t xml:space="preserve"> </w:t>
      </w:r>
    </w:p>
    <w:p w14:paraId="3CC8A9AE" w14:textId="36C058DF" w:rsidR="00A32ACE" w:rsidRPr="00A32ACE" w:rsidRDefault="00A32ACE" w:rsidP="00990445">
      <w:pPr>
        <w:pStyle w:val="ListParagraph"/>
        <w:numPr>
          <w:ilvl w:val="0"/>
          <w:numId w:val="2"/>
        </w:numPr>
        <w:spacing w:after="200" w:line="276" w:lineRule="auto"/>
        <w:rPr>
          <w:b/>
          <w:lang w:bidi="he-IL"/>
        </w:rPr>
      </w:pPr>
      <w:r>
        <w:rPr>
          <w:lang w:bidi="he-IL"/>
        </w:rPr>
        <w:t>Daniel Ferguson, Ampere Computing</w:t>
      </w:r>
    </w:p>
    <w:p w14:paraId="14A7A370" w14:textId="77777777" w:rsidR="00595A21" w:rsidRPr="00595A21" w:rsidRDefault="00C422D1" w:rsidP="00595A21">
      <w:pPr>
        <w:pStyle w:val="ListParagraph"/>
        <w:numPr>
          <w:ilvl w:val="0"/>
          <w:numId w:val="2"/>
        </w:numPr>
        <w:spacing w:after="200" w:line="276" w:lineRule="auto"/>
        <w:rPr>
          <w:b/>
          <w:lang w:bidi="he-IL"/>
        </w:rPr>
      </w:pPr>
      <w:proofErr w:type="spellStart"/>
      <w:r>
        <w:rPr>
          <w:lang w:bidi="he-IL"/>
        </w:rPr>
        <w:t>Vanshidhar</w:t>
      </w:r>
      <w:proofErr w:type="spellEnd"/>
      <w:r>
        <w:rPr>
          <w:lang w:bidi="he-IL"/>
        </w:rPr>
        <w:t xml:space="preserve"> Konda, Ampere Computing</w:t>
      </w:r>
    </w:p>
    <w:p w14:paraId="7A84043C" w14:textId="6793F5B8" w:rsidR="00595A21" w:rsidRPr="00595A21" w:rsidRDefault="00595A21" w:rsidP="00595A21">
      <w:pPr>
        <w:pStyle w:val="ListParagraph"/>
        <w:numPr>
          <w:ilvl w:val="0"/>
          <w:numId w:val="2"/>
        </w:numPr>
        <w:spacing w:after="200" w:line="276" w:lineRule="auto"/>
        <w:rPr>
          <w:ins w:id="6" w:author="Daniel Ferguson" w:date="2024-09-11T09:59:00Z" w16du:dateUtc="2024-09-11T16:59:00Z"/>
          <w:b/>
          <w:lang w:bidi="he-IL"/>
          <w:rPrChange w:id="7" w:author="Daniel Ferguson" w:date="2024-09-11T09:59:00Z" w16du:dateUtc="2024-09-11T16:59:00Z">
            <w:rPr>
              <w:ins w:id="8" w:author="Daniel Ferguson" w:date="2024-09-11T09:59:00Z" w16du:dateUtc="2024-09-11T16:59:00Z"/>
              <w:lang w:bidi="he-IL"/>
            </w:rPr>
          </w:rPrChange>
        </w:rPr>
      </w:pPr>
      <w:r>
        <w:rPr>
          <w:lang w:bidi="he-IL"/>
        </w:rPr>
        <w:t>Bill Schwartz, Ampere Computing</w:t>
      </w:r>
    </w:p>
    <w:p w14:paraId="79604D5C" w14:textId="77777777" w:rsidR="00C422D1" w:rsidRDefault="00C422D1" w:rsidP="00C422D1">
      <w:pPr>
        <w:pStyle w:val="ListParagraph"/>
        <w:numPr>
          <w:ilvl w:val="0"/>
          <w:numId w:val="2"/>
        </w:numPr>
        <w:spacing w:after="200" w:line="276" w:lineRule="auto"/>
      </w:pPr>
      <w:proofErr w:type="spellStart"/>
      <w:r>
        <w:t>TianoCore</w:t>
      </w:r>
      <w:proofErr w:type="spellEnd"/>
      <w:r>
        <w:t xml:space="preserve"> Community (</w:t>
      </w:r>
      <w:hyperlink r:id="rId6">
        <w:r w:rsidRPr="3380E618">
          <w:rPr>
            <w:rStyle w:val="Hyperlink"/>
          </w:rPr>
          <w:t>https://www.tianocore.org</w:t>
        </w:r>
      </w:hyperlink>
      <w:r>
        <w:t>)</w:t>
      </w:r>
    </w:p>
    <w:p w14:paraId="7E84B296" w14:textId="77777777" w:rsidR="00C422D1" w:rsidRDefault="00C422D1" w:rsidP="00C422D1">
      <w:pPr>
        <w:pStyle w:val="Heading1"/>
      </w:pPr>
      <w:r>
        <w:rPr>
          <w:highlight w:val="yellow"/>
        </w:rPr>
        <w:t># Summary of the change</w:t>
      </w:r>
    </w:p>
    <w:p w14:paraId="43C4218C" w14:textId="77777777" w:rsidR="00C422D1" w:rsidRDefault="00C422D1" w:rsidP="00C422D1">
      <w:pPr>
        <w:pStyle w:val="PlainText"/>
      </w:pPr>
    </w:p>
    <w:p w14:paraId="5647D7D7" w14:textId="77777777" w:rsidR="00C422D1" w:rsidRDefault="00C422D1" w:rsidP="00C422D1">
      <w:r w:rsidRPr="00BE6E9F">
        <w:t>This ECR</w:t>
      </w:r>
      <w:r>
        <w:t>:</w:t>
      </w:r>
    </w:p>
    <w:p w14:paraId="0618B6D4" w14:textId="1F0E5ABC" w:rsidR="00360292" w:rsidRDefault="00360292" w:rsidP="00C422D1">
      <w:pPr>
        <w:pStyle w:val="ListParagraph"/>
        <w:numPr>
          <w:ilvl w:val="0"/>
          <w:numId w:val="4"/>
        </w:numPr>
        <w:spacing w:after="200" w:line="276" w:lineRule="auto"/>
      </w:pPr>
      <w:r>
        <w:t>Updates the RAS2 Platform Communication Space to version 1.0</w:t>
      </w:r>
    </w:p>
    <w:p w14:paraId="2F99D3A4" w14:textId="0FB770B6" w:rsidR="00360292" w:rsidRDefault="00360292" w:rsidP="00C422D1">
      <w:pPr>
        <w:pStyle w:val="ListParagraph"/>
        <w:numPr>
          <w:ilvl w:val="0"/>
          <w:numId w:val="4"/>
        </w:numPr>
        <w:spacing w:after="200" w:line="276" w:lineRule="auto"/>
      </w:pPr>
      <w:r>
        <w:t>Deprecates the RAS2 Set Capabilities Status</w:t>
      </w:r>
      <w:r w:rsidR="00812655">
        <w:t xml:space="preserve"> with the note that the field is used to return status of PATROL_SCRUB capability in prior versions</w:t>
      </w:r>
    </w:p>
    <w:p w14:paraId="04EF2F92" w14:textId="2BD7E6FE" w:rsidR="008B2DC3" w:rsidRDefault="008B2DC3" w:rsidP="00C422D1">
      <w:pPr>
        <w:pStyle w:val="ListParagraph"/>
        <w:numPr>
          <w:ilvl w:val="0"/>
          <w:numId w:val="4"/>
        </w:numPr>
        <w:spacing w:after="200" w:line="276" w:lineRule="auto"/>
      </w:pPr>
      <w:r>
        <w:t xml:space="preserve">Update PATROL_SCRUB parameter block version to </w:t>
      </w:r>
      <w:r w:rsidR="0058529B">
        <w:t>1.0 to sync with the change to RAS2 Platform Communication Space</w:t>
      </w:r>
    </w:p>
    <w:p w14:paraId="7264C447" w14:textId="61DE63E9" w:rsidR="004E245A" w:rsidRDefault="00AA1FB2" w:rsidP="00C422D1">
      <w:pPr>
        <w:pStyle w:val="ListParagraph"/>
        <w:numPr>
          <w:ilvl w:val="0"/>
          <w:numId w:val="4"/>
        </w:numPr>
        <w:spacing w:after="200" w:line="276" w:lineRule="auto"/>
      </w:pPr>
      <w:r>
        <w:t xml:space="preserve">Add </w:t>
      </w:r>
      <w:r w:rsidR="008B2DC3">
        <w:t>STATUS</w:t>
      </w:r>
      <w:r>
        <w:t xml:space="preserve"> field to the </w:t>
      </w:r>
      <w:r w:rsidR="008B2DC3">
        <w:t>PATROL_SCRUB</w:t>
      </w:r>
      <w:r>
        <w:t xml:space="preserve"> parameter block</w:t>
      </w:r>
    </w:p>
    <w:p w14:paraId="6DBA8317" w14:textId="77777777" w:rsidR="00C422D1" w:rsidRDefault="00C422D1" w:rsidP="00C422D1">
      <w:pPr>
        <w:pStyle w:val="Heading1"/>
      </w:pPr>
      <w:r>
        <w:rPr>
          <w:highlight w:val="yellow"/>
        </w:rPr>
        <w:t># Benefits of the change</w:t>
      </w:r>
    </w:p>
    <w:p w14:paraId="2743FA0D" w14:textId="77777777" w:rsidR="00C422D1" w:rsidRDefault="00C422D1" w:rsidP="00C422D1"/>
    <w:p w14:paraId="355867A5" w14:textId="13A8E48E" w:rsidR="00C422D1" w:rsidRDefault="0058529B" w:rsidP="0058529B">
      <w:r>
        <w:t>There are multiple RAS2 capabilities and OSPM can trigger action on multiple capabilities through a single PCC command. The “</w:t>
      </w:r>
      <w:r w:rsidRPr="0058529B">
        <w:t>Set RAS Capabilities Status</w:t>
      </w:r>
      <w:r>
        <w:t>” field in the RAS2 Platform Communication space cannot indicate the Status of all the capabilities through this field. In earlier versions, only the status of the PATROL_SCRUB capability would be reported through the field.</w:t>
      </w:r>
    </w:p>
    <w:p w14:paraId="3F5D261E" w14:textId="797008C6" w:rsidR="0058529B" w:rsidRDefault="0058529B" w:rsidP="0058529B">
      <w:r>
        <w:t>There are currently 3 RAS2 capabilities:</w:t>
      </w:r>
    </w:p>
    <w:p w14:paraId="528BF578" w14:textId="6A391B91" w:rsidR="0058529B" w:rsidRDefault="0058529B" w:rsidP="0058529B">
      <w:pPr>
        <w:pStyle w:val="ListParagraph"/>
        <w:numPr>
          <w:ilvl w:val="0"/>
          <w:numId w:val="4"/>
        </w:numPr>
      </w:pPr>
      <w:r>
        <w:t>PATROL_SCRUB</w:t>
      </w:r>
    </w:p>
    <w:p w14:paraId="5266F755" w14:textId="5B8C9997" w:rsidR="0058529B" w:rsidRDefault="0058529B" w:rsidP="0058529B">
      <w:pPr>
        <w:pStyle w:val="ListParagraph"/>
        <w:numPr>
          <w:ilvl w:val="0"/>
          <w:numId w:val="4"/>
        </w:numPr>
      </w:pPr>
      <w:r>
        <w:lastRenderedPageBreak/>
        <w:t>LA2PA_TRANSLATION</w:t>
      </w:r>
    </w:p>
    <w:p w14:paraId="14C9FFF0" w14:textId="5043A1F5" w:rsidR="0058529B" w:rsidRDefault="0058529B" w:rsidP="0058529B">
      <w:pPr>
        <w:pStyle w:val="ListParagraph"/>
        <w:numPr>
          <w:ilvl w:val="0"/>
          <w:numId w:val="4"/>
        </w:numPr>
      </w:pPr>
      <w:r>
        <w:t>ADDRESS_TRANSLATION</w:t>
      </w:r>
    </w:p>
    <w:p w14:paraId="681D994E" w14:textId="2F28B91F" w:rsidR="0058529B" w:rsidRPr="00BE6E9F" w:rsidRDefault="0058529B" w:rsidP="0058529B">
      <w:r>
        <w:t>Both the LA2PA_TRANSLATION and ADDRESS_TRANSLATION parameter blocks have a Status field to indicate the status of those capabilities. PATROL_SCRUB parameter block can also be updated to have Status field for OSPM to read.</w:t>
      </w:r>
      <w:r w:rsidR="00582E1B">
        <w:t xml:space="preserve"> This provides a more consistent mechanism for OSPM to get status of each capability.</w:t>
      </w:r>
    </w:p>
    <w:p w14:paraId="1B8CF2CB" w14:textId="77777777" w:rsidR="00C422D1" w:rsidRDefault="00C422D1" w:rsidP="00C422D1">
      <w:pPr>
        <w:pStyle w:val="Heading1"/>
        <w:rPr>
          <w:b/>
          <w:bCs/>
        </w:rPr>
      </w:pPr>
      <w:r>
        <w:rPr>
          <w:b/>
          <w:bCs/>
          <w:highlight w:val="yellow"/>
        </w:rPr>
        <w:t># Impact of the change</w:t>
      </w:r>
    </w:p>
    <w:p w14:paraId="094B2506" w14:textId="77777777" w:rsidR="00C422D1" w:rsidRDefault="00C422D1" w:rsidP="00C422D1">
      <w:pPr>
        <w:pStyle w:val="PlainText"/>
      </w:pPr>
    </w:p>
    <w:p w14:paraId="22D81167" w14:textId="77777777" w:rsidR="00C422D1" w:rsidRDefault="00C422D1" w:rsidP="00C422D1">
      <w:pPr>
        <w:pStyle w:val="PlainText"/>
      </w:pPr>
      <w:r>
        <w:t>The ECR does not impact current implementations</w:t>
      </w:r>
      <w:r w:rsidRPr="00596CE2">
        <w:t>.</w:t>
      </w:r>
      <w:r>
        <w:br/>
      </w:r>
    </w:p>
    <w:p w14:paraId="56205510" w14:textId="77777777" w:rsidR="00C422D1" w:rsidRDefault="00C422D1" w:rsidP="00C422D1">
      <w:pPr>
        <w:pStyle w:val="Heading1"/>
      </w:pPr>
      <w:r>
        <w:rPr>
          <w:highlight w:val="yellow"/>
        </w:rPr>
        <w:t># Detailed description of the change [normative updates]</w:t>
      </w:r>
    </w:p>
    <w:p w14:paraId="316C2CF1" w14:textId="77777777" w:rsidR="00C422D1" w:rsidRDefault="00C422D1" w:rsidP="00C422D1">
      <w:pPr>
        <w:pStyle w:val="PlainText"/>
      </w:pPr>
    </w:p>
    <w:p w14:paraId="1E04E322" w14:textId="77777777" w:rsidR="00C422D1" w:rsidRDefault="00C422D1" w:rsidP="00C422D1">
      <w:pPr>
        <w:rPr>
          <w:rFonts w:eastAsiaTheme="minorHAnsi" w:cs="Helvetica"/>
          <w:sz w:val="20"/>
          <w:szCs w:val="20"/>
          <w:lang w:eastAsia="en-US"/>
        </w:rPr>
      </w:pPr>
      <w:r>
        <w:rPr>
          <w:rFonts w:eastAsiaTheme="minorHAnsi" w:cs="Helvetica"/>
          <w:sz w:val="20"/>
          <w:szCs w:val="20"/>
          <w:lang w:eastAsia="en-US"/>
        </w:rPr>
        <w:t>Delta from ACPI 6.5</w:t>
      </w:r>
    </w:p>
    <w:p w14:paraId="3C8A5110" w14:textId="77777777" w:rsidR="00C422D1" w:rsidRPr="00F2067B" w:rsidRDefault="00C422D1" w:rsidP="00C422D1">
      <w:pPr>
        <w:pStyle w:val="ListParagraph"/>
        <w:numPr>
          <w:ilvl w:val="0"/>
          <w:numId w:val="1"/>
        </w:numPr>
        <w:spacing w:after="200" w:line="276" w:lineRule="auto"/>
        <w:rPr>
          <w:rFonts w:cs="Helvetica"/>
          <w:sz w:val="20"/>
          <w:szCs w:val="20"/>
        </w:rPr>
      </w:pPr>
      <w:r w:rsidRPr="00F2067B">
        <w:rPr>
          <w:rFonts w:cs="Helvetica"/>
          <w:sz w:val="20"/>
          <w:szCs w:val="20"/>
        </w:rPr>
        <w:t xml:space="preserve">Changes in </w:t>
      </w:r>
      <w:r w:rsidRPr="00F2067B">
        <w:rPr>
          <w:rFonts w:cs="Helvetica"/>
          <w:b/>
          <w:sz w:val="20"/>
          <w:szCs w:val="20"/>
          <w:highlight w:val="yellow"/>
        </w:rPr>
        <w:t>yellow</w:t>
      </w:r>
    </w:p>
    <w:p w14:paraId="2154B81E" w14:textId="77777777" w:rsidR="00C422D1" w:rsidRPr="00F2067B" w:rsidRDefault="00C422D1" w:rsidP="00C422D1">
      <w:pPr>
        <w:pStyle w:val="ListParagraph"/>
        <w:numPr>
          <w:ilvl w:val="0"/>
          <w:numId w:val="1"/>
        </w:numPr>
        <w:spacing w:after="200" w:line="276" w:lineRule="auto"/>
        <w:rPr>
          <w:rFonts w:cs="Helvetica"/>
          <w:sz w:val="20"/>
          <w:szCs w:val="20"/>
        </w:rPr>
      </w:pPr>
      <w:r w:rsidRPr="00F2067B">
        <w:rPr>
          <w:rFonts w:cs="Helvetica"/>
          <w:sz w:val="20"/>
          <w:szCs w:val="20"/>
        </w:rPr>
        <w:t xml:space="preserve">Insertions in </w:t>
      </w:r>
      <w:r w:rsidRPr="00F2067B">
        <w:rPr>
          <w:rFonts w:cs="Helvetica"/>
          <w:b/>
          <w:sz w:val="20"/>
          <w:szCs w:val="20"/>
          <w:highlight w:val="green"/>
        </w:rPr>
        <w:t>green</w:t>
      </w:r>
    </w:p>
    <w:p w14:paraId="4A28208D" w14:textId="77777777" w:rsidR="00C422D1" w:rsidRPr="00F2067B" w:rsidRDefault="00C422D1" w:rsidP="00C422D1">
      <w:pPr>
        <w:pStyle w:val="ListParagraph"/>
        <w:numPr>
          <w:ilvl w:val="0"/>
          <w:numId w:val="1"/>
        </w:numPr>
        <w:spacing w:after="200" w:line="276" w:lineRule="auto"/>
        <w:rPr>
          <w:rFonts w:cs="Helvetica"/>
          <w:b/>
          <w:strike/>
          <w:sz w:val="20"/>
          <w:szCs w:val="20"/>
        </w:rPr>
      </w:pPr>
      <w:r w:rsidRPr="00F2067B">
        <w:rPr>
          <w:rFonts w:cs="Helvetica"/>
          <w:sz w:val="20"/>
          <w:szCs w:val="20"/>
        </w:rPr>
        <w:t xml:space="preserve">Removals in </w:t>
      </w:r>
      <w:r w:rsidRPr="00F2067B">
        <w:rPr>
          <w:rFonts w:cs="Helvetica"/>
          <w:b/>
          <w:strike/>
          <w:sz w:val="20"/>
          <w:szCs w:val="20"/>
          <w:highlight w:val="red"/>
        </w:rPr>
        <w:t>red</w:t>
      </w:r>
    </w:p>
    <w:p w14:paraId="0075B045" w14:textId="77777777" w:rsidR="00C422D1" w:rsidRPr="00CA48EB" w:rsidRDefault="00C422D1" w:rsidP="00C422D1">
      <w:pPr>
        <w:pStyle w:val="ListParagraph"/>
        <w:numPr>
          <w:ilvl w:val="0"/>
          <w:numId w:val="1"/>
        </w:numPr>
        <w:spacing w:after="200" w:line="276" w:lineRule="auto"/>
        <w:rPr>
          <w:rFonts w:cs="Helvetica"/>
          <w:b/>
          <w:bCs/>
          <w:sz w:val="20"/>
          <w:szCs w:val="20"/>
        </w:rPr>
      </w:pPr>
      <w:r w:rsidRPr="00F2067B">
        <w:rPr>
          <w:rFonts w:cs="Helvetica"/>
          <w:bCs/>
          <w:sz w:val="20"/>
          <w:szCs w:val="20"/>
        </w:rPr>
        <w:t xml:space="preserve">References that need fixup in </w:t>
      </w:r>
      <w:r w:rsidRPr="00F2067B">
        <w:rPr>
          <w:rFonts w:cs="Helvetica"/>
          <w:bCs/>
          <w:sz w:val="20"/>
          <w:szCs w:val="20"/>
          <w:highlight w:val="cyan"/>
        </w:rPr>
        <w:t>blue</w:t>
      </w:r>
    </w:p>
    <w:p w14:paraId="0E1D82B1" w14:textId="1AC29C65" w:rsidR="00C422D1" w:rsidRDefault="00824CEC" w:rsidP="00C422D1">
      <w:pPr>
        <w:autoSpaceDE w:val="0"/>
        <w:autoSpaceDN w:val="0"/>
        <w:adjustRightInd w:val="0"/>
        <w:spacing w:after="0" w:line="240" w:lineRule="auto"/>
        <w:rPr>
          <w:rFonts w:cs="Helvetica"/>
          <w:b/>
          <w:bCs/>
          <w:sz w:val="20"/>
          <w:szCs w:val="20"/>
        </w:rPr>
      </w:pPr>
      <w:r w:rsidRPr="00824CEC">
        <w:rPr>
          <w:rFonts w:cs="Helvetica"/>
          <w:b/>
          <w:bCs/>
          <w:sz w:val="20"/>
          <w:szCs w:val="20"/>
        </w:rPr>
        <w:t>5.2.21.1.3 RAS2 Platform Communication Channel</w:t>
      </w:r>
    </w:p>
    <w:p w14:paraId="3C85546A" w14:textId="77777777" w:rsidR="00FB23E8" w:rsidRDefault="00FB23E8" w:rsidP="00C422D1">
      <w:pPr>
        <w:autoSpaceDE w:val="0"/>
        <w:autoSpaceDN w:val="0"/>
        <w:adjustRightInd w:val="0"/>
        <w:spacing w:after="0" w:line="240" w:lineRule="auto"/>
        <w:rPr>
          <w:rFonts w:ascii="NimbusRomNo9L-Regu" w:eastAsiaTheme="minorHAnsi" w:hAnsi="NimbusRomNo9L-Regu" w:cs="NimbusRomNo9L-Regu"/>
          <w:sz w:val="20"/>
          <w:szCs w:val="20"/>
          <w:highlight w:val="yellow"/>
          <w:lang w:eastAsia="en-US"/>
        </w:rPr>
      </w:pPr>
    </w:p>
    <w:p w14:paraId="0771326C" w14:textId="65CF9847" w:rsidR="00917A09" w:rsidRPr="00917A09" w:rsidRDefault="00917A09" w:rsidP="00917A09">
      <w:pPr>
        <w:rPr>
          <w:rFonts w:cs="Helvetica"/>
          <w:sz w:val="20"/>
          <w:szCs w:val="20"/>
        </w:rPr>
      </w:pPr>
      <w:r w:rsidRPr="00917A09">
        <w:rPr>
          <w:rFonts w:cs="Helvetica"/>
          <w:sz w:val="20"/>
          <w:szCs w:val="20"/>
        </w:rPr>
        <w:t>The RAS2 platform communication channel format is defined below (</w:t>
      </w:r>
      <w:hyperlink r:id="rId7" w:anchor="page238" w:history="1">
        <w:r w:rsidRPr="00917A09">
          <w:rPr>
            <w:rStyle w:val="Hyperlink"/>
            <w:rFonts w:cs="Helvetica"/>
            <w:sz w:val="20"/>
            <w:szCs w:val="20"/>
          </w:rPr>
          <w:t>Table 5.83</w:t>
        </w:r>
      </w:hyperlink>
      <w:r w:rsidRPr="00917A09">
        <w:rPr>
          <w:rFonts w:cs="Helvetica"/>
          <w:sz w:val="20"/>
          <w:szCs w:val="20"/>
        </w:rPr>
        <w:t>).</w:t>
      </w:r>
    </w:p>
    <w:p w14:paraId="295AAE45" w14:textId="759D4C65" w:rsidR="00C422D1" w:rsidRPr="00917A09" w:rsidRDefault="00917A09" w:rsidP="00C422D1">
      <w:pPr>
        <w:rPr>
          <w:rFonts w:cs="Helvetica"/>
          <w:sz w:val="20"/>
          <w:szCs w:val="20"/>
        </w:rPr>
      </w:pPr>
      <w:r w:rsidRPr="00917A09">
        <w:rPr>
          <w:rFonts w:cs="Helvetica"/>
          <w:sz w:val="20"/>
          <w:szCs w:val="20"/>
        </w:rPr>
        <w:t>Table 5.83: RAS2 Platform Communication Channel Shared Memory Region</w:t>
      </w:r>
    </w:p>
    <w:tbl>
      <w:tblPr>
        <w:tblStyle w:val="GridTable4-Accent3"/>
        <w:tblW w:w="0" w:type="auto"/>
        <w:tblLook w:val="04A0" w:firstRow="1" w:lastRow="0" w:firstColumn="1" w:lastColumn="0" w:noHBand="0" w:noVBand="1"/>
      </w:tblPr>
      <w:tblGrid>
        <w:gridCol w:w="1975"/>
        <w:gridCol w:w="990"/>
        <w:gridCol w:w="905"/>
        <w:gridCol w:w="5035"/>
      </w:tblGrid>
      <w:tr w:rsidR="00853EFB" w:rsidRPr="000170B3" w14:paraId="554F4112" w14:textId="77777777" w:rsidTr="00BD4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hideMark/>
          </w:tcPr>
          <w:p w14:paraId="73BCE314" w14:textId="1DDF2761" w:rsidR="00017F4F" w:rsidRPr="00FB23E8" w:rsidRDefault="00836EEC" w:rsidP="00130BA0">
            <w:pPr>
              <w:spacing w:line="270" w:lineRule="atLeast"/>
              <w:rPr>
                <w:rFonts w:ascii="Lato" w:eastAsia="Times New Roman" w:hAnsi="Lato" w:cs="Times New Roman"/>
                <w:color w:val="404040"/>
                <w:sz w:val="24"/>
                <w:szCs w:val="24"/>
                <w:lang w:val="en-GB" w:eastAsia="en-GB"/>
              </w:rPr>
            </w:pPr>
            <w:r w:rsidRPr="00FB23E8">
              <w:rPr>
                <w:rFonts w:ascii="Lato" w:eastAsia="Times New Roman" w:hAnsi="Lato" w:cs="Times New Roman"/>
                <w:color w:val="404040"/>
                <w:sz w:val="24"/>
                <w:szCs w:val="24"/>
                <w:lang w:val="en-GB" w:eastAsia="en-GB"/>
              </w:rPr>
              <w:t>Field</w:t>
            </w:r>
          </w:p>
        </w:tc>
        <w:tc>
          <w:tcPr>
            <w:tcW w:w="990" w:type="dxa"/>
            <w:hideMark/>
          </w:tcPr>
          <w:p w14:paraId="30607100" w14:textId="64F859B9" w:rsidR="00017F4F" w:rsidRPr="00FB23E8" w:rsidRDefault="00836EEC" w:rsidP="00130BA0">
            <w:pPr>
              <w:spacing w:line="270" w:lineRule="atLeast"/>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color w:val="404040"/>
                <w:sz w:val="24"/>
                <w:szCs w:val="24"/>
                <w:lang w:val="en-GB" w:eastAsia="en-GB"/>
              </w:rPr>
            </w:pPr>
            <w:r w:rsidRPr="00FB23E8">
              <w:rPr>
                <w:rFonts w:ascii="Lato" w:eastAsia="Times New Roman" w:hAnsi="Lato" w:cs="Times New Roman"/>
                <w:color w:val="404040"/>
                <w:sz w:val="24"/>
                <w:szCs w:val="24"/>
                <w:lang w:val="en-GB" w:eastAsia="en-GB"/>
              </w:rPr>
              <w:t>Byte Length</w:t>
            </w:r>
          </w:p>
        </w:tc>
        <w:tc>
          <w:tcPr>
            <w:tcW w:w="900" w:type="dxa"/>
            <w:hideMark/>
          </w:tcPr>
          <w:p w14:paraId="7EDBD4DA" w14:textId="1B3D4F55" w:rsidR="00017F4F" w:rsidRPr="00FB23E8" w:rsidRDefault="00836EEC" w:rsidP="00130BA0">
            <w:pPr>
              <w:spacing w:line="270" w:lineRule="atLeast"/>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color w:val="404040"/>
                <w:sz w:val="24"/>
                <w:szCs w:val="24"/>
                <w:lang w:val="en-GB" w:eastAsia="en-GB"/>
              </w:rPr>
            </w:pPr>
            <w:r w:rsidRPr="00FB23E8">
              <w:rPr>
                <w:rFonts w:ascii="Lato" w:eastAsia="Times New Roman" w:hAnsi="Lato" w:cs="Times New Roman"/>
                <w:color w:val="404040"/>
                <w:sz w:val="24"/>
                <w:szCs w:val="24"/>
                <w:lang w:val="en-GB" w:eastAsia="en-GB"/>
              </w:rPr>
              <w:t>Byte Offset</w:t>
            </w:r>
          </w:p>
        </w:tc>
        <w:tc>
          <w:tcPr>
            <w:tcW w:w="5035" w:type="dxa"/>
            <w:hideMark/>
          </w:tcPr>
          <w:p w14:paraId="5281B6D1" w14:textId="77777777" w:rsidR="00017F4F" w:rsidRPr="000170B3" w:rsidRDefault="00017F4F" w:rsidP="00130BA0">
            <w:pPr>
              <w:spacing w:line="270" w:lineRule="atLeast"/>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color w:val="404040"/>
                <w:sz w:val="24"/>
                <w:szCs w:val="24"/>
                <w:lang w:val="en-GB" w:eastAsia="en-GB"/>
              </w:rPr>
            </w:pPr>
            <w:r w:rsidRPr="000170B3">
              <w:rPr>
                <w:rFonts w:ascii="Lato" w:eastAsia="Times New Roman" w:hAnsi="Lato" w:cs="Times New Roman"/>
                <w:color w:val="404040"/>
                <w:sz w:val="24"/>
                <w:szCs w:val="24"/>
                <w:lang w:val="en-GB" w:eastAsia="en-GB"/>
              </w:rPr>
              <w:t>Description</w:t>
            </w:r>
          </w:p>
        </w:tc>
      </w:tr>
      <w:tr w:rsidR="00ED75A3" w:rsidRPr="000170B3" w14:paraId="2AD0DE63" w14:textId="77777777" w:rsidTr="00BD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5C8044E0" w14:textId="0EE0CA0B" w:rsidR="00017F4F" w:rsidRPr="00FB23E8" w:rsidRDefault="00AA0572" w:rsidP="00130BA0">
            <w:pPr>
              <w:spacing w:line="270" w:lineRule="atLeast"/>
              <w:rPr>
                <w:rFonts w:ascii="Lato" w:eastAsia="Times New Roman" w:hAnsi="Lato" w:cs="Times New Roman"/>
                <w:color w:val="404040"/>
                <w:sz w:val="20"/>
                <w:szCs w:val="20"/>
                <w:lang w:val="en-GB" w:eastAsia="en-GB"/>
              </w:rPr>
            </w:pPr>
            <w:r w:rsidRPr="00FB23E8">
              <w:rPr>
                <w:rFonts w:ascii="Lato" w:eastAsia="Times New Roman" w:hAnsi="Lato" w:cs="Times New Roman"/>
                <w:color w:val="404040"/>
                <w:sz w:val="20"/>
                <w:szCs w:val="20"/>
                <w:lang w:val="en-GB" w:eastAsia="en-GB"/>
              </w:rPr>
              <w:t>Signature</w:t>
            </w:r>
          </w:p>
        </w:tc>
        <w:tc>
          <w:tcPr>
            <w:tcW w:w="990" w:type="dxa"/>
          </w:tcPr>
          <w:p w14:paraId="3FDF3073" w14:textId="60B3CA4E" w:rsidR="00017F4F" w:rsidRPr="00BD4B53" w:rsidRDefault="00AA0572"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BD4B53">
              <w:rPr>
                <w:rFonts w:ascii="Lato" w:eastAsia="Times New Roman" w:hAnsi="Lato" w:cs="Times New Roman"/>
                <w:color w:val="404040"/>
                <w:sz w:val="20"/>
                <w:szCs w:val="20"/>
                <w:lang w:val="en-GB" w:eastAsia="en-GB"/>
              </w:rPr>
              <w:t>4</w:t>
            </w:r>
          </w:p>
        </w:tc>
        <w:tc>
          <w:tcPr>
            <w:tcW w:w="900" w:type="dxa"/>
          </w:tcPr>
          <w:p w14:paraId="705274E8" w14:textId="6C650905" w:rsidR="00017F4F" w:rsidRPr="00BD4B53" w:rsidRDefault="00AA0572"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BD4B53">
              <w:rPr>
                <w:rFonts w:ascii="Lato" w:eastAsia="Times New Roman" w:hAnsi="Lato" w:cs="Times New Roman"/>
                <w:color w:val="404040"/>
                <w:sz w:val="20"/>
                <w:szCs w:val="20"/>
                <w:lang w:val="en-GB" w:eastAsia="en-GB"/>
              </w:rPr>
              <w:t>0</w:t>
            </w:r>
          </w:p>
        </w:tc>
        <w:tc>
          <w:tcPr>
            <w:tcW w:w="5035" w:type="dxa"/>
          </w:tcPr>
          <w:p w14:paraId="265BCCE9" w14:textId="39F58ED4" w:rsidR="00017F4F" w:rsidRPr="00BD4B53" w:rsidRDefault="00633123"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633123">
              <w:rPr>
                <w:rFonts w:ascii="Lato" w:eastAsia="Times New Roman" w:hAnsi="Lato" w:cs="Times New Roman"/>
                <w:color w:val="404040"/>
                <w:sz w:val="20"/>
                <w:szCs w:val="20"/>
                <w:lang w:val="en-GB" w:eastAsia="en-GB"/>
              </w:rPr>
              <w:t>The PCC signature. The signature of a subspace is computed</w:t>
            </w:r>
            <w:r w:rsidR="00BD4B53">
              <w:rPr>
                <w:rFonts w:ascii="Lato" w:eastAsia="Times New Roman" w:hAnsi="Lato" w:cs="Times New Roman"/>
                <w:color w:val="404040"/>
                <w:sz w:val="20"/>
                <w:szCs w:val="20"/>
                <w:lang w:val="en-GB" w:eastAsia="en-GB"/>
              </w:rPr>
              <w:t xml:space="preserve"> </w:t>
            </w:r>
            <w:r w:rsidRPr="00633123">
              <w:rPr>
                <w:rFonts w:ascii="Lato" w:eastAsia="Times New Roman" w:hAnsi="Lato" w:cs="Times New Roman"/>
                <w:color w:val="404040"/>
                <w:sz w:val="20"/>
                <w:szCs w:val="20"/>
                <w:lang w:val="en-GB" w:eastAsia="en-GB"/>
              </w:rPr>
              <w:t>by a bitwise-or of the value 0x50434300 with the</w:t>
            </w:r>
            <w:r w:rsidR="00BD4B53">
              <w:rPr>
                <w:rFonts w:ascii="Lato" w:eastAsia="Times New Roman" w:hAnsi="Lato" w:cs="Times New Roman"/>
                <w:color w:val="404040"/>
                <w:sz w:val="20"/>
                <w:szCs w:val="20"/>
                <w:lang w:val="en-GB" w:eastAsia="en-GB"/>
              </w:rPr>
              <w:t xml:space="preserve"> </w:t>
            </w:r>
            <w:r w:rsidRPr="00633123">
              <w:rPr>
                <w:rFonts w:ascii="Lato" w:eastAsia="Times New Roman" w:hAnsi="Lato" w:cs="Times New Roman"/>
                <w:color w:val="404040"/>
                <w:sz w:val="20"/>
                <w:szCs w:val="20"/>
                <w:lang w:val="en-GB" w:eastAsia="en-GB"/>
              </w:rPr>
              <w:t>subspace ID. For example, subspace 3 has the signature</w:t>
            </w:r>
            <w:r w:rsidR="00BD4B53">
              <w:rPr>
                <w:rFonts w:ascii="Lato" w:eastAsia="Times New Roman" w:hAnsi="Lato" w:cs="Times New Roman"/>
                <w:color w:val="404040"/>
                <w:sz w:val="20"/>
                <w:szCs w:val="20"/>
                <w:lang w:val="en-GB" w:eastAsia="en-GB"/>
              </w:rPr>
              <w:t xml:space="preserve"> </w:t>
            </w:r>
            <w:r w:rsidRPr="00BD4B53">
              <w:rPr>
                <w:rFonts w:ascii="Lato" w:eastAsia="Times New Roman" w:hAnsi="Lato" w:cs="Times New Roman"/>
                <w:color w:val="404040"/>
                <w:sz w:val="20"/>
                <w:szCs w:val="20"/>
                <w:lang w:val="en-GB" w:eastAsia="en-GB"/>
              </w:rPr>
              <w:t>0x50434303.</w:t>
            </w:r>
          </w:p>
        </w:tc>
      </w:tr>
      <w:tr w:rsidR="008B1143" w:rsidRPr="000170B3" w14:paraId="0AAF9D6D" w14:textId="77777777" w:rsidTr="00BD4B53">
        <w:tc>
          <w:tcPr>
            <w:cnfStyle w:val="001000000000" w:firstRow="0" w:lastRow="0" w:firstColumn="1" w:lastColumn="0" w:oddVBand="0" w:evenVBand="0" w:oddHBand="0" w:evenHBand="0" w:firstRowFirstColumn="0" w:firstRowLastColumn="0" w:lastRowFirstColumn="0" w:lastRowLastColumn="0"/>
            <w:tcW w:w="1975" w:type="dxa"/>
          </w:tcPr>
          <w:p w14:paraId="29F04A57" w14:textId="603679A3" w:rsidR="00017F4F" w:rsidRPr="00FB23E8" w:rsidRDefault="00AA0572" w:rsidP="00130BA0">
            <w:pPr>
              <w:spacing w:line="270" w:lineRule="atLeast"/>
              <w:rPr>
                <w:rFonts w:ascii="Lato" w:eastAsia="Times New Roman" w:hAnsi="Lato" w:cs="Times New Roman"/>
                <w:color w:val="404040"/>
                <w:sz w:val="20"/>
                <w:szCs w:val="20"/>
                <w:lang w:val="en-GB" w:eastAsia="en-GB"/>
              </w:rPr>
            </w:pPr>
            <w:r w:rsidRPr="00FB23E8">
              <w:rPr>
                <w:rFonts w:ascii="Lato" w:eastAsia="Times New Roman" w:hAnsi="Lato" w:cs="Times New Roman"/>
                <w:color w:val="404040"/>
                <w:sz w:val="20"/>
                <w:szCs w:val="20"/>
                <w:lang w:val="en-GB" w:eastAsia="en-GB"/>
              </w:rPr>
              <w:t>Command</w:t>
            </w:r>
          </w:p>
        </w:tc>
        <w:tc>
          <w:tcPr>
            <w:tcW w:w="990" w:type="dxa"/>
          </w:tcPr>
          <w:p w14:paraId="0260C54C" w14:textId="3A8B4EE1" w:rsidR="00017F4F" w:rsidRPr="00BD4B53" w:rsidRDefault="00375CBE" w:rsidP="00BD4B5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BD4B53">
              <w:rPr>
                <w:rFonts w:ascii="Lato" w:eastAsia="Times New Roman" w:hAnsi="Lato" w:cs="Times New Roman"/>
                <w:color w:val="404040"/>
                <w:sz w:val="20"/>
                <w:szCs w:val="20"/>
                <w:lang w:val="en-GB" w:eastAsia="en-GB"/>
              </w:rPr>
              <w:t>2</w:t>
            </w:r>
          </w:p>
        </w:tc>
        <w:tc>
          <w:tcPr>
            <w:tcW w:w="900" w:type="dxa"/>
          </w:tcPr>
          <w:p w14:paraId="557DB858" w14:textId="0D5DE21C" w:rsidR="00017F4F" w:rsidRPr="00BD4B53" w:rsidRDefault="00375CBE" w:rsidP="00BD4B5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BD4B53">
              <w:rPr>
                <w:rFonts w:ascii="Lato" w:eastAsia="Times New Roman" w:hAnsi="Lato" w:cs="Times New Roman"/>
                <w:color w:val="404040"/>
                <w:sz w:val="20"/>
                <w:szCs w:val="20"/>
                <w:lang w:val="en-GB" w:eastAsia="en-GB"/>
              </w:rPr>
              <w:t>4</w:t>
            </w:r>
          </w:p>
        </w:tc>
        <w:tc>
          <w:tcPr>
            <w:tcW w:w="5035" w:type="dxa"/>
          </w:tcPr>
          <w:p w14:paraId="5315E99A" w14:textId="42958452" w:rsidR="00017F4F" w:rsidRPr="00BD4B53" w:rsidRDefault="00633123" w:rsidP="00BD4B5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633123">
              <w:rPr>
                <w:rFonts w:ascii="Lato" w:eastAsia="Times New Roman" w:hAnsi="Lato" w:cs="Times New Roman"/>
                <w:color w:val="404040"/>
                <w:sz w:val="20"/>
                <w:szCs w:val="20"/>
                <w:lang w:val="en-GB" w:eastAsia="en-GB"/>
              </w:rPr>
              <w:t>PCC command field; see PCC Command Codes used by</w:t>
            </w:r>
            <w:r w:rsidR="00BD4B53">
              <w:rPr>
                <w:rFonts w:ascii="Lato" w:eastAsia="Times New Roman" w:hAnsi="Lato" w:cs="Times New Roman"/>
                <w:color w:val="404040"/>
                <w:sz w:val="20"/>
                <w:szCs w:val="20"/>
                <w:lang w:val="en-GB" w:eastAsia="en-GB"/>
              </w:rPr>
              <w:t xml:space="preserve"> </w:t>
            </w:r>
            <w:r w:rsidRPr="00BD4B53">
              <w:rPr>
                <w:rFonts w:ascii="Lato" w:eastAsia="Times New Roman" w:hAnsi="Lato" w:cs="Times New Roman"/>
                <w:color w:val="404040"/>
                <w:sz w:val="20"/>
                <w:szCs w:val="20"/>
                <w:lang w:val="en-GB" w:eastAsia="en-GB"/>
              </w:rPr>
              <w:t>RAS2. See Table 5.82 and Section 14.</w:t>
            </w:r>
          </w:p>
        </w:tc>
      </w:tr>
      <w:tr w:rsidR="00853EFB" w:rsidRPr="000170B3" w14:paraId="280F519F" w14:textId="77777777" w:rsidTr="00BD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0E372855" w14:textId="46B2ECC0" w:rsidR="00017F4F" w:rsidRPr="00FB23E8" w:rsidRDefault="00AA0572" w:rsidP="00130BA0">
            <w:pPr>
              <w:spacing w:line="270" w:lineRule="atLeast"/>
              <w:rPr>
                <w:rFonts w:ascii="Lato" w:eastAsia="Times New Roman" w:hAnsi="Lato" w:cs="Times New Roman"/>
                <w:color w:val="404040"/>
                <w:sz w:val="20"/>
                <w:szCs w:val="20"/>
                <w:lang w:val="en-GB" w:eastAsia="en-GB"/>
              </w:rPr>
            </w:pPr>
            <w:r w:rsidRPr="00FB23E8">
              <w:rPr>
                <w:rFonts w:ascii="Lato" w:eastAsia="Times New Roman" w:hAnsi="Lato" w:cs="Times New Roman"/>
                <w:color w:val="404040"/>
                <w:sz w:val="20"/>
                <w:szCs w:val="20"/>
                <w:lang w:val="en-GB" w:eastAsia="en-GB"/>
              </w:rPr>
              <w:t>Status</w:t>
            </w:r>
          </w:p>
        </w:tc>
        <w:tc>
          <w:tcPr>
            <w:tcW w:w="990" w:type="dxa"/>
          </w:tcPr>
          <w:p w14:paraId="7512EE29" w14:textId="65B813E0" w:rsidR="00017F4F" w:rsidRPr="00BD4B53" w:rsidRDefault="00375CBE"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BD4B53">
              <w:rPr>
                <w:rFonts w:ascii="Lato" w:eastAsia="Times New Roman" w:hAnsi="Lato" w:cs="Times New Roman"/>
                <w:color w:val="404040"/>
                <w:sz w:val="20"/>
                <w:szCs w:val="20"/>
                <w:lang w:val="en-GB" w:eastAsia="en-GB"/>
              </w:rPr>
              <w:t>2</w:t>
            </w:r>
          </w:p>
        </w:tc>
        <w:tc>
          <w:tcPr>
            <w:tcW w:w="900" w:type="dxa"/>
          </w:tcPr>
          <w:p w14:paraId="72479E51" w14:textId="61DF720F" w:rsidR="00017F4F" w:rsidRPr="00BD4B53" w:rsidRDefault="00375CBE"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BD4B53">
              <w:rPr>
                <w:rFonts w:ascii="Lato" w:eastAsia="Times New Roman" w:hAnsi="Lato" w:cs="Times New Roman"/>
                <w:color w:val="404040"/>
                <w:sz w:val="20"/>
                <w:szCs w:val="20"/>
                <w:lang w:val="en-GB" w:eastAsia="en-GB"/>
              </w:rPr>
              <w:t>6</w:t>
            </w:r>
          </w:p>
        </w:tc>
        <w:tc>
          <w:tcPr>
            <w:tcW w:w="5035" w:type="dxa"/>
          </w:tcPr>
          <w:p w14:paraId="40917A58" w14:textId="53F4A3B2" w:rsidR="00017F4F" w:rsidRPr="00BD4B53" w:rsidRDefault="007774DA"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BD4B53">
              <w:rPr>
                <w:rFonts w:ascii="Lato" w:eastAsia="Times New Roman" w:hAnsi="Lato" w:cs="Times New Roman"/>
                <w:color w:val="404040"/>
                <w:sz w:val="20"/>
                <w:szCs w:val="20"/>
                <w:lang w:val="en-GB" w:eastAsia="en-GB"/>
              </w:rPr>
              <w:t>PCC status field. See Section 14.</w:t>
            </w:r>
          </w:p>
        </w:tc>
      </w:tr>
      <w:tr w:rsidR="004A7C34" w:rsidRPr="000170B3" w14:paraId="6BDE3BD6" w14:textId="77777777" w:rsidTr="00BD4B53">
        <w:tc>
          <w:tcPr>
            <w:cnfStyle w:val="001000000000" w:firstRow="0" w:lastRow="0" w:firstColumn="1" w:lastColumn="0" w:oddVBand="0" w:evenVBand="0" w:oddHBand="0" w:evenHBand="0" w:firstRowFirstColumn="0" w:firstRowLastColumn="0" w:lastRowFirstColumn="0" w:lastRowLastColumn="0"/>
            <w:tcW w:w="1975" w:type="dxa"/>
          </w:tcPr>
          <w:p w14:paraId="3BE9F9A6" w14:textId="4062ADB1" w:rsidR="004A7C34" w:rsidRPr="00FB23E8" w:rsidRDefault="008B1143" w:rsidP="00130BA0">
            <w:pPr>
              <w:spacing w:line="270" w:lineRule="atLeast"/>
              <w:rPr>
                <w:rFonts w:ascii="Lato" w:eastAsia="Times New Roman" w:hAnsi="Lato" w:cs="Times New Roman"/>
                <w:color w:val="404040"/>
                <w:sz w:val="20"/>
                <w:szCs w:val="20"/>
                <w:lang w:val="en-GB" w:eastAsia="en-GB"/>
              </w:rPr>
            </w:pPr>
            <w:r w:rsidRPr="00FB23E8">
              <w:rPr>
                <w:rFonts w:ascii="Lato" w:eastAsia="Times New Roman" w:hAnsi="Lato" w:cs="Times New Roman"/>
                <w:color w:val="404040"/>
                <w:sz w:val="20"/>
                <w:szCs w:val="20"/>
                <w:lang w:val="en-GB" w:eastAsia="en-GB"/>
              </w:rPr>
              <w:t>Communication Space</w:t>
            </w:r>
          </w:p>
        </w:tc>
        <w:tc>
          <w:tcPr>
            <w:tcW w:w="990" w:type="dxa"/>
          </w:tcPr>
          <w:p w14:paraId="1A1B2209" w14:textId="77777777" w:rsidR="004A7C34" w:rsidRPr="00BD4B53" w:rsidRDefault="004A7C34" w:rsidP="00BD4B5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p>
        </w:tc>
        <w:tc>
          <w:tcPr>
            <w:tcW w:w="900" w:type="dxa"/>
          </w:tcPr>
          <w:p w14:paraId="1DF566BF" w14:textId="77777777" w:rsidR="004A7C34" w:rsidRPr="00BD4B53" w:rsidRDefault="004A7C34" w:rsidP="00BD4B5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p>
        </w:tc>
        <w:tc>
          <w:tcPr>
            <w:tcW w:w="5035" w:type="dxa"/>
          </w:tcPr>
          <w:p w14:paraId="6A737F0E" w14:textId="77777777" w:rsidR="004A7C34" w:rsidRPr="00BD4B53" w:rsidRDefault="004A7C34" w:rsidP="00BD4B5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p>
        </w:tc>
      </w:tr>
      <w:tr w:rsidR="00BD4B53" w:rsidRPr="000170B3" w14:paraId="004C4BD2" w14:textId="77777777" w:rsidTr="00BD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7AA7555" w14:textId="0A5FA819" w:rsidR="004A7C34" w:rsidRPr="00FB23E8" w:rsidRDefault="008B1143" w:rsidP="00130BA0">
            <w:pPr>
              <w:spacing w:line="270" w:lineRule="atLeast"/>
              <w:rPr>
                <w:rFonts w:ascii="Lato" w:eastAsia="Times New Roman" w:hAnsi="Lato" w:cs="Times New Roman"/>
                <w:color w:val="404040"/>
                <w:sz w:val="20"/>
                <w:szCs w:val="20"/>
                <w:lang w:val="en-GB" w:eastAsia="en-GB"/>
              </w:rPr>
            </w:pPr>
            <w:r w:rsidRPr="00FB23E8">
              <w:rPr>
                <w:rFonts w:ascii="Lato" w:eastAsia="Times New Roman" w:hAnsi="Lato" w:cs="Times New Roman"/>
                <w:color w:val="404040"/>
                <w:sz w:val="20"/>
                <w:szCs w:val="20"/>
                <w:lang w:val="en-GB" w:eastAsia="en-GB"/>
              </w:rPr>
              <w:t>- Version</w:t>
            </w:r>
          </w:p>
        </w:tc>
        <w:tc>
          <w:tcPr>
            <w:tcW w:w="990" w:type="dxa"/>
          </w:tcPr>
          <w:p w14:paraId="716409A1" w14:textId="542782B0" w:rsidR="004A7C34" w:rsidRPr="00BD4B53" w:rsidRDefault="00375CBE"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BD4B53">
              <w:rPr>
                <w:rFonts w:ascii="Lato" w:eastAsia="Times New Roman" w:hAnsi="Lato" w:cs="Times New Roman"/>
                <w:color w:val="404040"/>
                <w:sz w:val="20"/>
                <w:szCs w:val="20"/>
                <w:lang w:val="en-GB" w:eastAsia="en-GB"/>
              </w:rPr>
              <w:t>2</w:t>
            </w:r>
          </w:p>
        </w:tc>
        <w:tc>
          <w:tcPr>
            <w:tcW w:w="900" w:type="dxa"/>
          </w:tcPr>
          <w:p w14:paraId="25D257D5" w14:textId="6D201A6C" w:rsidR="004A7C34" w:rsidRPr="00BD4B53" w:rsidRDefault="00375CBE"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BD4B53">
              <w:rPr>
                <w:rFonts w:ascii="Lato" w:eastAsia="Times New Roman" w:hAnsi="Lato" w:cs="Times New Roman"/>
                <w:color w:val="404040"/>
                <w:sz w:val="20"/>
                <w:szCs w:val="20"/>
                <w:lang w:val="en-GB" w:eastAsia="en-GB"/>
              </w:rPr>
              <w:t>8</w:t>
            </w:r>
          </w:p>
        </w:tc>
        <w:tc>
          <w:tcPr>
            <w:tcW w:w="5035" w:type="dxa"/>
          </w:tcPr>
          <w:p w14:paraId="22110F32" w14:textId="77777777" w:rsidR="007774DA" w:rsidRPr="007774DA" w:rsidRDefault="007774DA"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7774DA">
              <w:rPr>
                <w:rFonts w:ascii="Lato" w:eastAsia="Times New Roman" w:hAnsi="Lato" w:cs="Times New Roman"/>
                <w:color w:val="404040"/>
                <w:sz w:val="20"/>
                <w:szCs w:val="20"/>
                <w:lang w:val="en-GB" w:eastAsia="en-GB"/>
              </w:rPr>
              <w:t>Byte 0 - Minor Version</w:t>
            </w:r>
          </w:p>
          <w:p w14:paraId="0380B521" w14:textId="77777777" w:rsidR="007774DA" w:rsidRPr="007774DA" w:rsidRDefault="007774DA"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7774DA">
              <w:rPr>
                <w:rFonts w:ascii="Lato" w:eastAsia="Times New Roman" w:hAnsi="Lato" w:cs="Times New Roman"/>
                <w:color w:val="404040"/>
                <w:sz w:val="20"/>
                <w:szCs w:val="20"/>
                <w:lang w:val="en-GB" w:eastAsia="en-GB"/>
              </w:rPr>
              <w:t>Byte 1 - Major Version</w:t>
            </w:r>
          </w:p>
          <w:p w14:paraId="1180410D" w14:textId="52A1FCB0" w:rsidR="004A7C34" w:rsidRPr="00BD4B53" w:rsidRDefault="007774DA"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BD4B53">
              <w:rPr>
                <w:rFonts w:ascii="Lato" w:eastAsia="Times New Roman" w:hAnsi="Lato" w:cs="Times New Roman"/>
                <w:color w:val="404040"/>
                <w:sz w:val="20"/>
                <w:szCs w:val="20"/>
                <w:lang w:val="en-GB" w:eastAsia="en-GB"/>
              </w:rPr>
              <w:t xml:space="preserve">For this revision, this field must be set to </w:t>
            </w:r>
            <w:r w:rsidRPr="008D7B3E">
              <w:rPr>
                <w:rFonts w:ascii="Lato" w:eastAsia="Times New Roman" w:hAnsi="Lato" w:cs="Times New Roman"/>
                <w:color w:val="404040"/>
                <w:sz w:val="20"/>
                <w:szCs w:val="20"/>
                <w:highlight w:val="yellow"/>
                <w:lang w:val="en-GB" w:eastAsia="en-GB"/>
              </w:rPr>
              <w:t>0x0</w:t>
            </w:r>
            <w:r w:rsidR="008D7B3E" w:rsidRPr="008D7B3E">
              <w:rPr>
                <w:rFonts w:ascii="Lato" w:eastAsia="Times New Roman" w:hAnsi="Lato" w:cs="Times New Roman"/>
                <w:color w:val="404040"/>
                <w:sz w:val="20"/>
                <w:szCs w:val="20"/>
                <w:highlight w:val="yellow"/>
                <w:lang w:val="en-GB" w:eastAsia="en-GB"/>
              </w:rPr>
              <w:t>1</w:t>
            </w:r>
            <w:r w:rsidRPr="008D7B3E">
              <w:rPr>
                <w:rFonts w:ascii="Lato" w:eastAsia="Times New Roman" w:hAnsi="Lato" w:cs="Times New Roman"/>
                <w:color w:val="404040"/>
                <w:sz w:val="20"/>
                <w:szCs w:val="20"/>
                <w:highlight w:val="yellow"/>
                <w:lang w:val="en-GB" w:eastAsia="en-GB"/>
              </w:rPr>
              <w:t>00</w:t>
            </w:r>
          </w:p>
        </w:tc>
      </w:tr>
      <w:tr w:rsidR="004A7C34" w:rsidRPr="000170B3" w14:paraId="71F04B3D" w14:textId="77777777" w:rsidTr="00BD4B53">
        <w:tc>
          <w:tcPr>
            <w:cnfStyle w:val="001000000000" w:firstRow="0" w:lastRow="0" w:firstColumn="1" w:lastColumn="0" w:oddVBand="0" w:evenVBand="0" w:oddHBand="0" w:evenHBand="0" w:firstRowFirstColumn="0" w:firstRowLastColumn="0" w:lastRowFirstColumn="0" w:lastRowLastColumn="0"/>
            <w:tcW w:w="1975" w:type="dxa"/>
          </w:tcPr>
          <w:p w14:paraId="0A055E55" w14:textId="02DFAD30" w:rsidR="004A7C34" w:rsidRPr="00FB23E8" w:rsidRDefault="00054D3C" w:rsidP="00130BA0">
            <w:pPr>
              <w:spacing w:line="270" w:lineRule="atLeast"/>
              <w:rPr>
                <w:rFonts w:ascii="Lato" w:eastAsia="Times New Roman" w:hAnsi="Lato" w:cs="Times New Roman"/>
                <w:color w:val="404040"/>
                <w:sz w:val="20"/>
                <w:szCs w:val="20"/>
                <w:lang w:val="en-GB" w:eastAsia="en-GB"/>
              </w:rPr>
            </w:pPr>
            <w:r w:rsidRPr="00FB23E8">
              <w:rPr>
                <w:rFonts w:ascii="Lato" w:eastAsia="Times New Roman" w:hAnsi="Lato" w:cs="Times New Roman"/>
                <w:color w:val="404040"/>
                <w:sz w:val="20"/>
                <w:szCs w:val="20"/>
                <w:lang w:val="en-GB" w:eastAsia="en-GB"/>
              </w:rPr>
              <w:lastRenderedPageBreak/>
              <w:t>- RAS Features</w:t>
            </w:r>
          </w:p>
        </w:tc>
        <w:tc>
          <w:tcPr>
            <w:tcW w:w="990" w:type="dxa"/>
          </w:tcPr>
          <w:p w14:paraId="0B008859" w14:textId="0D74C157" w:rsidR="004A7C34" w:rsidRPr="00BD4B53" w:rsidRDefault="00375CBE" w:rsidP="00BD4B5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BD4B53">
              <w:rPr>
                <w:rFonts w:ascii="Lato" w:eastAsia="Times New Roman" w:hAnsi="Lato" w:cs="Times New Roman"/>
                <w:color w:val="404040"/>
                <w:sz w:val="20"/>
                <w:szCs w:val="20"/>
                <w:lang w:val="en-GB" w:eastAsia="en-GB"/>
              </w:rPr>
              <w:t>16</w:t>
            </w:r>
          </w:p>
        </w:tc>
        <w:tc>
          <w:tcPr>
            <w:tcW w:w="900" w:type="dxa"/>
          </w:tcPr>
          <w:p w14:paraId="2E7B794B" w14:textId="077ACAFC" w:rsidR="004A7C34" w:rsidRPr="00BD4B53" w:rsidRDefault="00375CBE" w:rsidP="00BD4B5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BD4B53">
              <w:rPr>
                <w:rFonts w:ascii="Lato" w:eastAsia="Times New Roman" w:hAnsi="Lato" w:cs="Times New Roman"/>
                <w:color w:val="404040"/>
                <w:sz w:val="20"/>
                <w:szCs w:val="20"/>
                <w:lang w:val="en-GB" w:eastAsia="en-GB"/>
              </w:rPr>
              <w:t>10</w:t>
            </w:r>
          </w:p>
        </w:tc>
        <w:tc>
          <w:tcPr>
            <w:tcW w:w="5035" w:type="dxa"/>
          </w:tcPr>
          <w:p w14:paraId="21579AA9" w14:textId="77777777" w:rsidR="00D16AD6" w:rsidRPr="00D16AD6" w:rsidRDefault="00D16AD6" w:rsidP="00D16AD6">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D16AD6">
              <w:rPr>
                <w:rFonts w:ascii="Lato" w:eastAsia="Times New Roman" w:hAnsi="Lato" w:cs="Times New Roman"/>
                <w:color w:val="404040"/>
                <w:sz w:val="20"/>
                <w:szCs w:val="20"/>
                <w:lang w:val="en-GB" w:eastAsia="en-GB"/>
              </w:rPr>
              <w:t>Bitmap describing the platform RAS features as shown</w:t>
            </w:r>
          </w:p>
          <w:p w14:paraId="51E8FAF4" w14:textId="0CF2ED69" w:rsidR="004A7C34" w:rsidRPr="00BD4B53" w:rsidRDefault="00D16AD6" w:rsidP="00D16AD6">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D16AD6">
              <w:rPr>
                <w:rFonts w:ascii="Lato" w:eastAsia="Times New Roman" w:hAnsi="Lato" w:cs="Times New Roman"/>
                <w:color w:val="404040"/>
                <w:sz w:val="20"/>
                <w:szCs w:val="20"/>
                <w:lang w:val="en-GB" w:eastAsia="en-GB"/>
              </w:rPr>
              <w:t>in Table 5.84. The definition of the bits is system component</w:t>
            </w:r>
            <w:r>
              <w:rPr>
                <w:rFonts w:ascii="Lato" w:eastAsia="Times New Roman" w:hAnsi="Lato" w:cs="Times New Roman"/>
                <w:color w:val="404040"/>
                <w:sz w:val="20"/>
                <w:szCs w:val="20"/>
                <w:lang w:val="en-GB" w:eastAsia="en-GB"/>
              </w:rPr>
              <w:t xml:space="preserve"> </w:t>
            </w:r>
            <w:r w:rsidRPr="00D16AD6">
              <w:rPr>
                <w:rFonts w:ascii="Lato" w:eastAsia="Times New Roman" w:hAnsi="Lato" w:cs="Times New Roman"/>
                <w:color w:val="404040"/>
                <w:sz w:val="20"/>
                <w:szCs w:val="20"/>
                <w:lang w:val="en-GB" w:eastAsia="en-GB"/>
              </w:rPr>
              <w:t>specific. For example, Table 5.86 shows the</w:t>
            </w:r>
            <w:r>
              <w:rPr>
                <w:rFonts w:ascii="Lato" w:eastAsia="Times New Roman" w:hAnsi="Lato" w:cs="Times New Roman"/>
                <w:color w:val="404040"/>
                <w:sz w:val="20"/>
                <w:szCs w:val="20"/>
                <w:lang w:val="en-GB" w:eastAsia="en-GB"/>
              </w:rPr>
              <w:t xml:space="preserve"> </w:t>
            </w:r>
            <w:r w:rsidRPr="00D16AD6">
              <w:rPr>
                <w:rFonts w:ascii="Lato" w:eastAsia="Times New Roman" w:hAnsi="Lato" w:cs="Times New Roman"/>
                <w:color w:val="404040"/>
                <w:sz w:val="20"/>
                <w:szCs w:val="20"/>
                <w:lang w:val="en-GB" w:eastAsia="en-GB"/>
              </w:rPr>
              <w:t>bitmap definitions for Memory RAS features. The Platform</w:t>
            </w:r>
            <w:r>
              <w:rPr>
                <w:rFonts w:ascii="Lato" w:eastAsia="Times New Roman" w:hAnsi="Lato" w:cs="Times New Roman"/>
                <w:color w:val="404040"/>
                <w:sz w:val="20"/>
                <w:szCs w:val="20"/>
                <w:lang w:val="en-GB" w:eastAsia="en-GB"/>
              </w:rPr>
              <w:t xml:space="preserve"> </w:t>
            </w:r>
            <w:r w:rsidRPr="00D16AD6">
              <w:rPr>
                <w:rFonts w:ascii="Lato" w:eastAsia="Times New Roman" w:hAnsi="Lato" w:cs="Times New Roman"/>
                <w:color w:val="404040"/>
                <w:sz w:val="20"/>
                <w:szCs w:val="20"/>
                <w:lang w:val="en-GB" w:eastAsia="en-GB"/>
              </w:rPr>
              <w:t>populates this field to indicate which RAS features</w:t>
            </w:r>
            <w:r>
              <w:rPr>
                <w:rFonts w:ascii="Lato" w:eastAsia="Times New Roman" w:hAnsi="Lato" w:cs="Times New Roman"/>
                <w:color w:val="404040"/>
                <w:sz w:val="20"/>
                <w:szCs w:val="20"/>
                <w:lang w:val="en-GB" w:eastAsia="en-GB"/>
              </w:rPr>
              <w:t xml:space="preserve"> </w:t>
            </w:r>
            <w:r w:rsidRPr="00D16AD6">
              <w:rPr>
                <w:rFonts w:ascii="Lato" w:eastAsia="Times New Roman" w:hAnsi="Lato" w:cs="Times New Roman"/>
                <w:color w:val="404040"/>
                <w:sz w:val="20"/>
                <w:szCs w:val="20"/>
                <w:lang w:val="en-GB" w:eastAsia="en-GB"/>
              </w:rPr>
              <w:t>for the given feature type are supported for this system</w:t>
            </w:r>
            <w:r>
              <w:rPr>
                <w:rFonts w:ascii="Lato" w:eastAsia="Times New Roman" w:hAnsi="Lato" w:cs="Times New Roman"/>
                <w:color w:val="404040"/>
                <w:sz w:val="20"/>
                <w:szCs w:val="20"/>
                <w:lang w:val="en-GB" w:eastAsia="en-GB"/>
              </w:rPr>
              <w:t xml:space="preserve"> </w:t>
            </w:r>
            <w:r w:rsidRPr="00D16AD6">
              <w:rPr>
                <w:rFonts w:ascii="Lato" w:eastAsia="Times New Roman" w:hAnsi="Lato" w:cs="Times New Roman"/>
                <w:color w:val="404040"/>
                <w:sz w:val="20"/>
                <w:szCs w:val="20"/>
                <w:lang w:val="en-GB" w:eastAsia="en-GB"/>
              </w:rPr>
              <w:t>component instance. The OSPM uses this field for RAS</w:t>
            </w:r>
            <w:r>
              <w:rPr>
                <w:rFonts w:ascii="Lato" w:eastAsia="Times New Roman" w:hAnsi="Lato" w:cs="Times New Roman"/>
                <w:color w:val="404040"/>
                <w:sz w:val="20"/>
                <w:szCs w:val="20"/>
                <w:lang w:val="en-GB" w:eastAsia="en-GB"/>
              </w:rPr>
              <w:t xml:space="preserve"> </w:t>
            </w:r>
            <w:r w:rsidRPr="00D16AD6">
              <w:rPr>
                <w:rFonts w:ascii="Lato" w:eastAsia="Times New Roman" w:hAnsi="Lato" w:cs="Times New Roman"/>
                <w:color w:val="404040"/>
                <w:sz w:val="20"/>
                <w:szCs w:val="20"/>
                <w:lang w:val="en-GB" w:eastAsia="en-GB"/>
              </w:rPr>
              <w:t>feature discovery.</w:t>
            </w:r>
          </w:p>
        </w:tc>
      </w:tr>
      <w:tr w:rsidR="00BD4B53" w:rsidRPr="000170B3" w14:paraId="55C613A5" w14:textId="77777777" w:rsidTr="00BD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2A8352E1" w14:textId="05724374" w:rsidR="00054D3C" w:rsidRPr="00FB23E8" w:rsidRDefault="00054D3C" w:rsidP="00130BA0">
            <w:pPr>
              <w:spacing w:line="270" w:lineRule="atLeast"/>
              <w:rPr>
                <w:rFonts w:ascii="Lato" w:eastAsia="Times New Roman" w:hAnsi="Lato" w:cs="Times New Roman"/>
                <w:b w:val="0"/>
                <w:bCs w:val="0"/>
                <w:color w:val="404040"/>
                <w:sz w:val="20"/>
                <w:szCs w:val="20"/>
                <w:lang w:val="en-GB" w:eastAsia="en-GB"/>
              </w:rPr>
            </w:pPr>
            <w:r w:rsidRPr="00FB23E8">
              <w:rPr>
                <w:rFonts w:ascii="Lato" w:eastAsia="Times New Roman" w:hAnsi="Lato" w:cs="Times New Roman"/>
                <w:color w:val="404040"/>
                <w:sz w:val="20"/>
                <w:szCs w:val="20"/>
                <w:lang w:val="en-GB" w:eastAsia="en-GB"/>
              </w:rPr>
              <w:t>- Set RAS Capabilities</w:t>
            </w:r>
          </w:p>
        </w:tc>
        <w:tc>
          <w:tcPr>
            <w:tcW w:w="990" w:type="dxa"/>
          </w:tcPr>
          <w:p w14:paraId="0B0F54FD" w14:textId="38CDD360" w:rsidR="004A7C34" w:rsidRPr="00BD4B53" w:rsidRDefault="00375CBE"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BD4B53">
              <w:rPr>
                <w:rFonts w:ascii="Lato" w:eastAsia="Times New Roman" w:hAnsi="Lato" w:cs="Times New Roman"/>
                <w:color w:val="404040"/>
                <w:sz w:val="20"/>
                <w:szCs w:val="20"/>
                <w:lang w:val="en-GB" w:eastAsia="en-GB"/>
              </w:rPr>
              <w:t>16</w:t>
            </w:r>
          </w:p>
        </w:tc>
        <w:tc>
          <w:tcPr>
            <w:tcW w:w="900" w:type="dxa"/>
          </w:tcPr>
          <w:p w14:paraId="663C19D1" w14:textId="7956E0A9" w:rsidR="004A7C34" w:rsidRPr="00BD4B53" w:rsidRDefault="00375CBE"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BD4B53">
              <w:rPr>
                <w:rFonts w:ascii="Lato" w:eastAsia="Times New Roman" w:hAnsi="Lato" w:cs="Times New Roman"/>
                <w:color w:val="404040"/>
                <w:sz w:val="20"/>
                <w:szCs w:val="20"/>
                <w:lang w:val="en-GB" w:eastAsia="en-GB"/>
              </w:rPr>
              <w:t>26</w:t>
            </w:r>
          </w:p>
        </w:tc>
        <w:tc>
          <w:tcPr>
            <w:tcW w:w="5035" w:type="dxa"/>
          </w:tcPr>
          <w:p w14:paraId="50090BE2" w14:textId="77777777" w:rsidR="006E6C42" w:rsidRPr="006E6C42" w:rsidRDefault="006E6C42" w:rsidP="006E6C42">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6E6C42">
              <w:rPr>
                <w:rFonts w:ascii="Lato" w:eastAsia="Times New Roman" w:hAnsi="Lato" w:cs="Times New Roman"/>
                <w:color w:val="404040"/>
                <w:sz w:val="20"/>
                <w:szCs w:val="20"/>
                <w:lang w:val="en-GB" w:eastAsia="en-GB"/>
              </w:rPr>
              <w:t>Bit Map of the RAS features for which the OSPM is</w:t>
            </w:r>
          </w:p>
          <w:p w14:paraId="0619CFF8" w14:textId="77777777" w:rsidR="006E6C42" w:rsidRPr="006E6C42" w:rsidRDefault="006E6C42" w:rsidP="006E6C42">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6E6C42">
              <w:rPr>
                <w:rFonts w:ascii="Lato" w:eastAsia="Times New Roman" w:hAnsi="Lato" w:cs="Times New Roman"/>
                <w:color w:val="404040"/>
                <w:sz w:val="20"/>
                <w:szCs w:val="20"/>
                <w:lang w:val="en-GB" w:eastAsia="en-GB"/>
              </w:rPr>
              <w:t>invoking the command. The Bit Map is described in</w:t>
            </w:r>
          </w:p>
          <w:p w14:paraId="2AB751B3" w14:textId="02247D5F" w:rsidR="004A7C34" w:rsidRPr="000170B3" w:rsidRDefault="006E6C42" w:rsidP="00C95A69">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4"/>
                <w:szCs w:val="24"/>
                <w:lang w:val="en-GB" w:eastAsia="en-GB"/>
              </w:rPr>
            </w:pPr>
            <w:r w:rsidRPr="006E6C42">
              <w:rPr>
                <w:rFonts w:ascii="Lato" w:eastAsia="Times New Roman" w:hAnsi="Lato" w:cs="Times New Roman"/>
                <w:color w:val="404040"/>
                <w:sz w:val="20"/>
                <w:szCs w:val="20"/>
                <w:lang w:val="en-GB" w:eastAsia="en-GB"/>
              </w:rPr>
              <w:t>Section 5.2.21.1.4. OSPM sets the bit corresponding to</w:t>
            </w:r>
            <w:r>
              <w:rPr>
                <w:rFonts w:ascii="Lato" w:eastAsia="Times New Roman" w:hAnsi="Lato" w:cs="Times New Roman"/>
                <w:color w:val="404040"/>
                <w:sz w:val="20"/>
                <w:szCs w:val="20"/>
                <w:lang w:val="en-GB" w:eastAsia="en-GB"/>
              </w:rPr>
              <w:t xml:space="preserve"> </w:t>
            </w:r>
            <w:r w:rsidRPr="006E6C42">
              <w:rPr>
                <w:rFonts w:ascii="Lato" w:eastAsia="Times New Roman" w:hAnsi="Lato" w:cs="Times New Roman"/>
                <w:color w:val="404040"/>
                <w:sz w:val="20"/>
                <w:szCs w:val="20"/>
                <w:lang w:val="en-GB" w:eastAsia="en-GB"/>
              </w:rPr>
              <w:t>a RAS capability to invoke a command on that capability.</w:t>
            </w:r>
            <w:r>
              <w:rPr>
                <w:rFonts w:ascii="Lato" w:eastAsia="Times New Roman" w:hAnsi="Lato" w:cs="Times New Roman"/>
                <w:color w:val="404040"/>
                <w:sz w:val="20"/>
                <w:szCs w:val="20"/>
                <w:lang w:val="en-GB" w:eastAsia="en-GB"/>
              </w:rPr>
              <w:t xml:space="preserve"> </w:t>
            </w:r>
            <w:r w:rsidRPr="006E6C42">
              <w:rPr>
                <w:rFonts w:ascii="Lato" w:eastAsia="Times New Roman" w:hAnsi="Lato" w:cs="Times New Roman"/>
                <w:color w:val="404040"/>
                <w:sz w:val="20"/>
                <w:szCs w:val="20"/>
                <w:lang w:val="en-GB" w:eastAsia="en-GB"/>
              </w:rPr>
              <w:t>The bitmap implementation allows OSPM to invoke</w:t>
            </w:r>
            <w:r w:rsidR="00C95A69">
              <w:rPr>
                <w:rFonts w:ascii="Lato" w:eastAsia="Times New Roman" w:hAnsi="Lato" w:cs="Times New Roman"/>
                <w:color w:val="404040"/>
                <w:sz w:val="20"/>
                <w:szCs w:val="20"/>
                <w:lang w:val="en-GB" w:eastAsia="en-GB"/>
              </w:rPr>
              <w:t xml:space="preserve"> </w:t>
            </w:r>
            <w:r w:rsidRPr="006E6C42">
              <w:rPr>
                <w:rFonts w:ascii="Lato" w:eastAsia="Times New Roman" w:hAnsi="Lato" w:cs="Times New Roman"/>
                <w:color w:val="404040"/>
                <w:sz w:val="20"/>
                <w:szCs w:val="20"/>
                <w:lang w:val="en-GB" w:eastAsia="en-GB"/>
              </w:rPr>
              <w:t>a command on each RAS feature supported by the platform</w:t>
            </w:r>
            <w:r w:rsidR="00C95A69">
              <w:rPr>
                <w:rFonts w:ascii="Lato" w:eastAsia="Times New Roman" w:hAnsi="Lato" w:cs="Times New Roman"/>
                <w:color w:val="404040"/>
                <w:sz w:val="20"/>
                <w:szCs w:val="20"/>
                <w:lang w:val="en-GB" w:eastAsia="en-GB"/>
              </w:rPr>
              <w:t xml:space="preserve"> </w:t>
            </w:r>
            <w:r w:rsidRPr="006E6C42">
              <w:rPr>
                <w:rFonts w:ascii="Lato" w:eastAsia="Times New Roman" w:hAnsi="Lato" w:cs="Times New Roman"/>
                <w:color w:val="404040"/>
                <w:sz w:val="20"/>
                <w:szCs w:val="20"/>
                <w:lang w:val="en-GB" w:eastAsia="en-GB"/>
              </w:rPr>
              <w:t xml:space="preserve">at the same time. </w:t>
            </w:r>
            <w:del w:id="9" w:author="Daniel Ferguson" w:date="2024-09-11T13:31:00Z" w16du:dateUtc="2024-09-11T20:31:00Z">
              <w:r w:rsidRPr="006E6C42" w:rsidDel="001D567F">
                <w:rPr>
                  <w:rFonts w:ascii="Lato" w:eastAsia="Times New Roman" w:hAnsi="Lato" w:cs="Times New Roman"/>
                  <w:color w:val="404040"/>
                  <w:sz w:val="20"/>
                  <w:szCs w:val="20"/>
                  <w:lang w:val="en-GB" w:eastAsia="en-GB"/>
                </w:rPr>
                <w:delText>{need links}</w:delText>
              </w:r>
            </w:del>
          </w:p>
        </w:tc>
      </w:tr>
      <w:tr w:rsidR="00054D3C" w:rsidRPr="000170B3" w14:paraId="706CCD3F" w14:textId="77777777" w:rsidTr="00BD4B53">
        <w:tc>
          <w:tcPr>
            <w:cnfStyle w:val="001000000000" w:firstRow="0" w:lastRow="0" w:firstColumn="1" w:lastColumn="0" w:oddVBand="0" w:evenVBand="0" w:oddHBand="0" w:evenHBand="0" w:firstRowFirstColumn="0" w:firstRowLastColumn="0" w:lastRowFirstColumn="0" w:lastRowLastColumn="0"/>
            <w:tcW w:w="1975" w:type="dxa"/>
          </w:tcPr>
          <w:p w14:paraId="2864DFF1" w14:textId="4AD9979E" w:rsidR="00054D3C" w:rsidRPr="00FB23E8" w:rsidRDefault="00164D84" w:rsidP="00130BA0">
            <w:pPr>
              <w:spacing w:line="270" w:lineRule="atLeast"/>
              <w:rPr>
                <w:rFonts w:ascii="Lato" w:eastAsia="Times New Roman" w:hAnsi="Lato" w:cs="Times New Roman"/>
                <w:color w:val="404040"/>
                <w:sz w:val="20"/>
                <w:szCs w:val="20"/>
                <w:lang w:val="en-GB" w:eastAsia="en-GB"/>
              </w:rPr>
            </w:pPr>
            <w:r w:rsidRPr="00FB23E8">
              <w:rPr>
                <w:rFonts w:ascii="Lato" w:eastAsia="Times New Roman" w:hAnsi="Lato" w:cs="Times New Roman"/>
                <w:color w:val="404040"/>
                <w:sz w:val="20"/>
                <w:szCs w:val="20"/>
                <w:lang w:val="en-GB" w:eastAsia="en-GB"/>
              </w:rPr>
              <w:t>- Number of RAS2 Parameter Blocks</w:t>
            </w:r>
          </w:p>
        </w:tc>
        <w:tc>
          <w:tcPr>
            <w:tcW w:w="990" w:type="dxa"/>
          </w:tcPr>
          <w:p w14:paraId="40EFE1E3" w14:textId="14F5A24B" w:rsidR="00054D3C" w:rsidRPr="00BD4B53" w:rsidRDefault="00375CBE" w:rsidP="00BD4B5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BD4B53">
              <w:rPr>
                <w:rFonts w:ascii="Lato" w:eastAsia="Times New Roman" w:hAnsi="Lato" w:cs="Times New Roman"/>
                <w:color w:val="404040"/>
                <w:sz w:val="20"/>
                <w:szCs w:val="20"/>
                <w:lang w:val="en-GB" w:eastAsia="en-GB"/>
              </w:rPr>
              <w:t>2</w:t>
            </w:r>
          </w:p>
        </w:tc>
        <w:tc>
          <w:tcPr>
            <w:tcW w:w="900" w:type="dxa"/>
          </w:tcPr>
          <w:p w14:paraId="4DB9AA4A" w14:textId="2AF3F843" w:rsidR="00054D3C" w:rsidRPr="00BD4B53" w:rsidRDefault="00375CBE" w:rsidP="00BD4B5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BD4B53">
              <w:rPr>
                <w:rFonts w:ascii="Lato" w:eastAsia="Times New Roman" w:hAnsi="Lato" w:cs="Times New Roman"/>
                <w:color w:val="404040"/>
                <w:sz w:val="20"/>
                <w:szCs w:val="20"/>
                <w:lang w:val="en-GB" w:eastAsia="en-GB"/>
              </w:rPr>
              <w:t>42</w:t>
            </w:r>
          </w:p>
        </w:tc>
        <w:tc>
          <w:tcPr>
            <w:tcW w:w="5035" w:type="dxa"/>
          </w:tcPr>
          <w:p w14:paraId="0644F4C9" w14:textId="77777777" w:rsidR="003C4B7D" w:rsidRPr="003C4B7D" w:rsidRDefault="003C4B7D" w:rsidP="00BD4B5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3C4B7D">
              <w:rPr>
                <w:rFonts w:ascii="Lato" w:eastAsia="Times New Roman" w:hAnsi="Lato" w:cs="Times New Roman"/>
                <w:color w:val="404040"/>
                <w:sz w:val="20"/>
                <w:szCs w:val="20"/>
                <w:lang w:val="en-GB" w:eastAsia="en-GB"/>
              </w:rPr>
              <w:t>The Number of parameter blocks will depend on how</w:t>
            </w:r>
          </w:p>
          <w:p w14:paraId="37CAF929" w14:textId="6EC67F82" w:rsidR="003C4B7D" w:rsidRPr="003C4B7D" w:rsidRDefault="003C4B7D" w:rsidP="00BD4B5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3C4B7D">
              <w:rPr>
                <w:rFonts w:ascii="Lato" w:eastAsia="Times New Roman" w:hAnsi="Lato" w:cs="Times New Roman"/>
                <w:color w:val="404040"/>
                <w:sz w:val="20"/>
                <w:szCs w:val="20"/>
                <w:lang w:val="en-GB" w:eastAsia="en-GB"/>
              </w:rPr>
              <w:t>many RAS Capabilities the Platform Supports. Typically,</w:t>
            </w:r>
            <w:r w:rsidR="0001544B">
              <w:rPr>
                <w:rFonts w:ascii="Lato" w:eastAsia="Times New Roman" w:hAnsi="Lato" w:cs="Times New Roman"/>
                <w:color w:val="404040"/>
                <w:sz w:val="20"/>
                <w:szCs w:val="20"/>
                <w:lang w:val="en-GB" w:eastAsia="en-GB"/>
              </w:rPr>
              <w:t xml:space="preserve"> </w:t>
            </w:r>
            <w:r w:rsidRPr="003C4B7D">
              <w:rPr>
                <w:rFonts w:ascii="Lato" w:eastAsia="Times New Roman" w:hAnsi="Lato" w:cs="Times New Roman"/>
                <w:color w:val="404040"/>
                <w:sz w:val="20"/>
                <w:szCs w:val="20"/>
                <w:lang w:val="en-GB" w:eastAsia="en-GB"/>
              </w:rPr>
              <w:t>there will be one Parameter Block per RAS</w:t>
            </w:r>
          </w:p>
          <w:p w14:paraId="00C561AE" w14:textId="77777777" w:rsidR="003C4B7D" w:rsidRPr="003C4B7D" w:rsidRDefault="003C4B7D" w:rsidP="00BD4B5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3C4B7D">
              <w:rPr>
                <w:rFonts w:ascii="Lato" w:eastAsia="Times New Roman" w:hAnsi="Lato" w:cs="Times New Roman"/>
                <w:color w:val="404040"/>
                <w:sz w:val="20"/>
                <w:szCs w:val="20"/>
                <w:lang w:val="en-GB" w:eastAsia="en-GB"/>
              </w:rPr>
              <w:t>Feature, using which that feature can be managed by</w:t>
            </w:r>
          </w:p>
          <w:p w14:paraId="66C6B724" w14:textId="2F410423" w:rsidR="00054D3C" w:rsidRPr="000170B3" w:rsidRDefault="003C4B7D" w:rsidP="00BD4B5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4"/>
                <w:szCs w:val="24"/>
                <w:lang w:val="en-GB" w:eastAsia="en-GB"/>
              </w:rPr>
            </w:pPr>
            <w:r w:rsidRPr="00BD4B53">
              <w:rPr>
                <w:rFonts w:ascii="Lato" w:eastAsia="Times New Roman" w:hAnsi="Lato" w:cs="Times New Roman"/>
                <w:color w:val="404040"/>
                <w:sz w:val="20"/>
                <w:szCs w:val="20"/>
                <w:lang w:val="en-GB" w:eastAsia="en-GB"/>
              </w:rPr>
              <w:t>OSPM.</w:t>
            </w:r>
          </w:p>
        </w:tc>
      </w:tr>
      <w:tr w:rsidR="00054D3C" w:rsidRPr="000170B3" w14:paraId="4A56156D" w14:textId="77777777" w:rsidTr="00BD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14:paraId="48B082BB" w14:textId="77777777" w:rsidR="00054D3C" w:rsidRDefault="00164D84" w:rsidP="00130BA0">
            <w:pPr>
              <w:spacing w:line="270" w:lineRule="atLeast"/>
              <w:rPr>
                <w:rFonts w:ascii="Lato" w:eastAsia="Times New Roman" w:hAnsi="Lato" w:cs="Times New Roman"/>
                <w:b w:val="0"/>
                <w:bCs w:val="0"/>
                <w:color w:val="404040"/>
                <w:sz w:val="20"/>
                <w:szCs w:val="20"/>
                <w:lang w:val="en-GB" w:eastAsia="en-GB"/>
              </w:rPr>
            </w:pPr>
            <w:r w:rsidRPr="00FB23E8">
              <w:rPr>
                <w:rFonts w:ascii="Lato" w:eastAsia="Times New Roman" w:hAnsi="Lato" w:cs="Times New Roman"/>
                <w:color w:val="404040"/>
                <w:sz w:val="20"/>
                <w:szCs w:val="20"/>
                <w:lang w:val="en-GB" w:eastAsia="en-GB"/>
              </w:rPr>
              <w:t>- Set RAS Capabilities Status</w:t>
            </w:r>
          </w:p>
          <w:p w14:paraId="190ADCAE" w14:textId="0CC3C438" w:rsidR="008D7B3E" w:rsidRPr="00FB23E8" w:rsidRDefault="008D7B3E" w:rsidP="00130BA0">
            <w:pPr>
              <w:spacing w:line="270" w:lineRule="atLeast"/>
              <w:rPr>
                <w:rFonts w:ascii="Lato" w:eastAsia="Times New Roman" w:hAnsi="Lato" w:cs="Times New Roman"/>
                <w:color w:val="404040"/>
                <w:sz w:val="20"/>
                <w:szCs w:val="20"/>
                <w:lang w:val="en-GB" w:eastAsia="en-GB"/>
              </w:rPr>
            </w:pPr>
            <w:r w:rsidRPr="008D7B3E">
              <w:rPr>
                <w:rFonts w:ascii="Lato" w:eastAsia="Times New Roman" w:hAnsi="Lato" w:cs="Times New Roman"/>
                <w:color w:val="404040"/>
                <w:sz w:val="20"/>
                <w:szCs w:val="20"/>
                <w:highlight w:val="yellow"/>
                <w:lang w:val="en-GB" w:eastAsia="en-GB"/>
              </w:rPr>
              <w:t>(DEPRECATED)</w:t>
            </w:r>
          </w:p>
        </w:tc>
        <w:tc>
          <w:tcPr>
            <w:tcW w:w="990" w:type="dxa"/>
          </w:tcPr>
          <w:p w14:paraId="50C0BD2D" w14:textId="6955081D" w:rsidR="00054D3C" w:rsidRPr="00BD4B53" w:rsidRDefault="00943434"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BD4B53">
              <w:rPr>
                <w:rFonts w:ascii="Lato" w:eastAsia="Times New Roman" w:hAnsi="Lato" w:cs="Times New Roman"/>
                <w:color w:val="404040"/>
                <w:sz w:val="20"/>
                <w:szCs w:val="20"/>
                <w:lang w:val="en-GB" w:eastAsia="en-GB"/>
              </w:rPr>
              <w:t>4</w:t>
            </w:r>
          </w:p>
        </w:tc>
        <w:tc>
          <w:tcPr>
            <w:tcW w:w="900" w:type="dxa"/>
          </w:tcPr>
          <w:p w14:paraId="0D264982" w14:textId="748AD757" w:rsidR="00054D3C" w:rsidRPr="00BD4B53" w:rsidRDefault="00943434"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BD4B53">
              <w:rPr>
                <w:rFonts w:ascii="Lato" w:eastAsia="Times New Roman" w:hAnsi="Lato" w:cs="Times New Roman"/>
                <w:color w:val="404040"/>
                <w:sz w:val="20"/>
                <w:szCs w:val="20"/>
                <w:lang w:val="en-GB" w:eastAsia="en-GB"/>
              </w:rPr>
              <w:t>44</w:t>
            </w:r>
          </w:p>
        </w:tc>
        <w:tc>
          <w:tcPr>
            <w:tcW w:w="5035" w:type="dxa"/>
          </w:tcPr>
          <w:p w14:paraId="4DBFF788" w14:textId="26315063" w:rsidR="008D7B3E" w:rsidRPr="008D7B3E" w:rsidRDefault="008D7B3E"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highlight w:val="green"/>
                <w:lang w:val="en-GB" w:eastAsia="en-GB"/>
              </w:rPr>
            </w:pPr>
            <w:r w:rsidRPr="008D7B3E">
              <w:rPr>
                <w:rFonts w:ascii="Lato" w:eastAsia="Times New Roman" w:hAnsi="Lato" w:cs="Times New Roman"/>
                <w:color w:val="404040"/>
                <w:sz w:val="20"/>
                <w:szCs w:val="20"/>
                <w:highlight w:val="green"/>
                <w:lang w:val="en-GB" w:eastAsia="en-GB"/>
              </w:rPr>
              <w:t>Must be Zero.</w:t>
            </w:r>
          </w:p>
          <w:p w14:paraId="2266F141" w14:textId="77777777" w:rsidR="008D7B3E" w:rsidRPr="008D7B3E" w:rsidRDefault="008D7B3E"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highlight w:val="green"/>
                <w:lang w:val="en-GB" w:eastAsia="en-GB"/>
              </w:rPr>
            </w:pPr>
          </w:p>
          <w:p w14:paraId="1CBCDBFD" w14:textId="286FB78A" w:rsidR="008D7B3E" w:rsidRDefault="008D7B3E"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8D7B3E">
              <w:rPr>
                <w:rFonts w:ascii="Lato" w:eastAsia="Times New Roman" w:hAnsi="Lato" w:cs="Times New Roman"/>
                <w:color w:val="404040"/>
                <w:sz w:val="20"/>
                <w:szCs w:val="20"/>
                <w:highlight w:val="green"/>
                <w:lang w:val="en-GB" w:eastAsia="en-GB"/>
              </w:rPr>
              <w:t>Prior to version 0x0100 this field would return the status of the PATROL_SCRUB capability. This status is now reflected in the STATUS field of the PATROL_SCRUB Parameter Block.</w:t>
            </w:r>
          </w:p>
          <w:p w14:paraId="0EED7D6E" w14:textId="77777777" w:rsidR="008D7B3E" w:rsidRDefault="008D7B3E" w:rsidP="00BD4B53">
            <w:pPr>
              <w:spacing w:line="360" w:lineRule="atLeast"/>
              <w:cnfStyle w:val="000000100000" w:firstRow="0" w:lastRow="0" w:firstColumn="0" w:lastColumn="0" w:oddVBand="0" w:evenVBand="0" w:oddHBand="1" w:evenHBand="0" w:firstRowFirstColumn="0" w:firstRowLastColumn="0" w:lastRowFirstColumn="0" w:lastRowLastColumn="0"/>
              <w:rPr>
                <w:ins w:id="10" w:author="Daniel Ferguson" w:date="2024-09-11T09:42:00Z" w16du:dateUtc="2024-09-11T16:42:00Z"/>
                <w:rFonts w:ascii="Lato" w:eastAsia="Times New Roman" w:hAnsi="Lato" w:cs="Times New Roman"/>
                <w:color w:val="404040"/>
                <w:sz w:val="20"/>
                <w:szCs w:val="20"/>
                <w:lang w:val="en-GB" w:eastAsia="en-GB"/>
              </w:rPr>
            </w:pPr>
          </w:p>
          <w:p w14:paraId="39CBE5B4" w14:textId="0EF77BCC" w:rsidR="003C4B7D" w:rsidRPr="003C4B7D" w:rsidRDefault="003C4B7D"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3C4B7D">
              <w:rPr>
                <w:rFonts w:ascii="Lato" w:eastAsia="Times New Roman" w:hAnsi="Lato" w:cs="Times New Roman"/>
                <w:color w:val="404040"/>
                <w:sz w:val="20"/>
                <w:szCs w:val="20"/>
                <w:lang w:val="en-GB" w:eastAsia="en-GB"/>
              </w:rPr>
              <w:t>Status:</w:t>
            </w:r>
          </w:p>
          <w:p w14:paraId="5E37EE33" w14:textId="77777777" w:rsidR="003C4B7D" w:rsidRPr="003C4B7D" w:rsidRDefault="003C4B7D"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3C4B7D">
              <w:rPr>
                <w:rFonts w:ascii="Lato" w:eastAsia="Times New Roman" w:hAnsi="Lato" w:cs="Times New Roman"/>
                <w:color w:val="404040"/>
                <w:sz w:val="20"/>
                <w:szCs w:val="20"/>
                <w:lang w:val="en-GB" w:eastAsia="en-GB"/>
              </w:rPr>
              <w:t>0000b = Success</w:t>
            </w:r>
          </w:p>
          <w:p w14:paraId="22BA0321" w14:textId="77777777" w:rsidR="003C4B7D" w:rsidRPr="003C4B7D" w:rsidRDefault="003C4B7D"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3C4B7D">
              <w:rPr>
                <w:rFonts w:ascii="Lato" w:eastAsia="Times New Roman" w:hAnsi="Lato" w:cs="Times New Roman"/>
                <w:color w:val="404040"/>
                <w:sz w:val="20"/>
                <w:szCs w:val="20"/>
                <w:lang w:val="en-GB" w:eastAsia="en-GB"/>
              </w:rPr>
              <w:t>0001b = Not Valid</w:t>
            </w:r>
          </w:p>
          <w:p w14:paraId="5516D258" w14:textId="77777777" w:rsidR="003C4B7D" w:rsidRPr="003C4B7D" w:rsidRDefault="003C4B7D"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3C4B7D">
              <w:rPr>
                <w:rFonts w:ascii="Lato" w:eastAsia="Times New Roman" w:hAnsi="Lato" w:cs="Times New Roman"/>
                <w:color w:val="404040"/>
                <w:sz w:val="20"/>
                <w:szCs w:val="20"/>
                <w:lang w:val="en-GB" w:eastAsia="en-GB"/>
              </w:rPr>
              <w:t>0010b = Not Supported</w:t>
            </w:r>
          </w:p>
          <w:p w14:paraId="67904D23" w14:textId="77777777" w:rsidR="003C4B7D" w:rsidRPr="003C4B7D" w:rsidRDefault="003C4B7D"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3C4B7D">
              <w:rPr>
                <w:rFonts w:ascii="Lato" w:eastAsia="Times New Roman" w:hAnsi="Lato" w:cs="Times New Roman"/>
                <w:color w:val="404040"/>
                <w:sz w:val="20"/>
                <w:szCs w:val="20"/>
                <w:lang w:val="en-GB" w:eastAsia="en-GB"/>
              </w:rPr>
              <w:t>0011b = Busy</w:t>
            </w:r>
          </w:p>
          <w:p w14:paraId="25EC2962" w14:textId="77777777" w:rsidR="003C4B7D" w:rsidRPr="003C4B7D" w:rsidRDefault="003C4B7D"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3C4B7D">
              <w:rPr>
                <w:rFonts w:ascii="Lato" w:eastAsia="Times New Roman" w:hAnsi="Lato" w:cs="Times New Roman"/>
                <w:color w:val="404040"/>
                <w:sz w:val="20"/>
                <w:szCs w:val="20"/>
                <w:lang w:val="en-GB" w:eastAsia="en-GB"/>
              </w:rPr>
              <w:t>0100b = Failed</w:t>
            </w:r>
            <w:del w:id="11" w:author="Daniel Ferguson" w:date="2024-09-11T09:42:00Z" w16du:dateUtc="2024-09-11T16:42:00Z">
              <w:r w:rsidRPr="003C4B7D" w:rsidDel="004C1B01">
                <w:rPr>
                  <w:rFonts w:ascii="Lato" w:eastAsia="Times New Roman" w:hAnsi="Lato" w:cs="Times New Roman"/>
                  <w:color w:val="404040"/>
                  <w:sz w:val="20"/>
                  <w:szCs w:val="20"/>
                  <w:lang w:val="en-GB" w:eastAsia="en-GB"/>
                </w:rPr>
                <w:delText>F</w:delText>
              </w:r>
            </w:del>
          </w:p>
          <w:p w14:paraId="6FFC5D21" w14:textId="77777777" w:rsidR="003C4B7D" w:rsidRPr="003C4B7D" w:rsidRDefault="003C4B7D"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3C4B7D">
              <w:rPr>
                <w:rFonts w:ascii="Lato" w:eastAsia="Times New Roman" w:hAnsi="Lato" w:cs="Times New Roman"/>
                <w:color w:val="404040"/>
                <w:sz w:val="20"/>
                <w:szCs w:val="20"/>
                <w:lang w:val="en-GB" w:eastAsia="en-GB"/>
              </w:rPr>
              <w:t>0101b = Aborted</w:t>
            </w:r>
          </w:p>
          <w:p w14:paraId="10DEB1C2" w14:textId="3F8DB499" w:rsidR="00054D3C" w:rsidRPr="000170B3" w:rsidRDefault="003C4B7D" w:rsidP="00BD4B5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4"/>
                <w:szCs w:val="24"/>
                <w:lang w:val="en-GB" w:eastAsia="en-GB"/>
              </w:rPr>
            </w:pPr>
            <w:r w:rsidRPr="00BD4B53">
              <w:rPr>
                <w:rFonts w:ascii="Lato" w:eastAsia="Times New Roman" w:hAnsi="Lato" w:cs="Times New Roman"/>
                <w:color w:val="404040"/>
                <w:sz w:val="20"/>
                <w:szCs w:val="20"/>
                <w:lang w:val="en-GB" w:eastAsia="en-GB"/>
              </w:rPr>
              <w:t>0110b = Invalid Data</w:t>
            </w:r>
          </w:p>
        </w:tc>
      </w:tr>
      <w:tr w:rsidR="00054D3C" w:rsidRPr="000170B3" w14:paraId="0FFD50D0" w14:textId="77777777" w:rsidTr="00BD4B53">
        <w:tc>
          <w:tcPr>
            <w:cnfStyle w:val="001000000000" w:firstRow="0" w:lastRow="0" w:firstColumn="1" w:lastColumn="0" w:oddVBand="0" w:evenVBand="0" w:oddHBand="0" w:evenHBand="0" w:firstRowFirstColumn="0" w:firstRowLastColumn="0" w:lastRowFirstColumn="0" w:lastRowLastColumn="0"/>
            <w:tcW w:w="1975" w:type="dxa"/>
          </w:tcPr>
          <w:p w14:paraId="6380C80B" w14:textId="14ECF591" w:rsidR="00054D3C" w:rsidRPr="00FB23E8" w:rsidRDefault="00164D84" w:rsidP="00130BA0">
            <w:pPr>
              <w:spacing w:line="270" w:lineRule="atLeast"/>
              <w:rPr>
                <w:rFonts w:ascii="Lato" w:eastAsia="Times New Roman" w:hAnsi="Lato" w:cs="Times New Roman"/>
                <w:color w:val="404040"/>
                <w:sz w:val="20"/>
                <w:szCs w:val="20"/>
                <w:lang w:val="en-GB" w:eastAsia="en-GB"/>
              </w:rPr>
            </w:pPr>
            <w:r w:rsidRPr="00FB23E8">
              <w:rPr>
                <w:rFonts w:ascii="Lato" w:eastAsia="Times New Roman" w:hAnsi="Lato" w:cs="Times New Roman"/>
                <w:color w:val="404040"/>
                <w:sz w:val="20"/>
                <w:szCs w:val="20"/>
                <w:lang w:val="en-GB" w:eastAsia="en-GB"/>
              </w:rPr>
              <w:lastRenderedPageBreak/>
              <w:t>- Parameter Blocks</w:t>
            </w:r>
          </w:p>
        </w:tc>
        <w:tc>
          <w:tcPr>
            <w:tcW w:w="990" w:type="dxa"/>
          </w:tcPr>
          <w:p w14:paraId="5E8738D8" w14:textId="19A6388B" w:rsidR="00054D3C" w:rsidRPr="00BD4B53" w:rsidRDefault="00943434" w:rsidP="00BD4B5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BD4B53">
              <w:rPr>
                <w:rFonts w:ascii="Lato" w:eastAsia="Times New Roman" w:hAnsi="Lato" w:cs="Times New Roman"/>
                <w:color w:val="404040"/>
                <w:sz w:val="20"/>
                <w:szCs w:val="20"/>
                <w:lang w:val="en-GB" w:eastAsia="en-GB"/>
              </w:rPr>
              <w:t>Varies (N bytes)</w:t>
            </w:r>
          </w:p>
        </w:tc>
        <w:tc>
          <w:tcPr>
            <w:tcW w:w="900" w:type="dxa"/>
          </w:tcPr>
          <w:p w14:paraId="049C9110" w14:textId="13FEFCBA" w:rsidR="00054D3C" w:rsidRPr="00BD4B53" w:rsidRDefault="00943434" w:rsidP="00BD4B5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BD4B53">
              <w:rPr>
                <w:rFonts w:ascii="Lato" w:eastAsia="Times New Roman" w:hAnsi="Lato" w:cs="Times New Roman"/>
                <w:color w:val="404040"/>
                <w:sz w:val="20"/>
                <w:szCs w:val="20"/>
                <w:lang w:val="en-GB" w:eastAsia="en-GB"/>
              </w:rPr>
              <w:t>48</w:t>
            </w:r>
          </w:p>
        </w:tc>
        <w:tc>
          <w:tcPr>
            <w:tcW w:w="5035" w:type="dxa"/>
          </w:tcPr>
          <w:p w14:paraId="47494058" w14:textId="77777777" w:rsidR="00094DF2" w:rsidRPr="00094DF2" w:rsidRDefault="00094DF2" w:rsidP="00460E66">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094DF2">
              <w:rPr>
                <w:rFonts w:ascii="Lato" w:eastAsia="Times New Roman" w:hAnsi="Lato" w:cs="Times New Roman"/>
                <w:color w:val="404040"/>
                <w:sz w:val="20"/>
                <w:szCs w:val="20"/>
                <w:lang w:val="en-GB" w:eastAsia="en-GB"/>
              </w:rPr>
              <w:t>Start of the parameter blocks, the structure of which</w:t>
            </w:r>
          </w:p>
          <w:p w14:paraId="201320D8" w14:textId="17912957" w:rsidR="00094DF2" w:rsidRPr="00094DF2" w:rsidRDefault="00094DF2" w:rsidP="00460E66">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094DF2">
              <w:rPr>
                <w:rFonts w:ascii="Lato" w:eastAsia="Times New Roman" w:hAnsi="Lato" w:cs="Times New Roman"/>
                <w:color w:val="404040"/>
                <w:sz w:val="20"/>
                <w:szCs w:val="20"/>
                <w:lang w:val="en-GB" w:eastAsia="en-GB"/>
              </w:rPr>
              <w:t>is shown in the Parameter Block Structure for PATROL_SCRUB. These parameter blocks are used as</w:t>
            </w:r>
          </w:p>
          <w:p w14:paraId="18DFC68D" w14:textId="77777777" w:rsidR="00094DF2" w:rsidRPr="00094DF2" w:rsidRDefault="00094DF2" w:rsidP="00460E66">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094DF2">
              <w:rPr>
                <w:rFonts w:ascii="Lato" w:eastAsia="Times New Roman" w:hAnsi="Lato" w:cs="Times New Roman"/>
                <w:color w:val="404040"/>
                <w:sz w:val="20"/>
                <w:szCs w:val="20"/>
                <w:lang w:val="en-GB" w:eastAsia="en-GB"/>
              </w:rPr>
              <w:t>communication mailbox between the OSPM and the</w:t>
            </w:r>
          </w:p>
          <w:p w14:paraId="5BD0DF05" w14:textId="77777777" w:rsidR="00094DF2" w:rsidRPr="00094DF2" w:rsidRDefault="00094DF2" w:rsidP="00460E66">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094DF2">
              <w:rPr>
                <w:rFonts w:ascii="Lato" w:eastAsia="Times New Roman" w:hAnsi="Lato" w:cs="Times New Roman"/>
                <w:color w:val="404040"/>
                <w:sz w:val="20"/>
                <w:szCs w:val="20"/>
                <w:lang w:val="en-GB" w:eastAsia="en-GB"/>
              </w:rPr>
              <w:t>platform, and there is 1 parameter block for each RAS</w:t>
            </w:r>
          </w:p>
          <w:p w14:paraId="7708ADD0" w14:textId="77777777" w:rsidR="00094DF2" w:rsidRPr="00094DF2" w:rsidRDefault="00094DF2" w:rsidP="00460E66">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094DF2">
              <w:rPr>
                <w:rFonts w:ascii="Lato" w:eastAsia="Times New Roman" w:hAnsi="Lato" w:cs="Times New Roman"/>
                <w:color w:val="404040"/>
                <w:sz w:val="20"/>
                <w:szCs w:val="20"/>
                <w:lang w:val="en-GB" w:eastAsia="en-GB"/>
              </w:rPr>
              <w:t>feature. NOTE: There can be only one parameter block</w:t>
            </w:r>
          </w:p>
          <w:p w14:paraId="0575B715" w14:textId="2300ED17" w:rsidR="00054D3C" w:rsidRPr="00460E66" w:rsidRDefault="00094DF2" w:rsidP="00460E66">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460E66">
              <w:rPr>
                <w:rFonts w:ascii="Lato" w:eastAsia="Times New Roman" w:hAnsi="Lato" w:cs="Times New Roman"/>
                <w:color w:val="404040"/>
                <w:sz w:val="20"/>
                <w:szCs w:val="20"/>
                <w:lang w:val="en-GB" w:eastAsia="en-GB"/>
              </w:rPr>
              <w:t>per type.</w:t>
            </w:r>
          </w:p>
        </w:tc>
      </w:tr>
    </w:tbl>
    <w:p w14:paraId="12816F17" w14:textId="77777777" w:rsidR="005F7874" w:rsidRPr="00103E3E" w:rsidRDefault="005F7874" w:rsidP="00C422D1">
      <w:pPr>
        <w:rPr>
          <w:rFonts w:cs="Helvetica"/>
          <w:sz w:val="20"/>
          <w:szCs w:val="20"/>
        </w:rPr>
      </w:pPr>
    </w:p>
    <w:p w14:paraId="16DC4D0F" w14:textId="77777777" w:rsidR="00C422D1" w:rsidRDefault="00C422D1" w:rsidP="00C422D1">
      <w:pPr>
        <w:rPr>
          <w:rFonts w:cs="Helvetica"/>
          <w:b/>
          <w:bCs/>
          <w:sz w:val="20"/>
          <w:szCs w:val="20"/>
        </w:rPr>
      </w:pPr>
    </w:p>
    <w:p w14:paraId="1C84F093" w14:textId="77777777" w:rsidR="00C422D1" w:rsidRDefault="00C422D1" w:rsidP="00C422D1">
      <w:pPr>
        <w:rPr>
          <w:rFonts w:cs="Helvetica"/>
          <w:b/>
          <w:bCs/>
          <w:sz w:val="20"/>
          <w:szCs w:val="20"/>
        </w:rPr>
      </w:pPr>
      <w:r w:rsidRPr="00F70AD5">
        <w:rPr>
          <w:rFonts w:cs="Helvetica"/>
          <w:b/>
          <w:bCs/>
          <w:sz w:val="20"/>
          <w:szCs w:val="20"/>
        </w:rPr>
        <w:t xml:space="preserve">The following table identifies the </w:t>
      </w:r>
      <w:r>
        <w:rPr>
          <w:rFonts w:cs="Helvetica"/>
          <w:b/>
          <w:bCs/>
          <w:sz w:val="20"/>
          <w:szCs w:val="20"/>
        </w:rPr>
        <w:t>supported Memory RAS features</w:t>
      </w:r>
      <w:r w:rsidRPr="00F70AD5">
        <w:rPr>
          <w:rFonts w:cs="Helvetica"/>
          <w:b/>
          <w:bCs/>
          <w:sz w:val="20"/>
          <w:szCs w:val="20"/>
        </w:rPr>
        <w:t>.</w:t>
      </w:r>
    </w:p>
    <w:p w14:paraId="7709B857" w14:textId="77777777" w:rsidR="00C422D1" w:rsidRDefault="00C422D1" w:rsidP="00C422D1">
      <w:pPr>
        <w:rPr>
          <w:rFonts w:cs="Helvetica"/>
          <w:b/>
          <w:bCs/>
          <w:sz w:val="20"/>
          <w:szCs w:val="20"/>
        </w:rPr>
      </w:pPr>
    </w:p>
    <w:p w14:paraId="4AF1E63A" w14:textId="4F259B3E" w:rsidR="00C422D1" w:rsidRDefault="00C422D1" w:rsidP="00C422D1">
      <w:pPr>
        <w:pStyle w:val="Heading5"/>
        <w:shd w:val="clear" w:color="auto" w:fill="FCFCFC"/>
        <w:spacing w:before="0"/>
        <w:rPr>
          <w:rFonts w:ascii="Roboto Slab" w:eastAsia="Times New Roman" w:hAnsi="Roboto Slab" w:cs="Roboto Slab"/>
          <w:color w:val="404040"/>
          <w:sz w:val="26"/>
          <w:szCs w:val="26"/>
          <w:lang w:eastAsia="en-GB"/>
        </w:rPr>
      </w:pPr>
      <w:r>
        <w:rPr>
          <w:rStyle w:val="section-number"/>
          <w:rFonts w:ascii="Roboto Slab" w:hAnsi="Roboto Slab" w:cs="Roboto Slab"/>
          <w:color w:val="404040"/>
          <w:sz w:val="26"/>
          <w:szCs w:val="26"/>
        </w:rPr>
        <w:t>5.2.21.2.</w:t>
      </w:r>
      <w:r w:rsidR="003B2E66">
        <w:rPr>
          <w:rStyle w:val="section-number"/>
          <w:rFonts w:ascii="Roboto Slab" w:hAnsi="Roboto Slab" w:cs="Roboto Slab"/>
          <w:color w:val="404040"/>
          <w:sz w:val="26"/>
          <w:szCs w:val="26"/>
        </w:rPr>
        <w:t>1</w:t>
      </w:r>
      <w:r>
        <w:rPr>
          <w:rStyle w:val="section-number"/>
          <w:rFonts w:ascii="Roboto Slab" w:hAnsi="Roboto Slab" w:cs="Roboto Slab"/>
          <w:color w:val="404040"/>
          <w:sz w:val="26"/>
          <w:szCs w:val="26"/>
        </w:rPr>
        <w:t>. </w:t>
      </w:r>
      <w:r w:rsidR="003B2E66">
        <w:rPr>
          <w:rFonts w:ascii="Roboto Slab" w:hAnsi="Roboto Slab" w:cs="Roboto Slab"/>
          <w:color w:val="404040"/>
          <w:sz w:val="26"/>
          <w:szCs w:val="26"/>
        </w:rPr>
        <w:t>Hardware-based Memory Scrubbing</w:t>
      </w:r>
    </w:p>
    <w:p w14:paraId="3D1A2C64" w14:textId="77777777" w:rsidR="00C422D1" w:rsidRDefault="00C422D1" w:rsidP="00C422D1">
      <w:pPr>
        <w:pStyle w:val="NormalWeb"/>
        <w:shd w:val="clear" w:color="auto" w:fill="FCFCFC"/>
        <w:spacing w:before="0" w:beforeAutospacing="0" w:after="360" w:afterAutospacing="0" w:line="360" w:lineRule="atLeast"/>
        <w:rPr>
          <w:rFonts w:ascii="Lato" w:hAnsi="Lato"/>
          <w:color w:val="404040"/>
        </w:rPr>
      </w:pPr>
    </w:p>
    <w:p w14:paraId="6BC331A2" w14:textId="77777777" w:rsidR="00DE2084" w:rsidRPr="00DE2084" w:rsidRDefault="00DE2084" w:rsidP="00DE2084">
      <w:pPr>
        <w:pStyle w:val="NormalWeb"/>
        <w:shd w:val="clear" w:color="auto" w:fill="FCFCFC"/>
        <w:spacing w:after="360" w:line="360" w:lineRule="atLeast"/>
        <w:rPr>
          <w:rFonts w:ascii="Lato" w:hAnsi="Lato"/>
          <w:color w:val="404040"/>
          <w:lang w:val="en-US"/>
        </w:rPr>
      </w:pPr>
      <w:r w:rsidRPr="00DE2084">
        <w:rPr>
          <w:rFonts w:ascii="Lato" w:hAnsi="Lato"/>
          <w:color w:val="404040"/>
          <w:lang w:val="en-US"/>
        </w:rPr>
        <w:t xml:space="preserve">The platform can use this feature to expose controls and capabilities associated with hardware-based memory scrub engines. Modern scalable platforms have complex memory systems with a multitude of memory controllers that are in turn associated with NUMA domains. It is also common for RAS errors related to memory to be associated with NUMA domains, where the NUMA domain functions as </w:t>
      </w:r>
      <w:proofErr w:type="gramStart"/>
      <w:r w:rsidRPr="00DE2084">
        <w:rPr>
          <w:rFonts w:ascii="Lato" w:hAnsi="Lato"/>
          <w:color w:val="404040"/>
          <w:lang w:val="en-US"/>
        </w:rPr>
        <w:t>a</w:t>
      </w:r>
      <w:proofErr w:type="gramEnd"/>
      <w:r w:rsidRPr="00DE2084">
        <w:rPr>
          <w:rFonts w:ascii="Lato" w:hAnsi="Lato"/>
          <w:color w:val="404040"/>
          <w:lang w:val="en-US"/>
        </w:rPr>
        <w:t xml:space="preserve"> FRU identifier. This feature thus provides memory scrubbing at a NUMA domain granularity.</w:t>
      </w:r>
    </w:p>
    <w:p w14:paraId="3A5405AB" w14:textId="77777777" w:rsidR="00DE2084" w:rsidRPr="00DE2084" w:rsidRDefault="00DE2084" w:rsidP="00DE2084">
      <w:pPr>
        <w:pStyle w:val="NormalWeb"/>
        <w:shd w:val="clear" w:color="auto" w:fill="FCFCFC"/>
        <w:spacing w:after="360" w:line="360" w:lineRule="atLeast"/>
        <w:rPr>
          <w:rFonts w:ascii="Lato" w:hAnsi="Lato"/>
          <w:color w:val="404040"/>
          <w:lang w:val="en-US"/>
        </w:rPr>
      </w:pPr>
    </w:p>
    <w:p w14:paraId="3C4C16BB" w14:textId="604427EC" w:rsidR="00DE2084" w:rsidRPr="00DE2084" w:rsidRDefault="00DE2084" w:rsidP="00DE2084">
      <w:pPr>
        <w:pStyle w:val="NormalWeb"/>
        <w:shd w:val="clear" w:color="auto" w:fill="FCFCFC"/>
        <w:spacing w:after="360" w:line="360" w:lineRule="atLeast"/>
        <w:rPr>
          <w:rFonts w:ascii="Lato" w:hAnsi="Lato"/>
          <w:color w:val="404040"/>
          <w:lang w:val="en-US"/>
        </w:rPr>
      </w:pPr>
      <w:r w:rsidRPr="00DE2084">
        <w:rPr>
          <w:rFonts w:ascii="Lato" w:hAnsi="Lato"/>
          <w:color w:val="404040"/>
          <w:lang w:val="en-US"/>
        </w:rPr>
        <w:t>The following are supported:</w:t>
      </w:r>
    </w:p>
    <w:p w14:paraId="0DDEF546" w14:textId="77777777" w:rsidR="00DE2084" w:rsidRDefault="00DE2084" w:rsidP="00DE2084">
      <w:pPr>
        <w:pStyle w:val="NormalWeb"/>
        <w:numPr>
          <w:ilvl w:val="0"/>
          <w:numId w:val="6"/>
        </w:numPr>
        <w:shd w:val="clear" w:color="auto" w:fill="FCFCFC"/>
        <w:spacing w:after="360" w:line="360" w:lineRule="atLeast"/>
        <w:rPr>
          <w:rFonts w:ascii="Lato" w:hAnsi="Lato"/>
          <w:color w:val="404040"/>
          <w:lang w:val="en-US"/>
        </w:rPr>
      </w:pPr>
      <w:r w:rsidRPr="00DE2084">
        <w:rPr>
          <w:rFonts w:ascii="Lato" w:hAnsi="Lato"/>
          <w:color w:val="404040"/>
          <w:lang w:val="en-US"/>
        </w:rPr>
        <w:t>Independent memory scrubbing controls for each NUMA domain, identified using its proximity domain.</w:t>
      </w:r>
    </w:p>
    <w:p w14:paraId="2CDD395B" w14:textId="2A6F8306" w:rsidR="00EC054E" w:rsidRPr="00DE2084" w:rsidRDefault="00DE2084" w:rsidP="007621BA">
      <w:pPr>
        <w:pStyle w:val="NormalWeb"/>
        <w:numPr>
          <w:ilvl w:val="0"/>
          <w:numId w:val="6"/>
        </w:numPr>
        <w:shd w:val="clear" w:color="auto" w:fill="FCFCFC"/>
        <w:spacing w:line="360" w:lineRule="atLeast"/>
        <w:rPr>
          <w:rFonts w:ascii="Lato" w:hAnsi="Lato"/>
          <w:color w:val="404040"/>
          <w:lang w:val="en-US"/>
        </w:rPr>
      </w:pPr>
      <w:r w:rsidRPr="00DE2084">
        <w:rPr>
          <w:rFonts w:ascii="Lato" w:hAnsi="Lato"/>
          <w:color w:val="404040"/>
          <w:lang w:val="en-US"/>
        </w:rPr>
        <w:t>Provision for background (patrol) scrubbing of the entire memory system, as well as on-demand scrubbing for a specific region of memory.</w:t>
      </w:r>
    </w:p>
    <w:p w14:paraId="38B234DF" w14:textId="4BF10668" w:rsidR="00C422D1" w:rsidRPr="00FC3C43" w:rsidRDefault="00C422D1" w:rsidP="00FC3C43">
      <w:pPr>
        <w:rPr>
          <w:rStyle w:val="caption-number"/>
          <w:rFonts w:ascii="Arial" w:hAnsi="Arial" w:cs="Arial"/>
          <w:i/>
          <w:iCs/>
          <w:color w:val="000000"/>
          <w:sz w:val="20"/>
          <w:szCs w:val="20"/>
          <w:shd w:val="clear" w:color="auto" w:fill="FCFCFC"/>
        </w:rPr>
      </w:pPr>
      <w:r w:rsidRPr="00FC3C43">
        <w:rPr>
          <w:rStyle w:val="caption-number"/>
          <w:rFonts w:ascii="Arial" w:hAnsi="Arial" w:cs="Arial"/>
          <w:i/>
          <w:iCs/>
          <w:color w:val="000000"/>
          <w:sz w:val="20"/>
          <w:szCs w:val="20"/>
          <w:shd w:val="clear" w:color="auto" w:fill="FCFCFC"/>
        </w:rPr>
        <w:t>Table 5.</w:t>
      </w:r>
      <w:r w:rsidR="00DE2084" w:rsidRPr="00FC3C43">
        <w:rPr>
          <w:rStyle w:val="caption-number"/>
          <w:rFonts w:ascii="Arial" w:hAnsi="Arial" w:cs="Arial"/>
          <w:i/>
          <w:iCs/>
          <w:color w:val="000000"/>
          <w:sz w:val="20"/>
          <w:szCs w:val="20"/>
          <w:shd w:val="clear" w:color="auto" w:fill="FCFCFC"/>
        </w:rPr>
        <w:t>87</w:t>
      </w:r>
      <w:r w:rsidRPr="00FC3C43">
        <w:rPr>
          <w:rStyle w:val="caption-number"/>
          <w:rFonts w:ascii="Arial" w:hAnsi="Arial" w:cs="Arial"/>
          <w:i/>
          <w:iCs/>
          <w:color w:val="000000"/>
          <w:sz w:val="20"/>
          <w:szCs w:val="20"/>
          <w:shd w:val="clear" w:color="auto" w:fill="FCFCFC"/>
        </w:rPr>
        <w:t> </w:t>
      </w:r>
      <w:r w:rsidRPr="00FC3C43">
        <w:rPr>
          <w:rStyle w:val="caption-number"/>
          <w:b/>
          <w:bCs/>
        </w:rPr>
        <w:t>Parameter Block Structure for </w:t>
      </w:r>
      <w:r w:rsidR="00DE2084" w:rsidRPr="00FC3C43">
        <w:rPr>
          <w:rStyle w:val="caption-number"/>
          <w:b/>
          <w:bCs/>
        </w:rPr>
        <w:t>PATROL_SCRUB</w:t>
      </w:r>
    </w:p>
    <w:tbl>
      <w:tblPr>
        <w:tblStyle w:val="GridTable4-Accent3"/>
        <w:tblW w:w="0" w:type="auto"/>
        <w:tblLook w:val="04A0" w:firstRow="1" w:lastRow="0" w:firstColumn="1" w:lastColumn="0" w:noHBand="0" w:noVBand="1"/>
      </w:tblPr>
      <w:tblGrid>
        <w:gridCol w:w="2155"/>
        <w:gridCol w:w="990"/>
        <w:gridCol w:w="905"/>
        <w:gridCol w:w="5300"/>
      </w:tblGrid>
      <w:tr w:rsidR="0037050D" w:rsidRPr="00291540" w14:paraId="7ED36A64" w14:textId="77777777" w:rsidTr="00F34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27A31FDC" w14:textId="77777777" w:rsidR="00C422D1" w:rsidRPr="00FC3C43" w:rsidRDefault="00C422D1" w:rsidP="00130BA0">
            <w:pPr>
              <w:spacing w:line="270" w:lineRule="atLeast"/>
              <w:rPr>
                <w:rFonts w:ascii="Lato" w:eastAsia="Times New Roman" w:hAnsi="Lato" w:cs="Times New Roman"/>
                <w:color w:val="404040"/>
                <w:sz w:val="24"/>
                <w:szCs w:val="24"/>
                <w:lang w:val="en-GB" w:eastAsia="en-GB"/>
              </w:rPr>
            </w:pPr>
            <w:r w:rsidRPr="00FC3C43">
              <w:rPr>
                <w:rFonts w:ascii="Lato" w:eastAsia="Times New Roman" w:hAnsi="Lato" w:cs="Times New Roman"/>
                <w:color w:val="404040"/>
                <w:sz w:val="24"/>
                <w:szCs w:val="24"/>
                <w:lang w:val="en-GB" w:eastAsia="en-GB"/>
              </w:rPr>
              <w:t>Field</w:t>
            </w:r>
          </w:p>
        </w:tc>
        <w:tc>
          <w:tcPr>
            <w:tcW w:w="990" w:type="dxa"/>
            <w:hideMark/>
          </w:tcPr>
          <w:p w14:paraId="380A1463" w14:textId="77777777" w:rsidR="00C422D1" w:rsidRPr="00FC3C43" w:rsidRDefault="00C422D1" w:rsidP="00130BA0">
            <w:pPr>
              <w:spacing w:line="270" w:lineRule="atLeast"/>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color w:val="404040"/>
                <w:sz w:val="24"/>
                <w:szCs w:val="24"/>
                <w:lang w:val="en-GB" w:eastAsia="en-GB"/>
              </w:rPr>
            </w:pPr>
            <w:r w:rsidRPr="00FC3C43">
              <w:rPr>
                <w:rFonts w:ascii="Lato" w:eastAsia="Times New Roman" w:hAnsi="Lato" w:cs="Times New Roman"/>
                <w:color w:val="404040"/>
                <w:sz w:val="24"/>
                <w:szCs w:val="24"/>
                <w:lang w:val="en-GB" w:eastAsia="en-GB"/>
              </w:rPr>
              <w:t>Byte Length</w:t>
            </w:r>
          </w:p>
        </w:tc>
        <w:tc>
          <w:tcPr>
            <w:tcW w:w="905" w:type="dxa"/>
            <w:hideMark/>
          </w:tcPr>
          <w:p w14:paraId="75BCEF28" w14:textId="77777777" w:rsidR="00C422D1" w:rsidRPr="00FC3C43" w:rsidRDefault="00C422D1" w:rsidP="00130BA0">
            <w:pPr>
              <w:spacing w:line="270" w:lineRule="atLeast"/>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color w:val="404040"/>
                <w:sz w:val="24"/>
                <w:szCs w:val="24"/>
                <w:lang w:val="en-GB" w:eastAsia="en-GB"/>
              </w:rPr>
            </w:pPr>
            <w:r w:rsidRPr="00FC3C43">
              <w:rPr>
                <w:rFonts w:ascii="Lato" w:eastAsia="Times New Roman" w:hAnsi="Lato" w:cs="Times New Roman"/>
                <w:color w:val="404040"/>
                <w:sz w:val="24"/>
                <w:szCs w:val="24"/>
                <w:lang w:val="en-GB" w:eastAsia="en-GB"/>
              </w:rPr>
              <w:t>Byte Offset</w:t>
            </w:r>
          </w:p>
        </w:tc>
        <w:tc>
          <w:tcPr>
            <w:tcW w:w="5300" w:type="dxa"/>
            <w:hideMark/>
          </w:tcPr>
          <w:p w14:paraId="6C2FBF86" w14:textId="77777777" w:rsidR="00C422D1" w:rsidRPr="00FC3C43" w:rsidRDefault="00C422D1" w:rsidP="00130BA0">
            <w:pPr>
              <w:spacing w:line="270" w:lineRule="atLeast"/>
              <w:cnfStyle w:val="100000000000" w:firstRow="1" w:lastRow="0" w:firstColumn="0" w:lastColumn="0" w:oddVBand="0" w:evenVBand="0" w:oddHBand="0" w:evenHBand="0" w:firstRowFirstColumn="0" w:firstRowLastColumn="0" w:lastRowFirstColumn="0" w:lastRowLastColumn="0"/>
              <w:rPr>
                <w:rFonts w:ascii="Lato" w:eastAsia="Times New Roman" w:hAnsi="Lato" w:cs="Times New Roman"/>
                <w:color w:val="404040"/>
                <w:sz w:val="24"/>
                <w:szCs w:val="24"/>
                <w:lang w:val="en-GB" w:eastAsia="en-GB"/>
              </w:rPr>
            </w:pPr>
            <w:r w:rsidRPr="00FC3C43">
              <w:rPr>
                <w:rFonts w:ascii="Lato" w:eastAsia="Times New Roman" w:hAnsi="Lato" w:cs="Times New Roman"/>
                <w:color w:val="404040"/>
                <w:sz w:val="24"/>
                <w:szCs w:val="24"/>
                <w:lang w:val="en-GB" w:eastAsia="en-GB"/>
              </w:rPr>
              <w:t>Description</w:t>
            </w:r>
          </w:p>
        </w:tc>
      </w:tr>
      <w:tr w:rsidR="00FC3C43" w:rsidRPr="00291540" w14:paraId="4E94B306" w14:textId="77777777" w:rsidTr="00F3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5B7DF2F2" w14:textId="4A114D59" w:rsidR="00C422D1" w:rsidRPr="00FC306A" w:rsidRDefault="00C422D1" w:rsidP="00130BA0">
            <w:pPr>
              <w:spacing w:line="270" w:lineRule="atLeast"/>
              <w:rPr>
                <w:rFonts w:ascii="Lato" w:eastAsia="Times New Roman" w:hAnsi="Lato" w:cs="Times New Roman"/>
                <w:color w:val="404040"/>
                <w:sz w:val="20"/>
                <w:szCs w:val="20"/>
                <w:lang w:val="en-GB" w:eastAsia="en-GB"/>
              </w:rPr>
            </w:pPr>
            <w:r w:rsidRPr="00FC306A">
              <w:rPr>
                <w:rFonts w:ascii="Lato" w:eastAsia="Times New Roman" w:hAnsi="Lato" w:cs="Times New Roman"/>
                <w:color w:val="404040"/>
                <w:sz w:val="20"/>
                <w:szCs w:val="20"/>
                <w:lang w:val="en-GB" w:eastAsia="en-GB"/>
              </w:rPr>
              <w:t>Type</w:t>
            </w:r>
          </w:p>
          <w:p w14:paraId="09DE0848" w14:textId="77777777" w:rsidR="00C422D1" w:rsidRPr="00FC3C43" w:rsidRDefault="00C422D1" w:rsidP="00130BA0">
            <w:pPr>
              <w:spacing w:line="270" w:lineRule="atLeast"/>
              <w:rPr>
                <w:rFonts w:ascii="Lato" w:eastAsia="Times New Roman" w:hAnsi="Lato" w:cs="Times New Roman"/>
                <w:color w:val="404040"/>
                <w:sz w:val="24"/>
                <w:szCs w:val="24"/>
                <w:lang w:val="en-GB" w:eastAsia="en-GB"/>
              </w:rPr>
            </w:pPr>
            <w:r w:rsidRPr="00FC306A">
              <w:rPr>
                <w:rFonts w:ascii="Lato" w:eastAsia="Times New Roman" w:hAnsi="Lato" w:cs="Times New Roman"/>
                <w:color w:val="404040"/>
                <w:sz w:val="20"/>
                <w:szCs w:val="20"/>
                <w:lang w:val="en-GB" w:eastAsia="en-GB"/>
              </w:rPr>
              <w:t>(FIXED OUTPUT)</w:t>
            </w:r>
          </w:p>
        </w:tc>
        <w:tc>
          <w:tcPr>
            <w:tcW w:w="990" w:type="dxa"/>
            <w:hideMark/>
          </w:tcPr>
          <w:p w14:paraId="25F067E2" w14:textId="77777777" w:rsidR="00C422D1" w:rsidRPr="00460E66" w:rsidRDefault="00C422D1" w:rsidP="00460E66">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460E66">
              <w:rPr>
                <w:rFonts w:ascii="Lato" w:eastAsia="Times New Roman" w:hAnsi="Lato" w:cs="Times New Roman"/>
                <w:color w:val="404040"/>
                <w:sz w:val="20"/>
                <w:szCs w:val="20"/>
                <w:lang w:val="en-GB" w:eastAsia="en-GB"/>
              </w:rPr>
              <w:t>2</w:t>
            </w:r>
          </w:p>
        </w:tc>
        <w:tc>
          <w:tcPr>
            <w:tcW w:w="905" w:type="dxa"/>
            <w:hideMark/>
          </w:tcPr>
          <w:p w14:paraId="12CE05A6" w14:textId="77777777" w:rsidR="00C422D1" w:rsidRPr="00460E66" w:rsidRDefault="00C422D1" w:rsidP="00460E66">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460E66">
              <w:rPr>
                <w:rFonts w:ascii="Lato" w:eastAsia="Times New Roman" w:hAnsi="Lato" w:cs="Times New Roman"/>
                <w:color w:val="404040"/>
                <w:sz w:val="20"/>
                <w:szCs w:val="20"/>
                <w:lang w:val="en-GB" w:eastAsia="en-GB"/>
              </w:rPr>
              <w:t>0</w:t>
            </w:r>
          </w:p>
        </w:tc>
        <w:tc>
          <w:tcPr>
            <w:tcW w:w="5300" w:type="dxa"/>
            <w:hideMark/>
          </w:tcPr>
          <w:p w14:paraId="22BD2DD9" w14:textId="79D6B524" w:rsidR="00C422D1" w:rsidRPr="00FC3C43" w:rsidRDefault="00C422D1" w:rsidP="00130BA0">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4"/>
                <w:szCs w:val="24"/>
                <w:lang w:val="en-GB" w:eastAsia="en-GB"/>
              </w:rPr>
            </w:pPr>
            <w:r w:rsidRPr="00127620">
              <w:rPr>
                <w:rFonts w:ascii="Lato" w:eastAsia="Times New Roman" w:hAnsi="Lato" w:cs="Times New Roman"/>
                <w:color w:val="404040"/>
                <w:sz w:val="20"/>
                <w:szCs w:val="20"/>
                <w:lang w:val="en-GB" w:eastAsia="en-GB"/>
              </w:rPr>
              <w:t>0x000</w:t>
            </w:r>
            <w:r w:rsidR="00DE2084" w:rsidRPr="00127620">
              <w:rPr>
                <w:rFonts w:ascii="Lato" w:eastAsia="Times New Roman" w:hAnsi="Lato" w:cs="Times New Roman"/>
                <w:color w:val="404040"/>
                <w:sz w:val="20"/>
                <w:szCs w:val="20"/>
                <w:lang w:val="en-GB" w:eastAsia="en-GB"/>
              </w:rPr>
              <w:t>0</w:t>
            </w:r>
            <w:r w:rsidRPr="00127620">
              <w:rPr>
                <w:rFonts w:ascii="Lato" w:eastAsia="Times New Roman" w:hAnsi="Lato" w:cs="Times New Roman"/>
                <w:color w:val="404040"/>
                <w:sz w:val="20"/>
                <w:szCs w:val="20"/>
                <w:lang w:val="en-GB" w:eastAsia="en-GB"/>
              </w:rPr>
              <w:t xml:space="preserve"> – </w:t>
            </w:r>
            <w:r w:rsidR="00DE2084" w:rsidRPr="00127620">
              <w:rPr>
                <w:rFonts w:ascii="Lato" w:eastAsia="Times New Roman" w:hAnsi="Lato" w:cs="Times New Roman"/>
                <w:color w:val="404040"/>
                <w:sz w:val="20"/>
                <w:szCs w:val="20"/>
                <w:lang w:val="en-GB" w:eastAsia="en-GB"/>
              </w:rPr>
              <w:t>Hardware-based memory scrub RAS feature.</w:t>
            </w:r>
          </w:p>
        </w:tc>
      </w:tr>
      <w:tr w:rsidR="0037050D" w:rsidRPr="00291540" w14:paraId="45AB5601" w14:textId="77777777" w:rsidTr="00F346BD">
        <w:tc>
          <w:tcPr>
            <w:cnfStyle w:val="001000000000" w:firstRow="0" w:lastRow="0" w:firstColumn="1" w:lastColumn="0" w:oddVBand="0" w:evenVBand="0" w:oddHBand="0" w:evenHBand="0" w:firstRowFirstColumn="0" w:firstRowLastColumn="0" w:lastRowFirstColumn="0" w:lastRowLastColumn="0"/>
            <w:tcW w:w="2155" w:type="dxa"/>
            <w:hideMark/>
          </w:tcPr>
          <w:p w14:paraId="34DBC564" w14:textId="6B517615" w:rsidR="00C422D1" w:rsidRPr="00A963BB" w:rsidRDefault="00C422D1" w:rsidP="00FC306A">
            <w:pPr>
              <w:spacing w:line="360" w:lineRule="atLeast"/>
              <w:rPr>
                <w:rFonts w:ascii="Lato" w:eastAsia="Times New Roman" w:hAnsi="Lato" w:cs="Times New Roman"/>
                <w:color w:val="404040"/>
                <w:sz w:val="24"/>
                <w:szCs w:val="24"/>
                <w:highlight w:val="green"/>
                <w:lang w:val="en-GB" w:eastAsia="en-GB"/>
              </w:rPr>
            </w:pPr>
            <w:r w:rsidRPr="00FC306A">
              <w:rPr>
                <w:rFonts w:ascii="Lato" w:eastAsia="Times New Roman" w:hAnsi="Lato" w:cs="Times New Roman"/>
                <w:color w:val="404040"/>
                <w:sz w:val="20"/>
                <w:szCs w:val="20"/>
                <w:lang w:val="en-GB" w:eastAsia="en-GB"/>
              </w:rPr>
              <w:lastRenderedPageBreak/>
              <w:t>Version</w:t>
            </w:r>
            <w:r w:rsidR="00282DB1" w:rsidRPr="00FC306A">
              <w:rPr>
                <w:rFonts w:ascii="Lato" w:eastAsia="Times New Roman" w:hAnsi="Lato" w:cs="Times New Roman"/>
                <w:color w:val="404040"/>
                <w:sz w:val="20"/>
                <w:szCs w:val="20"/>
                <w:lang w:val="en-GB" w:eastAsia="en-GB"/>
              </w:rPr>
              <w:br/>
            </w:r>
            <w:r w:rsidRPr="00FC306A">
              <w:rPr>
                <w:rFonts w:ascii="Lato" w:eastAsia="Times New Roman" w:hAnsi="Lato" w:cs="Times New Roman"/>
                <w:color w:val="404040"/>
                <w:sz w:val="20"/>
                <w:szCs w:val="20"/>
                <w:lang w:val="en-GB" w:eastAsia="en-GB"/>
              </w:rPr>
              <w:t>(FIXED OUTPUT)</w:t>
            </w:r>
          </w:p>
        </w:tc>
        <w:tc>
          <w:tcPr>
            <w:tcW w:w="990" w:type="dxa"/>
            <w:hideMark/>
          </w:tcPr>
          <w:p w14:paraId="6E304D3D" w14:textId="77777777" w:rsidR="00C422D1" w:rsidRPr="00460E66" w:rsidRDefault="00C422D1" w:rsidP="00460E66">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460E66">
              <w:rPr>
                <w:rFonts w:ascii="Lato" w:eastAsia="Times New Roman" w:hAnsi="Lato" w:cs="Times New Roman"/>
                <w:color w:val="404040"/>
                <w:sz w:val="20"/>
                <w:szCs w:val="20"/>
                <w:lang w:val="en-GB" w:eastAsia="en-GB"/>
              </w:rPr>
              <w:t>2</w:t>
            </w:r>
          </w:p>
        </w:tc>
        <w:tc>
          <w:tcPr>
            <w:tcW w:w="905" w:type="dxa"/>
            <w:hideMark/>
          </w:tcPr>
          <w:p w14:paraId="4E101B0A" w14:textId="77777777" w:rsidR="00C422D1" w:rsidRPr="00460E66" w:rsidRDefault="00C422D1" w:rsidP="00460E66">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460E66">
              <w:rPr>
                <w:rFonts w:ascii="Lato" w:eastAsia="Times New Roman" w:hAnsi="Lato" w:cs="Times New Roman"/>
                <w:color w:val="404040"/>
                <w:sz w:val="20"/>
                <w:szCs w:val="20"/>
                <w:lang w:val="en-GB" w:eastAsia="en-GB"/>
              </w:rPr>
              <w:t>2</w:t>
            </w:r>
          </w:p>
        </w:tc>
        <w:tc>
          <w:tcPr>
            <w:tcW w:w="5300" w:type="dxa"/>
            <w:hideMark/>
          </w:tcPr>
          <w:p w14:paraId="52146B65" w14:textId="77777777" w:rsidR="00426336" w:rsidRPr="00127620" w:rsidRDefault="00426336" w:rsidP="00426336">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Byte 0 - Minor Version</w:t>
            </w:r>
          </w:p>
          <w:p w14:paraId="7468E8F1" w14:textId="77777777" w:rsidR="00426336" w:rsidRPr="00127620" w:rsidRDefault="00426336" w:rsidP="00426336">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Byte 1 - Major Version</w:t>
            </w:r>
          </w:p>
          <w:p w14:paraId="1BF29E30" w14:textId="1F42F8F0" w:rsidR="00C422D1" w:rsidRPr="00A963BB" w:rsidRDefault="00426336" w:rsidP="00426336">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highlight w:val="green"/>
                <w:lang w:val="en-GB" w:eastAsia="en-GB"/>
              </w:rPr>
            </w:pPr>
            <w:r w:rsidRPr="00127620">
              <w:rPr>
                <w:rFonts w:ascii="Lato" w:eastAsia="Times New Roman" w:hAnsi="Lato" w:cs="Times New Roman"/>
                <w:color w:val="404040"/>
                <w:sz w:val="20"/>
                <w:szCs w:val="20"/>
                <w:lang w:val="en-GB" w:eastAsia="en-GB"/>
              </w:rPr>
              <w:t xml:space="preserve">For this format of the parameter block, this field should be set to </w:t>
            </w:r>
            <w:r w:rsidRPr="00B22D0D">
              <w:rPr>
                <w:rFonts w:ascii="Lato" w:eastAsia="Times New Roman" w:hAnsi="Lato" w:cs="Times New Roman"/>
                <w:color w:val="404040"/>
                <w:sz w:val="20"/>
                <w:szCs w:val="20"/>
                <w:highlight w:val="yellow"/>
                <w:lang w:val="en-GB" w:eastAsia="en-GB"/>
              </w:rPr>
              <w:t>0x</w:t>
            </w:r>
            <w:r w:rsidR="008D7B3E" w:rsidRPr="00B22D0D">
              <w:rPr>
                <w:rFonts w:ascii="Lato" w:eastAsia="Times New Roman" w:hAnsi="Lato" w:cs="Times New Roman"/>
                <w:color w:val="404040"/>
                <w:sz w:val="20"/>
                <w:szCs w:val="20"/>
                <w:highlight w:val="yellow"/>
                <w:lang w:val="en-GB" w:eastAsia="en-GB"/>
              </w:rPr>
              <w:t>010</w:t>
            </w:r>
            <w:r w:rsidR="002F7DEF" w:rsidRPr="00B22D0D">
              <w:rPr>
                <w:rFonts w:ascii="Lato" w:eastAsia="Times New Roman" w:hAnsi="Lato" w:cs="Times New Roman"/>
                <w:color w:val="404040"/>
                <w:sz w:val="20"/>
                <w:szCs w:val="20"/>
                <w:highlight w:val="yellow"/>
                <w:lang w:val="en-GB" w:eastAsia="en-GB"/>
              </w:rPr>
              <w:t>0</w:t>
            </w:r>
            <w:del w:id="12" w:author="Daniel Ferguson" w:date="2024-09-17T07:05:00Z" w16du:dateUtc="2024-09-17T14:05:00Z">
              <w:r w:rsidRPr="00B22D0D" w:rsidDel="008408A0">
                <w:rPr>
                  <w:rFonts w:ascii="Lato" w:eastAsia="Times New Roman" w:hAnsi="Lato" w:cs="Times New Roman"/>
                  <w:color w:val="404040"/>
                  <w:sz w:val="20"/>
                  <w:szCs w:val="20"/>
                  <w:highlight w:val="yellow"/>
                  <w:lang w:val="en-GB" w:eastAsia="en-GB"/>
                </w:rPr>
                <w:delText>1</w:delText>
              </w:r>
            </w:del>
            <w:r w:rsidRPr="00B22D0D">
              <w:rPr>
                <w:rFonts w:ascii="Lato" w:eastAsia="Times New Roman" w:hAnsi="Lato" w:cs="Times New Roman"/>
                <w:color w:val="404040"/>
                <w:sz w:val="20"/>
                <w:szCs w:val="20"/>
                <w:highlight w:val="yellow"/>
                <w:lang w:val="en-GB" w:eastAsia="en-GB"/>
              </w:rPr>
              <w:t>.</w:t>
            </w:r>
          </w:p>
        </w:tc>
      </w:tr>
      <w:tr w:rsidR="00FC3C43" w:rsidRPr="00291540" w14:paraId="3D092BAB" w14:textId="77777777" w:rsidTr="00F3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2408E02F" w14:textId="3BBBEA02" w:rsidR="00C422D1" w:rsidRPr="00FC3C43" w:rsidRDefault="00C422D1" w:rsidP="00FC306A">
            <w:pPr>
              <w:spacing w:line="360" w:lineRule="atLeast"/>
              <w:rPr>
                <w:rFonts w:ascii="Lato" w:eastAsia="Times New Roman" w:hAnsi="Lato" w:cs="Times New Roman"/>
                <w:color w:val="404040"/>
                <w:sz w:val="24"/>
                <w:szCs w:val="24"/>
                <w:lang w:val="en-GB" w:eastAsia="en-GB"/>
              </w:rPr>
            </w:pPr>
            <w:r w:rsidRPr="00FC306A">
              <w:rPr>
                <w:rFonts w:ascii="Lato" w:eastAsia="Times New Roman" w:hAnsi="Lato" w:cs="Times New Roman"/>
                <w:color w:val="404040"/>
                <w:sz w:val="20"/>
                <w:szCs w:val="20"/>
                <w:lang w:val="en-GB" w:eastAsia="en-GB"/>
              </w:rPr>
              <w:t>Length</w:t>
            </w:r>
            <w:r w:rsidR="00282DB1" w:rsidRPr="00FC306A">
              <w:rPr>
                <w:rFonts w:ascii="Lato" w:eastAsia="Times New Roman" w:hAnsi="Lato" w:cs="Times New Roman"/>
                <w:color w:val="404040"/>
                <w:sz w:val="20"/>
                <w:szCs w:val="20"/>
                <w:lang w:val="en-GB" w:eastAsia="en-GB"/>
              </w:rPr>
              <w:br/>
            </w:r>
            <w:r w:rsidRPr="00FC306A">
              <w:rPr>
                <w:rFonts w:ascii="Lato" w:eastAsia="Times New Roman" w:hAnsi="Lato" w:cs="Times New Roman"/>
                <w:color w:val="404040"/>
                <w:sz w:val="20"/>
                <w:szCs w:val="20"/>
                <w:lang w:val="en-GB" w:eastAsia="en-GB"/>
              </w:rPr>
              <w:t>(FIXED OUTPUT)</w:t>
            </w:r>
          </w:p>
        </w:tc>
        <w:tc>
          <w:tcPr>
            <w:tcW w:w="990" w:type="dxa"/>
            <w:hideMark/>
          </w:tcPr>
          <w:p w14:paraId="038D205A" w14:textId="77777777" w:rsidR="00C422D1" w:rsidRPr="00460E66" w:rsidRDefault="00C422D1" w:rsidP="00460E66">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460E66">
              <w:rPr>
                <w:rFonts w:ascii="Lato" w:eastAsia="Times New Roman" w:hAnsi="Lato" w:cs="Times New Roman"/>
                <w:color w:val="404040"/>
                <w:sz w:val="20"/>
                <w:szCs w:val="20"/>
                <w:lang w:val="en-GB" w:eastAsia="en-GB"/>
              </w:rPr>
              <w:t>2</w:t>
            </w:r>
          </w:p>
        </w:tc>
        <w:tc>
          <w:tcPr>
            <w:tcW w:w="905" w:type="dxa"/>
            <w:hideMark/>
          </w:tcPr>
          <w:p w14:paraId="581ED5CA" w14:textId="77777777" w:rsidR="00C422D1" w:rsidRPr="00460E66" w:rsidRDefault="00C422D1" w:rsidP="00460E66">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460E66">
              <w:rPr>
                <w:rFonts w:ascii="Lato" w:eastAsia="Times New Roman" w:hAnsi="Lato" w:cs="Times New Roman"/>
                <w:color w:val="404040"/>
                <w:sz w:val="20"/>
                <w:szCs w:val="20"/>
                <w:lang w:val="en-GB" w:eastAsia="en-GB"/>
              </w:rPr>
              <w:t>4</w:t>
            </w:r>
          </w:p>
        </w:tc>
        <w:tc>
          <w:tcPr>
            <w:tcW w:w="5300" w:type="dxa"/>
            <w:hideMark/>
          </w:tcPr>
          <w:p w14:paraId="412B8138" w14:textId="73A0CA9C" w:rsidR="00C422D1" w:rsidRPr="00FC3C43" w:rsidRDefault="00C422D1" w:rsidP="00F346BD">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4"/>
                <w:szCs w:val="24"/>
                <w:lang w:val="en-GB" w:eastAsia="en-GB"/>
              </w:rPr>
            </w:pPr>
            <w:r w:rsidRPr="00127620">
              <w:rPr>
                <w:rFonts w:ascii="Lato" w:eastAsia="Times New Roman" w:hAnsi="Lato" w:cs="Times New Roman"/>
                <w:color w:val="404040"/>
                <w:sz w:val="20"/>
                <w:szCs w:val="20"/>
                <w:lang w:val="en-GB" w:eastAsia="en-GB"/>
              </w:rPr>
              <w:t>Length, in bytes of the entire parameter block structure.</w:t>
            </w:r>
            <w:r w:rsidRPr="00FC3C43">
              <w:rPr>
                <w:rFonts w:ascii="Lato" w:eastAsia="Times New Roman" w:hAnsi="Lato" w:cs="Times New Roman"/>
                <w:color w:val="404040"/>
                <w:sz w:val="24"/>
                <w:szCs w:val="24"/>
                <w:lang w:val="en-GB" w:eastAsia="en-GB"/>
              </w:rPr>
              <w:t xml:space="preserve">  </w:t>
            </w:r>
          </w:p>
        </w:tc>
      </w:tr>
      <w:tr w:rsidR="0037050D" w:rsidRPr="00291540" w14:paraId="4B0B8458" w14:textId="77777777" w:rsidTr="00F346BD">
        <w:tc>
          <w:tcPr>
            <w:cnfStyle w:val="001000000000" w:firstRow="0" w:lastRow="0" w:firstColumn="1" w:lastColumn="0" w:oddVBand="0" w:evenVBand="0" w:oddHBand="0" w:evenHBand="0" w:firstRowFirstColumn="0" w:firstRowLastColumn="0" w:lastRowFirstColumn="0" w:lastRowLastColumn="0"/>
            <w:tcW w:w="2155" w:type="dxa"/>
          </w:tcPr>
          <w:p w14:paraId="23DD0F4C" w14:textId="122EFE15" w:rsidR="00C422D1" w:rsidRPr="00FC3C43" w:rsidRDefault="00B97E54" w:rsidP="00FC306A">
            <w:pPr>
              <w:spacing w:line="360" w:lineRule="atLeast"/>
              <w:rPr>
                <w:rFonts w:ascii="Lato" w:eastAsia="Times New Roman" w:hAnsi="Lato" w:cs="Times New Roman"/>
                <w:color w:val="404040"/>
                <w:sz w:val="24"/>
                <w:szCs w:val="24"/>
                <w:lang w:val="en-GB" w:eastAsia="en-GB"/>
              </w:rPr>
            </w:pPr>
            <w:r w:rsidRPr="00FC306A">
              <w:rPr>
                <w:rFonts w:ascii="Lato" w:eastAsia="Times New Roman" w:hAnsi="Lato" w:cs="Times New Roman"/>
                <w:color w:val="404040"/>
                <w:sz w:val="20"/>
                <w:szCs w:val="20"/>
                <w:lang w:val="en-GB" w:eastAsia="en-GB"/>
              </w:rPr>
              <w:t>Patrol Scrub Command (INPUT)</w:t>
            </w:r>
          </w:p>
        </w:tc>
        <w:tc>
          <w:tcPr>
            <w:tcW w:w="990" w:type="dxa"/>
            <w:hideMark/>
          </w:tcPr>
          <w:p w14:paraId="72A097B8" w14:textId="77777777" w:rsidR="00C422D1" w:rsidRPr="00460E66" w:rsidRDefault="00C422D1" w:rsidP="00460E66">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460E66">
              <w:rPr>
                <w:rFonts w:ascii="Lato" w:eastAsia="Times New Roman" w:hAnsi="Lato" w:cs="Times New Roman"/>
                <w:color w:val="404040"/>
                <w:sz w:val="20"/>
                <w:szCs w:val="20"/>
                <w:lang w:val="en-GB" w:eastAsia="en-GB"/>
              </w:rPr>
              <w:t>2</w:t>
            </w:r>
          </w:p>
        </w:tc>
        <w:tc>
          <w:tcPr>
            <w:tcW w:w="905" w:type="dxa"/>
            <w:hideMark/>
          </w:tcPr>
          <w:p w14:paraId="15E96821" w14:textId="77777777" w:rsidR="00C422D1" w:rsidRPr="00460E66" w:rsidRDefault="00C422D1" w:rsidP="00460E66">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460E66">
              <w:rPr>
                <w:rFonts w:ascii="Lato" w:eastAsia="Times New Roman" w:hAnsi="Lato" w:cs="Times New Roman"/>
                <w:color w:val="404040"/>
                <w:sz w:val="20"/>
                <w:szCs w:val="20"/>
                <w:lang w:val="en-GB" w:eastAsia="en-GB"/>
              </w:rPr>
              <w:t>6</w:t>
            </w:r>
          </w:p>
        </w:tc>
        <w:tc>
          <w:tcPr>
            <w:tcW w:w="5300" w:type="dxa"/>
            <w:hideMark/>
          </w:tcPr>
          <w:p w14:paraId="23FEAC80" w14:textId="77777777" w:rsidR="00AD7663" w:rsidRPr="00127620" w:rsidRDefault="00AD7663" w:rsidP="00AD766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0x01 - GET_PATROL_PARAMETERS</w:t>
            </w:r>
          </w:p>
          <w:p w14:paraId="7C2C5D99" w14:textId="77777777" w:rsidR="00AD7663" w:rsidRPr="00127620" w:rsidRDefault="00AD7663" w:rsidP="00AD766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0x02 - START_PATROL_SCRUBBER</w:t>
            </w:r>
          </w:p>
          <w:p w14:paraId="610D01D0" w14:textId="4D0FB223" w:rsidR="00C422D1" w:rsidRPr="00FC3C43" w:rsidRDefault="00AD7663" w:rsidP="00F346BD">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4"/>
                <w:szCs w:val="24"/>
                <w:lang w:val="en-GB" w:eastAsia="en-GB"/>
              </w:rPr>
            </w:pPr>
            <w:r w:rsidRPr="00127620">
              <w:rPr>
                <w:rFonts w:ascii="Lato" w:eastAsia="Times New Roman" w:hAnsi="Lato" w:cs="Times New Roman"/>
                <w:color w:val="404040"/>
                <w:sz w:val="20"/>
                <w:szCs w:val="20"/>
                <w:lang w:val="en-GB" w:eastAsia="en-GB"/>
              </w:rPr>
              <w:t>0x03 - STOP_PATROL_SCRUBBER</w:t>
            </w:r>
          </w:p>
        </w:tc>
      </w:tr>
      <w:tr w:rsidR="00FC3C43" w:rsidRPr="00291540" w14:paraId="0A7A0706" w14:textId="77777777" w:rsidTr="00F3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hideMark/>
          </w:tcPr>
          <w:p w14:paraId="13E10082" w14:textId="37045E92" w:rsidR="00C422D1" w:rsidRPr="00FC3C43" w:rsidRDefault="00A030F0" w:rsidP="00FC306A">
            <w:pPr>
              <w:spacing w:line="360" w:lineRule="atLeast"/>
              <w:rPr>
                <w:rFonts w:ascii="Lato" w:eastAsia="Times New Roman" w:hAnsi="Lato" w:cs="Times New Roman"/>
                <w:color w:val="404040"/>
                <w:sz w:val="24"/>
                <w:szCs w:val="24"/>
                <w:lang w:val="en-GB" w:eastAsia="en-GB"/>
              </w:rPr>
            </w:pPr>
            <w:r w:rsidRPr="00FC306A">
              <w:rPr>
                <w:rFonts w:ascii="Lato" w:eastAsia="Times New Roman" w:hAnsi="Lato" w:cs="Times New Roman"/>
                <w:color w:val="404040"/>
                <w:sz w:val="20"/>
                <w:szCs w:val="20"/>
                <w:lang w:val="en-GB" w:eastAsia="en-GB"/>
              </w:rPr>
              <w:t>Requested Address Range (INPUT)</w:t>
            </w:r>
          </w:p>
        </w:tc>
        <w:tc>
          <w:tcPr>
            <w:tcW w:w="990" w:type="dxa"/>
            <w:hideMark/>
          </w:tcPr>
          <w:p w14:paraId="39DD3B37" w14:textId="335FDA03" w:rsidR="00C422D1" w:rsidRPr="00460E66" w:rsidRDefault="00A030F0" w:rsidP="00460E66">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460E66">
              <w:rPr>
                <w:rFonts w:ascii="Lato" w:eastAsia="Times New Roman" w:hAnsi="Lato" w:cs="Times New Roman"/>
                <w:color w:val="404040"/>
                <w:sz w:val="20"/>
                <w:szCs w:val="20"/>
                <w:lang w:val="en-GB" w:eastAsia="en-GB"/>
              </w:rPr>
              <w:t>16</w:t>
            </w:r>
          </w:p>
        </w:tc>
        <w:tc>
          <w:tcPr>
            <w:tcW w:w="905" w:type="dxa"/>
            <w:hideMark/>
          </w:tcPr>
          <w:p w14:paraId="77358B76" w14:textId="77777777" w:rsidR="00C422D1" w:rsidRPr="00460E66" w:rsidRDefault="00C422D1" w:rsidP="00460E66">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460E66">
              <w:rPr>
                <w:rFonts w:ascii="Lato" w:eastAsia="Times New Roman" w:hAnsi="Lato" w:cs="Times New Roman"/>
                <w:color w:val="404040"/>
                <w:sz w:val="20"/>
                <w:szCs w:val="20"/>
                <w:lang w:val="en-GB" w:eastAsia="en-GB"/>
              </w:rPr>
              <w:t>8</w:t>
            </w:r>
          </w:p>
        </w:tc>
        <w:tc>
          <w:tcPr>
            <w:tcW w:w="5300" w:type="dxa"/>
            <w:hideMark/>
          </w:tcPr>
          <w:p w14:paraId="72C1A45C" w14:textId="77777777" w:rsidR="00AD7663" w:rsidRPr="00127620" w:rsidRDefault="00AD7663" w:rsidP="00AD766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OSPM Specifies the BASE (Bytes 7-0) and SIZE</w:t>
            </w:r>
          </w:p>
          <w:p w14:paraId="09CB4FC4" w14:textId="77777777" w:rsidR="00AD7663" w:rsidRPr="00127620" w:rsidRDefault="00AD7663" w:rsidP="00AD766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(Bytes 15-8) of the address range to be patrol scrubbed.</w:t>
            </w:r>
          </w:p>
          <w:p w14:paraId="57BFCCDF" w14:textId="77777777" w:rsidR="00AD7663" w:rsidRPr="00127620" w:rsidRDefault="00AD7663" w:rsidP="00AD766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If OSPM requests default scrubbing through Bit 0 of</w:t>
            </w:r>
          </w:p>
          <w:p w14:paraId="74236977" w14:textId="77777777" w:rsidR="00AD7663" w:rsidRPr="00127620" w:rsidRDefault="00AD7663" w:rsidP="00AD766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the Configure patrol scrubbing field, then this field</w:t>
            </w:r>
          </w:p>
          <w:p w14:paraId="0D91EE00" w14:textId="77777777" w:rsidR="00AD7663" w:rsidRPr="00127620" w:rsidRDefault="00AD7663" w:rsidP="00AD766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must be ignored by the platform.</w:t>
            </w:r>
          </w:p>
          <w:p w14:paraId="32641B8A" w14:textId="77777777" w:rsidR="00AD7663" w:rsidRPr="00127620" w:rsidRDefault="00AD7663" w:rsidP="00AD766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OSPM sets this parameter for the following commands:</w:t>
            </w:r>
          </w:p>
          <w:p w14:paraId="4581570C" w14:textId="77777777" w:rsidR="00AD7663" w:rsidRPr="00127620" w:rsidRDefault="00AD7663" w:rsidP="00AD7663">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GET_PATROL_PARAMETERS,</w:t>
            </w:r>
          </w:p>
          <w:p w14:paraId="3F1E5A46" w14:textId="0DF54001" w:rsidR="00C422D1" w:rsidRPr="00FC3C43" w:rsidRDefault="00AD7663" w:rsidP="00F346BD">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4"/>
                <w:szCs w:val="24"/>
                <w:lang w:val="en-GB" w:eastAsia="en-GB"/>
              </w:rPr>
            </w:pPr>
            <w:r w:rsidRPr="00127620">
              <w:rPr>
                <w:rFonts w:ascii="Lato" w:eastAsia="Times New Roman" w:hAnsi="Lato" w:cs="Times New Roman"/>
                <w:color w:val="404040"/>
                <w:sz w:val="20"/>
                <w:szCs w:val="20"/>
                <w:lang w:val="en-GB" w:eastAsia="en-GB"/>
              </w:rPr>
              <w:t>START_PATROL_SCRUBBER.</w:t>
            </w:r>
          </w:p>
        </w:tc>
      </w:tr>
      <w:tr w:rsidR="00FC3C43" w:rsidRPr="00A963BB" w14:paraId="155C4BA8" w14:textId="77777777" w:rsidTr="00F346BD">
        <w:tc>
          <w:tcPr>
            <w:cnfStyle w:val="001000000000" w:firstRow="0" w:lastRow="0" w:firstColumn="1" w:lastColumn="0" w:oddVBand="0" w:evenVBand="0" w:oddHBand="0" w:evenHBand="0" w:firstRowFirstColumn="0" w:firstRowLastColumn="0" w:lastRowFirstColumn="0" w:lastRowLastColumn="0"/>
            <w:tcW w:w="2155" w:type="dxa"/>
            <w:hideMark/>
          </w:tcPr>
          <w:p w14:paraId="066C319F" w14:textId="0BDDEAC9" w:rsidR="00C422D1" w:rsidRPr="00FC3C43" w:rsidRDefault="00A030F0" w:rsidP="00FC306A">
            <w:pPr>
              <w:spacing w:line="360" w:lineRule="atLeast"/>
              <w:rPr>
                <w:rFonts w:ascii="Lato" w:eastAsia="Times New Roman" w:hAnsi="Lato" w:cs="Times New Roman"/>
                <w:color w:val="404040"/>
                <w:sz w:val="24"/>
                <w:szCs w:val="24"/>
                <w:lang w:val="en-GB" w:eastAsia="en-GB"/>
              </w:rPr>
            </w:pPr>
            <w:r w:rsidRPr="00FC306A">
              <w:rPr>
                <w:rFonts w:ascii="Lato" w:eastAsia="Times New Roman" w:hAnsi="Lato" w:cs="Times New Roman"/>
                <w:color w:val="404040"/>
                <w:sz w:val="20"/>
                <w:szCs w:val="20"/>
                <w:lang w:val="en-GB" w:eastAsia="en-GB"/>
              </w:rPr>
              <w:t>Actual Address Range (OUTPUT)</w:t>
            </w:r>
          </w:p>
        </w:tc>
        <w:tc>
          <w:tcPr>
            <w:tcW w:w="990" w:type="dxa"/>
            <w:hideMark/>
          </w:tcPr>
          <w:p w14:paraId="7FB85C53" w14:textId="29F2C23A" w:rsidR="00C422D1" w:rsidRPr="00460E66" w:rsidRDefault="000B7E22" w:rsidP="00460E66">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460E66">
              <w:rPr>
                <w:rFonts w:ascii="Lato" w:eastAsia="Times New Roman" w:hAnsi="Lato" w:cs="Times New Roman"/>
                <w:color w:val="404040"/>
                <w:sz w:val="20"/>
                <w:szCs w:val="20"/>
                <w:lang w:val="en-GB" w:eastAsia="en-GB"/>
              </w:rPr>
              <w:t>16</w:t>
            </w:r>
          </w:p>
        </w:tc>
        <w:tc>
          <w:tcPr>
            <w:tcW w:w="905" w:type="dxa"/>
            <w:hideMark/>
          </w:tcPr>
          <w:p w14:paraId="5EBAEBDD" w14:textId="74AAC07F" w:rsidR="00C422D1" w:rsidRPr="00460E66" w:rsidRDefault="000B7E22" w:rsidP="00460E66">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460E66">
              <w:rPr>
                <w:rFonts w:ascii="Lato" w:eastAsia="Times New Roman" w:hAnsi="Lato" w:cs="Times New Roman"/>
                <w:color w:val="404040"/>
                <w:sz w:val="20"/>
                <w:szCs w:val="20"/>
                <w:lang w:val="en-GB" w:eastAsia="en-GB"/>
              </w:rPr>
              <w:t>24</w:t>
            </w:r>
          </w:p>
        </w:tc>
        <w:tc>
          <w:tcPr>
            <w:tcW w:w="5300" w:type="dxa"/>
            <w:hideMark/>
          </w:tcPr>
          <w:p w14:paraId="242D4C70" w14:textId="77777777" w:rsidR="00AD7663" w:rsidRPr="00127620" w:rsidRDefault="00AD7663" w:rsidP="00AD766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The platform returns this value in response to</w:t>
            </w:r>
          </w:p>
          <w:p w14:paraId="78DA268C" w14:textId="77777777" w:rsidR="00AD7663" w:rsidRPr="00127620" w:rsidRDefault="00AD7663" w:rsidP="00AD766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GET_PATROL_PARAMETERS. The platform</w:t>
            </w:r>
          </w:p>
          <w:p w14:paraId="6405BC19" w14:textId="77777777" w:rsidR="00AD7663" w:rsidRPr="00127620" w:rsidRDefault="00AD7663" w:rsidP="00AD766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calculates the nearest patrol scrub boundary address</w:t>
            </w:r>
          </w:p>
          <w:p w14:paraId="4B0DF302" w14:textId="77777777" w:rsidR="00AD7663" w:rsidRPr="00127620" w:rsidRDefault="00AD7663" w:rsidP="00AD766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from where it can start. This range should be a superset</w:t>
            </w:r>
          </w:p>
          <w:p w14:paraId="71306B17" w14:textId="77777777" w:rsidR="00AD7663" w:rsidRPr="00127620" w:rsidRDefault="00AD7663" w:rsidP="00AD766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of the Requested Address Range.</w:t>
            </w:r>
          </w:p>
          <w:p w14:paraId="6989499D" w14:textId="77777777" w:rsidR="00AD7663" w:rsidRPr="00127620" w:rsidRDefault="00AD7663" w:rsidP="00AD766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This field must be ignored by the OSPM if it is being</w:t>
            </w:r>
          </w:p>
          <w:p w14:paraId="52D9FA67" w14:textId="77777777" w:rsidR="00AD7663" w:rsidRPr="00127620" w:rsidRDefault="00AD7663" w:rsidP="00AD766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returned in response to a request to enable default</w:t>
            </w:r>
          </w:p>
          <w:p w14:paraId="0F68309D" w14:textId="77777777" w:rsidR="00AD7663" w:rsidRPr="00127620" w:rsidRDefault="00AD7663" w:rsidP="00AD766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scrubbing through Bit 0 of the Configure patrol</w:t>
            </w:r>
          </w:p>
          <w:p w14:paraId="2B1DBFCB" w14:textId="77777777" w:rsidR="00AD7663" w:rsidRPr="00127620" w:rsidRDefault="00AD7663" w:rsidP="00AD766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scrubbing field.</w:t>
            </w:r>
          </w:p>
          <w:p w14:paraId="2F539089" w14:textId="77777777" w:rsidR="00AD7663" w:rsidRPr="00127620" w:rsidRDefault="00AD7663" w:rsidP="00AD7663">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BASE (Bytes 7-0) and SIZE (Bytes 15-8) of the</w:t>
            </w:r>
          </w:p>
          <w:p w14:paraId="54F762EB" w14:textId="2181FE3C" w:rsidR="00C422D1" w:rsidRPr="00DE75F8" w:rsidRDefault="00AD7663" w:rsidP="00DE75F8">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address.</w:t>
            </w:r>
          </w:p>
          <w:p w14:paraId="319AA943" w14:textId="56D2F9E3" w:rsidR="00C422D1" w:rsidRPr="00FC3C43" w:rsidRDefault="00C422D1" w:rsidP="00FC3C43">
            <w:pPr>
              <w:spacing w:after="160"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4"/>
                <w:szCs w:val="24"/>
                <w:lang w:val="en-GB" w:eastAsia="en-GB"/>
              </w:rPr>
            </w:pPr>
          </w:p>
        </w:tc>
      </w:tr>
      <w:tr w:rsidR="00FC3C43" w:rsidRPr="00A963BB" w14:paraId="73FE31F6" w14:textId="77777777" w:rsidTr="00F3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3B69E61" w14:textId="0527AEEE" w:rsidR="00C422D1" w:rsidRPr="00FC3C43" w:rsidRDefault="0037050D" w:rsidP="00FC306A">
            <w:pPr>
              <w:spacing w:line="360" w:lineRule="atLeast"/>
              <w:rPr>
                <w:rFonts w:ascii="Lato" w:eastAsia="Times New Roman" w:hAnsi="Lato" w:cs="Times New Roman"/>
                <w:color w:val="404040"/>
                <w:sz w:val="24"/>
                <w:szCs w:val="24"/>
                <w:lang w:val="en-GB" w:eastAsia="en-GB"/>
              </w:rPr>
            </w:pPr>
            <w:r w:rsidRPr="00FC306A">
              <w:rPr>
                <w:rFonts w:ascii="Lato" w:eastAsia="Times New Roman" w:hAnsi="Lato" w:cs="Times New Roman"/>
                <w:color w:val="404040"/>
                <w:sz w:val="20"/>
                <w:szCs w:val="20"/>
                <w:lang w:val="en-GB" w:eastAsia="en-GB"/>
              </w:rPr>
              <w:t>Flags (OUPUT)</w:t>
            </w:r>
          </w:p>
        </w:tc>
        <w:tc>
          <w:tcPr>
            <w:tcW w:w="990" w:type="dxa"/>
          </w:tcPr>
          <w:p w14:paraId="3FE6F031" w14:textId="21757B14" w:rsidR="00C422D1" w:rsidRPr="00460E66" w:rsidRDefault="000B7E22" w:rsidP="00460E66">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460E66">
              <w:rPr>
                <w:rFonts w:ascii="Lato" w:eastAsia="Times New Roman" w:hAnsi="Lato" w:cs="Times New Roman"/>
                <w:color w:val="404040"/>
                <w:sz w:val="20"/>
                <w:szCs w:val="20"/>
                <w:lang w:val="en-GB" w:eastAsia="en-GB"/>
              </w:rPr>
              <w:t>4</w:t>
            </w:r>
          </w:p>
        </w:tc>
        <w:tc>
          <w:tcPr>
            <w:tcW w:w="905" w:type="dxa"/>
          </w:tcPr>
          <w:p w14:paraId="19995282" w14:textId="010670C8" w:rsidR="00C422D1" w:rsidRPr="00460E66" w:rsidRDefault="000B7E22" w:rsidP="00460E66">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460E66">
              <w:rPr>
                <w:rFonts w:ascii="Lato" w:eastAsia="Times New Roman" w:hAnsi="Lato" w:cs="Times New Roman"/>
                <w:color w:val="404040"/>
                <w:sz w:val="20"/>
                <w:szCs w:val="20"/>
                <w:lang w:val="en-GB" w:eastAsia="en-GB"/>
              </w:rPr>
              <w:t>40</w:t>
            </w:r>
          </w:p>
        </w:tc>
        <w:tc>
          <w:tcPr>
            <w:tcW w:w="5300" w:type="dxa"/>
          </w:tcPr>
          <w:p w14:paraId="0BF79DA6" w14:textId="77777777" w:rsidR="00F346BD" w:rsidRPr="00127620" w:rsidRDefault="00F346BD" w:rsidP="00F346BD">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The platform returns this value in response to</w:t>
            </w:r>
          </w:p>
          <w:p w14:paraId="356794C4" w14:textId="77777777" w:rsidR="00F346BD" w:rsidRPr="00127620" w:rsidRDefault="00F346BD" w:rsidP="00F346BD">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GET_PATROL_PARAMETERS:</w:t>
            </w:r>
          </w:p>
          <w:p w14:paraId="61C2E42A" w14:textId="77777777" w:rsidR="00F346BD" w:rsidRPr="00127620" w:rsidRDefault="00F346BD" w:rsidP="00F346BD">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Bit [0]: Will be set if memory scrubber is already</w:t>
            </w:r>
          </w:p>
          <w:p w14:paraId="0CB80B9C" w14:textId="77777777" w:rsidR="00F346BD" w:rsidRPr="00127620" w:rsidRDefault="00F346BD" w:rsidP="00F346BD">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running for address range specified in “Actual Address</w:t>
            </w:r>
          </w:p>
          <w:p w14:paraId="0BA205D0" w14:textId="77777777" w:rsidR="00F346BD" w:rsidRPr="00127620" w:rsidRDefault="00F346BD" w:rsidP="00F346BD">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Range”.</w:t>
            </w:r>
          </w:p>
          <w:p w14:paraId="3B16C7DD" w14:textId="61C5C17F" w:rsidR="00C422D1" w:rsidRPr="00FC3C43" w:rsidRDefault="00F346BD" w:rsidP="00F346BD">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4"/>
                <w:szCs w:val="24"/>
                <w:lang w:val="en-GB" w:eastAsia="en-GB"/>
              </w:rPr>
            </w:pPr>
            <w:r w:rsidRPr="00127620">
              <w:rPr>
                <w:rFonts w:ascii="Lato" w:eastAsia="Times New Roman" w:hAnsi="Lato" w:cs="Times New Roman"/>
                <w:color w:val="404040"/>
                <w:sz w:val="20"/>
                <w:szCs w:val="20"/>
                <w:lang w:val="en-GB" w:eastAsia="en-GB"/>
              </w:rPr>
              <w:t>Bits [31:1]: Reserved, must be zero.</w:t>
            </w:r>
          </w:p>
        </w:tc>
      </w:tr>
      <w:tr w:rsidR="00FC3C43" w:rsidRPr="00291540" w14:paraId="66E47A25" w14:textId="77777777" w:rsidTr="00F346BD">
        <w:tc>
          <w:tcPr>
            <w:cnfStyle w:val="001000000000" w:firstRow="0" w:lastRow="0" w:firstColumn="1" w:lastColumn="0" w:oddVBand="0" w:evenVBand="0" w:oddHBand="0" w:evenHBand="0" w:firstRowFirstColumn="0" w:firstRowLastColumn="0" w:lastRowFirstColumn="0" w:lastRowLastColumn="0"/>
            <w:tcW w:w="2155" w:type="dxa"/>
          </w:tcPr>
          <w:p w14:paraId="79CFB1E9" w14:textId="15231BB5" w:rsidR="00C422D1" w:rsidRPr="00FC3C43" w:rsidRDefault="0037050D" w:rsidP="00FC306A">
            <w:pPr>
              <w:spacing w:line="360" w:lineRule="atLeast"/>
              <w:rPr>
                <w:rFonts w:ascii="Lato" w:eastAsia="Times New Roman" w:hAnsi="Lato" w:cs="Times New Roman"/>
                <w:color w:val="404040"/>
                <w:sz w:val="24"/>
                <w:szCs w:val="24"/>
                <w:lang w:val="en-GB" w:eastAsia="en-GB"/>
              </w:rPr>
            </w:pPr>
            <w:r w:rsidRPr="00FC306A">
              <w:rPr>
                <w:rFonts w:ascii="Lato" w:eastAsia="Times New Roman" w:hAnsi="Lato" w:cs="Times New Roman"/>
                <w:color w:val="404040"/>
                <w:sz w:val="20"/>
                <w:szCs w:val="20"/>
                <w:lang w:val="en-GB" w:eastAsia="en-GB"/>
              </w:rPr>
              <w:lastRenderedPageBreak/>
              <w:t>Scrub Parameters (OUTPUT)</w:t>
            </w:r>
          </w:p>
        </w:tc>
        <w:tc>
          <w:tcPr>
            <w:tcW w:w="990" w:type="dxa"/>
          </w:tcPr>
          <w:p w14:paraId="2FE9281D" w14:textId="37F677E9" w:rsidR="00C422D1" w:rsidRPr="00460E66" w:rsidRDefault="003202C9" w:rsidP="00460E66">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460E66">
              <w:rPr>
                <w:rFonts w:ascii="Lato" w:eastAsia="Times New Roman" w:hAnsi="Lato" w:cs="Times New Roman"/>
                <w:color w:val="404040"/>
                <w:sz w:val="20"/>
                <w:szCs w:val="20"/>
                <w:lang w:val="en-GB" w:eastAsia="en-GB"/>
              </w:rPr>
              <w:t>4</w:t>
            </w:r>
          </w:p>
        </w:tc>
        <w:tc>
          <w:tcPr>
            <w:tcW w:w="905" w:type="dxa"/>
          </w:tcPr>
          <w:p w14:paraId="1EB4ACBD" w14:textId="275C5901" w:rsidR="00C422D1" w:rsidRPr="00460E66" w:rsidRDefault="003202C9" w:rsidP="00460E66">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460E66">
              <w:rPr>
                <w:rFonts w:ascii="Lato" w:eastAsia="Times New Roman" w:hAnsi="Lato" w:cs="Times New Roman"/>
                <w:color w:val="404040"/>
                <w:sz w:val="20"/>
                <w:szCs w:val="20"/>
                <w:lang w:val="en-GB" w:eastAsia="en-GB"/>
              </w:rPr>
              <w:t>44</w:t>
            </w:r>
          </w:p>
        </w:tc>
        <w:tc>
          <w:tcPr>
            <w:tcW w:w="5300" w:type="dxa"/>
          </w:tcPr>
          <w:p w14:paraId="34D0A7D9" w14:textId="77777777" w:rsidR="00F346BD" w:rsidRPr="004B2AF3" w:rsidRDefault="00F346BD" w:rsidP="00F346BD">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4B2AF3">
              <w:rPr>
                <w:rFonts w:ascii="Lato" w:eastAsia="Times New Roman" w:hAnsi="Lato" w:cs="Times New Roman"/>
                <w:color w:val="404040"/>
                <w:sz w:val="20"/>
                <w:szCs w:val="20"/>
                <w:lang w:val="en-GB" w:eastAsia="en-GB"/>
              </w:rPr>
              <w:t>The platform returns this value in response to</w:t>
            </w:r>
          </w:p>
          <w:p w14:paraId="43C3FD02" w14:textId="77777777" w:rsidR="00F346BD" w:rsidRPr="004B2AF3" w:rsidRDefault="00F346BD" w:rsidP="00F346BD">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4B2AF3">
              <w:rPr>
                <w:rFonts w:ascii="Lato" w:eastAsia="Times New Roman" w:hAnsi="Lato" w:cs="Times New Roman"/>
                <w:color w:val="404040"/>
                <w:sz w:val="20"/>
                <w:szCs w:val="20"/>
                <w:lang w:val="en-GB" w:eastAsia="en-GB"/>
              </w:rPr>
              <w:t>GET_PATROL_PARAMETERS:</w:t>
            </w:r>
          </w:p>
          <w:p w14:paraId="50CE1303" w14:textId="77777777" w:rsidR="00F346BD" w:rsidRPr="004B2AF3" w:rsidRDefault="00F346BD" w:rsidP="00F346BD">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4B2AF3">
              <w:rPr>
                <w:rFonts w:ascii="Lato" w:eastAsia="Times New Roman" w:hAnsi="Lato" w:cs="Times New Roman"/>
                <w:color w:val="404040"/>
                <w:sz w:val="20"/>
                <w:szCs w:val="20"/>
                <w:lang w:val="en-GB" w:eastAsia="en-GB"/>
              </w:rPr>
              <w:t>Bits [7:0]: Current scrub rate that is in effect on the</w:t>
            </w:r>
          </w:p>
          <w:p w14:paraId="0CBC3967" w14:textId="77777777" w:rsidR="00F346BD" w:rsidRPr="004B2AF3" w:rsidRDefault="00F346BD" w:rsidP="00F346BD">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4B2AF3">
              <w:rPr>
                <w:rFonts w:ascii="Lato" w:eastAsia="Times New Roman" w:hAnsi="Lato" w:cs="Times New Roman"/>
                <w:color w:val="404040"/>
                <w:sz w:val="20"/>
                <w:szCs w:val="20"/>
                <w:lang w:val="en-GB" w:eastAsia="en-GB"/>
              </w:rPr>
              <w:t>memory region specified in “Actual Address Range”. If</w:t>
            </w:r>
          </w:p>
          <w:p w14:paraId="2BF2D9B2" w14:textId="77777777" w:rsidR="00F346BD" w:rsidRPr="004B2AF3" w:rsidRDefault="00F346BD" w:rsidP="00F346BD">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4B2AF3">
              <w:rPr>
                <w:rFonts w:ascii="Lato" w:eastAsia="Times New Roman" w:hAnsi="Lato" w:cs="Times New Roman"/>
                <w:color w:val="404040"/>
                <w:sz w:val="20"/>
                <w:szCs w:val="20"/>
                <w:lang w:val="en-GB" w:eastAsia="en-GB"/>
              </w:rPr>
              <w:t>OSPM requested background scrubbing, then this field</w:t>
            </w:r>
          </w:p>
          <w:p w14:paraId="1E963AC3" w14:textId="77777777" w:rsidR="00F346BD" w:rsidRPr="004B2AF3" w:rsidRDefault="00F346BD" w:rsidP="00F346BD">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4B2AF3">
              <w:rPr>
                <w:rFonts w:ascii="Lato" w:eastAsia="Times New Roman" w:hAnsi="Lato" w:cs="Times New Roman"/>
                <w:color w:val="404040"/>
                <w:sz w:val="20"/>
                <w:szCs w:val="20"/>
                <w:lang w:val="en-GB" w:eastAsia="en-GB"/>
              </w:rPr>
              <w:t>will reflect the current background patrol scrubbing</w:t>
            </w:r>
          </w:p>
          <w:p w14:paraId="04590E0E" w14:textId="77777777" w:rsidR="00F346BD" w:rsidRPr="004B2AF3" w:rsidRDefault="00F346BD" w:rsidP="00F346BD">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4B2AF3">
              <w:rPr>
                <w:rFonts w:ascii="Lato" w:eastAsia="Times New Roman" w:hAnsi="Lato" w:cs="Times New Roman"/>
                <w:color w:val="404040"/>
                <w:sz w:val="20"/>
                <w:szCs w:val="20"/>
                <w:lang w:val="en-GB" w:eastAsia="en-GB"/>
              </w:rPr>
              <w:t>rate.</w:t>
            </w:r>
          </w:p>
          <w:p w14:paraId="677CDFF0" w14:textId="77777777" w:rsidR="00F346BD" w:rsidRPr="004B2AF3" w:rsidRDefault="00F346BD" w:rsidP="00F346BD">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4B2AF3">
              <w:rPr>
                <w:rFonts w:ascii="Lato" w:eastAsia="Times New Roman" w:hAnsi="Lato" w:cs="Times New Roman"/>
                <w:color w:val="404040"/>
                <w:sz w:val="20"/>
                <w:szCs w:val="20"/>
                <w:lang w:val="en-GB" w:eastAsia="en-GB"/>
              </w:rPr>
              <w:t>Bits [15:8]: Minimum scrub rate supported.</w:t>
            </w:r>
          </w:p>
          <w:p w14:paraId="3CA7E483" w14:textId="77777777" w:rsidR="00F346BD" w:rsidRPr="004B2AF3" w:rsidRDefault="00F346BD" w:rsidP="00F346BD">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0"/>
                <w:szCs w:val="20"/>
                <w:lang w:val="en-GB" w:eastAsia="en-GB"/>
              </w:rPr>
            </w:pPr>
            <w:r w:rsidRPr="004B2AF3">
              <w:rPr>
                <w:rFonts w:ascii="Lato" w:eastAsia="Times New Roman" w:hAnsi="Lato" w:cs="Times New Roman"/>
                <w:color w:val="404040"/>
                <w:sz w:val="20"/>
                <w:szCs w:val="20"/>
                <w:lang w:val="en-GB" w:eastAsia="en-GB"/>
              </w:rPr>
              <w:t>Bits [23:16]: Maximum scrub rate supported</w:t>
            </w:r>
          </w:p>
          <w:p w14:paraId="14539E16" w14:textId="0FF645C4" w:rsidR="00C422D1" w:rsidRPr="00FC3C43" w:rsidRDefault="00F346BD" w:rsidP="00F346BD">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4"/>
                <w:szCs w:val="24"/>
                <w:lang w:val="en-GB" w:eastAsia="en-GB"/>
              </w:rPr>
            </w:pPr>
            <w:r w:rsidRPr="004B2AF3">
              <w:rPr>
                <w:rFonts w:ascii="Lato" w:eastAsia="Times New Roman" w:hAnsi="Lato" w:cs="Times New Roman"/>
                <w:color w:val="404040"/>
                <w:sz w:val="20"/>
                <w:szCs w:val="20"/>
                <w:lang w:val="en-GB" w:eastAsia="en-GB"/>
              </w:rPr>
              <w:t>Bits [31:24]: Reserved, must be zero.</w:t>
            </w:r>
          </w:p>
        </w:tc>
      </w:tr>
      <w:tr w:rsidR="00FC3C43" w:rsidRPr="00291540" w14:paraId="273DC6E7" w14:textId="77777777" w:rsidTr="00F34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E83F9EB" w14:textId="3FDE731D" w:rsidR="00C422D1" w:rsidRPr="00FC3C43" w:rsidRDefault="0037050D" w:rsidP="00FC306A">
            <w:pPr>
              <w:spacing w:line="360" w:lineRule="atLeast"/>
              <w:rPr>
                <w:rFonts w:ascii="Lato" w:eastAsia="Times New Roman" w:hAnsi="Lato" w:cs="Times New Roman"/>
                <w:color w:val="404040"/>
                <w:sz w:val="24"/>
                <w:szCs w:val="24"/>
                <w:lang w:val="en-GB" w:eastAsia="en-GB"/>
              </w:rPr>
            </w:pPr>
            <w:r w:rsidRPr="00FC306A">
              <w:rPr>
                <w:rFonts w:ascii="Lato" w:eastAsia="Times New Roman" w:hAnsi="Lato" w:cs="Times New Roman"/>
                <w:color w:val="404040"/>
                <w:sz w:val="20"/>
                <w:szCs w:val="20"/>
                <w:lang w:val="en-GB" w:eastAsia="en-GB"/>
              </w:rPr>
              <w:t>Configure Scrub Parameters (INPUT)</w:t>
            </w:r>
          </w:p>
        </w:tc>
        <w:tc>
          <w:tcPr>
            <w:tcW w:w="990" w:type="dxa"/>
          </w:tcPr>
          <w:p w14:paraId="18176EE9" w14:textId="585AE531" w:rsidR="00C422D1" w:rsidRPr="00460E66" w:rsidRDefault="003202C9" w:rsidP="00460E66">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460E66">
              <w:rPr>
                <w:rFonts w:ascii="Lato" w:eastAsia="Times New Roman" w:hAnsi="Lato" w:cs="Times New Roman"/>
                <w:color w:val="404040"/>
                <w:sz w:val="20"/>
                <w:szCs w:val="20"/>
                <w:lang w:val="en-GB" w:eastAsia="en-GB"/>
              </w:rPr>
              <w:t>4</w:t>
            </w:r>
          </w:p>
        </w:tc>
        <w:tc>
          <w:tcPr>
            <w:tcW w:w="905" w:type="dxa"/>
          </w:tcPr>
          <w:p w14:paraId="56069F82" w14:textId="39A69AAA" w:rsidR="00C422D1" w:rsidRPr="00460E66" w:rsidRDefault="003202C9" w:rsidP="00460E66">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460E66">
              <w:rPr>
                <w:rFonts w:ascii="Lato" w:eastAsia="Times New Roman" w:hAnsi="Lato" w:cs="Times New Roman"/>
                <w:color w:val="404040"/>
                <w:sz w:val="20"/>
                <w:szCs w:val="20"/>
                <w:lang w:val="en-GB" w:eastAsia="en-GB"/>
              </w:rPr>
              <w:t>48</w:t>
            </w:r>
          </w:p>
        </w:tc>
        <w:tc>
          <w:tcPr>
            <w:tcW w:w="5300" w:type="dxa"/>
          </w:tcPr>
          <w:p w14:paraId="028BAFFA" w14:textId="77777777" w:rsidR="00F346BD" w:rsidRPr="00127620" w:rsidRDefault="00F346BD" w:rsidP="00F346BD">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The OSPM Sets this field as follows, for the</w:t>
            </w:r>
          </w:p>
          <w:p w14:paraId="43EAA8C4" w14:textId="77777777" w:rsidR="00F346BD" w:rsidRPr="00127620" w:rsidRDefault="00F346BD" w:rsidP="00F346BD">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START_PATROL_SCRUBBER command:</w:t>
            </w:r>
          </w:p>
          <w:p w14:paraId="1C5941B9" w14:textId="6589D48B" w:rsidR="00F346BD" w:rsidRPr="00127620" w:rsidRDefault="00F346BD" w:rsidP="00F346BD">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Bit</w:t>
            </w:r>
            <w:r w:rsidR="0090128C">
              <w:rPr>
                <w:rFonts w:ascii="Lato" w:eastAsia="Times New Roman" w:hAnsi="Lato" w:cs="Times New Roman"/>
                <w:color w:val="404040"/>
                <w:sz w:val="20"/>
                <w:szCs w:val="20"/>
                <w:lang w:val="en-GB" w:eastAsia="en-GB"/>
              </w:rPr>
              <w:t xml:space="preserve"> </w:t>
            </w:r>
            <w:r w:rsidRPr="00127620">
              <w:rPr>
                <w:rFonts w:ascii="Lato" w:eastAsia="Times New Roman" w:hAnsi="Lato" w:cs="Times New Roman"/>
                <w:color w:val="404040"/>
                <w:sz w:val="20"/>
                <w:szCs w:val="20"/>
                <w:lang w:val="en-GB" w:eastAsia="en-GB"/>
              </w:rPr>
              <w:t>[0]: Request background patrol scrubbing.</w:t>
            </w:r>
          </w:p>
          <w:p w14:paraId="273B0A82" w14:textId="77777777" w:rsidR="00F346BD" w:rsidRPr="00127620" w:rsidRDefault="00F346BD" w:rsidP="00F346BD">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Bits [7:1]: Reserved, must be zero.</w:t>
            </w:r>
          </w:p>
          <w:p w14:paraId="1F0EEED3" w14:textId="77777777" w:rsidR="00F346BD" w:rsidRPr="00127620" w:rsidRDefault="00F346BD" w:rsidP="00F346BD">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Bits [15:8]: Requested scrub rate, must be in the range</w:t>
            </w:r>
          </w:p>
          <w:p w14:paraId="1AECE713" w14:textId="77777777" w:rsidR="00F346BD" w:rsidRPr="00127620" w:rsidRDefault="00F346BD" w:rsidP="00F346BD">
            <w:pPr>
              <w:spacing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(minimum scrub rate, maximum scrub rate).</w:t>
            </w:r>
          </w:p>
          <w:p w14:paraId="5F03937B" w14:textId="0D699640" w:rsidR="00C422D1" w:rsidRPr="00127620" w:rsidRDefault="00F346BD" w:rsidP="00F346BD">
            <w:pPr>
              <w:spacing w:after="160" w:line="360" w:lineRule="atLeast"/>
              <w:cnfStyle w:val="000000100000" w:firstRow="0" w:lastRow="0" w:firstColumn="0" w:lastColumn="0" w:oddVBand="0" w:evenVBand="0" w:oddHBand="1" w:evenHBand="0" w:firstRowFirstColumn="0" w:firstRowLastColumn="0" w:lastRowFirstColumn="0" w:lastRowLastColumn="0"/>
              <w:rPr>
                <w:rFonts w:ascii="Lato" w:eastAsia="Times New Roman" w:hAnsi="Lato" w:cs="Times New Roman"/>
                <w:color w:val="404040"/>
                <w:sz w:val="20"/>
                <w:szCs w:val="20"/>
                <w:lang w:val="en-GB" w:eastAsia="en-GB"/>
              </w:rPr>
            </w:pPr>
            <w:r w:rsidRPr="00127620">
              <w:rPr>
                <w:rFonts w:ascii="Lato" w:eastAsia="Times New Roman" w:hAnsi="Lato" w:cs="Times New Roman"/>
                <w:color w:val="404040"/>
                <w:sz w:val="20"/>
                <w:szCs w:val="20"/>
                <w:lang w:val="en-GB" w:eastAsia="en-GB"/>
              </w:rPr>
              <w:t>Bits [31:16]: Reserved, must be zero.</w:t>
            </w:r>
          </w:p>
        </w:tc>
      </w:tr>
      <w:tr w:rsidR="00FC3C43" w:rsidRPr="00291540" w14:paraId="195E3C86" w14:textId="77777777" w:rsidTr="00F346BD">
        <w:tc>
          <w:tcPr>
            <w:cnfStyle w:val="001000000000" w:firstRow="0" w:lastRow="0" w:firstColumn="1" w:lastColumn="0" w:oddVBand="0" w:evenVBand="0" w:oddHBand="0" w:evenHBand="0" w:firstRowFirstColumn="0" w:firstRowLastColumn="0" w:lastRowFirstColumn="0" w:lastRowLastColumn="0"/>
            <w:tcW w:w="2155" w:type="dxa"/>
          </w:tcPr>
          <w:p w14:paraId="28A458F9" w14:textId="4B95D881" w:rsidR="00C422D1" w:rsidRPr="007D6B04" w:rsidRDefault="002307CD" w:rsidP="00FC306A">
            <w:pPr>
              <w:spacing w:line="360" w:lineRule="atLeast"/>
              <w:rPr>
                <w:rFonts w:ascii="Lato" w:eastAsia="Times New Roman" w:hAnsi="Lato" w:cs="Times New Roman"/>
                <w:color w:val="404040"/>
                <w:sz w:val="24"/>
                <w:szCs w:val="24"/>
                <w:highlight w:val="green"/>
                <w:lang w:val="en-GB" w:eastAsia="en-GB"/>
              </w:rPr>
            </w:pPr>
            <w:ins w:id="13" w:author="Daniel Ferguson" w:date="2024-09-11T09:41:00Z" w16du:dateUtc="2024-09-11T16:41:00Z">
              <w:r>
                <w:rPr>
                  <w:rFonts w:ascii="Lato" w:eastAsia="Times New Roman" w:hAnsi="Lato" w:cs="Times New Roman"/>
                  <w:color w:val="404040"/>
                  <w:sz w:val="24"/>
                  <w:szCs w:val="24"/>
                  <w:highlight w:val="green"/>
                  <w:lang w:val="en-GB" w:eastAsia="en-GB"/>
                </w:rPr>
                <w:t>Status (</w:t>
              </w:r>
            </w:ins>
            <w:ins w:id="14" w:author="Daniel Ferguson" w:date="2024-09-11T09:42:00Z" w16du:dateUtc="2024-09-11T16:42:00Z">
              <w:r>
                <w:rPr>
                  <w:rFonts w:ascii="Lato" w:eastAsia="Times New Roman" w:hAnsi="Lato" w:cs="Times New Roman"/>
                  <w:color w:val="404040"/>
                  <w:sz w:val="24"/>
                  <w:szCs w:val="24"/>
                  <w:highlight w:val="green"/>
                  <w:lang w:val="en-GB" w:eastAsia="en-GB"/>
                </w:rPr>
                <w:t>OUTPUT)</w:t>
              </w:r>
            </w:ins>
          </w:p>
        </w:tc>
        <w:tc>
          <w:tcPr>
            <w:tcW w:w="990" w:type="dxa"/>
          </w:tcPr>
          <w:p w14:paraId="43F6187B" w14:textId="40FC9FEB" w:rsidR="00C422D1" w:rsidRPr="007D6B04" w:rsidRDefault="002307CD" w:rsidP="00460E66">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4"/>
                <w:szCs w:val="24"/>
                <w:highlight w:val="green"/>
                <w:lang w:val="en-GB" w:eastAsia="en-GB"/>
              </w:rPr>
            </w:pPr>
            <w:ins w:id="15" w:author="Daniel Ferguson" w:date="2024-09-11T09:42:00Z" w16du:dateUtc="2024-09-11T16:42:00Z">
              <w:r>
                <w:rPr>
                  <w:rFonts w:ascii="Lato" w:eastAsia="Times New Roman" w:hAnsi="Lato" w:cs="Times New Roman"/>
                  <w:color w:val="404040"/>
                  <w:sz w:val="24"/>
                  <w:szCs w:val="24"/>
                  <w:highlight w:val="green"/>
                  <w:lang w:val="en-GB" w:eastAsia="en-GB"/>
                </w:rPr>
                <w:t>4</w:t>
              </w:r>
            </w:ins>
          </w:p>
        </w:tc>
        <w:tc>
          <w:tcPr>
            <w:tcW w:w="905" w:type="dxa"/>
          </w:tcPr>
          <w:p w14:paraId="53160039" w14:textId="34803F8C" w:rsidR="00C422D1" w:rsidRPr="007D6B04" w:rsidRDefault="002307CD" w:rsidP="00460E66">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4"/>
                <w:szCs w:val="24"/>
                <w:highlight w:val="green"/>
                <w:lang w:val="en-GB" w:eastAsia="en-GB"/>
              </w:rPr>
            </w:pPr>
            <w:ins w:id="16" w:author="Daniel Ferguson" w:date="2024-09-11T09:42:00Z" w16du:dateUtc="2024-09-11T16:42:00Z">
              <w:r>
                <w:rPr>
                  <w:rFonts w:ascii="Lato" w:eastAsia="Times New Roman" w:hAnsi="Lato" w:cs="Times New Roman"/>
                  <w:color w:val="404040"/>
                  <w:sz w:val="24"/>
                  <w:szCs w:val="24"/>
                  <w:highlight w:val="green"/>
                  <w:lang w:val="en-GB" w:eastAsia="en-GB"/>
                </w:rPr>
                <w:t>52</w:t>
              </w:r>
            </w:ins>
          </w:p>
        </w:tc>
        <w:tc>
          <w:tcPr>
            <w:tcW w:w="5300" w:type="dxa"/>
          </w:tcPr>
          <w:p w14:paraId="6F1EBFB8" w14:textId="77777777" w:rsidR="00C422D1" w:rsidRDefault="002307CD" w:rsidP="00460E66">
            <w:pPr>
              <w:spacing w:line="360" w:lineRule="atLeast"/>
              <w:cnfStyle w:val="000000000000" w:firstRow="0" w:lastRow="0" w:firstColumn="0" w:lastColumn="0" w:oddVBand="0" w:evenVBand="0" w:oddHBand="0" w:evenHBand="0" w:firstRowFirstColumn="0" w:firstRowLastColumn="0" w:lastRowFirstColumn="0" w:lastRowLastColumn="0"/>
              <w:rPr>
                <w:ins w:id="17" w:author="Daniel Ferguson" w:date="2024-09-11T09:44:00Z" w16du:dateUtc="2024-09-11T16:44:00Z"/>
                <w:rFonts w:ascii="Lato" w:eastAsia="Times New Roman" w:hAnsi="Lato" w:cs="Times New Roman"/>
                <w:color w:val="404040"/>
                <w:sz w:val="24"/>
                <w:szCs w:val="24"/>
                <w:highlight w:val="green"/>
                <w:lang w:val="en-GB" w:eastAsia="en-GB"/>
              </w:rPr>
            </w:pPr>
            <w:ins w:id="18" w:author="Daniel Ferguson" w:date="2024-09-11T09:42:00Z" w16du:dateUtc="2024-09-11T16:42:00Z">
              <w:r w:rsidRPr="004C1B01">
                <w:rPr>
                  <w:rFonts w:ascii="Lato" w:eastAsia="Times New Roman" w:hAnsi="Lato" w:cs="Times New Roman"/>
                  <w:color w:val="404040"/>
                  <w:sz w:val="24"/>
                  <w:szCs w:val="24"/>
                  <w:highlight w:val="green"/>
                  <w:lang w:val="en-GB" w:eastAsia="en-GB"/>
                  <w:rPrChange w:id="19" w:author="Daniel Ferguson" w:date="2024-09-11T09:42:00Z" w16du:dateUtc="2024-09-11T16:42:00Z">
                    <w:rPr>
                      <w:rFonts w:ascii="Lato" w:eastAsia="Times New Roman" w:hAnsi="Lato" w:cs="Times New Roman"/>
                      <w:color w:val="404040"/>
                      <w:sz w:val="24"/>
                      <w:szCs w:val="24"/>
                      <w:lang w:val="en-GB" w:eastAsia="en-GB"/>
                    </w:rPr>
                  </w:rPrChange>
                </w:rPr>
                <w:t>The platform sets this field when any problem is encountered during the execution of this feature.</w:t>
              </w:r>
            </w:ins>
          </w:p>
          <w:p w14:paraId="1A48771F" w14:textId="77777777" w:rsidR="00E61BCB" w:rsidRDefault="00E61BCB" w:rsidP="00460E66">
            <w:pPr>
              <w:spacing w:line="360" w:lineRule="atLeast"/>
              <w:cnfStyle w:val="000000000000" w:firstRow="0" w:lastRow="0" w:firstColumn="0" w:lastColumn="0" w:oddVBand="0" w:evenVBand="0" w:oddHBand="0" w:evenHBand="0" w:firstRowFirstColumn="0" w:firstRowLastColumn="0" w:lastRowFirstColumn="0" w:lastRowLastColumn="0"/>
              <w:rPr>
                <w:ins w:id="20" w:author="Daniel Ferguson" w:date="2024-09-11T09:44:00Z" w16du:dateUtc="2024-09-11T16:44:00Z"/>
                <w:rFonts w:ascii="Lato" w:eastAsia="Times New Roman" w:hAnsi="Lato" w:cs="Times New Roman"/>
                <w:color w:val="404040"/>
                <w:sz w:val="24"/>
                <w:szCs w:val="24"/>
                <w:highlight w:val="green"/>
                <w:lang w:val="en-GB" w:eastAsia="en-GB"/>
              </w:rPr>
            </w:pPr>
          </w:p>
          <w:p w14:paraId="52A084E2" w14:textId="77777777" w:rsidR="00E61BCB" w:rsidRPr="001A3CDE" w:rsidRDefault="00E61BCB" w:rsidP="00E61BCB">
            <w:pPr>
              <w:spacing w:line="360" w:lineRule="atLeast"/>
              <w:cnfStyle w:val="000000000000" w:firstRow="0" w:lastRow="0" w:firstColumn="0" w:lastColumn="0" w:oddVBand="0" w:evenVBand="0" w:oddHBand="0" w:evenHBand="0" w:firstRowFirstColumn="0" w:firstRowLastColumn="0" w:lastRowFirstColumn="0" w:lastRowLastColumn="0"/>
              <w:rPr>
                <w:ins w:id="21" w:author="Daniel Ferguson" w:date="2024-09-11T09:44:00Z" w16du:dateUtc="2024-09-11T16:44:00Z"/>
                <w:rFonts w:ascii="Lato" w:eastAsia="Times New Roman" w:hAnsi="Lato" w:cs="Times New Roman"/>
                <w:color w:val="404040"/>
                <w:sz w:val="20"/>
                <w:szCs w:val="20"/>
                <w:highlight w:val="green"/>
                <w:lang w:val="en-GB" w:eastAsia="en-GB"/>
                <w:rPrChange w:id="22" w:author="Daniel Ferguson" w:date="2024-09-11T09:44:00Z" w16du:dateUtc="2024-09-11T16:44:00Z">
                  <w:rPr>
                    <w:ins w:id="23" w:author="Daniel Ferguson" w:date="2024-09-11T09:44:00Z" w16du:dateUtc="2024-09-11T16:44:00Z"/>
                    <w:rFonts w:ascii="Lato" w:eastAsia="Times New Roman" w:hAnsi="Lato" w:cs="Times New Roman"/>
                    <w:color w:val="404040"/>
                    <w:sz w:val="20"/>
                    <w:szCs w:val="20"/>
                    <w:lang w:val="en-GB" w:eastAsia="en-GB"/>
                  </w:rPr>
                </w:rPrChange>
              </w:rPr>
            </w:pPr>
            <w:ins w:id="24" w:author="Daniel Ferguson" w:date="2024-09-11T09:44:00Z" w16du:dateUtc="2024-09-11T16:44:00Z">
              <w:r w:rsidRPr="001A3CDE">
                <w:rPr>
                  <w:rFonts w:ascii="Lato" w:eastAsia="Times New Roman" w:hAnsi="Lato" w:cs="Times New Roman"/>
                  <w:color w:val="404040"/>
                  <w:sz w:val="20"/>
                  <w:szCs w:val="20"/>
                  <w:highlight w:val="green"/>
                  <w:lang w:val="en-GB" w:eastAsia="en-GB"/>
                  <w:rPrChange w:id="25" w:author="Daniel Ferguson" w:date="2024-09-11T09:44:00Z" w16du:dateUtc="2024-09-11T16:44:00Z">
                    <w:rPr>
                      <w:rFonts w:ascii="Lato" w:eastAsia="Times New Roman" w:hAnsi="Lato" w:cs="Times New Roman"/>
                      <w:color w:val="404040"/>
                      <w:sz w:val="20"/>
                      <w:szCs w:val="20"/>
                      <w:lang w:val="en-GB" w:eastAsia="en-GB"/>
                    </w:rPr>
                  </w:rPrChange>
                </w:rPr>
                <w:t>Status:</w:t>
              </w:r>
            </w:ins>
          </w:p>
          <w:p w14:paraId="7316AF3C" w14:textId="77777777" w:rsidR="00E61BCB" w:rsidRPr="001A3CDE" w:rsidRDefault="00E61BCB" w:rsidP="00E61BCB">
            <w:pPr>
              <w:spacing w:line="360" w:lineRule="atLeast"/>
              <w:cnfStyle w:val="000000000000" w:firstRow="0" w:lastRow="0" w:firstColumn="0" w:lastColumn="0" w:oddVBand="0" w:evenVBand="0" w:oddHBand="0" w:evenHBand="0" w:firstRowFirstColumn="0" w:firstRowLastColumn="0" w:lastRowFirstColumn="0" w:lastRowLastColumn="0"/>
              <w:rPr>
                <w:ins w:id="26" w:author="Daniel Ferguson" w:date="2024-09-11T09:44:00Z" w16du:dateUtc="2024-09-11T16:44:00Z"/>
                <w:rFonts w:ascii="Lato" w:eastAsia="Times New Roman" w:hAnsi="Lato" w:cs="Times New Roman"/>
                <w:color w:val="404040"/>
                <w:sz w:val="20"/>
                <w:szCs w:val="20"/>
                <w:highlight w:val="green"/>
                <w:lang w:val="en-GB" w:eastAsia="en-GB"/>
                <w:rPrChange w:id="27" w:author="Daniel Ferguson" w:date="2024-09-11T09:44:00Z" w16du:dateUtc="2024-09-11T16:44:00Z">
                  <w:rPr>
                    <w:ins w:id="28" w:author="Daniel Ferguson" w:date="2024-09-11T09:44:00Z" w16du:dateUtc="2024-09-11T16:44:00Z"/>
                    <w:rFonts w:ascii="Lato" w:eastAsia="Times New Roman" w:hAnsi="Lato" w:cs="Times New Roman"/>
                    <w:color w:val="404040"/>
                    <w:sz w:val="20"/>
                    <w:szCs w:val="20"/>
                    <w:lang w:val="en-GB" w:eastAsia="en-GB"/>
                  </w:rPr>
                </w:rPrChange>
              </w:rPr>
            </w:pPr>
            <w:ins w:id="29" w:author="Daniel Ferguson" w:date="2024-09-11T09:44:00Z" w16du:dateUtc="2024-09-11T16:44:00Z">
              <w:r w:rsidRPr="001A3CDE">
                <w:rPr>
                  <w:rFonts w:ascii="Lato" w:eastAsia="Times New Roman" w:hAnsi="Lato" w:cs="Times New Roman"/>
                  <w:color w:val="404040"/>
                  <w:sz w:val="20"/>
                  <w:szCs w:val="20"/>
                  <w:highlight w:val="green"/>
                  <w:lang w:val="en-GB" w:eastAsia="en-GB"/>
                  <w:rPrChange w:id="30" w:author="Daniel Ferguson" w:date="2024-09-11T09:44:00Z" w16du:dateUtc="2024-09-11T16:44:00Z">
                    <w:rPr>
                      <w:rFonts w:ascii="Lato" w:eastAsia="Times New Roman" w:hAnsi="Lato" w:cs="Times New Roman"/>
                      <w:color w:val="404040"/>
                      <w:sz w:val="20"/>
                      <w:szCs w:val="20"/>
                      <w:lang w:val="en-GB" w:eastAsia="en-GB"/>
                    </w:rPr>
                  </w:rPrChange>
                </w:rPr>
                <w:t>0000b = Success</w:t>
              </w:r>
            </w:ins>
          </w:p>
          <w:p w14:paraId="484D8888" w14:textId="77777777" w:rsidR="00E61BCB" w:rsidRPr="001A3CDE" w:rsidRDefault="00E61BCB" w:rsidP="00E61BCB">
            <w:pPr>
              <w:spacing w:line="360" w:lineRule="atLeast"/>
              <w:cnfStyle w:val="000000000000" w:firstRow="0" w:lastRow="0" w:firstColumn="0" w:lastColumn="0" w:oddVBand="0" w:evenVBand="0" w:oddHBand="0" w:evenHBand="0" w:firstRowFirstColumn="0" w:firstRowLastColumn="0" w:lastRowFirstColumn="0" w:lastRowLastColumn="0"/>
              <w:rPr>
                <w:ins w:id="31" w:author="Daniel Ferguson" w:date="2024-09-11T09:44:00Z" w16du:dateUtc="2024-09-11T16:44:00Z"/>
                <w:rFonts w:ascii="Lato" w:eastAsia="Times New Roman" w:hAnsi="Lato" w:cs="Times New Roman"/>
                <w:color w:val="404040"/>
                <w:sz w:val="20"/>
                <w:szCs w:val="20"/>
                <w:highlight w:val="green"/>
                <w:lang w:val="en-GB" w:eastAsia="en-GB"/>
                <w:rPrChange w:id="32" w:author="Daniel Ferguson" w:date="2024-09-11T09:44:00Z" w16du:dateUtc="2024-09-11T16:44:00Z">
                  <w:rPr>
                    <w:ins w:id="33" w:author="Daniel Ferguson" w:date="2024-09-11T09:44:00Z" w16du:dateUtc="2024-09-11T16:44:00Z"/>
                    <w:rFonts w:ascii="Lato" w:eastAsia="Times New Roman" w:hAnsi="Lato" w:cs="Times New Roman"/>
                    <w:color w:val="404040"/>
                    <w:sz w:val="20"/>
                    <w:szCs w:val="20"/>
                    <w:lang w:val="en-GB" w:eastAsia="en-GB"/>
                  </w:rPr>
                </w:rPrChange>
              </w:rPr>
            </w:pPr>
            <w:ins w:id="34" w:author="Daniel Ferguson" w:date="2024-09-11T09:44:00Z" w16du:dateUtc="2024-09-11T16:44:00Z">
              <w:r w:rsidRPr="001A3CDE">
                <w:rPr>
                  <w:rFonts w:ascii="Lato" w:eastAsia="Times New Roman" w:hAnsi="Lato" w:cs="Times New Roman"/>
                  <w:color w:val="404040"/>
                  <w:sz w:val="20"/>
                  <w:szCs w:val="20"/>
                  <w:highlight w:val="green"/>
                  <w:lang w:val="en-GB" w:eastAsia="en-GB"/>
                  <w:rPrChange w:id="35" w:author="Daniel Ferguson" w:date="2024-09-11T09:44:00Z" w16du:dateUtc="2024-09-11T16:44:00Z">
                    <w:rPr>
                      <w:rFonts w:ascii="Lato" w:eastAsia="Times New Roman" w:hAnsi="Lato" w:cs="Times New Roman"/>
                      <w:color w:val="404040"/>
                      <w:sz w:val="20"/>
                      <w:szCs w:val="20"/>
                      <w:lang w:val="en-GB" w:eastAsia="en-GB"/>
                    </w:rPr>
                  </w:rPrChange>
                </w:rPr>
                <w:t>0001b = Not Valid</w:t>
              </w:r>
            </w:ins>
          </w:p>
          <w:p w14:paraId="617BAD6F" w14:textId="77777777" w:rsidR="00E61BCB" w:rsidRPr="001A3CDE" w:rsidRDefault="00E61BCB" w:rsidP="00E61BCB">
            <w:pPr>
              <w:spacing w:line="360" w:lineRule="atLeast"/>
              <w:cnfStyle w:val="000000000000" w:firstRow="0" w:lastRow="0" w:firstColumn="0" w:lastColumn="0" w:oddVBand="0" w:evenVBand="0" w:oddHBand="0" w:evenHBand="0" w:firstRowFirstColumn="0" w:firstRowLastColumn="0" w:lastRowFirstColumn="0" w:lastRowLastColumn="0"/>
              <w:rPr>
                <w:ins w:id="36" w:author="Daniel Ferguson" w:date="2024-09-11T09:44:00Z" w16du:dateUtc="2024-09-11T16:44:00Z"/>
                <w:rFonts w:ascii="Lato" w:eastAsia="Times New Roman" w:hAnsi="Lato" w:cs="Times New Roman"/>
                <w:color w:val="404040"/>
                <w:sz w:val="20"/>
                <w:szCs w:val="20"/>
                <w:highlight w:val="green"/>
                <w:lang w:val="en-GB" w:eastAsia="en-GB"/>
                <w:rPrChange w:id="37" w:author="Daniel Ferguson" w:date="2024-09-11T09:44:00Z" w16du:dateUtc="2024-09-11T16:44:00Z">
                  <w:rPr>
                    <w:ins w:id="38" w:author="Daniel Ferguson" w:date="2024-09-11T09:44:00Z" w16du:dateUtc="2024-09-11T16:44:00Z"/>
                    <w:rFonts w:ascii="Lato" w:eastAsia="Times New Roman" w:hAnsi="Lato" w:cs="Times New Roman"/>
                    <w:color w:val="404040"/>
                    <w:sz w:val="20"/>
                    <w:szCs w:val="20"/>
                    <w:lang w:val="en-GB" w:eastAsia="en-GB"/>
                  </w:rPr>
                </w:rPrChange>
              </w:rPr>
            </w:pPr>
            <w:ins w:id="39" w:author="Daniel Ferguson" w:date="2024-09-11T09:44:00Z" w16du:dateUtc="2024-09-11T16:44:00Z">
              <w:r w:rsidRPr="001A3CDE">
                <w:rPr>
                  <w:rFonts w:ascii="Lato" w:eastAsia="Times New Roman" w:hAnsi="Lato" w:cs="Times New Roman"/>
                  <w:color w:val="404040"/>
                  <w:sz w:val="20"/>
                  <w:szCs w:val="20"/>
                  <w:highlight w:val="green"/>
                  <w:lang w:val="en-GB" w:eastAsia="en-GB"/>
                  <w:rPrChange w:id="40" w:author="Daniel Ferguson" w:date="2024-09-11T09:44:00Z" w16du:dateUtc="2024-09-11T16:44:00Z">
                    <w:rPr>
                      <w:rFonts w:ascii="Lato" w:eastAsia="Times New Roman" w:hAnsi="Lato" w:cs="Times New Roman"/>
                      <w:color w:val="404040"/>
                      <w:sz w:val="20"/>
                      <w:szCs w:val="20"/>
                      <w:lang w:val="en-GB" w:eastAsia="en-GB"/>
                    </w:rPr>
                  </w:rPrChange>
                </w:rPr>
                <w:t>0010b = Not Supported</w:t>
              </w:r>
            </w:ins>
          </w:p>
          <w:p w14:paraId="60B967F8" w14:textId="77777777" w:rsidR="00E61BCB" w:rsidRPr="001A3CDE" w:rsidRDefault="00E61BCB" w:rsidP="00E61BCB">
            <w:pPr>
              <w:spacing w:line="360" w:lineRule="atLeast"/>
              <w:cnfStyle w:val="000000000000" w:firstRow="0" w:lastRow="0" w:firstColumn="0" w:lastColumn="0" w:oddVBand="0" w:evenVBand="0" w:oddHBand="0" w:evenHBand="0" w:firstRowFirstColumn="0" w:firstRowLastColumn="0" w:lastRowFirstColumn="0" w:lastRowLastColumn="0"/>
              <w:rPr>
                <w:ins w:id="41" w:author="Daniel Ferguson" w:date="2024-09-11T09:44:00Z" w16du:dateUtc="2024-09-11T16:44:00Z"/>
                <w:rFonts w:ascii="Lato" w:eastAsia="Times New Roman" w:hAnsi="Lato" w:cs="Times New Roman"/>
                <w:color w:val="404040"/>
                <w:sz w:val="20"/>
                <w:szCs w:val="20"/>
                <w:highlight w:val="green"/>
                <w:lang w:val="en-GB" w:eastAsia="en-GB"/>
                <w:rPrChange w:id="42" w:author="Daniel Ferguson" w:date="2024-09-11T09:44:00Z" w16du:dateUtc="2024-09-11T16:44:00Z">
                  <w:rPr>
                    <w:ins w:id="43" w:author="Daniel Ferguson" w:date="2024-09-11T09:44:00Z" w16du:dateUtc="2024-09-11T16:44:00Z"/>
                    <w:rFonts w:ascii="Lato" w:eastAsia="Times New Roman" w:hAnsi="Lato" w:cs="Times New Roman"/>
                    <w:color w:val="404040"/>
                    <w:sz w:val="20"/>
                    <w:szCs w:val="20"/>
                    <w:lang w:val="en-GB" w:eastAsia="en-GB"/>
                  </w:rPr>
                </w:rPrChange>
              </w:rPr>
            </w:pPr>
            <w:ins w:id="44" w:author="Daniel Ferguson" w:date="2024-09-11T09:44:00Z" w16du:dateUtc="2024-09-11T16:44:00Z">
              <w:r w:rsidRPr="001A3CDE">
                <w:rPr>
                  <w:rFonts w:ascii="Lato" w:eastAsia="Times New Roman" w:hAnsi="Lato" w:cs="Times New Roman"/>
                  <w:color w:val="404040"/>
                  <w:sz w:val="20"/>
                  <w:szCs w:val="20"/>
                  <w:highlight w:val="green"/>
                  <w:lang w:val="en-GB" w:eastAsia="en-GB"/>
                  <w:rPrChange w:id="45" w:author="Daniel Ferguson" w:date="2024-09-11T09:44:00Z" w16du:dateUtc="2024-09-11T16:44:00Z">
                    <w:rPr>
                      <w:rFonts w:ascii="Lato" w:eastAsia="Times New Roman" w:hAnsi="Lato" w:cs="Times New Roman"/>
                      <w:color w:val="404040"/>
                      <w:sz w:val="20"/>
                      <w:szCs w:val="20"/>
                      <w:lang w:val="en-GB" w:eastAsia="en-GB"/>
                    </w:rPr>
                  </w:rPrChange>
                </w:rPr>
                <w:t>0011b = Busy</w:t>
              </w:r>
            </w:ins>
          </w:p>
          <w:p w14:paraId="43D67D78" w14:textId="77777777" w:rsidR="00E61BCB" w:rsidRPr="001A3CDE" w:rsidRDefault="00E61BCB" w:rsidP="00E61BCB">
            <w:pPr>
              <w:spacing w:line="360" w:lineRule="atLeast"/>
              <w:cnfStyle w:val="000000000000" w:firstRow="0" w:lastRow="0" w:firstColumn="0" w:lastColumn="0" w:oddVBand="0" w:evenVBand="0" w:oddHBand="0" w:evenHBand="0" w:firstRowFirstColumn="0" w:firstRowLastColumn="0" w:lastRowFirstColumn="0" w:lastRowLastColumn="0"/>
              <w:rPr>
                <w:ins w:id="46" w:author="Daniel Ferguson" w:date="2024-09-11T09:44:00Z" w16du:dateUtc="2024-09-11T16:44:00Z"/>
                <w:rFonts w:ascii="Lato" w:eastAsia="Times New Roman" w:hAnsi="Lato" w:cs="Times New Roman"/>
                <w:color w:val="404040"/>
                <w:sz w:val="20"/>
                <w:szCs w:val="20"/>
                <w:highlight w:val="green"/>
                <w:lang w:val="en-GB" w:eastAsia="en-GB"/>
                <w:rPrChange w:id="47" w:author="Daniel Ferguson" w:date="2024-09-11T09:44:00Z" w16du:dateUtc="2024-09-11T16:44:00Z">
                  <w:rPr>
                    <w:ins w:id="48" w:author="Daniel Ferguson" w:date="2024-09-11T09:44:00Z" w16du:dateUtc="2024-09-11T16:44:00Z"/>
                    <w:rFonts w:ascii="Lato" w:eastAsia="Times New Roman" w:hAnsi="Lato" w:cs="Times New Roman"/>
                    <w:color w:val="404040"/>
                    <w:sz w:val="20"/>
                    <w:szCs w:val="20"/>
                    <w:lang w:val="en-GB" w:eastAsia="en-GB"/>
                  </w:rPr>
                </w:rPrChange>
              </w:rPr>
            </w:pPr>
            <w:ins w:id="49" w:author="Daniel Ferguson" w:date="2024-09-11T09:44:00Z" w16du:dateUtc="2024-09-11T16:44:00Z">
              <w:r w:rsidRPr="001A3CDE">
                <w:rPr>
                  <w:rFonts w:ascii="Lato" w:eastAsia="Times New Roman" w:hAnsi="Lato" w:cs="Times New Roman"/>
                  <w:color w:val="404040"/>
                  <w:sz w:val="20"/>
                  <w:szCs w:val="20"/>
                  <w:highlight w:val="green"/>
                  <w:lang w:val="en-GB" w:eastAsia="en-GB"/>
                  <w:rPrChange w:id="50" w:author="Daniel Ferguson" w:date="2024-09-11T09:44:00Z" w16du:dateUtc="2024-09-11T16:44:00Z">
                    <w:rPr>
                      <w:rFonts w:ascii="Lato" w:eastAsia="Times New Roman" w:hAnsi="Lato" w:cs="Times New Roman"/>
                      <w:color w:val="404040"/>
                      <w:sz w:val="20"/>
                      <w:szCs w:val="20"/>
                      <w:lang w:val="en-GB" w:eastAsia="en-GB"/>
                    </w:rPr>
                  </w:rPrChange>
                </w:rPr>
                <w:t>0100b = Failed</w:t>
              </w:r>
            </w:ins>
          </w:p>
          <w:p w14:paraId="16983F69" w14:textId="77777777" w:rsidR="00E61BCB" w:rsidRPr="001A3CDE" w:rsidRDefault="00E61BCB" w:rsidP="00E61BCB">
            <w:pPr>
              <w:spacing w:line="360" w:lineRule="atLeast"/>
              <w:cnfStyle w:val="000000000000" w:firstRow="0" w:lastRow="0" w:firstColumn="0" w:lastColumn="0" w:oddVBand="0" w:evenVBand="0" w:oddHBand="0" w:evenHBand="0" w:firstRowFirstColumn="0" w:firstRowLastColumn="0" w:lastRowFirstColumn="0" w:lastRowLastColumn="0"/>
              <w:rPr>
                <w:ins w:id="51" w:author="Daniel Ferguson" w:date="2024-09-11T09:44:00Z" w16du:dateUtc="2024-09-11T16:44:00Z"/>
                <w:rFonts w:ascii="Lato" w:eastAsia="Times New Roman" w:hAnsi="Lato" w:cs="Times New Roman"/>
                <w:color w:val="404040"/>
                <w:sz w:val="20"/>
                <w:szCs w:val="20"/>
                <w:highlight w:val="green"/>
                <w:lang w:val="en-GB" w:eastAsia="en-GB"/>
                <w:rPrChange w:id="52" w:author="Daniel Ferguson" w:date="2024-09-11T09:44:00Z" w16du:dateUtc="2024-09-11T16:44:00Z">
                  <w:rPr>
                    <w:ins w:id="53" w:author="Daniel Ferguson" w:date="2024-09-11T09:44:00Z" w16du:dateUtc="2024-09-11T16:44:00Z"/>
                    <w:rFonts w:ascii="Lato" w:eastAsia="Times New Roman" w:hAnsi="Lato" w:cs="Times New Roman"/>
                    <w:color w:val="404040"/>
                    <w:sz w:val="20"/>
                    <w:szCs w:val="20"/>
                    <w:lang w:val="en-GB" w:eastAsia="en-GB"/>
                  </w:rPr>
                </w:rPrChange>
              </w:rPr>
            </w:pPr>
            <w:ins w:id="54" w:author="Daniel Ferguson" w:date="2024-09-11T09:44:00Z" w16du:dateUtc="2024-09-11T16:44:00Z">
              <w:r w:rsidRPr="001A3CDE">
                <w:rPr>
                  <w:rFonts w:ascii="Lato" w:eastAsia="Times New Roman" w:hAnsi="Lato" w:cs="Times New Roman"/>
                  <w:color w:val="404040"/>
                  <w:sz w:val="20"/>
                  <w:szCs w:val="20"/>
                  <w:highlight w:val="green"/>
                  <w:lang w:val="en-GB" w:eastAsia="en-GB"/>
                  <w:rPrChange w:id="55" w:author="Daniel Ferguson" w:date="2024-09-11T09:44:00Z" w16du:dateUtc="2024-09-11T16:44:00Z">
                    <w:rPr>
                      <w:rFonts w:ascii="Lato" w:eastAsia="Times New Roman" w:hAnsi="Lato" w:cs="Times New Roman"/>
                      <w:color w:val="404040"/>
                      <w:sz w:val="20"/>
                      <w:szCs w:val="20"/>
                      <w:lang w:val="en-GB" w:eastAsia="en-GB"/>
                    </w:rPr>
                  </w:rPrChange>
                </w:rPr>
                <w:t>0101b = Aborted</w:t>
              </w:r>
            </w:ins>
          </w:p>
          <w:p w14:paraId="0E1366DF" w14:textId="69C55850" w:rsidR="00E61BCB" w:rsidRPr="007D6B04" w:rsidRDefault="00E61BCB" w:rsidP="00E61BCB">
            <w:pPr>
              <w:spacing w:line="360" w:lineRule="atLeast"/>
              <w:cnfStyle w:val="000000000000" w:firstRow="0" w:lastRow="0" w:firstColumn="0" w:lastColumn="0" w:oddVBand="0" w:evenVBand="0" w:oddHBand="0" w:evenHBand="0" w:firstRowFirstColumn="0" w:firstRowLastColumn="0" w:lastRowFirstColumn="0" w:lastRowLastColumn="0"/>
              <w:rPr>
                <w:rFonts w:ascii="Lato" w:eastAsia="Times New Roman" w:hAnsi="Lato" w:cs="Times New Roman"/>
                <w:color w:val="404040"/>
                <w:sz w:val="24"/>
                <w:szCs w:val="24"/>
                <w:highlight w:val="green"/>
                <w:lang w:val="en-GB" w:eastAsia="en-GB"/>
              </w:rPr>
            </w:pPr>
            <w:ins w:id="56" w:author="Daniel Ferguson" w:date="2024-09-11T09:44:00Z" w16du:dateUtc="2024-09-11T16:44:00Z">
              <w:r w:rsidRPr="001A3CDE">
                <w:rPr>
                  <w:rFonts w:ascii="Lato" w:eastAsia="Times New Roman" w:hAnsi="Lato" w:cs="Times New Roman"/>
                  <w:color w:val="404040"/>
                  <w:sz w:val="20"/>
                  <w:szCs w:val="20"/>
                  <w:highlight w:val="green"/>
                  <w:lang w:val="en-GB" w:eastAsia="en-GB"/>
                  <w:rPrChange w:id="57" w:author="Daniel Ferguson" w:date="2024-09-11T09:44:00Z" w16du:dateUtc="2024-09-11T16:44:00Z">
                    <w:rPr>
                      <w:rFonts w:ascii="Lato" w:eastAsia="Times New Roman" w:hAnsi="Lato" w:cs="Times New Roman"/>
                      <w:color w:val="404040"/>
                      <w:sz w:val="20"/>
                      <w:szCs w:val="20"/>
                      <w:lang w:val="en-GB" w:eastAsia="en-GB"/>
                    </w:rPr>
                  </w:rPrChange>
                </w:rPr>
                <w:t>0110b = Invalid Data</w:t>
              </w:r>
            </w:ins>
          </w:p>
        </w:tc>
      </w:tr>
    </w:tbl>
    <w:p w14:paraId="1AB7ED29" w14:textId="77777777" w:rsidR="00C422D1" w:rsidRDefault="00C422D1" w:rsidP="00C422D1">
      <w:pPr>
        <w:rPr>
          <w:rFonts w:cs="Helvetica"/>
          <w:b/>
          <w:bCs/>
          <w:sz w:val="20"/>
          <w:szCs w:val="20"/>
          <w:lang w:val="en-GB"/>
        </w:rPr>
      </w:pPr>
    </w:p>
    <w:sectPr w:rsidR="00C42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NimbusRomNo9L-Regu">
    <w:altName w:val="Calibri"/>
    <w:panose1 w:val="020B0604020202020204"/>
    <w:charset w:val="00"/>
    <w:family w:val="auto"/>
    <w:notTrueType/>
    <w:pitch w:val="default"/>
    <w:sig w:usb0="00000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 w:name="Roboto Slab">
    <w:panose1 w:val="00000000000000000000"/>
    <w:charset w:val="00"/>
    <w:family w:val="auto"/>
    <w:pitch w:val="variable"/>
    <w:sig w:usb0="000004FF" w:usb1="8000405F" w:usb2="00000022"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72D6D"/>
    <w:multiLevelType w:val="hybridMultilevel"/>
    <w:tmpl w:val="E3C47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44E91"/>
    <w:multiLevelType w:val="hybridMultilevel"/>
    <w:tmpl w:val="44F26BA4"/>
    <w:lvl w:ilvl="0" w:tplc="55A04BD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51652"/>
    <w:multiLevelType w:val="hybridMultilevel"/>
    <w:tmpl w:val="03344FF2"/>
    <w:lvl w:ilvl="0" w:tplc="ABA6764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E9C16"/>
    <w:multiLevelType w:val="hybridMultilevel"/>
    <w:tmpl w:val="568C9AAC"/>
    <w:lvl w:ilvl="0" w:tplc="5584208A">
      <w:start w:val="1"/>
      <w:numFmt w:val="bullet"/>
      <w:lvlText w:val="•"/>
      <w:lvlJc w:val="left"/>
      <w:pPr>
        <w:ind w:left="0" w:firstLine="0"/>
      </w:pPr>
    </w:lvl>
    <w:lvl w:ilvl="1" w:tplc="9970E7A4">
      <w:numFmt w:val="decimal"/>
      <w:lvlText w:val=""/>
      <w:lvlJc w:val="left"/>
      <w:pPr>
        <w:ind w:left="0" w:firstLine="0"/>
      </w:pPr>
    </w:lvl>
    <w:lvl w:ilvl="2" w:tplc="14985BFA">
      <w:numFmt w:val="decimal"/>
      <w:lvlText w:val=""/>
      <w:lvlJc w:val="left"/>
      <w:pPr>
        <w:ind w:left="0" w:firstLine="0"/>
      </w:pPr>
    </w:lvl>
    <w:lvl w:ilvl="3" w:tplc="E982A260">
      <w:numFmt w:val="decimal"/>
      <w:lvlText w:val=""/>
      <w:lvlJc w:val="left"/>
      <w:pPr>
        <w:ind w:left="0" w:firstLine="0"/>
      </w:pPr>
    </w:lvl>
    <w:lvl w:ilvl="4" w:tplc="B3C07B1A">
      <w:numFmt w:val="decimal"/>
      <w:lvlText w:val=""/>
      <w:lvlJc w:val="left"/>
      <w:pPr>
        <w:ind w:left="0" w:firstLine="0"/>
      </w:pPr>
    </w:lvl>
    <w:lvl w:ilvl="5" w:tplc="384AF1A2">
      <w:numFmt w:val="decimal"/>
      <w:lvlText w:val=""/>
      <w:lvlJc w:val="left"/>
      <w:pPr>
        <w:ind w:left="0" w:firstLine="0"/>
      </w:pPr>
    </w:lvl>
    <w:lvl w:ilvl="6" w:tplc="702A66F2">
      <w:numFmt w:val="decimal"/>
      <w:lvlText w:val=""/>
      <w:lvlJc w:val="left"/>
      <w:pPr>
        <w:ind w:left="0" w:firstLine="0"/>
      </w:pPr>
    </w:lvl>
    <w:lvl w:ilvl="7" w:tplc="AB60020C">
      <w:numFmt w:val="decimal"/>
      <w:lvlText w:val=""/>
      <w:lvlJc w:val="left"/>
      <w:pPr>
        <w:ind w:left="0" w:firstLine="0"/>
      </w:pPr>
    </w:lvl>
    <w:lvl w:ilvl="8" w:tplc="E0441EB4">
      <w:numFmt w:val="decimal"/>
      <w:lvlText w:val=""/>
      <w:lvlJc w:val="left"/>
      <w:pPr>
        <w:ind w:left="0" w:firstLine="0"/>
      </w:pPr>
    </w:lvl>
  </w:abstractNum>
  <w:abstractNum w:abstractNumId="4"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570A75"/>
    <w:multiLevelType w:val="hybridMultilevel"/>
    <w:tmpl w:val="BFFE1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9217123">
    <w:abstractNumId w:val="4"/>
  </w:num>
  <w:num w:numId="2" w16cid:durableId="1195533536">
    <w:abstractNumId w:val="5"/>
  </w:num>
  <w:num w:numId="3" w16cid:durableId="481890425">
    <w:abstractNumId w:val="2"/>
  </w:num>
  <w:num w:numId="4" w16cid:durableId="1541360592">
    <w:abstractNumId w:val="1"/>
  </w:num>
  <w:num w:numId="5" w16cid:durableId="41297736">
    <w:abstractNumId w:val="3"/>
  </w:num>
  <w:num w:numId="6" w16cid:durableId="16123199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niel Ferguson">
    <w15:presenceInfo w15:providerId="AD" w15:userId="S::dferguson@amperecomputing.com::723f185c-1699-41a8-a098-57541631a0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2D1"/>
    <w:rsid w:val="00000488"/>
    <w:rsid w:val="000126FD"/>
    <w:rsid w:val="0001544B"/>
    <w:rsid w:val="00017F4F"/>
    <w:rsid w:val="00024E97"/>
    <w:rsid w:val="00036292"/>
    <w:rsid w:val="00054D3C"/>
    <w:rsid w:val="00086FE9"/>
    <w:rsid w:val="00094DF2"/>
    <w:rsid w:val="000B4828"/>
    <w:rsid w:val="000B7E22"/>
    <w:rsid w:val="000D3E50"/>
    <w:rsid w:val="00102D03"/>
    <w:rsid w:val="00127620"/>
    <w:rsid w:val="00164D84"/>
    <w:rsid w:val="00176987"/>
    <w:rsid w:val="00194CBC"/>
    <w:rsid w:val="001A3CDE"/>
    <w:rsid w:val="001D567F"/>
    <w:rsid w:val="002031C8"/>
    <w:rsid w:val="00207F4C"/>
    <w:rsid w:val="002307CD"/>
    <w:rsid w:val="00232B2D"/>
    <w:rsid w:val="00256584"/>
    <w:rsid w:val="00271588"/>
    <w:rsid w:val="0027166C"/>
    <w:rsid w:val="00282DB1"/>
    <w:rsid w:val="002A5869"/>
    <w:rsid w:val="002F7DEF"/>
    <w:rsid w:val="003202C9"/>
    <w:rsid w:val="00337CAF"/>
    <w:rsid w:val="00343B0F"/>
    <w:rsid w:val="00360292"/>
    <w:rsid w:val="0037050D"/>
    <w:rsid w:val="00375CBE"/>
    <w:rsid w:val="00396B64"/>
    <w:rsid w:val="003B2E66"/>
    <w:rsid w:val="003B5406"/>
    <w:rsid w:val="003C4B7D"/>
    <w:rsid w:val="003D68A0"/>
    <w:rsid w:val="003D6C91"/>
    <w:rsid w:val="00411287"/>
    <w:rsid w:val="00426336"/>
    <w:rsid w:val="004430C3"/>
    <w:rsid w:val="00460E66"/>
    <w:rsid w:val="0046529F"/>
    <w:rsid w:val="004A7C34"/>
    <w:rsid w:val="004B2AF3"/>
    <w:rsid w:val="004B59AD"/>
    <w:rsid w:val="004C1B01"/>
    <w:rsid w:val="004C5606"/>
    <w:rsid w:val="004E245A"/>
    <w:rsid w:val="00533755"/>
    <w:rsid w:val="00553442"/>
    <w:rsid w:val="00564306"/>
    <w:rsid w:val="00582E1B"/>
    <w:rsid w:val="0058529B"/>
    <w:rsid w:val="0059195F"/>
    <w:rsid w:val="00595A21"/>
    <w:rsid w:val="005A1BA1"/>
    <w:rsid w:val="005D4A1C"/>
    <w:rsid w:val="005F7874"/>
    <w:rsid w:val="00622225"/>
    <w:rsid w:val="006305A7"/>
    <w:rsid w:val="00633123"/>
    <w:rsid w:val="00650507"/>
    <w:rsid w:val="00655C37"/>
    <w:rsid w:val="006D7DD7"/>
    <w:rsid w:val="006E6C42"/>
    <w:rsid w:val="00702C07"/>
    <w:rsid w:val="00722611"/>
    <w:rsid w:val="007774DA"/>
    <w:rsid w:val="007D5B45"/>
    <w:rsid w:val="007D6B04"/>
    <w:rsid w:val="007E1898"/>
    <w:rsid w:val="00812655"/>
    <w:rsid w:val="00824CEC"/>
    <w:rsid w:val="00836EEC"/>
    <w:rsid w:val="008408A0"/>
    <w:rsid w:val="00845590"/>
    <w:rsid w:val="00853EFB"/>
    <w:rsid w:val="00856EA9"/>
    <w:rsid w:val="008B1143"/>
    <w:rsid w:val="008B2DC3"/>
    <w:rsid w:val="008C0CE3"/>
    <w:rsid w:val="008D7B3E"/>
    <w:rsid w:val="008E431B"/>
    <w:rsid w:val="0090128C"/>
    <w:rsid w:val="009119A1"/>
    <w:rsid w:val="00917A09"/>
    <w:rsid w:val="00926D37"/>
    <w:rsid w:val="00943434"/>
    <w:rsid w:val="00953651"/>
    <w:rsid w:val="00A030F0"/>
    <w:rsid w:val="00A032F6"/>
    <w:rsid w:val="00A204B0"/>
    <w:rsid w:val="00A32ACE"/>
    <w:rsid w:val="00A930B9"/>
    <w:rsid w:val="00AA0572"/>
    <w:rsid w:val="00AA1FB2"/>
    <w:rsid w:val="00AA4FA4"/>
    <w:rsid w:val="00AC6AB1"/>
    <w:rsid w:val="00AD7009"/>
    <w:rsid w:val="00AD7663"/>
    <w:rsid w:val="00AF0133"/>
    <w:rsid w:val="00B22D0D"/>
    <w:rsid w:val="00B43C30"/>
    <w:rsid w:val="00B45883"/>
    <w:rsid w:val="00B65AC8"/>
    <w:rsid w:val="00B97E54"/>
    <w:rsid w:val="00BB7192"/>
    <w:rsid w:val="00BD4B53"/>
    <w:rsid w:val="00BF4894"/>
    <w:rsid w:val="00C245E0"/>
    <w:rsid w:val="00C422D1"/>
    <w:rsid w:val="00C42C60"/>
    <w:rsid w:val="00C46112"/>
    <w:rsid w:val="00C47987"/>
    <w:rsid w:val="00C559F4"/>
    <w:rsid w:val="00C67C20"/>
    <w:rsid w:val="00C7642E"/>
    <w:rsid w:val="00C87C2C"/>
    <w:rsid w:val="00C95A69"/>
    <w:rsid w:val="00C96828"/>
    <w:rsid w:val="00CC1E40"/>
    <w:rsid w:val="00CE143B"/>
    <w:rsid w:val="00D16AD6"/>
    <w:rsid w:val="00D54551"/>
    <w:rsid w:val="00D64A92"/>
    <w:rsid w:val="00D95AA2"/>
    <w:rsid w:val="00DB5AE9"/>
    <w:rsid w:val="00DE2084"/>
    <w:rsid w:val="00DE75F8"/>
    <w:rsid w:val="00DF2E44"/>
    <w:rsid w:val="00DF4627"/>
    <w:rsid w:val="00E40C83"/>
    <w:rsid w:val="00E43266"/>
    <w:rsid w:val="00E61BCB"/>
    <w:rsid w:val="00E64370"/>
    <w:rsid w:val="00E64B42"/>
    <w:rsid w:val="00EA022F"/>
    <w:rsid w:val="00EC054E"/>
    <w:rsid w:val="00ED6A77"/>
    <w:rsid w:val="00ED75A3"/>
    <w:rsid w:val="00EE05B4"/>
    <w:rsid w:val="00EF3126"/>
    <w:rsid w:val="00F013F5"/>
    <w:rsid w:val="00F346BD"/>
    <w:rsid w:val="00F43C9B"/>
    <w:rsid w:val="00FA3D3E"/>
    <w:rsid w:val="00FB23E8"/>
    <w:rsid w:val="00FC306A"/>
    <w:rsid w:val="00FC3C43"/>
    <w:rsid w:val="00FD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3B3F"/>
  <w15:chartTrackingRefBased/>
  <w15:docId w15:val="{89EEE4B6-46BA-4EB0-8A58-47195A381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2D1"/>
    <w:pPr>
      <w:spacing w:line="256" w:lineRule="auto"/>
    </w:pPr>
    <w:rPr>
      <w:rFonts w:eastAsiaTheme="minorEastAsia"/>
      <w:lang w:eastAsia="zh-CN"/>
    </w:rPr>
  </w:style>
  <w:style w:type="paragraph" w:styleId="Heading1">
    <w:name w:val="heading 1"/>
    <w:basedOn w:val="Normal"/>
    <w:next w:val="Normal"/>
    <w:link w:val="Heading1Char"/>
    <w:uiPriority w:val="9"/>
    <w:qFormat/>
    <w:rsid w:val="00C422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22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22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22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22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22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2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2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2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2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22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22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22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22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22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2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2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2D1"/>
    <w:rPr>
      <w:rFonts w:eastAsiaTheme="majorEastAsia" w:cstheme="majorBidi"/>
      <w:color w:val="272727" w:themeColor="text1" w:themeTint="D8"/>
    </w:rPr>
  </w:style>
  <w:style w:type="paragraph" w:styleId="Title">
    <w:name w:val="Title"/>
    <w:basedOn w:val="Normal"/>
    <w:next w:val="Normal"/>
    <w:link w:val="TitleChar"/>
    <w:uiPriority w:val="10"/>
    <w:qFormat/>
    <w:rsid w:val="00C422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2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2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2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2D1"/>
    <w:pPr>
      <w:spacing w:before="160"/>
      <w:jc w:val="center"/>
    </w:pPr>
    <w:rPr>
      <w:i/>
      <w:iCs/>
      <w:color w:val="404040" w:themeColor="text1" w:themeTint="BF"/>
    </w:rPr>
  </w:style>
  <w:style w:type="character" w:customStyle="1" w:styleId="QuoteChar">
    <w:name w:val="Quote Char"/>
    <w:basedOn w:val="DefaultParagraphFont"/>
    <w:link w:val="Quote"/>
    <w:uiPriority w:val="29"/>
    <w:rsid w:val="00C422D1"/>
    <w:rPr>
      <w:i/>
      <w:iCs/>
      <w:color w:val="404040" w:themeColor="text1" w:themeTint="BF"/>
    </w:rPr>
  </w:style>
  <w:style w:type="paragraph" w:styleId="ListParagraph">
    <w:name w:val="List Paragraph"/>
    <w:basedOn w:val="Normal"/>
    <w:uiPriority w:val="34"/>
    <w:qFormat/>
    <w:rsid w:val="00C422D1"/>
    <w:pPr>
      <w:ind w:left="720"/>
      <w:contextualSpacing/>
    </w:pPr>
  </w:style>
  <w:style w:type="character" w:styleId="IntenseEmphasis">
    <w:name w:val="Intense Emphasis"/>
    <w:basedOn w:val="DefaultParagraphFont"/>
    <w:uiPriority w:val="21"/>
    <w:qFormat/>
    <w:rsid w:val="00C422D1"/>
    <w:rPr>
      <w:i/>
      <w:iCs/>
      <w:color w:val="2F5496" w:themeColor="accent1" w:themeShade="BF"/>
    </w:rPr>
  </w:style>
  <w:style w:type="paragraph" w:styleId="IntenseQuote">
    <w:name w:val="Intense Quote"/>
    <w:basedOn w:val="Normal"/>
    <w:next w:val="Normal"/>
    <w:link w:val="IntenseQuoteChar"/>
    <w:uiPriority w:val="30"/>
    <w:qFormat/>
    <w:rsid w:val="00C422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22D1"/>
    <w:rPr>
      <w:i/>
      <w:iCs/>
      <w:color w:val="2F5496" w:themeColor="accent1" w:themeShade="BF"/>
    </w:rPr>
  </w:style>
  <w:style w:type="character" w:styleId="IntenseReference">
    <w:name w:val="Intense Reference"/>
    <w:basedOn w:val="DefaultParagraphFont"/>
    <w:uiPriority w:val="32"/>
    <w:qFormat/>
    <w:rsid w:val="00C422D1"/>
    <w:rPr>
      <w:b/>
      <w:bCs/>
      <w:smallCaps/>
      <w:color w:val="2F5496" w:themeColor="accent1" w:themeShade="BF"/>
      <w:spacing w:val="5"/>
    </w:rPr>
  </w:style>
  <w:style w:type="character" w:styleId="Hyperlink">
    <w:name w:val="Hyperlink"/>
    <w:basedOn w:val="DefaultParagraphFont"/>
    <w:uiPriority w:val="99"/>
    <w:unhideWhenUsed/>
    <w:rsid w:val="00C422D1"/>
    <w:rPr>
      <w:color w:val="0563C1" w:themeColor="hyperlink"/>
      <w:u w:val="single"/>
    </w:rPr>
  </w:style>
  <w:style w:type="paragraph" w:styleId="PlainText">
    <w:name w:val="Plain Text"/>
    <w:basedOn w:val="Normal"/>
    <w:link w:val="PlainTextChar"/>
    <w:uiPriority w:val="99"/>
    <w:semiHidden/>
    <w:unhideWhenUsed/>
    <w:rsid w:val="00C422D1"/>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C422D1"/>
    <w:rPr>
      <w:rFonts w:ascii="Calibri" w:hAnsi="Calibri"/>
      <w:szCs w:val="21"/>
      <w:lang w:bidi="he-IL"/>
    </w:rPr>
  </w:style>
  <w:style w:type="paragraph" w:styleId="NormalWeb">
    <w:name w:val="Normal (Web)"/>
    <w:basedOn w:val="Normal"/>
    <w:uiPriority w:val="99"/>
    <w:unhideWhenUsed/>
    <w:rsid w:val="00C422D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C422D1"/>
    <w:rPr>
      <w:b/>
      <w:bCs/>
    </w:rPr>
  </w:style>
  <w:style w:type="character" w:customStyle="1" w:styleId="caption-number">
    <w:name w:val="caption-number"/>
    <w:basedOn w:val="DefaultParagraphFont"/>
    <w:rsid w:val="00C422D1"/>
  </w:style>
  <w:style w:type="character" w:customStyle="1" w:styleId="section-number">
    <w:name w:val="section-number"/>
    <w:basedOn w:val="DefaultParagraphFont"/>
    <w:rsid w:val="00C422D1"/>
  </w:style>
  <w:style w:type="character" w:styleId="UnresolvedMention">
    <w:name w:val="Unresolved Mention"/>
    <w:basedOn w:val="DefaultParagraphFont"/>
    <w:uiPriority w:val="99"/>
    <w:semiHidden/>
    <w:unhideWhenUsed/>
    <w:rsid w:val="005F7874"/>
    <w:rPr>
      <w:color w:val="605E5C"/>
      <w:shd w:val="clear" w:color="auto" w:fill="E1DFDD"/>
    </w:rPr>
  </w:style>
  <w:style w:type="table" w:styleId="ListTable4-Accent3">
    <w:name w:val="List Table 4 Accent 3"/>
    <w:basedOn w:val="TableNormal"/>
    <w:uiPriority w:val="49"/>
    <w:rsid w:val="00853E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853E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uiPriority w:val="1"/>
    <w:qFormat/>
    <w:rsid w:val="00AF0133"/>
    <w:pPr>
      <w:spacing w:after="0" w:line="240" w:lineRule="auto"/>
    </w:pPr>
    <w:rPr>
      <w:rFonts w:eastAsiaTheme="minorEastAsia"/>
      <w:lang w:eastAsia="zh-CN"/>
    </w:rPr>
  </w:style>
  <w:style w:type="paragraph" w:styleId="Revision">
    <w:name w:val="Revision"/>
    <w:hidden/>
    <w:uiPriority w:val="99"/>
    <w:semiHidden/>
    <w:rsid w:val="00E64370"/>
    <w:pPr>
      <w:spacing w:after="0" w:line="240" w:lineRule="auto"/>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5527">
      <w:bodyDiv w:val="1"/>
      <w:marLeft w:val="0"/>
      <w:marRight w:val="0"/>
      <w:marTop w:val="0"/>
      <w:marBottom w:val="0"/>
      <w:divBdr>
        <w:top w:val="none" w:sz="0" w:space="0" w:color="auto"/>
        <w:left w:val="none" w:sz="0" w:space="0" w:color="auto"/>
        <w:bottom w:val="none" w:sz="0" w:space="0" w:color="auto"/>
        <w:right w:val="none" w:sz="0" w:space="0" w:color="auto"/>
      </w:divBdr>
    </w:div>
    <w:div w:id="104693587">
      <w:bodyDiv w:val="1"/>
      <w:marLeft w:val="0"/>
      <w:marRight w:val="0"/>
      <w:marTop w:val="0"/>
      <w:marBottom w:val="0"/>
      <w:divBdr>
        <w:top w:val="none" w:sz="0" w:space="0" w:color="auto"/>
        <w:left w:val="none" w:sz="0" w:space="0" w:color="auto"/>
        <w:bottom w:val="none" w:sz="0" w:space="0" w:color="auto"/>
        <w:right w:val="none" w:sz="0" w:space="0" w:color="auto"/>
      </w:divBdr>
    </w:div>
    <w:div w:id="322245547">
      <w:bodyDiv w:val="1"/>
      <w:marLeft w:val="0"/>
      <w:marRight w:val="0"/>
      <w:marTop w:val="0"/>
      <w:marBottom w:val="0"/>
      <w:divBdr>
        <w:top w:val="none" w:sz="0" w:space="0" w:color="auto"/>
        <w:left w:val="none" w:sz="0" w:space="0" w:color="auto"/>
        <w:bottom w:val="none" w:sz="0" w:space="0" w:color="auto"/>
        <w:right w:val="none" w:sz="0" w:space="0" w:color="auto"/>
      </w:divBdr>
    </w:div>
    <w:div w:id="390428696">
      <w:bodyDiv w:val="1"/>
      <w:marLeft w:val="0"/>
      <w:marRight w:val="0"/>
      <w:marTop w:val="0"/>
      <w:marBottom w:val="0"/>
      <w:divBdr>
        <w:top w:val="none" w:sz="0" w:space="0" w:color="auto"/>
        <w:left w:val="none" w:sz="0" w:space="0" w:color="auto"/>
        <w:bottom w:val="none" w:sz="0" w:space="0" w:color="auto"/>
        <w:right w:val="none" w:sz="0" w:space="0" w:color="auto"/>
      </w:divBdr>
    </w:div>
    <w:div w:id="472790249">
      <w:bodyDiv w:val="1"/>
      <w:marLeft w:val="0"/>
      <w:marRight w:val="0"/>
      <w:marTop w:val="0"/>
      <w:marBottom w:val="0"/>
      <w:divBdr>
        <w:top w:val="none" w:sz="0" w:space="0" w:color="auto"/>
        <w:left w:val="none" w:sz="0" w:space="0" w:color="auto"/>
        <w:bottom w:val="none" w:sz="0" w:space="0" w:color="auto"/>
        <w:right w:val="none" w:sz="0" w:space="0" w:color="auto"/>
      </w:divBdr>
    </w:div>
    <w:div w:id="705326781">
      <w:bodyDiv w:val="1"/>
      <w:marLeft w:val="0"/>
      <w:marRight w:val="0"/>
      <w:marTop w:val="0"/>
      <w:marBottom w:val="0"/>
      <w:divBdr>
        <w:top w:val="none" w:sz="0" w:space="0" w:color="auto"/>
        <w:left w:val="none" w:sz="0" w:space="0" w:color="auto"/>
        <w:bottom w:val="none" w:sz="0" w:space="0" w:color="auto"/>
        <w:right w:val="none" w:sz="0" w:space="0" w:color="auto"/>
      </w:divBdr>
    </w:div>
    <w:div w:id="793253062">
      <w:bodyDiv w:val="1"/>
      <w:marLeft w:val="0"/>
      <w:marRight w:val="0"/>
      <w:marTop w:val="0"/>
      <w:marBottom w:val="0"/>
      <w:divBdr>
        <w:top w:val="none" w:sz="0" w:space="0" w:color="auto"/>
        <w:left w:val="none" w:sz="0" w:space="0" w:color="auto"/>
        <w:bottom w:val="none" w:sz="0" w:space="0" w:color="auto"/>
        <w:right w:val="none" w:sz="0" w:space="0" w:color="auto"/>
      </w:divBdr>
    </w:div>
    <w:div w:id="1012339125">
      <w:bodyDiv w:val="1"/>
      <w:marLeft w:val="0"/>
      <w:marRight w:val="0"/>
      <w:marTop w:val="0"/>
      <w:marBottom w:val="0"/>
      <w:divBdr>
        <w:top w:val="none" w:sz="0" w:space="0" w:color="auto"/>
        <w:left w:val="none" w:sz="0" w:space="0" w:color="auto"/>
        <w:bottom w:val="none" w:sz="0" w:space="0" w:color="auto"/>
        <w:right w:val="none" w:sz="0" w:space="0" w:color="auto"/>
      </w:divBdr>
    </w:div>
    <w:div w:id="1075781694">
      <w:bodyDiv w:val="1"/>
      <w:marLeft w:val="0"/>
      <w:marRight w:val="0"/>
      <w:marTop w:val="0"/>
      <w:marBottom w:val="0"/>
      <w:divBdr>
        <w:top w:val="none" w:sz="0" w:space="0" w:color="auto"/>
        <w:left w:val="none" w:sz="0" w:space="0" w:color="auto"/>
        <w:bottom w:val="none" w:sz="0" w:space="0" w:color="auto"/>
        <w:right w:val="none" w:sz="0" w:space="0" w:color="auto"/>
      </w:divBdr>
    </w:div>
    <w:div w:id="1250118795">
      <w:bodyDiv w:val="1"/>
      <w:marLeft w:val="0"/>
      <w:marRight w:val="0"/>
      <w:marTop w:val="0"/>
      <w:marBottom w:val="0"/>
      <w:divBdr>
        <w:top w:val="none" w:sz="0" w:space="0" w:color="auto"/>
        <w:left w:val="none" w:sz="0" w:space="0" w:color="auto"/>
        <w:bottom w:val="none" w:sz="0" w:space="0" w:color="auto"/>
        <w:right w:val="none" w:sz="0" w:space="0" w:color="auto"/>
      </w:divBdr>
    </w:div>
    <w:div w:id="1400252435">
      <w:bodyDiv w:val="1"/>
      <w:marLeft w:val="0"/>
      <w:marRight w:val="0"/>
      <w:marTop w:val="0"/>
      <w:marBottom w:val="0"/>
      <w:divBdr>
        <w:top w:val="none" w:sz="0" w:space="0" w:color="auto"/>
        <w:left w:val="none" w:sz="0" w:space="0" w:color="auto"/>
        <w:bottom w:val="none" w:sz="0" w:space="0" w:color="auto"/>
        <w:right w:val="none" w:sz="0" w:space="0" w:color="auto"/>
      </w:divBdr>
    </w:div>
    <w:div w:id="1450005677">
      <w:bodyDiv w:val="1"/>
      <w:marLeft w:val="0"/>
      <w:marRight w:val="0"/>
      <w:marTop w:val="0"/>
      <w:marBottom w:val="0"/>
      <w:divBdr>
        <w:top w:val="none" w:sz="0" w:space="0" w:color="auto"/>
        <w:left w:val="none" w:sz="0" w:space="0" w:color="auto"/>
        <w:bottom w:val="none" w:sz="0" w:space="0" w:color="auto"/>
        <w:right w:val="none" w:sz="0" w:space="0" w:color="auto"/>
      </w:divBdr>
    </w:div>
    <w:div w:id="1503158094">
      <w:bodyDiv w:val="1"/>
      <w:marLeft w:val="0"/>
      <w:marRight w:val="0"/>
      <w:marTop w:val="0"/>
      <w:marBottom w:val="0"/>
      <w:divBdr>
        <w:top w:val="none" w:sz="0" w:space="0" w:color="auto"/>
        <w:left w:val="none" w:sz="0" w:space="0" w:color="auto"/>
        <w:bottom w:val="none" w:sz="0" w:space="0" w:color="auto"/>
        <w:right w:val="none" w:sz="0" w:space="0" w:color="auto"/>
      </w:divBdr>
    </w:div>
    <w:div w:id="1608656466">
      <w:bodyDiv w:val="1"/>
      <w:marLeft w:val="0"/>
      <w:marRight w:val="0"/>
      <w:marTop w:val="0"/>
      <w:marBottom w:val="0"/>
      <w:divBdr>
        <w:top w:val="none" w:sz="0" w:space="0" w:color="auto"/>
        <w:left w:val="none" w:sz="0" w:space="0" w:color="auto"/>
        <w:bottom w:val="none" w:sz="0" w:space="0" w:color="auto"/>
        <w:right w:val="none" w:sz="0" w:space="0" w:color="auto"/>
      </w:divBdr>
    </w:div>
    <w:div w:id="210541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DanielFerguson\Downloads\pdf2docx\ACPI_Spec_6_5_Aug29.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ianocore.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43BE5-5ABE-4DDE-97D2-0B0D651E2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Ferguson</dc:creator>
  <cp:keywords/>
  <dc:description/>
  <cp:lastModifiedBy>Vanshi Konda</cp:lastModifiedBy>
  <cp:revision>11</cp:revision>
  <dcterms:created xsi:type="dcterms:W3CDTF">2024-09-20T11:37:00Z</dcterms:created>
  <dcterms:modified xsi:type="dcterms:W3CDTF">2024-09-20T18:38:00Z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82cb1d-c2e0-4643-920a-bbe7b2d7cc47_Enabled">
    <vt:lpwstr>true</vt:lpwstr>
  </property>
  <property fmtid="{D5CDD505-2E9C-101B-9397-08002B2CF9AE}" pid="3" name="MSIP_Label_5b82cb1d-c2e0-4643-920a-bbe7b2d7cc47_SetDate">
    <vt:lpwstr>2024-09-10T13:38:53Z</vt:lpwstr>
  </property>
  <property fmtid="{D5CDD505-2E9C-101B-9397-08002B2CF9AE}" pid="4" name="MSIP_Label_5b82cb1d-c2e0-4643-920a-bbe7b2d7cc47_Method">
    <vt:lpwstr>Standard</vt:lpwstr>
  </property>
  <property fmtid="{D5CDD505-2E9C-101B-9397-08002B2CF9AE}" pid="5" name="MSIP_Label_5b82cb1d-c2e0-4643-920a-bbe7b2d7cc47_Name">
    <vt:lpwstr>Confidential (Default)</vt:lpwstr>
  </property>
  <property fmtid="{D5CDD505-2E9C-101B-9397-08002B2CF9AE}" pid="6" name="MSIP_Label_5b82cb1d-c2e0-4643-920a-bbe7b2d7cc47_SiteId">
    <vt:lpwstr>3bc2b170-fd94-476d-b0ce-4229bdc904a7</vt:lpwstr>
  </property>
  <property fmtid="{D5CDD505-2E9C-101B-9397-08002B2CF9AE}" pid="7" name="MSIP_Label_5b82cb1d-c2e0-4643-920a-bbe7b2d7cc47_ActionId">
    <vt:lpwstr>7af70e56-8bb5-4a65-b303-ca248f58076b</vt:lpwstr>
  </property>
  <property fmtid="{D5CDD505-2E9C-101B-9397-08002B2CF9AE}" pid="8" name="MSIP_Label_5b82cb1d-c2e0-4643-920a-bbe7b2d7cc47_ContentBits">
    <vt:lpwstr>0</vt:lpwstr>
  </property>
</Properties>
</file>