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625B9" w14:textId="77777777" w:rsidR="00632CC1" w:rsidRDefault="00632CC1" w:rsidP="00632CC1">
      <w:pPr>
        <w:pStyle w:val="ChapterTitle"/>
      </w:pPr>
      <w:r>
        <w:t>Unified Extensible Firmware Interface</w:t>
      </w:r>
      <w:r>
        <w:br/>
        <w:t>Engineering Change Request (ECR)</w:t>
      </w:r>
    </w:p>
    <w:p w14:paraId="75F1FC7A" w14:textId="77777777" w:rsidR="00632CC1" w:rsidRDefault="00632CC1" w:rsidP="00632CC1">
      <w:pPr>
        <w:pStyle w:val="ChapterTitle"/>
      </w:pPr>
    </w:p>
    <w:p w14:paraId="5F6FBF17" w14:textId="77777777" w:rsidR="00632CC1" w:rsidRDefault="00632CC1" w:rsidP="00632CC1">
      <w:pPr>
        <w:pStyle w:val="ChapterTitle"/>
        <w:rPr>
          <w:i/>
          <w:iCs/>
          <w:u w:val="single"/>
        </w:rPr>
      </w:pPr>
      <w:r>
        <w:rPr>
          <w:i/>
          <w:iCs/>
          <w:u w:val="single"/>
        </w:rPr>
        <w:t>Draft for Review</w:t>
      </w:r>
    </w:p>
    <w:p w14:paraId="5D02CF6A" w14:textId="587B8EB0" w:rsidR="00632CC1" w:rsidRDefault="00C42E5F" w:rsidP="00632CC1">
      <w:pPr>
        <w:pStyle w:val="ChapterTitle"/>
        <w:rPr>
          <w:iCs/>
          <w:sz w:val="36"/>
          <w:szCs w:val="18"/>
        </w:rPr>
      </w:pPr>
      <w:r>
        <w:rPr>
          <w:iCs/>
          <w:sz w:val="36"/>
          <w:szCs w:val="18"/>
        </w:rPr>
        <w:t xml:space="preserve">Title: </w:t>
      </w:r>
      <w:r w:rsidR="00903A70">
        <w:rPr>
          <w:iCs/>
          <w:sz w:val="36"/>
          <w:szCs w:val="18"/>
        </w:rPr>
        <w:t>New protocol</w:t>
      </w:r>
      <w:r w:rsidR="00E249A1">
        <w:rPr>
          <w:iCs/>
          <w:sz w:val="36"/>
          <w:szCs w:val="18"/>
        </w:rPr>
        <w:t xml:space="preserve"> </w:t>
      </w:r>
      <w:r w:rsidR="00A50B20">
        <w:rPr>
          <w:iCs/>
          <w:sz w:val="36"/>
          <w:szCs w:val="18"/>
        </w:rPr>
        <w:t>EFI_PCI_</w:t>
      </w:r>
      <w:r w:rsidR="00903A70">
        <w:rPr>
          <w:iCs/>
          <w:sz w:val="36"/>
          <w:szCs w:val="18"/>
        </w:rPr>
        <w:t>EXPRESS_</w:t>
      </w:r>
      <w:r w:rsidR="00A50B20">
        <w:rPr>
          <w:iCs/>
          <w:sz w:val="36"/>
          <w:szCs w:val="18"/>
        </w:rPr>
        <w:t>PLATFORM_PROTOCOL &amp;</w:t>
      </w:r>
      <w:r w:rsidR="005F4CCE">
        <w:rPr>
          <w:iCs/>
          <w:sz w:val="36"/>
          <w:szCs w:val="18"/>
        </w:rPr>
        <w:t xml:space="preserve"> EFI_PCI_</w:t>
      </w:r>
      <w:r w:rsidR="00903A70">
        <w:rPr>
          <w:iCs/>
          <w:sz w:val="36"/>
          <w:szCs w:val="18"/>
        </w:rPr>
        <w:t>EXPRESS_</w:t>
      </w:r>
      <w:r w:rsidR="005F4CCE">
        <w:rPr>
          <w:iCs/>
          <w:sz w:val="36"/>
          <w:szCs w:val="18"/>
        </w:rPr>
        <w:t>OVERRIDE_PROTOCOL</w:t>
      </w:r>
      <w:r w:rsidR="00A50B20">
        <w:rPr>
          <w:iCs/>
          <w:sz w:val="36"/>
          <w:szCs w:val="18"/>
        </w:rPr>
        <w:t>,</w:t>
      </w:r>
      <w:r w:rsidR="00F43606">
        <w:rPr>
          <w:iCs/>
          <w:sz w:val="36"/>
          <w:szCs w:val="18"/>
        </w:rPr>
        <w:t xml:space="preserve"> and EFI encodings for the PCI</w:t>
      </w:r>
      <w:r w:rsidR="00903A70">
        <w:rPr>
          <w:iCs/>
          <w:sz w:val="36"/>
          <w:szCs w:val="18"/>
        </w:rPr>
        <w:t xml:space="preserve"> Express</w:t>
      </w:r>
      <w:r w:rsidR="00F43606">
        <w:rPr>
          <w:iCs/>
          <w:sz w:val="36"/>
          <w:szCs w:val="18"/>
        </w:rPr>
        <w:t xml:space="preserve"> features and its attributes</w:t>
      </w:r>
    </w:p>
    <w:p w14:paraId="4FDBEB3A" w14:textId="77777777" w:rsidR="00632CC1" w:rsidRDefault="00632CC1" w:rsidP="00632CC1">
      <w:pPr>
        <w:pStyle w:val="ChapterTitle"/>
        <w:rPr>
          <w:iCs/>
          <w:color w:val="0000FF"/>
          <w:sz w:val="36"/>
          <w:szCs w:val="18"/>
        </w:rPr>
      </w:pPr>
      <w:r>
        <w:rPr>
          <w:iCs/>
          <w:color w:val="0000FF"/>
          <w:sz w:val="36"/>
          <w:szCs w:val="18"/>
        </w:rPr>
        <w:t xml:space="preserve">Document: </w:t>
      </w:r>
    </w:p>
    <w:p w14:paraId="3ECB9B07" w14:textId="69CAC3F9" w:rsidR="00C42E5F" w:rsidRPr="005703C4" w:rsidRDefault="005F4CCE" w:rsidP="00C42E5F">
      <w:pPr>
        <w:pStyle w:val="ChapterTitle"/>
        <w:rPr>
          <w:iCs/>
          <w:color w:val="0000FF"/>
          <w:sz w:val="36"/>
          <w:szCs w:val="18"/>
        </w:rPr>
      </w:pPr>
      <w:r>
        <w:rPr>
          <w:i/>
          <w:iCs/>
          <w:color w:val="0000FF"/>
          <w:sz w:val="36"/>
          <w:szCs w:val="18"/>
        </w:rPr>
        <w:t>Ashraf Javeed</w:t>
      </w:r>
    </w:p>
    <w:p w14:paraId="756C352F" w14:textId="495E3E4E" w:rsidR="00632CC1" w:rsidRDefault="00632CC1" w:rsidP="00632CC1">
      <w:pPr>
        <w:pStyle w:val="ChapterTitle"/>
        <w:rPr>
          <w:i/>
          <w:iCs/>
          <w:color w:val="0000FF"/>
          <w:sz w:val="36"/>
          <w:szCs w:val="18"/>
        </w:rPr>
      </w:pPr>
      <w:r>
        <w:rPr>
          <w:i/>
          <w:iCs/>
          <w:color w:val="0000FF"/>
          <w:sz w:val="36"/>
          <w:szCs w:val="18"/>
        </w:rPr>
        <w:t xml:space="preserve">Submission for Review Date: </w:t>
      </w:r>
      <w:r w:rsidR="00E27AD1">
        <w:rPr>
          <w:i/>
          <w:iCs/>
          <w:color w:val="0000FF"/>
          <w:sz w:val="36"/>
          <w:szCs w:val="18"/>
        </w:rPr>
        <w:t>12</w:t>
      </w:r>
      <w:r>
        <w:rPr>
          <w:i/>
          <w:iCs/>
          <w:color w:val="0000FF"/>
          <w:sz w:val="36"/>
          <w:szCs w:val="18"/>
        </w:rPr>
        <w:t>/</w:t>
      </w:r>
      <w:r w:rsidR="00E27AD1">
        <w:rPr>
          <w:i/>
          <w:iCs/>
          <w:color w:val="0000FF"/>
          <w:sz w:val="36"/>
          <w:szCs w:val="18"/>
        </w:rPr>
        <w:t>10</w:t>
      </w:r>
      <w:r>
        <w:rPr>
          <w:i/>
          <w:iCs/>
          <w:color w:val="0000FF"/>
          <w:sz w:val="36"/>
          <w:szCs w:val="18"/>
        </w:rPr>
        <w:t>/</w:t>
      </w:r>
      <w:r w:rsidR="00073616">
        <w:rPr>
          <w:i/>
          <w:iCs/>
          <w:color w:val="0000FF"/>
          <w:sz w:val="36"/>
          <w:szCs w:val="18"/>
        </w:rPr>
        <w:t>201</w:t>
      </w:r>
      <w:r w:rsidR="002A4BF0">
        <w:rPr>
          <w:i/>
          <w:iCs/>
          <w:color w:val="0000FF"/>
          <w:sz w:val="36"/>
          <w:szCs w:val="18"/>
        </w:rPr>
        <w:t>9</w:t>
      </w:r>
    </w:p>
    <w:p w14:paraId="53414010" w14:textId="77777777" w:rsidR="00632CC1" w:rsidRDefault="00632CC1" w:rsidP="00632CC1">
      <w:pPr>
        <w:pStyle w:val="ChapterTitle"/>
        <w:rPr>
          <w:i/>
          <w:iCs/>
          <w:color w:val="0000FF"/>
          <w:sz w:val="36"/>
          <w:szCs w:val="18"/>
        </w:rPr>
      </w:pPr>
      <w:r>
        <w:rPr>
          <w:iCs/>
          <w:color w:val="0000FF"/>
          <w:sz w:val="36"/>
          <w:szCs w:val="18"/>
        </w:rPr>
        <w:t xml:space="preserve">Review Approval Date: </w:t>
      </w:r>
      <w:r>
        <w:rPr>
          <w:i/>
          <w:iCs/>
          <w:color w:val="0000FF"/>
          <w:sz w:val="36"/>
          <w:szCs w:val="18"/>
        </w:rPr>
        <w:t>x/xx/200x</w:t>
      </w:r>
    </w:p>
    <w:p w14:paraId="0943868C" w14:textId="77777777" w:rsidR="00632CC1" w:rsidRDefault="00632CC1" w:rsidP="00632CC1">
      <w:pPr>
        <w:pStyle w:val="ChapterTitle"/>
        <w:rPr>
          <w:i/>
          <w:iCs/>
          <w:color w:val="0000FF"/>
          <w:sz w:val="36"/>
          <w:szCs w:val="18"/>
        </w:rPr>
      </w:pPr>
      <w:r>
        <w:rPr>
          <w:iCs/>
          <w:color w:val="0000FF"/>
          <w:sz w:val="36"/>
          <w:szCs w:val="18"/>
        </w:rPr>
        <w:t>Submission for Technical Editing Date:</w:t>
      </w:r>
      <w:r>
        <w:rPr>
          <w:i/>
          <w:iCs/>
          <w:color w:val="0000FF"/>
          <w:sz w:val="36"/>
          <w:szCs w:val="18"/>
        </w:rPr>
        <w:t xml:space="preserve"> x/xx/200x</w:t>
      </w:r>
    </w:p>
    <w:p w14:paraId="7E8D6F70" w14:textId="77777777" w:rsidR="00632CC1" w:rsidRDefault="00632CC1" w:rsidP="00632CC1">
      <w:pPr>
        <w:pStyle w:val="ChapterTitle"/>
        <w:rPr>
          <w:i/>
          <w:iCs/>
          <w:color w:val="0000FF"/>
          <w:sz w:val="36"/>
          <w:szCs w:val="18"/>
        </w:rPr>
      </w:pPr>
      <w:r>
        <w:rPr>
          <w:iCs/>
          <w:color w:val="0000FF"/>
          <w:sz w:val="36"/>
          <w:szCs w:val="18"/>
        </w:rPr>
        <w:t xml:space="preserve">Submission for Draft Review Date: </w:t>
      </w:r>
      <w:r>
        <w:rPr>
          <w:i/>
          <w:iCs/>
          <w:color w:val="0000FF"/>
          <w:sz w:val="36"/>
          <w:szCs w:val="18"/>
        </w:rPr>
        <w:t>x/xx/200x</w:t>
      </w:r>
    </w:p>
    <w:p w14:paraId="12F91FF0" w14:textId="77777777" w:rsidR="00632CC1" w:rsidRDefault="00632CC1" w:rsidP="00632CC1">
      <w:pPr>
        <w:pStyle w:val="ChapterTitle"/>
        <w:rPr>
          <w:i/>
          <w:iCs/>
          <w:color w:val="0000FF"/>
          <w:sz w:val="36"/>
          <w:szCs w:val="18"/>
        </w:rPr>
      </w:pPr>
      <w:r>
        <w:rPr>
          <w:iCs/>
          <w:color w:val="0000FF"/>
          <w:sz w:val="36"/>
          <w:szCs w:val="18"/>
        </w:rPr>
        <w:t xml:space="preserve">Verification Date: </w:t>
      </w:r>
      <w:r>
        <w:rPr>
          <w:i/>
          <w:iCs/>
          <w:color w:val="0000FF"/>
          <w:sz w:val="36"/>
          <w:szCs w:val="18"/>
        </w:rPr>
        <w:t>x/xx/200x</w:t>
      </w:r>
    </w:p>
    <w:p w14:paraId="7A4B0497" w14:textId="77777777" w:rsidR="00632CC1" w:rsidRDefault="00632CC1" w:rsidP="00632CC1">
      <w:pPr>
        <w:pStyle w:val="ChapterTitle"/>
        <w:rPr>
          <w:i/>
          <w:iCs/>
          <w:color w:val="0000FF"/>
          <w:sz w:val="36"/>
          <w:szCs w:val="18"/>
        </w:rPr>
      </w:pPr>
      <w:r>
        <w:rPr>
          <w:iCs/>
          <w:color w:val="0000FF"/>
          <w:sz w:val="36"/>
          <w:szCs w:val="18"/>
        </w:rPr>
        <w:t>Verifier:</w:t>
      </w:r>
      <w:r>
        <w:rPr>
          <w:i/>
          <w:iCs/>
          <w:color w:val="0000FF"/>
          <w:sz w:val="36"/>
          <w:szCs w:val="18"/>
        </w:rPr>
        <w:t xml:space="preserve"> </w:t>
      </w:r>
      <w:proofErr w:type="spellStart"/>
      <w:r>
        <w:rPr>
          <w:i/>
          <w:iCs/>
          <w:color w:val="0000FF"/>
          <w:sz w:val="36"/>
          <w:szCs w:val="18"/>
        </w:rPr>
        <w:t>firstname</w:t>
      </w:r>
      <w:proofErr w:type="spellEnd"/>
      <w:r>
        <w:rPr>
          <w:i/>
          <w:iCs/>
          <w:color w:val="0000FF"/>
          <w:sz w:val="36"/>
          <w:szCs w:val="18"/>
        </w:rPr>
        <w:t xml:space="preserve"> </w:t>
      </w:r>
      <w:proofErr w:type="spellStart"/>
      <w:r>
        <w:rPr>
          <w:i/>
          <w:iCs/>
          <w:color w:val="0000FF"/>
          <w:sz w:val="36"/>
          <w:szCs w:val="18"/>
        </w:rPr>
        <w:t>lastname</w:t>
      </w:r>
      <w:proofErr w:type="spellEnd"/>
      <w:r>
        <w:rPr>
          <w:i/>
          <w:iCs/>
          <w:color w:val="0000FF"/>
          <w:sz w:val="36"/>
          <w:szCs w:val="18"/>
        </w:rPr>
        <w:t>, company</w:t>
      </w:r>
    </w:p>
    <w:p w14:paraId="09C5B1EE" w14:textId="3F4D3E41" w:rsidR="001C35E4" w:rsidRDefault="001C35E4" w:rsidP="0044155D">
      <w:pPr>
        <w:pStyle w:val="ChapterTitle"/>
        <w:rPr>
          <w:color w:val="0000FF"/>
        </w:rPr>
      </w:pPr>
      <w:r>
        <w:rPr>
          <w:color w:val="0000FF"/>
        </w:rPr>
        <w:lastRenderedPageBreak/>
        <w:t>History</w:t>
      </w:r>
    </w:p>
    <w:tbl>
      <w:tblPr>
        <w:tblStyle w:val="TableGrid"/>
        <w:tblW w:w="10317" w:type="dxa"/>
        <w:tblLook w:val="04A0" w:firstRow="1" w:lastRow="0" w:firstColumn="1" w:lastColumn="0" w:noHBand="0" w:noVBand="1"/>
      </w:tblPr>
      <w:tblGrid>
        <w:gridCol w:w="1572"/>
        <w:gridCol w:w="1483"/>
        <w:gridCol w:w="7262"/>
      </w:tblGrid>
      <w:tr w:rsidR="00252AAD" w14:paraId="23BB824B" w14:textId="77777777" w:rsidTr="00855F54">
        <w:trPr>
          <w:trHeight w:val="749"/>
        </w:trPr>
        <w:tc>
          <w:tcPr>
            <w:tcW w:w="1572" w:type="dxa"/>
          </w:tcPr>
          <w:p w14:paraId="7764998B" w14:textId="10F77526" w:rsidR="00252AAD" w:rsidRDefault="00252AAD" w:rsidP="001F73E9">
            <w:pPr>
              <w:pStyle w:val="Heading2"/>
              <w:numPr>
                <w:ilvl w:val="0"/>
                <w:numId w:val="0"/>
              </w:numPr>
              <w:jc w:val="center"/>
              <w:outlineLvl w:val="1"/>
              <w:rPr>
                <w:color w:val="0000FF"/>
              </w:rPr>
            </w:pPr>
            <w:r>
              <w:rPr>
                <w:color w:val="0000FF"/>
              </w:rPr>
              <w:t>Revision</w:t>
            </w:r>
          </w:p>
        </w:tc>
        <w:tc>
          <w:tcPr>
            <w:tcW w:w="1483" w:type="dxa"/>
          </w:tcPr>
          <w:p w14:paraId="572E422D" w14:textId="2AD1C531" w:rsidR="00252AAD" w:rsidRDefault="00252AAD" w:rsidP="001F73E9">
            <w:pPr>
              <w:pStyle w:val="Heading2"/>
              <w:numPr>
                <w:ilvl w:val="0"/>
                <w:numId w:val="0"/>
              </w:numPr>
              <w:jc w:val="center"/>
              <w:outlineLvl w:val="1"/>
              <w:rPr>
                <w:color w:val="0000FF"/>
              </w:rPr>
            </w:pPr>
            <w:r>
              <w:rPr>
                <w:color w:val="0000FF"/>
              </w:rPr>
              <w:t>Date</w:t>
            </w:r>
          </w:p>
        </w:tc>
        <w:tc>
          <w:tcPr>
            <w:tcW w:w="7262" w:type="dxa"/>
          </w:tcPr>
          <w:p w14:paraId="69635B89" w14:textId="7D72872A" w:rsidR="00252AAD" w:rsidRDefault="00252AAD" w:rsidP="001F73E9">
            <w:pPr>
              <w:pStyle w:val="Heading2"/>
              <w:numPr>
                <w:ilvl w:val="0"/>
                <w:numId w:val="0"/>
              </w:numPr>
              <w:jc w:val="center"/>
              <w:outlineLvl w:val="1"/>
              <w:rPr>
                <w:color w:val="0000FF"/>
              </w:rPr>
            </w:pPr>
            <w:r>
              <w:rPr>
                <w:color w:val="0000FF"/>
              </w:rPr>
              <w:t>Description</w:t>
            </w:r>
          </w:p>
        </w:tc>
      </w:tr>
      <w:tr w:rsidR="00F32818" w14:paraId="44C5D4F4" w14:textId="77777777" w:rsidTr="00855F54">
        <w:trPr>
          <w:trHeight w:val="673"/>
        </w:trPr>
        <w:tc>
          <w:tcPr>
            <w:tcW w:w="1572" w:type="dxa"/>
          </w:tcPr>
          <w:p w14:paraId="40544AA0" w14:textId="7E9BF834" w:rsidR="00F32818" w:rsidRDefault="00F32818" w:rsidP="00BE07C0">
            <w:pPr>
              <w:ind w:left="0"/>
              <w:jc w:val="center"/>
            </w:pPr>
            <w:r>
              <w:t>0.80</w:t>
            </w:r>
          </w:p>
        </w:tc>
        <w:tc>
          <w:tcPr>
            <w:tcW w:w="1483" w:type="dxa"/>
          </w:tcPr>
          <w:p w14:paraId="7CBFAC5F" w14:textId="69922BE7" w:rsidR="00F32818" w:rsidRDefault="00A43DC0" w:rsidP="00E3331A">
            <w:pPr>
              <w:ind w:left="0"/>
            </w:pPr>
            <w:r>
              <w:t>01</w:t>
            </w:r>
            <w:r w:rsidR="00F32818">
              <w:t>/</w:t>
            </w:r>
            <w:r>
              <w:t>05</w:t>
            </w:r>
            <w:r w:rsidR="00F32818">
              <w:t>/20</w:t>
            </w:r>
            <w:r>
              <w:t>20</w:t>
            </w:r>
          </w:p>
        </w:tc>
        <w:tc>
          <w:tcPr>
            <w:tcW w:w="7262" w:type="dxa"/>
          </w:tcPr>
          <w:p w14:paraId="6044A6F4" w14:textId="646470BA" w:rsidR="00F32818" w:rsidRDefault="00F32818" w:rsidP="00E3331A">
            <w:pPr>
              <w:ind w:left="0"/>
            </w:pPr>
            <w:r>
              <w:t xml:space="preserve">Revised the ECR proposal, added the new interface </w:t>
            </w:r>
            <w:r w:rsidRPr="00F32818">
              <w:rPr>
                <w:rFonts w:ascii="Consolas" w:hAnsi="Consolas"/>
                <w:color w:val="FF0000"/>
              </w:rPr>
              <w:t>GetPolicy()</w:t>
            </w:r>
            <w:r>
              <w:t xml:space="preserve"> function description</w:t>
            </w:r>
          </w:p>
        </w:tc>
      </w:tr>
      <w:tr w:rsidR="00E27AD1" w14:paraId="581323D1" w14:textId="77777777" w:rsidTr="00855F54">
        <w:trPr>
          <w:trHeight w:val="665"/>
        </w:trPr>
        <w:tc>
          <w:tcPr>
            <w:tcW w:w="1572" w:type="dxa"/>
          </w:tcPr>
          <w:p w14:paraId="1EB7EC90" w14:textId="77777777" w:rsidR="00E27AD1" w:rsidRDefault="00E27AD1" w:rsidP="00BE07C0">
            <w:pPr>
              <w:ind w:left="0"/>
              <w:jc w:val="center"/>
            </w:pPr>
            <w:r>
              <w:t>0.75</w:t>
            </w:r>
          </w:p>
        </w:tc>
        <w:tc>
          <w:tcPr>
            <w:tcW w:w="1483" w:type="dxa"/>
          </w:tcPr>
          <w:p w14:paraId="10FB043E" w14:textId="77777777" w:rsidR="00E27AD1" w:rsidRDefault="00E27AD1" w:rsidP="00E3331A">
            <w:pPr>
              <w:ind w:left="0"/>
            </w:pPr>
            <w:r>
              <w:t>12/10/2019</w:t>
            </w:r>
          </w:p>
        </w:tc>
        <w:tc>
          <w:tcPr>
            <w:tcW w:w="7262" w:type="dxa"/>
          </w:tcPr>
          <w:p w14:paraId="08DE6D48" w14:textId="315945DA" w:rsidR="00E27AD1" w:rsidRDefault="00E27AD1" w:rsidP="00E3331A">
            <w:pPr>
              <w:ind w:left="0"/>
            </w:pPr>
            <w:r>
              <w:t xml:space="preserve">Revised ECR proposal </w:t>
            </w:r>
            <w:r w:rsidR="00D819E4">
              <w:t>favoring</w:t>
            </w:r>
            <w:r>
              <w:t xml:space="preserve"> new protocol for PCI Express features</w:t>
            </w:r>
          </w:p>
        </w:tc>
      </w:tr>
      <w:tr w:rsidR="00E27AD1" w14:paraId="72C53C6B" w14:textId="77777777" w:rsidTr="00855F54">
        <w:trPr>
          <w:trHeight w:val="665"/>
        </w:trPr>
        <w:tc>
          <w:tcPr>
            <w:tcW w:w="1572" w:type="dxa"/>
          </w:tcPr>
          <w:p w14:paraId="7A8EFFE0" w14:textId="48A58254" w:rsidR="00E27AD1" w:rsidRDefault="00E27AD1" w:rsidP="00BE07C0">
            <w:pPr>
              <w:ind w:left="0"/>
              <w:jc w:val="center"/>
            </w:pPr>
            <w:r>
              <w:t>0.5</w:t>
            </w:r>
            <w:r w:rsidR="001D5019">
              <w:t>0</w:t>
            </w:r>
          </w:p>
        </w:tc>
        <w:tc>
          <w:tcPr>
            <w:tcW w:w="1483" w:type="dxa"/>
          </w:tcPr>
          <w:p w14:paraId="5AFB3A6C" w14:textId="77777777" w:rsidR="00E27AD1" w:rsidRDefault="00E27AD1" w:rsidP="00E3331A">
            <w:pPr>
              <w:ind w:left="0"/>
            </w:pPr>
            <w:r w:rsidRPr="00252AAD">
              <w:t>05/28/2019</w:t>
            </w:r>
          </w:p>
        </w:tc>
        <w:tc>
          <w:tcPr>
            <w:tcW w:w="7262" w:type="dxa"/>
          </w:tcPr>
          <w:p w14:paraId="72FD196C" w14:textId="77777777" w:rsidR="00E27AD1" w:rsidRDefault="00E27AD1" w:rsidP="00E3331A">
            <w:pPr>
              <w:ind w:left="0"/>
            </w:pPr>
            <w:r>
              <w:t>Initial draft, ECR proposal was for the existing legacy PCI Platform Protocol</w:t>
            </w:r>
          </w:p>
        </w:tc>
      </w:tr>
    </w:tbl>
    <w:p w14:paraId="115A100B" w14:textId="13ABBC33" w:rsidR="001C35E4" w:rsidRDefault="001C35E4" w:rsidP="0044155D">
      <w:pPr>
        <w:pStyle w:val="ChapterTitle"/>
        <w:rPr>
          <w:color w:val="0000FF"/>
        </w:rPr>
      </w:pPr>
    </w:p>
    <w:p w14:paraId="3E5FB696" w14:textId="78EC6BF6" w:rsidR="00E27AD1" w:rsidRDefault="00E27AD1" w:rsidP="0044155D">
      <w:pPr>
        <w:pStyle w:val="ChapterTitle"/>
        <w:rPr>
          <w:color w:val="0000FF"/>
        </w:rPr>
      </w:pPr>
    </w:p>
    <w:p w14:paraId="20F6A38C" w14:textId="30ECE9FB" w:rsidR="00E27AD1" w:rsidRDefault="00E27AD1" w:rsidP="0044155D">
      <w:pPr>
        <w:pStyle w:val="ChapterTitle"/>
        <w:rPr>
          <w:color w:val="0000FF"/>
        </w:rPr>
      </w:pPr>
    </w:p>
    <w:p w14:paraId="0BD91DE6" w14:textId="235CC09F" w:rsidR="00E27AD1" w:rsidRDefault="00E27AD1" w:rsidP="0044155D">
      <w:pPr>
        <w:pStyle w:val="ChapterTitle"/>
        <w:rPr>
          <w:color w:val="0000FF"/>
        </w:rPr>
      </w:pPr>
    </w:p>
    <w:p w14:paraId="385652DA" w14:textId="62B54CC9" w:rsidR="00E27AD1" w:rsidRDefault="00E27AD1" w:rsidP="0044155D">
      <w:pPr>
        <w:pStyle w:val="ChapterTitle"/>
        <w:rPr>
          <w:color w:val="0000FF"/>
        </w:rPr>
      </w:pPr>
    </w:p>
    <w:p w14:paraId="604FA1D2" w14:textId="69FFD738" w:rsidR="00E27AD1" w:rsidRDefault="00E27AD1" w:rsidP="0044155D">
      <w:pPr>
        <w:pStyle w:val="ChapterTitle"/>
        <w:rPr>
          <w:color w:val="0000FF"/>
        </w:rPr>
      </w:pPr>
    </w:p>
    <w:p w14:paraId="16F068B2" w14:textId="1FED36FA" w:rsidR="00E27AD1" w:rsidRDefault="00E27AD1" w:rsidP="0044155D">
      <w:pPr>
        <w:pStyle w:val="ChapterTitle"/>
        <w:rPr>
          <w:color w:val="0000FF"/>
        </w:rPr>
      </w:pPr>
    </w:p>
    <w:p w14:paraId="6A62E524" w14:textId="6EFD8B7D" w:rsidR="00E27AD1" w:rsidRDefault="00E27AD1" w:rsidP="0044155D">
      <w:pPr>
        <w:pStyle w:val="ChapterTitle"/>
        <w:rPr>
          <w:color w:val="0000FF"/>
        </w:rPr>
      </w:pPr>
    </w:p>
    <w:p w14:paraId="0FDD2C74" w14:textId="32FF234D" w:rsidR="00E27AD1" w:rsidRDefault="00E27AD1" w:rsidP="0044155D">
      <w:pPr>
        <w:pStyle w:val="ChapterTitle"/>
        <w:rPr>
          <w:color w:val="0000FF"/>
        </w:rPr>
      </w:pPr>
    </w:p>
    <w:p w14:paraId="00FA0D8E" w14:textId="13E6A621" w:rsidR="00E27AD1" w:rsidRDefault="00E27AD1" w:rsidP="0044155D">
      <w:pPr>
        <w:pStyle w:val="ChapterTitle"/>
        <w:rPr>
          <w:color w:val="0000FF"/>
        </w:rPr>
      </w:pPr>
    </w:p>
    <w:p w14:paraId="127FF38B" w14:textId="51AED946" w:rsidR="00E27AD1" w:rsidRDefault="00E27AD1" w:rsidP="0044155D">
      <w:pPr>
        <w:pStyle w:val="ChapterTitle"/>
        <w:rPr>
          <w:color w:val="0000FF"/>
        </w:rPr>
      </w:pPr>
    </w:p>
    <w:p w14:paraId="20203BE5" w14:textId="39ABAAD6" w:rsidR="00F92344" w:rsidRPr="00632CC1" w:rsidRDefault="00F92344" w:rsidP="0044155D">
      <w:pPr>
        <w:pStyle w:val="ChapterTitle"/>
        <w:rPr>
          <w:color w:val="0000FF"/>
        </w:rPr>
      </w:pPr>
      <w:r w:rsidRPr="00632CC1">
        <w:rPr>
          <w:color w:val="0000FF"/>
        </w:rPr>
        <w:lastRenderedPageBreak/>
        <w:t>Summary</w:t>
      </w:r>
    </w:p>
    <w:p w14:paraId="0FA68DF8" w14:textId="77777777" w:rsidR="00F92344" w:rsidRDefault="00F92344">
      <w:pPr>
        <w:pStyle w:val="Heading2"/>
        <w:numPr>
          <w:ilvl w:val="0"/>
          <w:numId w:val="0"/>
        </w:numPr>
        <w:rPr>
          <w:color w:val="0000FF"/>
        </w:rPr>
      </w:pPr>
      <w:r>
        <w:rPr>
          <w:color w:val="0000FF"/>
        </w:rPr>
        <w:t>Summary of Change</w:t>
      </w:r>
    </w:p>
    <w:p w14:paraId="3C7A4A3A" w14:textId="72D43613" w:rsidR="00684D84" w:rsidRDefault="006F5F2F" w:rsidP="00030D4A">
      <w:pPr>
        <w:pStyle w:val="DefaultParagraphFontParaChar"/>
        <w:rPr>
          <w:rFonts w:ascii="Times New Roman" w:hAnsi="Times New Roman"/>
          <w:sz w:val="22"/>
          <w:szCs w:val="22"/>
        </w:rPr>
      </w:pPr>
      <w:r>
        <w:rPr>
          <w:rFonts w:ascii="Times New Roman" w:hAnsi="Times New Roman"/>
          <w:sz w:val="22"/>
          <w:szCs w:val="22"/>
        </w:rPr>
        <w:t xml:space="preserve">The </w:t>
      </w:r>
      <w:r w:rsidR="0069287B">
        <w:rPr>
          <w:rFonts w:ascii="Times New Roman" w:hAnsi="Times New Roman"/>
          <w:sz w:val="22"/>
          <w:szCs w:val="22"/>
        </w:rPr>
        <w:t xml:space="preserve">UEFI </w:t>
      </w:r>
      <w:r>
        <w:rPr>
          <w:rFonts w:ascii="Times New Roman" w:hAnsi="Times New Roman"/>
          <w:sz w:val="22"/>
          <w:szCs w:val="22"/>
        </w:rPr>
        <w:t>PI Spec</w:t>
      </w:r>
      <w:r w:rsidR="00362EC9">
        <w:rPr>
          <w:rFonts w:ascii="Times New Roman" w:hAnsi="Times New Roman"/>
          <w:sz w:val="22"/>
          <w:szCs w:val="22"/>
        </w:rPr>
        <w:t xml:space="preserve">ification </w:t>
      </w:r>
      <w:r>
        <w:rPr>
          <w:rFonts w:ascii="Times New Roman" w:hAnsi="Times New Roman"/>
          <w:sz w:val="22"/>
          <w:szCs w:val="22"/>
        </w:rPr>
        <w:t>Vol</w:t>
      </w:r>
      <w:r w:rsidR="00362EC9">
        <w:rPr>
          <w:rFonts w:ascii="Times New Roman" w:hAnsi="Times New Roman"/>
          <w:sz w:val="22"/>
          <w:szCs w:val="22"/>
        </w:rPr>
        <w:t>ume</w:t>
      </w:r>
      <w:r>
        <w:rPr>
          <w:rFonts w:ascii="Times New Roman" w:hAnsi="Times New Roman"/>
          <w:sz w:val="22"/>
          <w:szCs w:val="22"/>
        </w:rPr>
        <w:t xml:space="preserve"> </w:t>
      </w:r>
      <w:r w:rsidR="00684D84">
        <w:rPr>
          <w:rFonts w:ascii="Times New Roman" w:hAnsi="Times New Roman"/>
          <w:sz w:val="22"/>
          <w:szCs w:val="22"/>
        </w:rPr>
        <w:t>5</w:t>
      </w:r>
      <w:r>
        <w:rPr>
          <w:rFonts w:ascii="Times New Roman" w:hAnsi="Times New Roman"/>
          <w:sz w:val="22"/>
          <w:szCs w:val="22"/>
        </w:rPr>
        <w:t xml:space="preserve"> </w:t>
      </w:r>
      <w:r w:rsidR="00684D84">
        <w:rPr>
          <w:rFonts w:ascii="Times New Roman" w:hAnsi="Times New Roman"/>
          <w:sz w:val="22"/>
          <w:szCs w:val="22"/>
        </w:rPr>
        <w:t>[</w:t>
      </w:r>
      <w:hyperlink w:anchor="PI_spec_volume" w:history="1">
        <w:r w:rsidR="004D7D35" w:rsidRPr="00AD4416">
          <w:rPr>
            <w:rStyle w:val="Hyperlink"/>
            <w:rFonts w:ascii="Times New Roman" w:hAnsi="Times New Roman"/>
            <w:sz w:val="22"/>
            <w:szCs w:val="22"/>
          </w:rPr>
          <w:t>1</w:t>
        </w:r>
      </w:hyperlink>
      <w:r w:rsidR="00684D84">
        <w:rPr>
          <w:rFonts w:ascii="Times New Roman" w:hAnsi="Times New Roman"/>
          <w:sz w:val="22"/>
          <w:szCs w:val="22"/>
        </w:rPr>
        <w:t xml:space="preserve">] </w:t>
      </w:r>
      <w:r>
        <w:rPr>
          <w:rFonts w:ascii="Times New Roman" w:hAnsi="Times New Roman"/>
          <w:sz w:val="22"/>
          <w:szCs w:val="22"/>
        </w:rPr>
        <w:t xml:space="preserve">defines the </w:t>
      </w:r>
      <w:r w:rsidR="001719BA">
        <w:rPr>
          <w:rFonts w:ascii="Times New Roman" w:hAnsi="Times New Roman"/>
          <w:sz w:val="22"/>
          <w:szCs w:val="22"/>
        </w:rPr>
        <w:t>EFI_</w:t>
      </w:r>
      <w:r w:rsidR="00684D84">
        <w:rPr>
          <w:rFonts w:ascii="Times New Roman" w:hAnsi="Times New Roman"/>
          <w:sz w:val="22"/>
          <w:szCs w:val="22"/>
        </w:rPr>
        <w:t>PCI_</w:t>
      </w:r>
      <w:r w:rsidR="006761AA">
        <w:rPr>
          <w:rFonts w:ascii="Times New Roman" w:hAnsi="Times New Roman"/>
          <w:sz w:val="22"/>
          <w:szCs w:val="22"/>
        </w:rPr>
        <w:t>PLATFORM_</w:t>
      </w:r>
      <w:r w:rsidR="00684D84">
        <w:rPr>
          <w:rFonts w:ascii="Times New Roman" w:hAnsi="Times New Roman"/>
          <w:sz w:val="22"/>
          <w:szCs w:val="22"/>
        </w:rPr>
        <w:t>PROTOCOL &amp; EFI_PCI_OVERRIDE_PROTOCOL</w:t>
      </w:r>
      <w:r w:rsidR="00AC49A1">
        <w:rPr>
          <w:rFonts w:ascii="Times New Roman" w:hAnsi="Times New Roman"/>
          <w:sz w:val="22"/>
          <w:szCs w:val="22"/>
        </w:rPr>
        <w:t>,</w:t>
      </w:r>
      <w:r w:rsidR="00684D84">
        <w:rPr>
          <w:rFonts w:ascii="Times New Roman" w:hAnsi="Times New Roman"/>
          <w:sz w:val="22"/>
          <w:szCs w:val="22"/>
        </w:rPr>
        <w:t xml:space="preserve"> and </w:t>
      </w:r>
      <w:r w:rsidR="00B81C80">
        <w:rPr>
          <w:rFonts w:ascii="Times New Roman" w:hAnsi="Times New Roman"/>
          <w:sz w:val="22"/>
          <w:szCs w:val="22"/>
        </w:rPr>
        <w:t xml:space="preserve">they </w:t>
      </w:r>
      <w:r w:rsidR="00A64D52">
        <w:rPr>
          <w:rFonts w:ascii="Times New Roman" w:hAnsi="Times New Roman"/>
          <w:sz w:val="22"/>
          <w:szCs w:val="22"/>
        </w:rPr>
        <w:t xml:space="preserve">are not </w:t>
      </w:r>
      <w:r w:rsidR="008E34F9">
        <w:rPr>
          <w:rFonts w:ascii="Times New Roman" w:hAnsi="Times New Roman"/>
          <w:sz w:val="22"/>
          <w:szCs w:val="22"/>
        </w:rPr>
        <w:t>compatible</w:t>
      </w:r>
      <w:r w:rsidR="00A64D52">
        <w:rPr>
          <w:rFonts w:ascii="Times New Roman" w:hAnsi="Times New Roman"/>
          <w:sz w:val="22"/>
          <w:szCs w:val="22"/>
        </w:rPr>
        <w:t xml:space="preserve"> </w:t>
      </w:r>
      <w:r w:rsidR="008E34F9">
        <w:rPr>
          <w:rFonts w:ascii="Times New Roman" w:hAnsi="Times New Roman"/>
          <w:sz w:val="22"/>
          <w:szCs w:val="22"/>
        </w:rPr>
        <w:t>to acquire device-specific platform policies</w:t>
      </w:r>
      <w:r w:rsidR="00B81C80">
        <w:rPr>
          <w:rFonts w:ascii="Times New Roman" w:hAnsi="Times New Roman"/>
          <w:sz w:val="22"/>
          <w:szCs w:val="22"/>
        </w:rPr>
        <w:t xml:space="preserve"> to initialize the new PCI Express features</w:t>
      </w:r>
      <w:r w:rsidR="00AE68EB">
        <w:rPr>
          <w:rFonts w:ascii="Times New Roman" w:hAnsi="Times New Roman"/>
          <w:sz w:val="22"/>
          <w:szCs w:val="22"/>
        </w:rPr>
        <w:t xml:space="preserve"> sets</w:t>
      </w:r>
      <w:r w:rsidR="00B81C80">
        <w:rPr>
          <w:rFonts w:ascii="Times New Roman" w:hAnsi="Times New Roman"/>
          <w:sz w:val="22"/>
          <w:szCs w:val="22"/>
        </w:rPr>
        <w:t>.</w:t>
      </w:r>
    </w:p>
    <w:p w14:paraId="6E5EE1B2" w14:textId="77777777" w:rsidR="001D2AE4" w:rsidRDefault="005B2338" w:rsidP="00030D4A">
      <w:pPr>
        <w:pStyle w:val="DefaultParagraphFontParaChar"/>
        <w:rPr>
          <w:rFonts w:ascii="Times New Roman" w:hAnsi="Times New Roman"/>
          <w:sz w:val="22"/>
          <w:szCs w:val="22"/>
        </w:rPr>
      </w:pPr>
      <w:r>
        <w:rPr>
          <w:rFonts w:ascii="Times New Roman" w:hAnsi="Times New Roman"/>
          <w:sz w:val="22"/>
          <w:szCs w:val="22"/>
        </w:rPr>
        <w:t xml:space="preserve">The proposal is to define new </w:t>
      </w:r>
      <w:r w:rsidR="00362EC9">
        <w:rPr>
          <w:rFonts w:ascii="Times New Roman" w:hAnsi="Times New Roman"/>
          <w:sz w:val="22"/>
          <w:szCs w:val="22"/>
        </w:rPr>
        <w:t xml:space="preserve">protocol to support </w:t>
      </w:r>
      <w:r w:rsidR="00362EC9" w:rsidRPr="001D2AE4">
        <w:rPr>
          <w:rFonts w:ascii="Times New Roman" w:hAnsi="Times New Roman"/>
          <w:sz w:val="22"/>
          <w:szCs w:val="22"/>
          <w:u w:val="single"/>
        </w:rPr>
        <w:t>the PCI Express features</w:t>
      </w:r>
      <w:r w:rsidR="00362EC9">
        <w:rPr>
          <w:rFonts w:ascii="Times New Roman" w:hAnsi="Times New Roman"/>
          <w:sz w:val="22"/>
          <w:szCs w:val="22"/>
        </w:rPr>
        <w:t>,</w:t>
      </w:r>
      <w:r>
        <w:rPr>
          <w:rFonts w:ascii="Times New Roman" w:hAnsi="Times New Roman"/>
          <w:sz w:val="22"/>
          <w:szCs w:val="22"/>
        </w:rPr>
        <w:t xml:space="preserve"> which </w:t>
      </w:r>
      <w:r w:rsidR="00362EC9">
        <w:rPr>
          <w:rFonts w:ascii="Times New Roman" w:hAnsi="Times New Roman"/>
          <w:sz w:val="22"/>
          <w:szCs w:val="22"/>
        </w:rPr>
        <w:t>can be used</w:t>
      </w:r>
      <w:r>
        <w:rPr>
          <w:rFonts w:ascii="Times New Roman" w:hAnsi="Times New Roman"/>
          <w:sz w:val="22"/>
          <w:szCs w:val="22"/>
        </w:rPr>
        <w:t xml:space="preserve"> to</w:t>
      </w:r>
      <w:r w:rsidR="001D2AE4">
        <w:rPr>
          <w:rFonts w:ascii="Times New Roman" w:hAnsi="Times New Roman"/>
          <w:sz w:val="22"/>
          <w:szCs w:val="22"/>
        </w:rPr>
        <w:t>:-</w:t>
      </w:r>
    </w:p>
    <w:p w14:paraId="0BB60AA6" w14:textId="706CD5F5" w:rsidR="001D2AE4" w:rsidRDefault="005B2338" w:rsidP="001D2AE4">
      <w:pPr>
        <w:pStyle w:val="DefaultParagraphFontParaChar"/>
        <w:numPr>
          <w:ilvl w:val="0"/>
          <w:numId w:val="47"/>
        </w:numPr>
        <w:rPr>
          <w:rFonts w:ascii="Times New Roman" w:hAnsi="Times New Roman"/>
          <w:sz w:val="22"/>
          <w:szCs w:val="22"/>
        </w:rPr>
      </w:pPr>
      <w:r>
        <w:rPr>
          <w:rFonts w:ascii="Times New Roman" w:hAnsi="Times New Roman"/>
          <w:sz w:val="22"/>
          <w:szCs w:val="22"/>
        </w:rPr>
        <w:t xml:space="preserve">retrieve </w:t>
      </w:r>
      <w:r w:rsidR="00362EC9">
        <w:rPr>
          <w:rFonts w:ascii="Times New Roman" w:hAnsi="Times New Roman"/>
          <w:sz w:val="22"/>
          <w:szCs w:val="22"/>
        </w:rPr>
        <w:t xml:space="preserve">the </w:t>
      </w:r>
      <w:r w:rsidR="00362EC9" w:rsidRPr="001D2AE4">
        <w:rPr>
          <w:rFonts w:ascii="Times New Roman" w:hAnsi="Times New Roman"/>
          <w:sz w:val="22"/>
          <w:szCs w:val="22"/>
          <w:u w:val="single"/>
        </w:rPr>
        <w:t>device-</w:t>
      </w:r>
      <w:r w:rsidRPr="001D2AE4">
        <w:rPr>
          <w:rFonts w:ascii="Times New Roman" w:hAnsi="Times New Roman"/>
          <w:sz w:val="22"/>
          <w:szCs w:val="22"/>
          <w:u w:val="single"/>
        </w:rPr>
        <w:t>specific platform policies</w:t>
      </w:r>
      <w:r>
        <w:rPr>
          <w:rFonts w:ascii="Times New Roman" w:hAnsi="Times New Roman"/>
          <w:sz w:val="22"/>
          <w:szCs w:val="22"/>
        </w:rPr>
        <w:t xml:space="preserve">, to configure </w:t>
      </w:r>
      <w:r w:rsidR="001D2AE4">
        <w:rPr>
          <w:rFonts w:ascii="Times New Roman" w:hAnsi="Times New Roman"/>
          <w:sz w:val="22"/>
          <w:szCs w:val="22"/>
        </w:rPr>
        <w:t xml:space="preserve">PCI Express features </w:t>
      </w:r>
      <w:r>
        <w:rPr>
          <w:rFonts w:ascii="Times New Roman" w:hAnsi="Times New Roman"/>
          <w:sz w:val="22"/>
          <w:szCs w:val="22"/>
        </w:rPr>
        <w:t>during PCI enumeration.</w:t>
      </w:r>
      <w:r w:rsidR="00B81C80">
        <w:rPr>
          <w:rFonts w:ascii="Times New Roman" w:hAnsi="Times New Roman"/>
          <w:sz w:val="22"/>
          <w:szCs w:val="22"/>
        </w:rPr>
        <w:t xml:space="preserve"> </w:t>
      </w:r>
    </w:p>
    <w:p w14:paraId="57F5404B" w14:textId="5F703D18" w:rsidR="005B2338" w:rsidRDefault="00B81C80" w:rsidP="001D2AE4">
      <w:pPr>
        <w:pStyle w:val="DefaultParagraphFontParaChar"/>
        <w:numPr>
          <w:ilvl w:val="0"/>
          <w:numId w:val="47"/>
        </w:numPr>
        <w:rPr>
          <w:rFonts w:ascii="Times New Roman" w:hAnsi="Times New Roman"/>
          <w:sz w:val="22"/>
          <w:szCs w:val="22"/>
        </w:rPr>
      </w:pPr>
      <w:r>
        <w:rPr>
          <w:rFonts w:ascii="Times New Roman" w:hAnsi="Times New Roman"/>
          <w:sz w:val="22"/>
          <w:szCs w:val="22"/>
        </w:rPr>
        <w:t xml:space="preserve">It can </w:t>
      </w:r>
      <w:r w:rsidR="007220C3">
        <w:rPr>
          <w:rFonts w:ascii="Times New Roman" w:hAnsi="Times New Roman"/>
          <w:sz w:val="22"/>
          <w:szCs w:val="22"/>
        </w:rPr>
        <w:t xml:space="preserve">also </w:t>
      </w:r>
      <w:r>
        <w:rPr>
          <w:rFonts w:ascii="Times New Roman" w:hAnsi="Times New Roman"/>
          <w:sz w:val="22"/>
          <w:szCs w:val="22"/>
        </w:rPr>
        <w:t xml:space="preserve">be used to </w:t>
      </w:r>
      <w:r w:rsidRPr="001D2AE4">
        <w:rPr>
          <w:rFonts w:ascii="Times New Roman" w:hAnsi="Times New Roman"/>
          <w:sz w:val="22"/>
          <w:szCs w:val="22"/>
          <w:u w:val="single"/>
        </w:rPr>
        <w:t xml:space="preserve">notify </w:t>
      </w:r>
      <w:r w:rsidR="00420740" w:rsidRPr="001D2AE4">
        <w:rPr>
          <w:rFonts w:ascii="Times New Roman" w:hAnsi="Times New Roman"/>
          <w:sz w:val="22"/>
          <w:szCs w:val="22"/>
          <w:u w:val="single"/>
        </w:rPr>
        <w:t xml:space="preserve">the </w:t>
      </w:r>
      <w:r w:rsidRPr="001D2AE4">
        <w:rPr>
          <w:rFonts w:ascii="Times New Roman" w:hAnsi="Times New Roman"/>
          <w:sz w:val="22"/>
          <w:szCs w:val="22"/>
          <w:u w:val="single"/>
        </w:rPr>
        <w:t xml:space="preserve">platform </w:t>
      </w:r>
      <w:r w:rsidR="00420740" w:rsidRPr="001D2AE4">
        <w:rPr>
          <w:rFonts w:ascii="Times New Roman" w:hAnsi="Times New Roman"/>
          <w:sz w:val="22"/>
          <w:szCs w:val="22"/>
          <w:u w:val="single"/>
        </w:rPr>
        <w:t>about the</w:t>
      </w:r>
      <w:r w:rsidRPr="001D2AE4">
        <w:rPr>
          <w:rFonts w:ascii="Times New Roman" w:hAnsi="Times New Roman"/>
          <w:sz w:val="22"/>
          <w:szCs w:val="22"/>
          <w:u w:val="single"/>
        </w:rPr>
        <w:t xml:space="preserve"> device configuration state</w:t>
      </w:r>
      <w:r w:rsidR="00420740">
        <w:rPr>
          <w:rFonts w:ascii="Times New Roman" w:hAnsi="Times New Roman"/>
          <w:sz w:val="22"/>
          <w:szCs w:val="22"/>
        </w:rPr>
        <w:t xml:space="preserve"> (</w:t>
      </w:r>
      <w:r w:rsidR="00347309">
        <w:rPr>
          <w:rFonts w:ascii="Times New Roman" w:hAnsi="Times New Roman"/>
          <w:sz w:val="22"/>
          <w:szCs w:val="22"/>
        </w:rPr>
        <w:t>w.r.t. the defined set of PCI Express features</w:t>
      </w:r>
      <w:r w:rsidR="00420740">
        <w:rPr>
          <w:rFonts w:ascii="Times New Roman" w:hAnsi="Times New Roman"/>
          <w:sz w:val="22"/>
          <w:szCs w:val="22"/>
        </w:rPr>
        <w:t>)</w:t>
      </w:r>
      <w:r w:rsidR="005B75D3">
        <w:rPr>
          <w:rFonts w:ascii="Times New Roman" w:hAnsi="Times New Roman"/>
          <w:sz w:val="22"/>
          <w:szCs w:val="22"/>
        </w:rPr>
        <w:t xml:space="preserve"> after its initialization</w:t>
      </w:r>
      <w:r w:rsidR="00347309">
        <w:rPr>
          <w:rFonts w:ascii="Times New Roman" w:hAnsi="Times New Roman"/>
          <w:sz w:val="22"/>
          <w:szCs w:val="22"/>
        </w:rPr>
        <w:t>.</w:t>
      </w:r>
    </w:p>
    <w:p w14:paraId="18214BC4" w14:textId="017CDFBE" w:rsidR="001D2AE4" w:rsidRDefault="00D167B6" w:rsidP="001D2AE4">
      <w:pPr>
        <w:pStyle w:val="DefaultParagraphFontParaChar"/>
        <w:numPr>
          <w:ilvl w:val="0"/>
          <w:numId w:val="47"/>
        </w:numPr>
        <w:rPr>
          <w:rFonts w:ascii="Times New Roman" w:hAnsi="Times New Roman"/>
          <w:sz w:val="22"/>
          <w:szCs w:val="22"/>
        </w:rPr>
      </w:pPr>
      <w:r>
        <w:rPr>
          <w:rFonts w:ascii="Times New Roman" w:hAnsi="Times New Roman"/>
          <w:sz w:val="22"/>
          <w:szCs w:val="22"/>
        </w:rPr>
        <w:t>To determine the PCI Express features list that are required to be configured. This</w:t>
      </w:r>
      <w:r w:rsidR="001D2AE4">
        <w:rPr>
          <w:rFonts w:ascii="Times New Roman" w:hAnsi="Times New Roman"/>
          <w:sz w:val="22"/>
          <w:szCs w:val="22"/>
        </w:rPr>
        <w:t xml:space="preserve"> support the above two </w:t>
      </w:r>
      <w:r w:rsidR="00291CE1">
        <w:rPr>
          <w:rFonts w:ascii="Times New Roman" w:hAnsi="Times New Roman"/>
          <w:sz w:val="22"/>
          <w:szCs w:val="22"/>
        </w:rPr>
        <w:t xml:space="preserve">interface </w:t>
      </w:r>
      <w:r w:rsidR="001D2AE4">
        <w:rPr>
          <w:rFonts w:ascii="Times New Roman" w:hAnsi="Times New Roman"/>
          <w:sz w:val="22"/>
          <w:szCs w:val="22"/>
        </w:rPr>
        <w:t xml:space="preserve">features of this protocol; a third interface to test the </w:t>
      </w:r>
      <w:r w:rsidR="00BE1A5B">
        <w:rPr>
          <w:rFonts w:ascii="Times New Roman" w:hAnsi="Times New Roman"/>
          <w:sz w:val="22"/>
          <w:szCs w:val="22"/>
        </w:rPr>
        <w:t xml:space="preserve">interoperability </w:t>
      </w:r>
      <w:r w:rsidR="001D2AE4">
        <w:rPr>
          <w:rFonts w:ascii="Times New Roman" w:hAnsi="Times New Roman"/>
          <w:sz w:val="22"/>
          <w:szCs w:val="22"/>
        </w:rPr>
        <w:t xml:space="preserve">between the consumer of the protocol (EDK2 PCI Bus driver) and its producer (the platform) to </w:t>
      </w:r>
      <w:r w:rsidR="001D2AE4" w:rsidRPr="005B75D3">
        <w:rPr>
          <w:rFonts w:ascii="Times New Roman" w:hAnsi="Times New Roman"/>
          <w:sz w:val="22"/>
          <w:szCs w:val="22"/>
          <w:u w:val="single"/>
        </w:rPr>
        <w:t>reach agreement on defined set of PCI Express features to be configured</w:t>
      </w:r>
      <w:r w:rsidR="001D2AE4">
        <w:rPr>
          <w:rFonts w:ascii="Times New Roman" w:hAnsi="Times New Roman"/>
          <w:sz w:val="22"/>
          <w:szCs w:val="22"/>
        </w:rPr>
        <w:t>.</w:t>
      </w:r>
      <w:r w:rsidR="005B75D3">
        <w:rPr>
          <w:rFonts w:ascii="Times New Roman" w:hAnsi="Times New Roman"/>
          <w:sz w:val="22"/>
          <w:szCs w:val="22"/>
        </w:rPr>
        <w:t xml:space="preserve"> This interface shall be useful for</w:t>
      </w:r>
      <w:r w:rsidR="00BE1A5B">
        <w:rPr>
          <w:rFonts w:ascii="Times New Roman" w:hAnsi="Times New Roman"/>
          <w:sz w:val="22"/>
          <w:szCs w:val="22"/>
        </w:rPr>
        <w:t xml:space="preserve"> compatibility</w:t>
      </w:r>
      <w:r w:rsidR="005B75D3">
        <w:rPr>
          <w:rFonts w:ascii="Times New Roman" w:hAnsi="Times New Roman"/>
          <w:sz w:val="22"/>
          <w:szCs w:val="22"/>
        </w:rPr>
        <w:t>, especially in the case of binary modules used in the platform firmware build environment.</w:t>
      </w:r>
    </w:p>
    <w:p w14:paraId="1821946B" w14:textId="3DBDBE36" w:rsidR="00AE68EB" w:rsidRPr="00AE68EB" w:rsidRDefault="00AE68EB" w:rsidP="00AE6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Pr>
          <w:rFonts w:ascii="Times New Roman" w:hAnsi="Times New Roman"/>
          <w:sz w:val="22"/>
          <w:szCs w:val="22"/>
        </w:rPr>
      </w:pPr>
      <w:r w:rsidRPr="00AE68EB">
        <w:rPr>
          <w:rFonts w:ascii="Times New Roman" w:hAnsi="Times New Roman"/>
          <w:sz w:val="22"/>
          <w:szCs w:val="22"/>
        </w:rPr>
        <w:t xml:space="preserve">This </w:t>
      </w:r>
      <w:r w:rsidR="00127E0B">
        <w:rPr>
          <w:rFonts w:ascii="Times New Roman" w:hAnsi="Times New Roman"/>
          <w:sz w:val="22"/>
          <w:szCs w:val="22"/>
        </w:rPr>
        <w:t>ECR</w:t>
      </w:r>
      <w:r w:rsidRPr="00AE68EB">
        <w:rPr>
          <w:rFonts w:ascii="Times New Roman" w:hAnsi="Times New Roman"/>
          <w:sz w:val="22"/>
          <w:szCs w:val="22"/>
        </w:rPr>
        <w:t xml:space="preserve"> also proposes the EFI encoding for the following PCIe-complaint features defined in the PCI Express Base Specification version 4 Revision 1: -</w:t>
      </w:r>
    </w:p>
    <w:p w14:paraId="5B478464" w14:textId="58B7CAC7"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Maximum Payload Size (MPS)</w:t>
      </w:r>
    </w:p>
    <w:p w14:paraId="61AEE105" w14:textId="21C43767"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Maximum Read Request Size (MRRS)</w:t>
      </w:r>
    </w:p>
    <w:p w14:paraId="0CFB5DDA" w14:textId="389B50C8"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 xml:space="preserve">Extended Tag </w:t>
      </w:r>
    </w:p>
    <w:p w14:paraId="224C304A" w14:textId="745CD301"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Relax Order Enable</w:t>
      </w:r>
    </w:p>
    <w:p w14:paraId="5FE55448" w14:textId="2FC2EEA5"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No Snoop Enable</w:t>
      </w:r>
    </w:p>
    <w:p w14:paraId="7BDF4058" w14:textId="1B87A42C"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ASPM support</w:t>
      </w:r>
    </w:p>
    <w:p w14:paraId="3EB46947" w14:textId="71182830"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Common Clock Configuration</w:t>
      </w:r>
    </w:p>
    <w:p w14:paraId="2A37A5A1" w14:textId="12539AF3"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Extended SYNC</w:t>
      </w:r>
    </w:p>
    <w:p w14:paraId="33D9ED5A" w14:textId="7DDE0D93"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Atomic Op</w:t>
      </w:r>
    </w:p>
    <w:p w14:paraId="4A7363B2" w14:textId="3BDAE16F"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LTR Enable</w:t>
      </w:r>
    </w:p>
    <w:p w14:paraId="47C480E0" w14:textId="438B54D2" w:rsidR="00AE68E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PTM support</w:t>
      </w:r>
    </w:p>
    <w:p w14:paraId="5341C33F" w14:textId="4AD944B4" w:rsidR="00127E0B" w:rsidRDefault="00127E0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Pr>
          <w:rFonts w:ascii="Times New Roman" w:hAnsi="Times New Roman"/>
          <w:sz w:val="22"/>
        </w:rPr>
        <w:t>Clock Power Management (CPM)</w:t>
      </w:r>
    </w:p>
    <w:p w14:paraId="3C8516F8" w14:textId="5885F218" w:rsidR="00127E0B" w:rsidRDefault="00127E0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Pr>
          <w:rFonts w:ascii="Times New Roman" w:hAnsi="Times New Roman"/>
          <w:sz w:val="22"/>
        </w:rPr>
        <w:t>L1 PM sub states</w:t>
      </w:r>
    </w:p>
    <w:p w14:paraId="25A56B3F" w14:textId="3ADF5E62" w:rsidR="005727ED" w:rsidRPr="005727ED" w:rsidRDefault="005727ED" w:rsidP="005727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sz w:val="22"/>
        </w:rPr>
      </w:pPr>
      <w:r>
        <w:rPr>
          <w:rFonts w:ascii="Times New Roman" w:hAnsi="Times New Roman"/>
          <w:sz w:val="22"/>
        </w:rPr>
        <w:t>Like the PCI Platform Protocol has its alias as the PCI Override Protocol that gives option to be produced either by the platform-specific firmware modules, or the Silicon enabling firmware code respectively; the intent is to define PCI Express Platform Protocol which can be published by the platform-specific drivers, or its alias the PCI Express Override Protocol that can be produced by the silicon-specific driver modules.</w:t>
      </w:r>
    </w:p>
    <w:p w14:paraId="0E59BA2A" w14:textId="77777777" w:rsidR="00E11833" w:rsidRDefault="00F92344" w:rsidP="00E11833">
      <w:pPr>
        <w:pStyle w:val="Heading2"/>
        <w:numPr>
          <w:ilvl w:val="0"/>
          <w:numId w:val="0"/>
        </w:numPr>
        <w:rPr>
          <w:color w:val="0000FF"/>
        </w:rPr>
      </w:pPr>
      <w:r>
        <w:rPr>
          <w:color w:val="0000FF"/>
        </w:rPr>
        <w:t>Benefits of the Change</w:t>
      </w:r>
    </w:p>
    <w:p w14:paraId="134E5BD8" w14:textId="512DCA58" w:rsidR="00E53B9E" w:rsidRDefault="00E53B9E" w:rsidP="00675B03">
      <w:pPr>
        <w:ind w:left="0"/>
        <w:rPr>
          <w:rFonts w:ascii="Times New Roman" w:hAnsi="Times New Roman"/>
          <w:sz w:val="22"/>
          <w:szCs w:val="22"/>
        </w:rPr>
      </w:pPr>
      <w:r>
        <w:rPr>
          <w:rFonts w:ascii="Times New Roman" w:hAnsi="Times New Roman"/>
          <w:sz w:val="22"/>
          <w:szCs w:val="22"/>
        </w:rPr>
        <w:t>This new protocol shall provide interface to the platform to communicate to EDK2 kernel code about its device-specific platform policies with respect to PCI Express features.</w:t>
      </w:r>
    </w:p>
    <w:p w14:paraId="3EE8D4A9" w14:textId="5A9EA5E0" w:rsidR="001E7B4B" w:rsidRDefault="001E7B4B" w:rsidP="00675B03">
      <w:pPr>
        <w:ind w:left="0"/>
        <w:rPr>
          <w:rFonts w:ascii="Times New Roman" w:hAnsi="Times New Roman"/>
          <w:sz w:val="22"/>
          <w:szCs w:val="22"/>
        </w:rPr>
      </w:pPr>
      <w:r>
        <w:rPr>
          <w:rFonts w:ascii="Times New Roman" w:hAnsi="Times New Roman"/>
          <w:sz w:val="22"/>
          <w:szCs w:val="22"/>
        </w:rPr>
        <w:lastRenderedPageBreak/>
        <w:t>This change would help the PCI Bus driver and</w:t>
      </w:r>
      <w:r w:rsidR="009D7244">
        <w:rPr>
          <w:rFonts w:ascii="Times New Roman" w:hAnsi="Times New Roman"/>
          <w:sz w:val="22"/>
          <w:szCs w:val="22"/>
        </w:rPr>
        <w:t>/or</w:t>
      </w:r>
      <w:r>
        <w:rPr>
          <w:rFonts w:ascii="Times New Roman" w:hAnsi="Times New Roman"/>
          <w:sz w:val="22"/>
          <w:szCs w:val="22"/>
        </w:rPr>
        <w:t xml:space="preserve"> the PCI Host Bridge driver to </w:t>
      </w:r>
      <w:r w:rsidR="00A33420">
        <w:rPr>
          <w:rFonts w:ascii="Times New Roman" w:hAnsi="Times New Roman"/>
          <w:sz w:val="22"/>
          <w:szCs w:val="22"/>
        </w:rPr>
        <w:t>acquire</w:t>
      </w:r>
      <w:r>
        <w:rPr>
          <w:rFonts w:ascii="Times New Roman" w:hAnsi="Times New Roman"/>
          <w:sz w:val="22"/>
          <w:szCs w:val="22"/>
        </w:rPr>
        <w:t xml:space="preserve"> </w:t>
      </w:r>
      <w:r w:rsidR="00A33420">
        <w:rPr>
          <w:rFonts w:ascii="Times New Roman" w:hAnsi="Times New Roman"/>
          <w:sz w:val="22"/>
          <w:szCs w:val="22"/>
        </w:rPr>
        <w:t xml:space="preserve">device-specific </w:t>
      </w:r>
      <w:r>
        <w:rPr>
          <w:rFonts w:ascii="Times New Roman" w:hAnsi="Times New Roman"/>
          <w:sz w:val="22"/>
          <w:szCs w:val="22"/>
        </w:rPr>
        <w:t xml:space="preserve">policies </w:t>
      </w:r>
      <w:r w:rsidR="00903EF7">
        <w:rPr>
          <w:rFonts w:ascii="Times New Roman" w:hAnsi="Times New Roman"/>
          <w:sz w:val="22"/>
          <w:szCs w:val="22"/>
        </w:rPr>
        <w:t xml:space="preserve">from the platform, </w:t>
      </w:r>
      <w:r w:rsidR="00A33420">
        <w:rPr>
          <w:rFonts w:ascii="Times New Roman" w:hAnsi="Times New Roman"/>
          <w:sz w:val="22"/>
          <w:szCs w:val="22"/>
        </w:rPr>
        <w:t>for</w:t>
      </w:r>
      <w:r>
        <w:rPr>
          <w:rFonts w:ascii="Times New Roman" w:hAnsi="Times New Roman"/>
          <w:sz w:val="22"/>
          <w:szCs w:val="22"/>
        </w:rPr>
        <w:t xml:space="preserve"> any </w:t>
      </w:r>
      <w:r w:rsidR="009D7244">
        <w:rPr>
          <w:rFonts w:ascii="Times New Roman" w:hAnsi="Times New Roman"/>
          <w:sz w:val="22"/>
          <w:szCs w:val="22"/>
        </w:rPr>
        <w:t xml:space="preserve">of the </w:t>
      </w:r>
      <w:r w:rsidR="00903EF7">
        <w:rPr>
          <w:rFonts w:ascii="Times New Roman" w:hAnsi="Times New Roman"/>
          <w:sz w:val="22"/>
          <w:szCs w:val="22"/>
        </w:rPr>
        <w:t>PCI devices</w:t>
      </w:r>
      <w:r>
        <w:rPr>
          <w:rFonts w:ascii="Times New Roman" w:hAnsi="Times New Roman"/>
          <w:sz w:val="22"/>
          <w:szCs w:val="22"/>
        </w:rPr>
        <w:t xml:space="preserve"> in the chipset, </w:t>
      </w:r>
      <w:r w:rsidR="000A0B66">
        <w:rPr>
          <w:rFonts w:ascii="Times New Roman" w:hAnsi="Times New Roman"/>
          <w:sz w:val="22"/>
          <w:szCs w:val="22"/>
        </w:rPr>
        <w:t>to initialize and configure the defined set of PCI Express features</w:t>
      </w:r>
      <w:r w:rsidR="00903EF7">
        <w:rPr>
          <w:rFonts w:ascii="Times New Roman" w:hAnsi="Times New Roman"/>
          <w:sz w:val="22"/>
          <w:szCs w:val="22"/>
        </w:rPr>
        <w:t>, during PCI enumeration phase</w:t>
      </w:r>
      <w:r>
        <w:rPr>
          <w:rFonts w:ascii="Times New Roman" w:hAnsi="Times New Roman"/>
          <w:sz w:val="22"/>
          <w:szCs w:val="22"/>
        </w:rPr>
        <w:t>.</w:t>
      </w:r>
    </w:p>
    <w:p w14:paraId="1F269ABB" w14:textId="6EB7D183" w:rsidR="00F92344" w:rsidRDefault="00F92344">
      <w:pPr>
        <w:pStyle w:val="Heading2"/>
        <w:numPr>
          <w:ilvl w:val="0"/>
          <w:numId w:val="0"/>
        </w:numPr>
        <w:rPr>
          <w:color w:val="0000FF"/>
        </w:rPr>
      </w:pPr>
      <w:r>
        <w:rPr>
          <w:color w:val="0000FF"/>
        </w:rPr>
        <w:t>Impact of Change</w:t>
      </w:r>
    </w:p>
    <w:p w14:paraId="21E39526" w14:textId="4871F6AC" w:rsidR="00E53B9E" w:rsidRDefault="00E53B9E" w:rsidP="00E53B9E">
      <w:pPr>
        <w:ind w:left="0"/>
        <w:rPr>
          <w:rFonts w:ascii="Times New Roman" w:hAnsi="Times New Roman"/>
          <w:sz w:val="22"/>
          <w:szCs w:val="22"/>
        </w:rPr>
      </w:pPr>
      <w:r>
        <w:rPr>
          <w:rFonts w:ascii="Times New Roman" w:hAnsi="Times New Roman"/>
          <w:sz w:val="22"/>
          <w:szCs w:val="22"/>
        </w:rPr>
        <w:t xml:space="preserve">The platform </w:t>
      </w:r>
      <w:r w:rsidR="007164C0">
        <w:rPr>
          <w:rFonts w:ascii="Times New Roman" w:hAnsi="Times New Roman"/>
          <w:sz w:val="22"/>
          <w:szCs w:val="22"/>
        </w:rPr>
        <w:t>shall</w:t>
      </w:r>
      <w:r>
        <w:rPr>
          <w:rFonts w:ascii="Times New Roman" w:hAnsi="Times New Roman"/>
          <w:sz w:val="22"/>
          <w:szCs w:val="22"/>
        </w:rPr>
        <w:t xml:space="preserve"> be </w:t>
      </w:r>
      <w:r w:rsidR="007164C0">
        <w:rPr>
          <w:rFonts w:ascii="Times New Roman" w:hAnsi="Times New Roman"/>
          <w:sz w:val="22"/>
          <w:szCs w:val="22"/>
        </w:rPr>
        <w:t xml:space="preserve">the </w:t>
      </w:r>
      <w:r>
        <w:rPr>
          <w:rFonts w:ascii="Times New Roman" w:hAnsi="Times New Roman"/>
          <w:sz w:val="22"/>
          <w:szCs w:val="22"/>
        </w:rPr>
        <w:t>producer of this new protocol and the consumer shall be the EDK2 PCI Bus driver.</w:t>
      </w:r>
    </w:p>
    <w:p w14:paraId="3728D649" w14:textId="72E6578A" w:rsidR="006E50B4" w:rsidRDefault="006416DE" w:rsidP="009E448C">
      <w:pPr>
        <w:ind w:left="0"/>
        <w:rPr>
          <w:rFonts w:ascii="Times New Roman" w:hAnsi="Times New Roman"/>
          <w:sz w:val="22"/>
          <w:szCs w:val="22"/>
        </w:rPr>
      </w:pPr>
      <w:r>
        <w:rPr>
          <w:rFonts w:ascii="Times New Roman" w:hAnsi="Times New Roman"/>
          <w:sz w:val="22"/>
          <w:szCs w:val="22"/>
        </w:rPr>
        <w:t xml:space="preserve">New header files in the </w:t>
      </w:r>
      <w:r w:rsidRPr="009A178B">
        <w:rPr>
          <w:rFonts w:ascii="Courier New" w:hAnsi="Courier New" w:cs="Courier New"/>
          <w:color w:val="C00000"/>
          <w:sz w:val="22"/>
          <w:szCs w:val="22"/>
        </w:rPr>
        <w:t>MdePkg</w:t>
      </w:r>
      <w:r w:rsidR="009A178B" w:rsidRPr="009A178B">
        <w:rPr>
          <w:rFonts w:ascii="Courier New" w:hAnsi="Courier New" w:cs="Courier New"/>
          <w:color w:val="C00000"/>
          <w:sz w:val="22"/>
          <w:szCs w:val="22"/>
        </w:rPr>
        <w:t>/Include/Protocol</w:t>
      </w:r>
      <w:r w:rsidR="009A178B">
        <w:rPr>
          <w:rFonts w:ascii="Times New Roman" w:hAnsi="Times New Roman"/>
          <w:sz w:val="22"/>
          <w:szCs w:val="22"/>
        </w:rPr>
        <w:t xml:space="preserve"> directory path</w:t>
      </w:r>
      <w:r w:rsidR="00366F85">
        <w:rPr>
          <w:rFonts w:ascii="Times New Roman" w:hAnsi="Times New Roman"/>
          <w:sz w:val="22"/>
          <w:szCs w:val="22"/>
        </w:rPr>
        <w:t>, to contain the definition of this protocol and its interfaces</w:t>
      </w:r>
      <w:r w:rsidR="009A178B">
        <w:rPr>
          <w:rFonts w:ascii="Times New Roman" w:hAnsi="Times New Roman"/>
          <w:sz w:val="22"/>
          <w:szCs w:val="22"/>
        </w:rPr>
        <w:t>.</w:t>
      </w:r>
    </w:p>
    <w:p w14:paraId="54579455" w14:textId="6A9C86A3" w:rsidR="006E50B4" w:rsidRDefault="006E50B4" w:rsidP="009E448C">
      <w:pPr>
        <w:ind w:left="0"/>
        <w:rPr>
          <w:rFonts w:ascii="Times New Roman" w:hAnsi="Times New Roman"/>
          <w:sz w:val="22"/>
          <w:szCs w:val="22"/>
        </w:rPr>
      </w:pPr>
      <w:r>
        <w:rPr>
          <w:rFonts w:ascii="Times New Roman" w:hAnsi="Times New Roman"/>
          <w:sz w:val="22"/>
          <w:szCs w:val="22"/>
        </w:rPr>
        <w:t xml:space="preserve">This ECR shall define new GUID for the PCI </w:t>
      </w:r>
      <w:r w:rsidR="009A178B">
        <w:rPr>
          <w:rFonts w:ascii="Times New Roman" w:hAnsi="Times New Roman"/>
          <w:sz w:val="22"/>
          <w:szCs w:val="22"/>
        </w:rPr>
        <w:t xml:space="preserve">Express </w:t>
      </w:r>
      <w:r>
        <w:rPr>
          <w:rFonts w:ascii="Times New Roman" w:hAnsi="Times New Roman"/>
          <w:sz w:val="22"/>
          <w:szCs w:val="22"/>
        </w:rPr>
        <w:t xml:space="preserve">Platform Protocol and the PCI </w:t>
      </w:r>
      <w:r w:rsidR="009A178B">
        <w:rPr>
          <w:rFonts w:ascii="Times New Roman" w:hAnsi="Times New Roman"/>
          <w:sz w:val="22"/>
          <w:szCs w:val="22"/>
        </w:rPr>
        <w:t xml:space="preserve">Express </w:t>
      </w:r>
      <w:r>
        <w:rPr>
          <w:rFonts w:ascii="Times New Roman" w:hAnsi="Times New Roman"/>
          <w:sz w:val="22"/>
          <w:szCs w:val="22"/>
        </w:rPr>
        <w:t xml:space="preserve">Override Protocol, along with additional member field to track the protocol version for </w:t>
      </w:r>
      <w:r w:rsidR="00E53B9E">
        <w:rPr>
          <w:rFonts w:ascii="Times New Roman" w:hAnsi="Times New Roman"/>
          <w:sz w:val="22"/>
          <w:szCs w:val="22"/>
        </w:rPr>
        <w:t>backward compatibility in future</w:t>
      </w:r>
      <w:r>
        <w:rPr>
          <w:rFonts w:ascii="Times New Roman" w:hAnsi="Times New Roman"/>
          <w:sz w:val="22"/>
          <w:szCs w:val="22"/>
        </w:rPr>
        <w:t>.</w:t>
      </w:r>
    </w:p>
    <w:p w14:paraId="54C06550" w14:textId="50174B81" w:rsidR="00C63919" w:rsidRDefault="00C63919" w:rsidP="009E448C">
      <w:pPr>
        <w:ind w:left="0"/>
        <w:rPr>
          <w:rFonts w:ascii="Times New Roman" w:hAnsi="Times New Roman"/>
          <w:sz w:val="22"/>
          <w:szCs w:val="22"/>
        </w:rPr>
      </w:pPr>
      <w:r>
        <w:rPr>
          <w:rFonts w:ascii="Times New Roman" w:hAnsi="Times New Roman"/>
          <w:sz w:val="22"/>
          <w:szCs w:val="22"/>
        </w:rPr>
        <w:t xml:space="preserve">This ECR </w:t>
      </w:r>
      <w:r w:rsidR="00A83838">
        <w:rPr>
          <w:rFonts w:ascii="Times New Roman" w:hAnsi="Times New Roman"/>
          <w:sz w:val="22"/>
          <w:szCs w:val="22"/>
        </w:rPr>
        <w:t xml:space="preserve">defines new data </w:t>
      </w:r>
      <w:r w:rsidR="00922B19">
        <w:rPr>
          <w:rFonts w:ascii="Times New Roman" w:hAnsi="Times New Roman"/>
          <w:sz w:val="22"/>
          <w:szCs w:val="22"/>
        </w:rPr>
        <w:t xml:space="preserve">structure </w:t>
      </w:r>
      <w:r w:rsidR="00A83838">
        <w:rPr>
          <w:rFonts w:ascii="Times New Roman" w:hAnsi="Times New Roman"/>
          <w:sz w:val="22"/>
          <w:szCs w:val="22"/>
        </w:rPr>
        <w:t>type</w:t>
      </w:r>
      <w:r w:rsidR="00BE1A5B">
        <w:rPr>
          <w:rFonts w:ascii="Times New Roman" w:hAnsi="Times New Roman"/>
          <w:sz w:val="22"/>
          <w:szCs w:val="22"/>
        </w:rPr>
        <w:t>s</w:t>
      </w:r>
      <w:r w:rsidR="00A83838">
        <w:rPr>
          <w:rFonts w:ascii="Times New Roman" w:hAnsi="Times New Roman"/>
          <w:sz w:val="22"/>
          <w:szCs w:val="22"/>
        </w:rPr>
        <w:t xml:space="preserve"> to collect device-specific platform policies (</w:t>
      </w:r>
      <w:r w:rsidR="00ED47C3">
        <w:rPr>
          <w:rFonts w:ascii="Times New Roman" w:hAnsi="Times New Roman"/>
          <w:sz w:val="22"/>
          <w:szCs w:val="22"/>
        </w:rPr>
        <w:t>like</w:t>
      </w:r>
      <w:r>
        <w:rPr>
          <w:rFonts w:ascii="Times New Roman" w:hAnsi="Times New Roman"/>
          <w:sz w:val="22"/>
          <w:szCs w:val="22"/>
        </w:rPr>
        <w:t xml:space="preserve"> </w:t>
      </w:r>
      <w:r w:rsidR="00A83838">
        <w:rPr>
          <w:rFonts w:ascii="Times New Roman" w:hAnsi="Times New Roman"/>
          <w:sz w:val="22"/>
          <w:szCs w:val="22"/>
        </w:rPr>
        <w:t xml:space="preserve">the </w:t>
      </w:r>
      <w:r>
        <w:rPr>
          <w:rFonts w:ascii="Times New Roman" w:hAnsi="Times New Roman"/>
          <w:sz w:val="22"/>
          <w:szCs w:val="22"/>
        </w:rPr>
        <w:t>EFI_PCI_PLATFORM_POLICY [</w:t>
      </w:r>
      <w:hyperlink w:anchor="PI_spec_volume_chapter" w:history="1">
        <w:r w:rsidRPr="00AD4416">
          <w:rPr>
            <w:rStyle w:val="Hyperlink"/>
            <w:rFonts w:ascii="Times New Roman" w:hAnsi="Times New Roman"/>
            <w:sz w:val="22"/>
            <w:szCs w:val="22"/>
          </w:rPr>
          <w:t>2</w:t>
        </w:r>
      </w:hyperlink>
      <w:r>
        <w:rPr>
          <w:rFonts w:ascii="Times New Roman" w:hAnsi="Times New Roman"/>
          <w:sz w:val="22"/>
          <w:szCs w:val="22"/>
        </w:rPr>
        <w:t>]</w:t>
      </w:r>
      <w:r w:rsidR="00922B19">
        <w:rPr>
          <w:rFonts w:ascii="Times New Roman" w:hAnsi="Times New Roman"/>
          <w:sz w:val="22"/>
          <w:szCs w:val="22"/>
        </w:rPr>
        <w:t xml:space="preserve"> for the PCI Platform Protocol</w:t>
      </w:r>
      <w:r w:rsidR="00A83838">
        <w:rPr>
          <w:rFonts w:ascii="Times New Roman" w:hAnsi="Times New Roman"/>
          <w:sz w:val="22"/>
          <w:szCs w:val="22"/>
        </w:rPr>
        <w:t>)</w:t>
      </w:r>
      <w:r>
        <w:rPr>
          <w:rFonts w:ascii="Times New Roman" w:hAnsi="Times New Roman"/>
          <w:sz w:val="22"/>
          <w:szCs w:val="22"/>
        </w:rPr>
        <w:t xml:space="preserve"> to </w:t>
      </w:r>
      <w:r w:rsidR="00E53B9E">
        <w:rPr>
          <w:rFonts w:ascii="Times New Roman" w:hAnsi="Times New Roman"/>
          <w:sz w:val="22"/>
          <w:szCs w:val="22"/>
        </w:rPr>
        <w:t>represent</w:t>
      </w:r>
      <w:r>
        <w:rPr>
          <w:rFonts w:ascii="Times New Roman" w:hAnsi="Times New Roman"/>
          <w:sz w:val="22"/>
          <w:szCs w:val="22"/>
        </w:rPr>
        <w:t xml:space="preserve"> </w:t>
      </w:r>
      <w:r w:rsidR="00ED47C3">
        <w:rPr>
          <w:rFonts w:ascii="Times New Roman" w:hAnsi="Times New Roman"/>
          <w:sz w:val="22"/>
          <w:szCs w:val="22"/>
        </w:rPr>
        <w:t xml:space="preserve">various </w:t>
      </w:r>
      <w:r>
        <w:rPr>
          <w:rFonts w:ascii="Times New Roman" w:hAnsi="Times New Roman"/>
          <w:sz w:val="22"/>
          <w:szCs w:val="22"/>
        </w:rPr>
        <w:t>PCI</w:t>
      </w:r>
      <w:r w:rsidR="00922B19">
        <w:rPr>
          <w:rFonts w:ascii="Times New Roman" w:hAnsi="Times New Roman"/>
          <w:sz w:val="22"/>
          <w:szCs w:val="22"/>
        </w:rPr>
        <w:t xml:space="preserve"> Express </w:t>
      </w:r>
      <w:r>
        <w:rPr>
          <w:rFonts w:ascii="Times New Roman" w:hAnsi="Times New Roman"/>
          <w:sz w:val="22"/>
          <w:szCs w:val="22"/>
        </w:rPr>
        <w:t>features</w:t>
      </w:r>
      <w:r w:rsidR="00ED47C3">
        <w:rPr>
          <w:rFonts w:ascii="Times New Roman" w:hAnsi="Times New Roman"/>
          <w:sz w:val="22"/>
          <w:szCs w:val="22"/>
        </w:rPr>
        <w:t>, like that</w:t>
      </w:r>
      <w:r>
        <w:rPr>
          <w:rFonts w:ascii="Times New Roman" w:hAnsi="Times New Roman"/>
          <w:sz w:val="22"/>
          <w:szCs w:val="22"/>
        </w:rPr>
        <w:t xml:space="preserve"> of MPS and MRRS, </w:t>
      </w:r>
      <w:r w:rsidR="00F1219B">
        <w:rPr>
          <w:rFonts w:ascii="Times New Roman" w:hAnsi="Times New Roman"/>
          <w:sz w:val="22"/>
          <w:szCs w:val="22"/>
        </w:rPr>
        <w:t xml:space="preserve">which the </w:t>
      </w:r>
      <w:r>
        <w:rPr>
          <w:rFonts w:ascii="Times New Roman" w:hAnsi="Times New Roman"/>
          <w:sz w:val="22"/>
          <w:szCs w:val="22"/>
        </w:rPr>
        <w:t xml:space="preserve">PCI Bus driver and PCI Host Bridge drivers </w:t>
      </w:r>
      <w:r w:rsidR="00F1219B">
        <w:rPr>
          <w:rFonts w:ascii="Times New Roman" w:hAnsi="Times New Roman"/>
          <w:sz w:val="22"/>
          <w:szCs w:val="22"/>
        </w:rPr>
        <w:t>can use to identify the override requirements (from the platform)</w:t>
      </w:r>
      <w:r>
        <w:rPr>
          <w:rFonts w:ascii="Times New Roman" w:hAnsi="Times New Roman"/>
          <w:sz w:val="22"/>
          <w:szCs w:val="22"/>
        </w:rPr>
        <w:t>.</w:t>
      </w:r>
      <w:r w:rsidR="00F61787">
        <w:rPr>
          <w:rFonts w:ascii="Times New Roman" w:hAnsi="Times New Roman"/>
          <w:sz w:val="22"/>
          <w:szCs w:val="22"/>
        </w:rPr>
        <w:t xml:space="preserve"> Thus, the data exchange that happens between platform </w:t>
      </w:r>
      <w:r w:rsidR="00235346">
        <w:rPr>
          <w:rFonts w:ascii="Times New Roman" w:hAnsi="Times New Roman"/>
          <w:sz w:val="22"/>
          <w:szCs w:val="22"/>
        </w:rPr>
        <w:t xml:space="preserve">and the EDK2 kernel driver </w:t>
      </w:r>
      <w:r w:rsidR="009548D2">
        <w:rPr>
          <w:rFonts w:ascii="Times New Roman" w:hAnsi="Times New Roman"/>
          <w:sz w:val="22"/>
          <w:szCs w:val="22"/>
        </w:rPr>
        <w:t>will</w:t>
      </w:r>
      <w:r w:rsidR="00235346">
        <w:rPr>
          <w:rFonts w:ascii="Times New Roman" w:hAnsi="Times New Roman"/>
          <w:sz w:val="22"/>
          <w:szCs w:val="22"/>
        </w:rPr>
        <w:t xml:space="preserve"> require translation as per the EFI encodings define in this specification.</w:t>
      </w:r>
    </w:p>
    <w:p w14:paraId="447D6ADB" w14:textId="508D7748" w:rsidR="007164C0" w:rsidRDefault="007164C0" w:rsidP="009E448C">
      <w:pPr>
        <w:ind w:left="0"/>
        <w:rPr>
          <w:rFonts w:ascii="Times New Roman" w:hAnsi="Times New Roman"/>
          <w:sz w:val="22"/>
          <w:szCs w:val="22"/>
        </w:rPr>
      </w:pPr>
      <w:r>
        <w:rPr>
          <w:rFonts w:ascii="Times New Roman" w:hAnsi="Times New Roman"/>
          <w:sz w:val="22"/>
          <w:szCs w:val="22"/>
        </w:rPr>
        <w:t xml:space="preserve">There shall be </w:t>
      </w:r>
      <w:r w:rsidR="00F318D2">
        <w:rPr>
          <w:rFonts w:ascii="Times New Roman" w:hAnsi="Times New Roman"/>
          <w:sz w:val="22"/>
          <w:szCs w:val="22"/>
        </w:rPr>
        <w:t>three</w:t>
      </w:r>
      <w:r>
        <w:rPr>
          <w:rFonts w:ascii="Times New Roman" w:hAnsi="Times New Roman"/>
          <w:sz w:val="22"/>
          <w:szCs w:val="22"/>
        </w:rPr>
        <w:t xml:space="preserve"> interface methods in this protocol </w:t>
      </w:r>
      <w:r w:rsidR="0071439A">
        <w:rPr>
          <w:rFonts w:ascii="Times New Roman" w:hAnsi="Times New Roman"/>
          <w:sz w:val="22"/>
          <w:szCs w:val="22"/>
        </w:rPr>
        <w:t>definition: -</w:t>
      </w:r>
    </w:p>
    <w:p w14:paraId="50EE4021" w14:textId="335365D3" w:rsidR="007164C0" w:rsidRDefault="007164C0" w:rsidP="007164C0">
      <w:pPr>
        <w:pStyle w:val="ListParagraph"/>
        <w:numPr>
          <w:ilvl w:val="0"/>
          <w:numId w:val="43"/>
        </w:numPr>
        <w:rPr>
          <w:rFonts w:ascii="Times New Roman" w:hAnsi="Times New Roman"/>
          <w:sz w:val="22"/>
        </w:rPr>
      </w:pPr>
      <w:r>
        <w:rPr>
          <w:rFonts w:ascii="Times New Roman" w:hAnsi="Times New Roman"/>
          <w:sz w:val="22"/>
        </w:rPr>
        <w:t>Interface to retrieve the device-specific platform polices for the PCI Express features</w:t>
      </w:r>
      <w:r w:rsidR="000620A5">
        <w:rPr>
          <w:rFonts w:ascii="Times New Roman" w:hAnsi="Times New Roman"/>
          <w:sz w:val="22"/>
        </w:rPr>
        <w:t xml:space="preserve"> (</w:t>
      </w:r>
      <w:r w:rsidR="000620A5" w:rsidRPr="00C14009">
        <w:rPr>
          <w:rFonts w:ascii="Consolas" w:eastAsia="Times New Roman" w:hAnsi="Consolas" w:cs="Consolas"/>
          <w:b/>
          <w:bCs/>
          <w:color w:val="C00000"/>
          <w:sz w:val="20"/>
          <w:szCs w:val="20"/>
        </w:rPr>
        <w:t>GetDevicePolicy</w:t>
      </w:r>
      <w:r w:rsidR="000620A5">
        <w:rPr>
          <w:rFonts w:ascii="Times New Roman" w:hAnsi="Times New Roman"/>
          <w:sz w:val="22"/>
        </w:rPr>
        <w:t>)</w:t>
      </w:r>
    </w:p>
    <w:p w14:paraId="3F83D276" w14:textId="70E0FFCD" w:rsidR="007164C0" w:rsidRDefault="007164C0" w:rsidP="007164C0">
      <w:pPr>
        <w:pStyle w:val="ListParagraph"/>
        <w:numPr>
          <w:ilvl w:val="0"/>
          <w:numId w:val="43"/>
        </w:numPr>
        <w:rPr>
          <w:rFonts w:ascii="Times New Roman" w:hAnsi="Times New Roman"/>
          <w:sz w:val="22"/>
        </w:rPr>
      </w:pPr>
      <w:r>
        <w:rPr>
          <w:rFonts w:ascii="Times New Roman" w:hAnsi="Times New Roman"/>
          <w:sz w:val="22"/>
        </w:rPr>
        <w:t>Interface to notify platform about the device configuration state w.r.t. the same PCI Express features which was configured</w:t>
      </w:r>
      <w:r w:rsidR="000620A5">
        <w:rPr>
          <w:rFonts w:ascii="Times New Roman" w:hAnsi="Times New Roman"/>
          <w:sz w:val="22"/>
        </w:rPr>
        <w:t xml:space="preserve"> (</w:t>
      </w:r>
      <w:r w:rsidR="00DA6E35">
        <w:rPr>
          <w:rFonts w:ascii="Consolas" w:eastAsia="Times New Roman" w:hAnsi="Consolas" w:cs="Consolas"/>
          <w:b/>
          <w:bCs/>
          <w:color w:val="C00000"/>
          <w:sz w:val="20"/>
          <w:szCs w:val="20"/>
        </w:rPr>
        <w:t>NotifyDeviceState</w:t>
      </w:r>
      <w:r w:rsidR="000620A5">
        <w:rPr>
          <w:rFonts w:ascii="Times New Roman" w:hAnsi="Times New Roman"/>
          <w:sz w:val="22"/>
        </w:rPr>
        <w:t>)</w:t>
      </w:r>
      <w:r>
        <w:rPr>
          <w:rFonts w:ascii="Times New Roman" w:hAnsi="Times New Roman"/>
          <w:sz w:val="22"/>
        </w:rPr>
        <w:t>.</w:t>
      </w:r>
    </w:p>
    <w:p w14:paraId="02C24C9E" w14:textId="6DDDC110" w:rsidR="00F318D2" w:rsidRDefault="00F318D2" w:rsidP="007164C0">
      <w:pPr>
        <w:pStyle w:val="ListParagraph"/>
        <w:numPr>
          <w:ilvl w:val="0"/>
          <w:numId w:val="43"/>
        </w:numPr>
        <w:rPr>
          <w:rFonts w:ascii="Times New Roman" w:hAnsi="Times New Roman"/>
          <w:sz w:val="22"/>
        </w:rPr>
      </w:pPr>
      <w:r>
        <w:rPr>
          <w:rFonts w:ascii="Times New Roman" w:hAnsi="Times New Roman"/>
          <w:sz w:val="22"/>
        </w:rPr>
        <w:t xml:space="preserve">Interface to </w:t>
      </w:r>
      <w:r w:rsidR="00291CE1">
        <w:rPr>
          <w:rFonts w:ascii="Times New Roman" w:hAnsi="Times New Roman"/>
          <w:sz w:val="22"/>
        </w:rPr>
        <w:t>get platform policy</w:t>
      </w:r>
      <w:r>
        <w:rPr>
          <w:rFonts w:ascii="Times New Roman" w:hAnsi="Times New Roman"/>
          <w:sz w:val="22"/>
        </w:rPr>
        <w:t xml:space="preserve">, to select </w:t>
      </w:r>
      <w:r w:rsidR="00291CE1">
        <w:rPr>
          <w:rFonts w:ascii="Times New Roman" w:hAnsi="Times New Roman"/>
          <w:sz w:val="22"/>
        </w:rPr>
        <w:t xml:space="preserve">from the </w:t>
      </w:r>
      <w:r>
        <w:rPr>
          <w:rFonts w:ascii="Times New Roman" w:hAnsi="Times New Roman"/>
          <w:sz w:val="22"/>
        </w:rPr>
        <w:t xml:space="preserve">defined set of PCI Express features </w:t>
      </w:r>
      <w:r w:rsidR="00291CE1">
        <w:rPr>
          <w:rFonts w:ascii="Times New Roman" w:hAnsi="Times New Roman"/>
          <w:sz w:val="22"/>
        </w:rPr>
        <w:t>of</w:t>
      </w:r>
      <w:r>
        <w:rPr>
          <w:rFonts w:ascii="Times New Roman" w:hAnsi="Times New Roman"/>
          <w:sz w:val="22"/>
        </w:rPr>
        <w:t xml:space="preserve"> the protocol definition, that needs to be configured for the platform (</w:t>
      </w:r>
      <w:r w:rsidRPr="00F318D2">
        <w:rPr>
          <w:rFonts w:ascii="Consolas" w:eastAsia="Times New Roman" w:hAnsi="Consolas" w:cs="Consolas"/>
          <w:b/>
          <w:bCs/>
          <w:color w:val="C00000"/>
          <w:sz w:val="20"/>
          <w:szCs w:val="20"/>
        </w:rPr>
        <w:t>GetPolicy</w:t>
      </w:r>
      <w:r>
        <w:rPr>
          <w:rFonts w:ascii="Times New Roman" w:hAnsi="Times New Roman"/>
          <w:sz w:val="22"/>
        </w:rPr>
        <w:t>).</w:t>
      </w:r>
    </w:p>
    <w:p w14:paraId="1FD313C6" w14:textId="02628872" w:rsidR="000620A5" w:rsidRDefault="000620A5" w:rsidP="000620A5">
      <w:pPr>
        <w:ind w:left="0"/>
        <w:rPr>
          <w:rFonts w:ascii="Times New Roman" w:hAnsi="Times New Roman"/>
          <w:sz w:val="22"/>
        </w:rPr>
      </w:pPr>
      <w:r>
        <w:rPr>
          <w:rFonts w:ascii="Times New Roman" w:hAnsi="Times New Roman"/>
          <w:sz w:val="22"/>
        </w:rPr>
        <w:t xml:space="preserve">The platform shall be responsible for publishing the PCI Express Platform Protocol (or PCI Express Override Protocol by its silicon initialization </w:t>
      </w:r>
      <w:r w:rsidR="00A12A94">
        <w:rPr>
          <w:rFonts w:ascii="Times New Roman" w:hAnsi="Times New Roman"/>
          <w:sz w:val="22"/>
        </w:rPr>
        <w:t>drivers</w:t>
      </w:r>
      <w:r>
        <w:rPr>
          <w:rFonts w:ascii="Times New Roman" w:hAnsi="Times New Roman"/>
          <w:sz w:val="22"/>
        </w:rPr>
        <w:t>).</w:t>
      </w:r>
      <w:r w:rsidR="00A458C7">
        <w:rPr>
          <w:rFonts w:ascii="Times New Roman" w:hAnsi="Times New Roman"/>
          <w:sz w:val="22"/>
        </w:rPr>
        <w:t xml:space="preserve"> The absence of this PCI Express protocol would be considered as no support required to initialize the PCI Express features for the platform.</w:t>
      </w:r>
    </w:p>
    <w:p w14:paraId="172A6096" w14:textId="3002E664" w:rsidR="00291CE1" w:rsidRDefault="00291CE1" w:rsidP="00291CE1">
      <w:pPr>
        <w:ind w:left="0"/>
        <w:rPr>
          <w:rFonts w:ascii="Times New Roman" w:hAnsi="Times New Roman"/>
          <w:sz w:val="22"/>
        </w:rPr>
      </w:pPr>
      <w:r>
        <w:rPr>
          <w:rFonts w:ascii="Times New Roman" w:hAnsi="Times New Roman"/>
          <w:sz w:val="22"/>
        </w:rPr>
        <w:t xml:space="preserve">The EDK2 kernel PCI Bus driver (or PCI Host Bridge) who is responsible for configuring the PCI Express features, is expected to first call the platform firmware (producer) the interface </w:t>
      </w:r>
      <w:r w:rsidR="00715DAB" w:rsidRPr="00F318D2">
        <w:rPr>
          <w:rFonts w:ascii="Consolas" w:hAnsi="Consolas" w:cs="Consolas"/>
          <w:b/>
          <w:bCs/>
          <w:color w:val="C00000"/>
          <w:sz w:val="20"/>
          <w:szCs w:val="20"/>
        </w:rPr>
        <w:t>GetPolicy</w:t>
      </w:r>
      <w:r>
        <w:rPr>
          <w:rFonts w:ascii="Times New Roman" w:hAnsi="Times New Roman"/>
          <w:sz w:val="22"/>
        </w:rPr>
        <w:t xml:space="preserve"> to notify the platform on list of PCI Express features it can configure at a system level, based on which the platform is expected to select the list of PCI Express features that needs to be configured for </w:t>
      </w:r>
      <w:r w:rsidR="00715DAB">
        <w:rPr>
          <w:rFonts w:ascii="Times New Roman" w:hAnsi="Times New Roman"/>
          <w:sz w:val="22"/>
        </w:rPr>
        <w:t>its</w:t>
      </w:r>
      <w:r>
        <w:rPr>
          <w:rFonts w:ascii="Times New Roman" w:hAnsi="Times New Roman"/>
          <w:sz w:val="22"/>
        </w:rPr>
        <w:t xml:space="preserve"> PCI devices.</w:t>
      </w:r>
    </w:p>
    <w:p w14:paraId="7D5A1400" w14:textId="25DC7697" w:rsidR="000620A5" w:rsidRDefault="000620A5" w:rsidP="000620A5">
      <w:pPr>
        <w:ind w:left="0"/>
        <w:rPr>
          <w:rFonts w:ascii="Times New Roman" w:hAnsi="Times New Roman"/>
          <w:sz w:val="22"/>
        </w:rPr>
      </w:pPr>
      <w:r>
        <w:rPr>
          <w:rFonts w:ascii="Times New Roman" w:hAnsi="Times New Roman"/>
          <w:sz w:val="22"/>
        </w:rPr>
        <w:t xml:space="preserve">The </w:t>
      </w:r>
      <w:r w:rsidR="00715DAB">
        <w:rPr>
          <w:rFonts w:ascii="Times New Roman" w:hAnsi="Times New Roman"/>
          <w:sz w:val="22"/>
        </w:rPr>
        <w:t xml:space="preserve">caller than invokes the interface </w:t>
      </w:r>
      <w:r w:rsidR="00715DAB" w:rsidRPr="00C14009">
        <w:rPr>
          <w:rFonts w:ascii="Consolas" w:hAnsi="Consolas" w:cs="Consolas"/>
          <w:b/>
          <w:bCs/>
          <w:color w:val="C00000"/>
          <w:sz w:val="20"/>
          <w:szCs w:val="20"/>
        </w:rPr>
        <w:t>GetDevicePolicy</w:t>
      </w:r>
      <w:r>
        <w:rPr>
          <w:rFonts w:ascii="Times New Roman" w:hAnsi="Times New Roman"/>
          <w:sz w:val="22"/>
        </w:rPr>
        <w:t xml:space="preserve"> for each of the PCI device </w:t>
      </w:r>
      <w:r w:rsidR="00A6366D">
        <w:rPr>
          <w:rFonts w:ascii="Times New Roman" w:hAnsi="Times New Roman"/>
          <w:sz w:val="22"/>
        </w:rPr>
        <w:t>(</w:t>
      </w:r>
      <w:r>
        <w:rPr>
          <w:rFonts w:ascii="Times New Roman" w:hAnsi="Times New Roman"/>
          <w:sz w:val="22"/>
        </w:rPr>
        <w:t>discovered during the PCI enumeration</w:t>
      </w:r>
      <w:r w:rsidR="00A6366D">
        <w:rPr>
          <w:rFonts w:ascii="Times New Roman" w:hAnsi="Times New Roman"/>
          <w:sz w:val="22"/>
        </w:rPr>
        <w:t>)</w:t>
      </w:r>
      <w:r>
        <w:rPr>
          <w:rFonts w:ascii="Times New Roman" w:hAnsi="Times New Roman"/>
          <w:sz w:val="22"/>
        </w:rPr>
        <w:t>, to acquire i</w:t>
      </w:r>
      <w:r w:rsidR="004455DF">
        <w:rPr>
          <w:rFonts w:ascii="Times New Roman" w:hAnsi="Times New Roman"/>
          <w:sz w:val="22"/>
        </w:rPr>
        <w:t>t</w:t>
      </w:r>
      <w:r>
        <w:rPr>
          <w:rFonts w:ascii="Times New Roman" w:hAnsi="Times New Roman"/>
          <w:sz w:val="22"/>
        </w:rPr>
        <w:t xml:space="preserve">s </w:t>
      </w:r>
      <w:r w:rsidR="00715DAB">
        <w:rPr>
          <w:rFonts w:ascii="Times New Roman" w:hAnsi="Times New Roman"/>
          <w:sz w:val="22"/>
        </w:rPr>
        <w:t>device specific</w:t>
      </w:r>
      <w:r>
        <w:rPr>
          <w:rFonts w:ascii="Times New Roman" w:hAnsi="Times New Roman"/>
          <w:sz w:val="22"/>
        </w:rPr>
        <w:t xml:space="preserve"> policies w.r.t. </w:t>
      </w:r>
      <w:r w:rsidR="00A6366D">
        <w:rPr>
          <w:rFonts w:ascii="Times New Roman" w:hAnsi="Times New Roman"/>
          <w:sz w:val="22"/>
        </w:rPr>
        <w:t>the</w:t>
      </w:r>
      <w:r>
        <w:rPr>
          <w:rFonts w:ascii="Times New Roman" w:hAnsi="Times New Roman"/>
          <w:sz w:val="22"/>
        </w:rPr>
        <w:t xml:space="preserve"> PCI Express features.</w:t>
      </w:r>
      <w:r w:rsidR="00555FD3">
        <w:rPr>
          <w:rFonts w:ascii="Times New Roman" w:hAnsi="Times New Roman"/>
          <w:sz w:val="22"/>
        </w:rPr>
        <w:t xml:space="preserve"> The platform is responsible for </w:t>
      </w:r>
      <w:r w:rsidR="001A6EA6">
        <w:rPr>
          <w:rFonts w:ascii="Times New Roman" w:hAnsi="Times New Roman"/>
          <w:sz w:val="22"/>
        </w:rPr>
        <w:t>providing the device-specific policies for the PCI Express features for each PCI device, as per its EFI encoding standards defined in this protocol.</w:t>
      </w:r>
    </w:p>
    <w:p w14:paraId="20F24974" w14:textId="4A178F15" w:rsidR="004455DF" w:rsidRPr="000620A5" w:rsidRDefault="004455DF" w:rsidP="000620A5">
      <w:pPr>
        <w:ind w:left="0"/>
        <w:rPr>
          <w:rFonts w:ascii="Times New Roman" w:hAnsi="Times New Roman"/>
          <w:sz w:val="22"/>
        </w:rPr>
      </w:pPr>
      <w:r>
        <w:rPr>
          <w:rFonts w:ascii="Times New Roman" w:hAnsi="Times New Roman"/>
          <w:sz w:val="22"/>
        </w:rPr>
        <w:t>The EDK2 kernel PCI Bus driver (or PCI Host Bridge) is also responsible for notifying the platform</w:t>
      </w:r>
      <w:r w:rsidR="00715DAB">
        <w:rPr>
          <w:rFonts w:ascii="Times New Roman" w:hAnsi="Times New Roman"/>
          <w:sz w:val="22"/>
        </w:rPr>
        <w:t xml:space="preserve"> through the interface </w:t>
      </w:r>
      <w:r w:rsidR="00715DAB">
        <w:rPr>
          <w:rFonts w:ascii="Consolas" w:hAnsi="Consolas" w:cs="Consolas"/>
          <w:b/>
          <w:bCs/>
          <w:color w:val="C00000"/>
          <w:sz w:val="20"/>
          <w:szCs w:val="20"/>
        </w:rPr>
        <w:t>NotifyDeviceState</w:t>
      </w:r>
      <w:r>
        <w:rPr>
          <w:rFonts w:ascii="Times New Roman" w:hAnsi="Times New Roman"/>
          <w:sz w:val="22"/>
        </w:rPr>
        <w:t>, after its PCI Express configuration, on the actual state corresponding to the PCI Express features for every PCI device. This shall help the platform to support any other collateral to the PCI Port</w:t>
      </w:r>
      <w:r w:rsidR="00C14009">
        <w:rPr>
          <w:rFonts w:ascii="Times New Roman" w:hAnsi="Times New Roman"/>
          <w:sz w:val="22"/>
        </w:rPr>
        <w:t xml:space="preserve"> and its endpoint device; like for example, the PCIe Retimer connected between the PCI Root port and its endpoint device, is required to be configured with same </w:t>
      </w:r>
      <w:r w:rsidR="00C14009">
        <w:rPr>
          <w:rFonts w:ascii="Times New Roman" w:hAnsi="Times New Roman"/>
          <w:sz w:val="22"/>
        </w:rPr>
        <w:lastRenderedPageBreak/>
        <w:t xml:space="preserve">value for its data packet size, </w:t>
      </w:r>
      <w:r w:rsidR="00A6366D">
        <w:rPr>
          <w:rFonts w:ascii="Times New Roman" w:hAnsi="Times New Roman"/>
          <w:sz w:val="22"/>
        </w:rPr>
        <w:t>as</w:t>
      </w:r>
      <w:r w:rsidR="00C14009">
        <w:rPr>
          <w:rFonts w:ascii="Times New Roman" w:hAnsi="Times New Roman"/>
          <w:sz w:val="22"/>
        </w:rPr>
        <w:t xml:space="preserve"> the MPS value programmed to its root port and it</w:t>
      </w:r>
      <w:r w:rsidR="00A6366D">
        <w:rPr>
          <w:rFonts w:ascii="Times New Roman" w:hAnsi="Times New Roman"/>
          <w:sz w:val="22"/>
        </w:rPr>
        <w:t>s</w:t>
      </w:r>
      <w:r w:rsidR="00C14009">
        <w:rPr>
          <w:rFonts w:ascii="Times New Roman" w:hAnsi="Times New Roman"/>
          <w:sz w:val="22"/>
        </w:rPr>
        <w:t xml:space="preserve"> endpoint device. The platform is responsible to react based on </w:t>
      </w:r>
      <w:r w:rsidR="00197113">
        <w:rPr>
          <w:rFonts w:ascii="Times New Roman" w:hAnsi="Times New Roman"/>
          <w:sz w:val="22"/>
        </w:rPr>
        <w:t>the</w:t>
      </w:r>
      <w:r w:rsidR="00C14009">
        <w:rPr>
          <w:rFonts w:ascii="Times New Roman" w:hAnsi="Times New Roman"/>
          <w:sz w:val="22"/>
        </w:rPr>
        <w:t xml:space="preserve"> notification received from the EDK2 PCI Bus driver.</w:t>
      </w:r>
    </w:p>
    <w:p w14:paraId="6127B840" w14:textId="77777777" w:rsidR="00F92344" w:rsidRDefault="00F92344">
      <w:pPr>
        <w:pStyle w:val="Heading2"/>
        <w:numPr>
          <w:ilvl w:val="0"/>
          <w:numId w:val="0"/>
        </w:numPr>
        <w:rPr>
          <w:color w:val="0000FF"/>
        </w:rPr>
      </w:pPr>
      <w:bookmarkStart w:id="0" w:name="_References"/>
      <w:bookmarkEnd w:id="0"/>
      <w:r>
        <w:rPr>
          <w:color w:val="0000FF"/>
        </w:rPr>
        <w:t>References</w:t>
      </w:r>
    </w:p>
    <w:p w14:paraId="0F695006" w14:textId="6F68AA90" w:rsidR="001911E8" w:rsidRDefault="001911E8" w:rsidP="0009668C">
      <w:pPr>
        <w:pStyle w:val="ListParagraph"/>
        <w:numPr>
          <w:ilvl w:val="0"/>
          <w:numId w:val="40"/>
        </w:numPr>
      </w:pPr>
      <w:r w:rsidRPr="001911E8">
        <w:rPr>
          <w:b/>
          <w:u w:val="single"/>
        </w:rPr>
        <w:t>Industry Specifications</w:t>
      </w:r>
      <w:r>
        <w:t>:-</w:t>
      </w:r>
    </w:p>
    <w:p w14:paraId="11350D6D" w14:textId="2BFFCD07" w:rsidR="00215DA0" w:rsidRDefault="00A75588" w:rsidP="001911E8">
      <w:pPr>
        <w:pStyle w:val="ListParagraph"/>
        <w:numPr>
          <w:ilvl w:val="0"/>
          <w:numId w:val="40"/>
        </w:numPr>
        <w:ind w:left="720"/>
      </w:pPr>
      <w:hyperlink r:id="rId8" w:history="1">
        <w:r w:rsidR="00215DA0" w:rsidRPr="00AD4416">
          <w:rPr>
            <w:rStyle w:val="Hyperlink"/>
          </w:rPr>
          <w:t>UEFI Platform Initialization Specification Version 1.7</w:t>
        </w:r>
      </w:hyperlink>
    </w:p>
    <w:p w14:paraId="2F3D6CE4" w14:textId="74C956E2" w:rsidR="00824316" w:rsidRDefault="00C0008A" w:rsidP="001911E8">
      <w:pPr>
        <w:ind w:left="907"/>
      </w:pPr>
      <w:bookmarkStart w:id="1" w:name="PI_spec_volume"/>
      <w:r>
        <w:t xml:space="preserve">[1] </w:t>
      </w:r>
      <w:bookmarkEnd w:id="1"/>
      <w:r w:rsidR="00AD4416">
        <w:t xml:space="preserve">UEFI </w:t>
      </w:r>
      <w:r w:rsidR="00713F7B">
        <w:t>PI</w:t>
      </w:r>
      <w:r w:rsidR="00C63919">
        <w:t xml:space="preserve"> </w:t>
      </w:r>
      <w:r w:rsidR="00713F7B">
        <w:t>1.</w:t>
      </w:r>
      <w:r w:rsidR="004C59D2">
        <w:t>7</w:t>
      </w:r>
      <w:r w:rsidR="000A2414">
        <w:t xml:space="preserve"> </w:t>
      </w:r>
      <w:r w:rsidR="00713F7B">
        <w:t xml:space="preserve">volume </w:t>
      </w:r>
      <w:r w:rsidR="004D7D35">
        <w:t>5</w:t>
      </w:r>
    </w:p>
    <w:p w14:paraId="017C8195" w14:textId="402F78FF" w:rsidR="00C63919" w:rsidRDefault="00C63919" w:rsidP="001911E8">
      <w:pPr>
        <w:ind w:left="907"/>
      </w:pPr>
      <w:bookmarkStart w:id="2" w:name="PI_spec_volume_chapter"/>
      <w:r>
        <w:t xml:space="preserve">[2] </w:t>
      </w:r>
      <w:bookmarkEnd w:id="2"/>
      <w:r w:rsidR="00AD4416">
        <w:t xml:space="preserve">UEFI </w:t>
      </w:r>
      <w:r>
        <w:t>PI 1.7 volume 5 chapter 11.6.1</w:t>
      </w:r>
    </w:p>
    <w:p w14:paraId="34016D24" w14:textId="1777676B" w:rsidR="00AD4416" w:rsidRDefault="00A75588" w:rsidP="001911E8">
      <w:pPr>
        <w:pStyle w:val="ListParagraph"/>
        <w:numPr>
          <w:ilvl w:val="0"/>
          <w:numId w:val="40"/>
        </w:numPr>
        <w:ind w:left="720"/>
      </w:pPr>
      <w:hyperlink r:id="rId9" w:history="1">
        <w:r w:rsidR="00AD4416" w:rsidRPr="00AD4416">
          <w:rPr>
            <w:rStyle w:val="Hyperlink"/>
          </w:rPr>
          <w:t>UEFI Specification Version 2.8</w:t>
        </w:r>
      </w:hyperlink>
    </w:p>
    <w:p w14:paraId="26FFAB69" w14:textId="3560FC82" w:rsidR="00AD4416" w:rsidRPr="00F976E6" w:rsidRDefault="00A75588" w:rsidP="001911E8">
      <w:pPr>
        <w:pStyle w:val="ListParagraph"/>
        <w:numPr>
          <w:ilvl w:val="0"/>
          <w:numId w:val="40"/>
        </w:numPr>
        <w:ind w:left="720"/>
        <w:rPr>
          <w:rStyle w:val="Hyperlink"/>
          <w:color w:val="auto"/>
          <w:u w:val="none"/>
        </w:rPr>
      </w:pPr>
      <w:hyperlink r:id="rId10" w:history="1">
        <w:r w:rsidR="00AD4416" w:rsidRPr="00735E0A">
          <w:rPr>
            <w:rStyle w:val="Hyperlink"/>
          </w:rPr>
          <w:t xml:space="preserve">PCI Express Base Specification Revision 4.0 </w:t>
        </w:r>
        <w:r w:rsidR="00735E0A" w:rsidRPr="00735E0A">
          <w:rPr>
            <w:rStyle w:val="Hyperlink"/>
          </w:rPr>
          <w:t>Version 1.0</w:t>
        </w:r>
      </w:hyperlink>
    </w:p>
    <w:p w14:paraId="6603F3C0" w14:textId="242599F1" w:rsidR="00487179" w:rsidRDefault="00CF36C5" w:rsidP="0009668C">
      <w:pPr>
        <w:pStyle w:val="ListParagraph"/>
        <w:numPr>
          <w:ilvl w:val="0"/>
          <w:numId w:val="40"/>
        </w:numPr>
      </w:pPr>
      <w:r w:rsidRPr="001911E8">
        <w:rPr>
          <w:b/>
          <w:u w:val="single"/>
        </w:rPr>
        <w:t xml:space="preserve">EDK-2 </w:t>
      </w:r>
      <w:r w:rsidR="00F976E6" w:rsidRPr="001911E8">
        <w:rPr>
          <w:b/>
          <w:u w:val="single"/>
        </w:rPr>
        <w:t xml:space="preserve">GitHub </w:t>
      </w:r>
      <w:r w:rsidR="00487179" w:rsidRPr="001911E8">
        <w:rPr>
          <w:b/>
          <w:u w:val="single"/>
        </w:rPr>
        <w:t>References</w:t>
      </w:r>
      <w:r w:rsidR="00487179">
        <w:t>:-</w:t>
      </w:r>
    </w:p>
    <w:p w14:paraId="64C3D407" w14:textId="5F351EF7" w:rsidR="00F976E6" w:rsidRDefault="00F976E6" w:rsidP="00487179">
      <w:pPr>
        <w:pStyle w:val="ListParagraph"/>
        <w:numPr>
          <w:ilvl w:val="1"/>
          <w:numId w:val="40"/>
        </w:numPr>
      </w:pPr>
      <w:r>
        <w:t xml:space="preserve">Feature Request: </w:t>
      </w:r>
      <w:hyperlink r:id="rId11" w:history="1">
        <w:r w:rsidR="00DA4F51">
          <w:rPr>
            <w:rStyle w:val="Hyperlink"/>
          </w:rPr>
          <w:t>BZ-1954</w:t>
        </w:r>
      </w:hyperlink>
    </w:p>
    <w:p w14:paraId="1D93CB7D" w14:textId="43125D3A" w:rsidR="00F976E6" w:rsidRDefault="00F976E6" w:rsidP="00F976E6">
      <w:pPr>
        <w:pStyle w:val="ListParagraph"/>
        <w:numPr>
          <w:ilvl w:val="1"/>
          <w:numId w:val="40"/>
        </w:numPr>
      </w:pPr>
      <w:r>
        <w:t>Edk2-staging</w:t>
      </w:r>
      <w:r w:rsidR="00487179">
        <w:t xml:space="preserve"> branch: :- </w:t>
      </w:r>
      <w:hyperlink r:id="rId12" w:history="1">
        <w:r w:rsidR="00F2322C">
          <w:rPr>
            <w:rStyle w:val="Hyperlink"/>
          </w:rPr>
          <w:t>UEFI_PCI_ENHANCE-2</w:t>
        </w:r>
      </w:hyperlink>
    </w:p>
    <w:p w14:paraId="72E9650E" w14:textId="7FDBD458" w:rsidR="00487179" w:rsidRPr="00647A9A" w:rsidRDefault="00487179" w:rsidP="00F976E6">
      <w:pPr>
        <w:pStyle w:val="ListParagraph"/>
        <w:numPr>
          <w:ilvl w:val="1"/>
          <w:numId w:val="40"/>
        </w:numPr>
        <w:rPr>
          <w:rStyle w:val="Hyperlink"/>
          <w:color w:val="auto"/>
          <w:u w:val="none"/>
        </w:rPr>
      </w:pPr>
      <w:r>
        <w:t xml:space="preserve">Code changes Patch </w:t>
      </w:r>
      <w:r w:rsidR="00E569C0">
        <w:t>submissions</w:t>
      </w:r>
      <w:r>
        <w:t xml:space="preserve">: </w:t>
      </w:r>
      <w:hyperlink r:id="rId13" w:history="1">
        <w:r w:rsidR="00F27BD0" w:rsidRPr="00F27BD0">
          <w:rPr>
            <w:rStyle w:val="Hyperlink"/>
          </w:rPr>
          <w:t>Patch V7</w:t>
        </w:r>
      </w:hyperlink>
    </w:p>
    <w:p w14:paraId="0527A720" w14:textId="77777777" w:rsidR="0078256C" w:rsidRDefault="0078256C" w:rsidP="0044155D">
      <w:pPr>
        <w:pStyle w:val="ChapterTitle"/>
        <w:rPr>
          <w:color w:val="0000FF"/>
        </w:rPr>
      </w:pPr>
    </w:p>
    <w:p w14:paraId="7506555D" w14:textId="77777777" w:rsidR="0078256C" w:rsidRDefault="0078256C" w:rsidP="0044155D">
      <w:pPr>
        <w:pStyle w:val="ChapterTitle"/>
        <w:rPr>
          <w:color w:val="0000FF"/>
        </w:rPr>
      </w:pPr>
    </w:p>
    <w:p w14:paraId="6C747423" w14:textId="77777777" w:rsidR="0078256C" w:rsidRDefault="0078256C" w:rsidP="0044155D">
      <w:pPr>
        <w:pStyle w:val="ChapterTitle"/>
        <w:rPr>
          <w:color w:val="0000FF"/>
        </w:rPr>
      </w:pPr>
    </w:p>
    <w:p w14:paraId="4F436F4B" w14:textId="77777777" w:rsidR="0078256C" w:rsidRDefault="0078256C" w:rsidP="0044155D">
      <w:pPr>
        <w:pStyle w:val="ChapterTitle"/>
        <w:rPr>
          <w:color w:val="0000FF"/>
        </w:rPr>
      </w:pPr>
    </w:p>
    <w:p w14:paraId="5C05C0D4" w14:textId="77777777" w:rsidR="0078256C" w:rsidRDefault="0078256C" w:rsidP="0044155D">
      <w:pPr>
        <w:pStyle w:val="ChapterTitle"/>
        <w:rPr>
          <w:color w:val="0000FF"/>
        </w:rPr>
      </w:pPr>
    </w:p>
    <w:p w14:paraId="58D8AC34" w14:textId="77777777" w:rsidR="0078256C" w:rsidRDefault="0078256C" w:rsidP="0044155D">
      <w:pPr>
        <w:pStyle w:val="ChapterTitle"/>
        <w:rPr>
          <w:color w:val="0000FF"/>
        </w:rPr>
      </w:pPr>
    </w:p>
    <w:p w14:paraId="11BEF938" w14:textId="77777777" w:rsidR="0078256C" w:rsidRDefault="0078256C" w:rsidP="0044155D">
      <w:pPr>
        <w:pStyle w:val="ChapterTitle"/>
        <w:rPr>
          <w:color w:val="0000FF"/>
        </w:rPr>
      </w:pPr>
    </w:p>
    <w:p w14:paraId="458D96E7" w14:textId="77777777" w:rsidR="0078256C" w:rsidRDefault="0078256C" w:rsidP="0044155D">
      <w:pPr>
        <w:pStyle w:val="ChapterTitle"/>
        <w:rPr>
          <w:color w:val="0000FF"/>
        </w:rPr>
      </w:pPr>
    </w:p>
    <w:p w14:paraId="15540124" w14:textId="77777777" w:rsidR="0078256C" w:rsidRDefault="0078256C" w:rsidP="0044155D">
      <w:pPr>
        <w:pStyle w:val="ChapterTitle"/>
        <w:rPr>
          <w:color w:val="0000FF"/>
        </w:rPr>
      </w:pPr>
    </w:p>
    <w:p w14:paraId="7CF20ACA" w14:textId="63E2F814" w:rsidR="00F92344" w:rsidRPr="00632CC1" w:rsidRDefault="00F92344" w:rsidP="0044155D">
      <w:pPr>
        <w:pStyle w:val="ChapterTitle"/>
        <w:rPr>
          <w:color w:val="0000FF"/>
        </w:rPr>
      </w:pPr>
      <w:r w:rsidRPr="00632CC1">
        <w:rPr>
          <w:color w:val="0000FF"/>
        </w:rPr>
        <w:lastRenderedPageBreak/>
        <w:t>Detailed Description of the Change</w:t>
      </w:r>
      <w:r w:rsidRPr="00632CC1">
        <w:rPr>
          <w:color w:val="0000FF"/>
        </w:rPr>
        <w:br/>
        <w:t>and Special Instructions</w:t>
      </w:r>
    </w:p>
    <w:p w14:paraId="2885BD07" w14:textId="5D16E875" w:rsidR="00A114A8" w:rsidRDefault="00A6366D" w:rsidP="00A114A8">
      <w:pPr>
        <w:pStyle w:val="Heading2"/>
        <w:numPr>
          <w:ilvl w:val="0"/>
          <w:numId w:val="0"/>
        </w:numPr>
        <w:rPr>
          <w:color w:val="0000FF"/>
        </w:rPr>
      </w:pPr>
      <w:r>
        <w:rPr>
          <w:color w:val="0000FF"/>
        </w:rPr>
        <w:t>New protocol definition for the PCI Express Platform Protocol and PCI Express Override Protocol</w:t>
      </w:r>
    </w:p>
    <w:p w14:paraId="2BCD7154" w14:textId="038164B5" w:rsidR="00A6366D" w:rsidRDefault="00A6366D" w:rsidP="00A114A8">
      <w:pPr>
        <w:pStyle w:val="DefaultParagraphFontParaChar"/>
        <w:rPr>
          <w:rFonts w:ascii="Times New Roman" w:hAnsi="Times New Roman"/>
          <w:sz w:val="22"/>
          <w:szCs w:val="22"/>
        </w:rPr>
      </w:pPr>
      <w:r>
        <w:rPr>
          <w:rFonts w:ascii="Times New Roman" w:hAnsi="Times New Roman"/>
          <w:sz w:val="22"/>
          <w:szCs w:val="22"/>
        </w:rPr>
        <w:t xml:space="preserve">The new members are highlighted in </w:t>
      </w:r>
      <w:r w:rsidRPr="00461B03">
        <w:rPr>
          <w:rFonts w:ascii="Times New Roman" w:hAnsi="Times New Roman"/>
          <w:sz w:val="22"/>
          <w:szCs w:val="22"/>
          <w:highlight w:val="yellow"/>
        </w:rPr>
        <w:t>yellow</w:t>
      </w:r>
      <w:r>
        <w:rPr>
          <w:rFonts w:ascii="Times New Roman" w:hAnsi="Times New Roman"/>
          <w:sz w:val="22"/>
          <w:szCs w:val="22"/>
        </w:rPr>
        <w:t>.</w:t>
      </w:r>
    </w:p>
    <w:p w14:paraId="5DB09C1F" w14:textId="67375B65" w:rsidR="00A114A8" w:rsidRDefault="00A114A8" w:rsidP="00A114A8">
      <w:pPr>
        <w:pStyle w:val="DefaultParagraphFontParaChar"/>
        <w:rPr>
          <w:rFonts w:ascii="Times New Roman" w:hAnsi="Times New Roman"/>
          <w:sz w:val="22"/>
          <w:szCs w:val="22"/>
        </w:rPr>
      </w:pPr>
      <w:r>
        <w:rPr>
          <w:rFonts w:ascii="Times New Roman" w:hAnsi="Times New Roman"/>
          <w:sz w:val="22"/>
          <w:szCs w:val="22"/>
        </w:rPr>
        <w:t>Add new GUID</w:t>
      </w:r>
      <w:r w:rsidR="00FE1060">
        <w:rPr>
          <w:rFonts w:ascii="Times New Roman" w:hAnsi="Times New Roman"/>
          <w:sz w:val="22"/>
          <w:szCs w:val="22"/>
        </w:rPr>
        <w:t>s</w:t>
      </w:r>
      <w:r>
        <w:rPr>
          <w:rFonts w:ascii="Times New Roman" w:hAnsi="Times New Roman"/>
          <w:sz w:val="22"/>
          <w:szCs w:val="22"/>
        </w:rPr>
        <w:t xml:space="preserve"> and </w:t>
      </w:r>
      <w:r w:rsidR="00A6366D">
        <w:rPr>
          <w:rFonts w:ascii="Times New Roman" w:hAnsi="Times New Roman"/>
          <w:sz w:val="22"/>
          <w:szCs w:val="22"/>
        </w:rPr>
        <w:t>name</w:t>
      </w:r>
      <w:r>
        <w:rPr>
          <w:rFonts w:ascii="Times New Roman" w:hAnsi="Times New Roman"/>
          <w:sz w:val="22"/>
          <w:szCs w:val="22"/>
        </w:rPr>
        <w:t xml:space="preserve"> the PCI </w:t>
      </w:r>
      <w:r w:rsidR="00A6366D">
        <w:rPr>
          <w:rFonts w:ascii="Times New Roman" w:hAnsi="Times New Roman"/>
          <w:sz w:val="22"/>
          <w:szCs w:val="22"/>
        </w:rPr>
        <w:t xml:space="preserve">Express </w:t>
      </w:r>
      <w:r>
        <w:rPr>
          <w:rFonts w:ascii="Times New Roman" w:hAnsi="Times New Roman"/>
          <w:sz w:val="22"/>
          <w:szCs w:val="22"/>
        </w:rPr>
        <w:t xml:space="preserve">Platform Protocol </w:t>
      </w:r>
      <w:r w:rsidR="00A6366D">
        <w:rPr>
          <w:rFonts w:ascii="Times New Roman" w:hAnsi="Times New Roman"/>
          <w:sz w:val="22"/>
          <w:szCs w:val="22"/>
        </w:rPr>
        <w:t>as</w:t>
      </w:r>
      <w:r w:rsidRPr="00A114A8">
        <w:rPr>
          <w:rFonts w:ascii="Courier New" w:hAnsi="Courier New" w:cs="Courier New"/>
          <w:color w:val="FF0000"/>
          <w:sz w:val="22"/>
          <w:szCs w:val="22"/>
        </w:rPr>
        <w:t xml:space="preserve"> </w:t>
      </w:r>
      <w:r w:rsidR="00085380">
        <w:rPr>
          <w:rFonts w:ascii="Courier New" w:hAnsi="Courier New" w:cs="Courier New"/>
          <w:color w:val="FF0000"/>
          <w:sz w:val="22"/>
          <w:szCs w:val="22"/>
          <w:highlight w:val="yellow"/>
        </w:rPr>
        <w:t>EFI_PCI_EXPRESS_PLATFORM_PROTOCOL</w:t>
      </w:r>
      <w:r>
        <w:rPr>
          <w:rFonts w:ascii="Times New Roman" w:hAnsi="Times New Roman"/>
          <w:sz w:val="22"/>
          <w:szCs w:val="22"/>
        </w:rPr>
        <w:t xml:space="preserve"> and </w:t>
      </w:r>
      <w:r w:rsidR="00A6366D">
        <w:rPr>
          <w:rFonts w:ascii="Times New Roman" w:hAnsi="Times New Roman"/>
          <w:sz w:val="22"/>
          <w:szCs w:val="22"/>
        </w:rPr>
        <w:t>name</w:t>
      </w:r>
      <w:r>
        <w:rPr>
          <w:rFonts w:ascii="Times New Roman" w:hAnsi="Times New Roman"/>
          <w:sz w:val="22"/>
          <w:szCs w:val="22"/>
        </w:rPr>
        <w:t xml:space="preserve"> the PCI </w:t>
      </w:r>
      <w:r w:rsidR="00A6366D">
        <w:rPr>
          <w:rFonts w:ascii="Times New Roman" w:hAnsi="Times New Roman"/>
          <w:sz w:val="22"/>
          <w:szCs w:val="22"/>
        </w:rPr>
        <w:t xml:space="preserve">Express </w:t>
      </w:r>
      <w:r>
        <w:rPr>
          <w:rFonts w:ascii="Times New Roman" w:hAnsi="Times New Roman"/>
          <w:sz w:val="22"/>
          <w:szCs w:val="22"/>
        </w:rPr>
        <w:t xml:space="preserve">Override Protocol </w:t>
      </w:r>
      <w:r w:rsidR="00A6366D">
        <w:rPr>
          <w:rFonts w:ascii="Times New Roman" w:hAnsi="Times New Roman"/>
          <w:sz w:val="22"/>
          <w:szCs w:val="22"/>
        </w:rPr>
        <w:t>as</w:t>
      </w:r>
      <w:r>
        <w:rPr>
          <w:rFonts w:ascii="Times New Roman" w:hAnsi="Times New Roman"/>
          <w:sz w:val="22"/>
          <w:szCs w:val="22"/>
        </w:rPr>
        <w:t xml:space="preserve"> </w:t>
      </w:r>
      <w:r w:rsidR="00085380">
        <w:rPr>
          <w:rFonts w:ascii="Courier New" w:hAnsi="Courier New" w:cs="Courier New"/>
          <w:color w:val="FF0000"/>
          <w:sz w:val="22"/>
          <w:szCs w:val="22"/>
          <w:highlight w:val="yellow"/>
        </w:rPr>
        <w:t>EFI_PCI_EXPRESS_OVERRIDE_PROTOCOL</w:t>
      </w:r>
      <w:r>
        <w:rPr>
          <w:rFonts w:ascii="Times New Roman" w:hAnsi="Times New Roman"/>
          <w:sz w:val="22"/>
          <w:szCs w:val="22"/>
        </w:rPr>
        <w:t>.</w:t>
      </w:r>
    </w:p>
    <w:p w14:paraId="06A6072C" w14:textId="18F375D1" w:rsidR="006B4F54" w:rsidRPr="006B4F54" w:rsidRDefault="006B4F54" w:rsidP="006B4F54">
      <w:pPr>
        <w:autoSpaceDE w:val="0"/>
        <w:autoSpaceDN w:val="0"/>
        <w:adjustRightInd w:val="0"/>
        <w:spacing w:before="240" w:after="120" w:line="240" w:lineRule="auto"/>
        <w:ind w:left="0"/>
        <w:rPr>
          <w:color w:val="000000"/>
          <w:sz w:val="28"/>
          <w:szCs w:val="28"/>
        </w:rPr>
      </w:pPr>
      <w:r w:rsidRPr="006B4F54">
        <w:rPr>
          <w:b/>
          <w:bCs/>
          <w:color w:val="000000"/>
          <w:sz w:val="28"/>
          <w:szCs w:val="28"/>
        </w:rPr>
        <w:t>EFI_PCI_</w:t>
      </w:r>
      <w:r w:rsidR="00467CBB">
        <w:rPr>
          <w:b/>
          <w:bCs/>
          <w:color w:val="000000"/>
          <w:sz w:val="28"/>
          <w:szCs w:val="28"/>
        </w:rPr>
        <w:t>EXPRESS_</w:t>
      </w:r>
      <w:r w:rsidRPr="006B4F54">
        <w:rPr>
          <w:b/>
          <w:bCs/>
          <w:color w:val="000000"/>
          <w:sz w:val="28"/>
          <w:szCs w:val="28"/>
        </w:rPr>
        <w:t>PLATFORM_PROTOCOL</w:t>
      </w:r>
    </w:p>
    <w:p w14:paraId="2A6DE167" w14:textId="77777777" w:rsidR="006B4F54" w:rsidRPr="006B4F54" w:rsidRDefault="006B4F54" w:rsidP="006B4F54">
      <w:pPr>
        <w:autoSpaceDE w:val="0"/>
        <w:autoSpaceDN w:val="0"/>
        <w:adjustRightInd w:val="0"/>
        <w:spacing w:before="240" w:line="240" w:lineRule="auto"/>
        <w:ind w:left="0" w:firstLine="360"/>
        <w:rPr>
          <w:color w:val="000000"/>
          <w:sz w:val="26"/>
          <w:szCs w:val="26"/>
        </w:rPr>
      </w:pPr>
      <w:r w:rsidRPr="006B4F54">
        <w:rPr>
          <w:b/>
          <w:bCs/>
          <w:color w:val="000000"/>
          <w:sz w:val="26"/>
          <w:szCs w:val="26"/>
        </w:rPr>
        <w:t>Summary</w:t>
      </w:r>
    </w:p>
    <w:p w14:paraId="546CEBA8" w14:textId="3A3F72B6" w:rsidR="006B4F54" w:rsidRPr="006B4F54" w:rsidRDefault="006B4F54" w:rsidP="00A50B20">
      <w:pPr>
        <w:autoSpaceDE w:val="0"/>
        <w:autoSpaceDN w:val="0"/>
        <w:adjustRightInd w:val="0"/>
        <w:spacing w:after="0" w:line="240" w:lineRule="auto"/>
        <w:ind w:left="720"/>
        <w:rPr>
          <w:rFonts w:ascii="Times New Roman" w:hAnsi="Times New Roman" w:cs="Times New Roman"/>
          <w:color w:val="000000"/>
          <w:sz w:val="22"/>
          <w:szCs w:val="22"/>
        </w:rPr>
      </w:pPr>
      <w:r w:rsidRPr="006B4F54">
        <w:rPr>
          <w:rFonts w:ascii="Times New Roman" w:hAnsi="Times New Roman" w:cs="Times New Roman"/>
          <w:color w:val="000000"/>
          <w:sz w:val="22"/>
          <w:szCs w:val="22"/>
        </w:rPr>
        <w:t xml:space="preserve">This protocol provides the interface between the PCI bus driver/PCI Host Bridge Resource Allocation driver and a platform-specific driver to describe the unique </w:t>
      </w:r>
      <w:r w:rsidR="0068501E">
        <w:rPr>
          <w:rFonts w:ascii="Times New Roman" w:hAnsi="Times New Roman" w:cs="Times New Roman"/>
          <w:color w:val="000000"/>
          <w:sz w:val="22"/>
          <w:szCs w:val="22"/>
        </w:rPr>
        <w:t xml:space="preserve">PCI Express </w:t>
      </w:r>
      <w:r w:rsidRPr="006B4F54">
        <w:rPr>
          <w:rFonts w:ascii="Times New Roman" w:hAnsi="Times New Roman" w:cs="Times New Roman"/>
          <w:color w:val="000000"/>
          <w:sz w:val="22"/>
          <w:szCs w:val="22"/>
        </w:rPr>
        <w:t>features of a platform. This protocol is optional.</w:t>
      </w:r>
    </w:p>
    <w:p w14:paraId="7199718E" w14:textId="77777777" w:rsidR="006B4F54" w:rsidRPr="006B4F54" w:rsidRDefault="006B4F54" w:rsidP="006B4F54">
      <w:pPr>
        <w:autoSpaceDE w:val="0"/>
        <w:autoSpaceDN w:val="0"/>
        <w:adjustRightInd w:val="0"/>
        <w:spacing w:before="240" w:line="240" w:lineRule="auto"/>
        <w:ind w:left="0" w:firstLine="360"/>
        <w:rPr>
          <w:color w:val="000000"/>
          <w:sz w:val="26"/>
          <w:szCs w:val="26"/>
        </w:rPr>
      </w:pPr>
      <w:r w:rsidRPr="006B4F54">
        <w:rPr>
          <w:b/>
          <w:bCs/>
          <w:color w:val="000000"/>
          <w:sz w:val="26"/>
          <w:szCs w:val="26"/>
        </w:rPr>
        <w:t>GUID</w:t>
      </w:r>
    </w:p>
    <w:p w14:paraId="26A65983" w14:textId="311629DC" w:rsidR="006B4F54" w:rsidRPr="00284816" w:rsidRDefault="006B4F54" w:rsidP="006B4F54">
      <w:pPr>
        <w:autoSpaceDE w:val="0"/>
        <w:autoSpaceDN w:val="0"/>
        <w:adjustRightInd w:val="0"/>
        <w:spacing w:before="0" w:after="0" w:line="240" w:lineRule="auto"/>
        <w:rPr>
          <w:rFonts w:ascii="Courier New" w:hAnsi="Courier New" w:cs="Courier New"/>
          <w:color w:val="C00000"/>
          <w:sz w:val="22"/>
          <w:szCs w:val="22"/>
          <w:highlight w:val="yellow"/>
        </w:rPr>
      </w:pPr>
      <w:r w:rsidRPr="00284816">
        <w:rPr>
          <w:rFonts w:ascii="Courier New" w:hAnsi="Courier New" w:cs="Courier New"/>
          <w:b/>
          <w:bCs/>
          <w:color w:val="C00000"/>
          <w:sz w:val="22"/>
          <w:szCs w:val="22"/>
          <w:highlight w:val="yellow"/>
        </w:rPr>
        <w:t xml:space="preserve">#define </w:t>
      </w:r>
      <w:r w:rsidR="00DA3A00" w:rsidRPr="00284816">
        <w:rPr>
          <w:rFonts w:ascii="Courier New" w:hAnsi="Courier New" w:cs="Courier New"/>
          <w:b/>
          <w:bCs/>
          <w:color w:val="C00000"/>
          <w:sz w:val="22"/>
          <w:szCs w:val="22"/>
          <w:highlight w:val="yellow"/>
        </w:rPr>
        <w:t>EFI_PCI_</w:t>
      </w:r>
      <w:r w:rsidR="00997B71">
        <w:rPr>
          <w:rFonts w:ascii="Courier New" w:hAnsi="Courier New" w:cs="Courier New"/>
          <w:b/>
          <w:bCs/>
          <w:color w:val="C00000"/>
          <w:sz w:val="22"/>
          <w:szCs w:val="22"/>
          <w:highlight w:val="yellow"/>
        </w:rPr>
        <w:t>EXPRESS_</w:t>
      </w:r>
      <w:r w:rsidR="00DA3A00" w:rsidRPr="00284816">
        <w:rPr>
          <w:rFonts w:ascii="Courier New" w:hAnsi="Courier New" w:cs="Courier New"/>
          <w:b/>
          <w:bCs/>
          <w:color w:val="C00000"/>
          <w:sz w:val="22"/>
          <w:szCs w:val="22"/>
          <w:highlight w:val="yellow"/>
        </w:rPr>
        <w:t>PLATFORM_PROTOCOL</w:t>
      </w:r>
      <w:r w:rsidRPr="00284816">
        <w:rPr>
          <w:rFonts w:ascii="Courier New" w:hAnsi="Courier New" w:cs="Courier New"/>
          <w:b/>
          <w:bCs/>
          <w:color w:val="C00000"/>
          <w:sz w:val="22"/>
          <w:szCs w:val="22"/>
          <w:highlight w:val="yellow"/>
        </w:rPr>
        <w:t xml:space="preserve">_GUID \ </w:t>
      </w:r>
    </w:p>
    <w:p w14:paraId="56C4B30E" w14:textId="67FAC169" w:rsidR="006B4F54" w:rsidRPr="00284816" w:rsidRDefault="006B4F54" w:rsidP="006B4F54">
      <w:pPr>
        <w:autoSpaceDE w:val="0"/>
        <w:autoSpaceDN w:val="0"/>
        <w:adjustRightInd w:val="0"/>
        <w:spacing w:before="0" w:after="0" w:line="240" w:lineRule="auto"/>
        <w:ind w:left="0" w:firstLine="906"/>
        <w:rPr>
          <w:rFonts w:ascii="Courier New" w:hAnsi="Courier New" w:cs="Courier New"/>
          <w:color w:val="C00000"/>
          <w:sz w:val="22"/>
          <w:szCs w:val="22"/>
          <w:highlight w:val="yellow"/>
        </w:rPr>
      </w:pP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0x787b0367</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0xa945</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0x4d60</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0x8d</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0x34</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0xb9</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0xd1</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0x88</w:t>
      </w:r>
      <w:r w:rsidRPr="00284816">
        <w:rPr>
          <w:rFonts w:ascii="Courier New" w:hAnsi="Courier New" w:cs="Courier New"/>
          <w:b/>
          <w:bCs/>
          <w:color w:val="C00000"/>
          <w:sz w:val="22"/>
          <w:szCs w:val="22"/>
          <w:highlight w:val="yellow"/>
        </w:rPr>
        <w:t xml:space="preserve">, \ </w:t>
      </w:r>
    </w:p>
    <w:p w14:paraId="53161054" w14:textId="70948288" w:rsidR="006B4F54" w:rsidRPr="006B4F54" w:rsidRDefault="00F75539" w:rsidP="006B4F54">
      <w:pPr>
        <w:autoSpaceDE w:val="0"/>
        <w:autoSpaceDN w:val="0"/>
        <w:adjustRightInd w:val="0"/>
        <w:spacing w:before="0" w:after="0" w:line="240" w:lineRule="auto"/>
        <w:ind w:left="0" w:firstLine="906"/>
        <w:rPr>
          <w:rFonts w:ascii="Courier New" w:hAnsi="Courier New" w:cs="Courier New"/>
          <w:color w:val="000000"/>
          <w:sz w:val="22"/>
          <w:szCs w:val="22"/>
        </w:rPr>
      </w:pPr>
      <w:r w:rsidRPr="00284816">
        <w:rPr>
          <w:rFonts w:ascii="Courier New" w:hAnsi="Courier New" w:cs="Courier New"/>
          <w:b/>
          <w:bCs/>
          <w:color w:val="C00000"/>
          <w:sz w:val="22"/>
          <w:szCs w:val="22"/>
          <w:highlight w:val="yellow"/>
        </w:rPr>
        <w:t>0xd2</w:t>
      </w:r>
      <w:r w:rsidR="006B4F54" w:rsidRPr="00284816">
        <w:rPr>
          <w:rFonts w:ascii="Courier New" w:hAnsi="Courier New" w:cs="Courier New"/>
          <w:b/>
          <w:bCs/>
          <w:color w:val="C00000"/>
          <w:sz w:val="22"/>
          <w:szCs w:val="22"/>
          <w:highlight w:val="yellow"/>
        </w:rPr>
        <w:t xml:space="preserve">, </w:t>
      </w:r>
      <w:r w:rsidRPr="00284816">
        <w:rPr>
          <w:rFonts w:ascii="Courier New" w:hAnsi="Courier New" w:cs="Courier New"/>
          <w:b/>
          <w:bCs/>
          <w:color w:val="C00000"/>
          <w:sz w:val="22"/>
          <w:szCs w:val="22"/>
          <w:highlight w:val="yellow"/>
        </w:rPr>
        <w:t>0xd0</w:t>
      </w:r>
      <w:r w:rsidR="006B4F54" w:rsidRPr="00284816">
        <w:rPr>
          <w:rFonts w:ascii="Courier New" w:hAnsi="Courier New" w:cs="Courier New"/>
          <w:b/>
          <w:bCs/>
          <w:color w:val="C00000"/>
          <w:sz w:val="22"/>
          <w:szCs w:val="22"/>
          <w:highlight w:val="yellow"/>
        </w:rPr>
        <w:t xml:space="preserve">, </w:t>
      </w:r>
      <w:r w:rsidRPr="00284816">
        <w:rPr>
          <w:rFonts w:ascii="Courier New" w:hAnsi="Courier New" w:cs="Courier New"/>
          <w:b/>
          <w:bCs/>
          <w:color w:val="C00000"/>
          <w:sz w:val="22"/>
          <w:szCs w:val="22"/>
          <w:highlight w:val="yellow"/>
        </w:rPr>
        <w:t>0xb6</w:t>
      </w:r>
      <w:r w:rsidR="006B4F54" w:rsidRPr="00284816">
        <w:rPr>
          <w:rFonts w:ascii="Courier New" w:hAnsi="Courier New" w:cs="Courier New"/>
          <w:b/>
          <w:bCs/>
          <w:color w:val="C00000"/>
          <w:sz w:val="22"/>
          <w:szCs w:val="22"/>
          <w:highlight w:val="yellow"/>
        </w:rPr>
        <w:t>)</w:t>
      </w:r>
    </w:p>
    <w:p w14:paraId="107D441B" w14:textId="77777777" w:rsidR="006B4F54" w:rsidRPr="006B4F54" w:rsidRDefault="006B4F54" w:rsidP="006B4F54">
      <w:pPr>
        <w:autoSpaceDE w:val="0"/>
        <w:autoSpaceDN w:val="0"/>
        <w:adjustRightInd w:val="0"/>
        <w:spacing w:before="240" w:line="240" w:lineRule="auto"/>
        <w:ind w:left="0" w:firstLine="360"/>
        <w:rPr>
          <w:color w:val="000000"/>
          <w:sz w:val="26"/>
          <w:szCs w:val="26"/>
        </w:rPr>
      </w:pPr>
      <w:r w:rsidRPr="006B4F54">
        <w:rPr>
          <w:b/>
          <w:bCs/>
          <w:color w:val="000000"/>
          <w:sz w:val="26"/>
          <w:szCs w:val="26"/>
        </w:rPr>
        <w:t>Protocol Interface Structure</w:t>
      </w:r>
    </w:p>
    <w:p w14:paraId="30AA6E44" w14:textId="6912A671" w:rsidR="006B4F54" w:rsidRPr="00467CBB" w:rsidRDefault="006B4F54" w:rsidP="006B4F54">
      <w:pPr>
        <w:autoSpaceDE w:val="0"/>
        <w:autoSpaceDN w:val="0"/>
        <w:adjustRightInd w:val="0"/>
        <w:spacing w:before="0" w:after="0" w:line="240" w:lineRule="auto"/>
        <w:ind w:left="-360" w:firstLine="906"/>
        <w:rPr>
          <w:rFonts w:ascii="Courier New" w:hAnsi="Courier New" w:cs="Courier New"/>
          <w:b/>
          <w:bCs/>
          <w:color w:val="C00000"/>
          <w:sz w:val="20"/>
          <w:szCs w:val="22"/>
        </w:rPr>
      </w:pPr>
      <w:r w:rsidRPr="00467CBB">
        <w:rPr>
          <w:rFonts w:ascii="Courier New" w:hAnsi="Courier New" w:cs="Courier New"/>
          <w:b/>
          <w:bCs/>
          <w:color w:val="C00000"/>
          <w:sz w:val="20"/>
          <w:szCs w:val="22"/>
        </w:rPr>
        <w:t xml:space="preserve">typedef struct </w:t>
      </w:r>
      <w:r w:rsidRPr="00467CBB">
        <w:rPr>
          <w:rFonts w:ascii="Courier New" w:hAnsi="Courier New" w:cs="Courier New"/>
          <w:b/>
          <w:bCs/>
          <w:color w:val="C00000"/>
          <w:sz w:val="20"/>
          <w:szCs w:val="22"/>
          <w:highlight w:val="yellow"/>
        </w:rPr>
        <w:t>_</w:t>
      </w:r>
      <w:r w:rsidR="00DA3A00" w:rsidRPr="00467CBB">
        <w:rPr>
          <w:rFonts w:ascii="Courier New" w:hAnsi="Courier New" w:cs="Courier New"/>
          <w:b/>
          <w:bCs/>
          <w:color w:val="C00000"/>
          <w:sz w:val="20"/>
          <w:szCs w:val="22"/>
          <w:highlight w:val="yellow"/>
        </w:rPr>
        <w:t>EFI_PCI_</w:t>
      </w:r>
      <w:r w:rsidR="00997B71" w:rsidRPr="00467CBB">
        <w:rPr>
          <w:rFonts w:ascii="Courier New" w:hAnsi="Courier New" w:cs="Courier New"/>
          <w:b/>
          <w:bCs/>
          <w:color w:val="C00000"/>
          <w:sz w:val="20"/>
          <w:szCs w:val="22"/>
          <w:highlight w:val="yellow"/>
        </w:rPr>
        <w:t>EXPRESS_</w:t>
      </w:r>
      <w:r w:rsidR="00DA3A00" w:rsidRPr="00467CBB">
        <w:rPr>
          <w:rFonts w:ascii="Courier New" w:hAnsi="Courier New" w:cs="Courier New"/>
          <w:b/>
          <w:bCs/>
          <w:color w:val="C00000"/>
          <w:sz w:val="20"/>
          <w:szCs w:val="22"/>
          <w:highlight w:val="yellow"/>
        </w:rPr>
        <w:t>PLATFORM_PROTOCOL</w:t>
      </w:r>
      <w:r w:rsidRPr="00467CBB">
        <w:rPr>
          <w:rFonts w:ascii="Courier New" w:hAnsi="Courier New" w:cs="Courier New"/>
          <w:b/>
          <w:bCs/>
          <w:color w:val="C00000"/>
          <w:sz w:val="20"/>
          <w:szCs w:val="22"/>
        </w:rPr>
        <w:t xml:space="preserve"> { </w:t>
      </w:r>
    </w:p>
    <w:p w14:paraId="0443DC8F" w14:textId="28024D1B" w:rsidR="00467CBB" w:rsidRPr="00467CBB" w:rsidRDefault="00467CBB" w:rsidP="00467CBB">
      <w:pPr>
        <w:autoSpaceDE w:val="0"/>
        <w:autoSpaceDN w:val="0"/>
        <w:adjustRightInd w:val="0"/>
        <w:spacing w:before="0" w:after="0" w:line="240" w:lineRule="auto"/>
        <w:ind w:left="0" w:firstLine="906"/>
        <w:rPr>
          <w:rFonts w:ascii="Consolas" w:hAnsi="Consolas" w:cs="Consolas"/>
          <w:iCs/>
          <w:color w:val="C00000"/>
          <w:sz w:val="18"/>
          <w:szCs w:val="20"/>
          <w:highlight w:val="yellow"/>
        </w:rPr>
      </w:pPr>
      <w:r w:rsidRPr="00467CBB">
        <w:rPr>
          <w:rStyle w:val="SC162503"/>
          <w:b/>
          <w:bCs/>
          <w:i w:val="0"/>
          <w:color w:val="C00000"/>
          <w:sz w:val="20"/>
          <w:szCs w:val="22"/>
          <w:highlight w:val="yellow"/>
        </w:rPr>
        <w:t>UINT8</w:t>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
          <w:iCs/>
          <w:color w:val="C00000"/>
          <w:sz w:val="18"/>
          <w:szCs w:val="20"/>
          <w:highlight w:val="yellow"/>
        </w:rPr>
        <w:t>MajorVersion</w:t>
      </w:r>
      <w:r w:rsidRPr="00467CBB">
        <w:rPr>
          <w:rFonts w:ascii="Consolas" w:hAnsi="Consolas" w:cs="Consolas"/>
          <w:iCs/>
          <w:color w:val="C00000"/>
          <w:sz w:val="18"/>
          <w:szCs w:val="20"/>
          <w:highlight w:val="yellow"/>
        </w:rPr>
        <w:t>;</w:t>
      </w:r>
    </w:p>
    <w:p w14:paraId="3A70FB85" w14:textId="7B54DD25" w:rsidR="00467CBB" w:rsidRPr="00467CBB" w:rsidRDefault="00467CBB" w:rsidP="00467CBB">
      <w:pPr>
        <w:autoSpaceDE w:val="0"/>
        <w:autoSpaceDN w:val="0"/>
        <w:adjustRightInd w:val="0"/>
        <w:spacing w:before="0" w:after="0" w:line="240" w:lineRule="auto"/>
        <w:ind w:left="0" w:firstLine="906"/>
        <w:rPr>
          <w:rFonts w:ascii="Courier New" w:hAnsi="Courier New" w:cs="Courier New"/>
          <w:color w:val="C00000"/>
          <w:sz w:val="20"/>
          <w:szCs w:val="22"/>
        </w:rPr>
      </w:pPr>
      <w:r w:rsidRPr="00467CBB">
        <w:rPr>
          <w:rStyle w:val="SC162503"/>
          <w:b/>
          <w:bCs/>
          <w:i w:val="0"/>
          <w:iCs w:val="0"/>
          <w:color w:val="C00000"/>
          <w:sz w:val="20"/>
          <w:szCs w:val="22"/>
          <w:highlight w:val="yellow"/>
        </w:rPr>
        <w:t>UINT8</w:t>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
          <w:iCs/>
          <w:color w:val="C00000"/>
          <w:sz w:val="18"/>
          <w:szCs w:val="20"/>
          <w:highlight w:val="yellow"/>
        </w:rPr>
        <w:t>MinorVersion</w:t>
      </w:r>
      <w:r w:rsidRPr="00467CBB">
        <w:rPr>
          <w:rFonts w:ascii="Consolas" w:hAnsi="Consolas" w:cs="Consolas"/>
          <w:iCs/>
          <w:color w:val="C00000"/>
          <w:sz w:val="18"/>
          <w:szCs w:val="20"/>
          <w:highlight w:val="yellow"/>
        </w:rPr>
        <w:t>;</w:t>
      </w:r>
    </w:p>
    <w:p w14:paraId="3EA6E05D" w14:textId="471283CB" w:rsidR="00F75539" w:rsidRPr="00467CBB" w:rsidRDefault="0060079B" w:rsidP="003D0258">
      <w:pPr>
        <w:autoSpaceDE w:val="0"/>
        <w:autoSpaceDN w:val="0"/>
        <w:adjustRightInd w:val="0"/>
        <w:spacing w:before="0" w:after="0" w:line="240" w:lineRule="auto"/>
        <w:ind w:left="0" w:firstLine="906"/>
        <w:rPr>
          <w:rFonts w:ascii="Consolas" w:hAnsi="Consolas" w:cs="Consolas"/>
          <w:i/>
          <w:iCs/>
          <w:color w:val="C00000"/>
          <w:sz w:val="18"/>
          <w:szCs w:val="20"/>
          <w:highlight w:val="yellow"/>
        </w:rPr>
      </w:pPr>
      <w:r>
        <w:rPr>
          <w:rStyle w:val="SC162503"/>
          <w:b/>
          <w:bCs/>
          <w:i w:val="0"/>
          <w:iCs w:val="0"/>
          <w:color w:val="C00000"/>
          <w:sz w:val="20"/>
          <w:szCs w:val="22"/>
          <w:highlight w:val="yellow"/>
        </w:rPr>
        <w:t xml:space="preserve">EFI_PCI_EXPRESS_GET_DEVICE_POLICY </w:t>
      </w:r>
      <w:r w:rsidR="00336D9A" w:rsidRPr="00467CBB">
        <w:rPr>
          <w:rStyle w:val="SC162503"/>
          <w:b/>
          <w:bCs/>
          <w:i w:val="0"/>
          <w:iCs w:val="0"/>
          <w:color w:val="C00000"/>
          <w:sz w:val="20"/>
          <w:szCs w:val="22"/>
          <w:highlight w:val="yellow"/>
        </w:rPr>
        <w:t xml:space="preserve"> </w:t>
      </w:r>
      <w:r w:rsidR="00E67D4A" w:rsidRPr="00467CBB">
        <w:rPr>
          <w:rStyle w:val="SC162503"/>
          <w:b/>
          <w:bCs/>
          <w:i w:val="0"/>
          <w:iCs w:val="0"/>
          <w:color w:val="C00000"/>
          <w:sz w:val="20"/>
          <w:szCs w:val="22"/>
          <w:highlight w:val="yellow"/>
        </w:rPr>
        <w:tab/>
      </w:r>
      <w:r w:rsidR="00E67D4A" w:rsidRPr="00467CBB">
        <w:rPr>
          <w:rFonts w:ascii="Consolas" w:hAnsi="Consolas" w:cs="Consolas"/>
          <w:i/>
          <w:iCs/>
          <w:color w:val="C00000"/>
          <w:sz w:val="18"/>
          <w:szCs w:val="20"/>
          <w:highlight w:val="yellow"/>
        </w:rPr>
        <w:t>GetDevicePolicy</w:t>
      </w:r>
      <w:r w:rsidR="00F75539" w:rsidRPr="00467CBB">
        <w:rPr>
          <w:rFonts w:ascii="Consolas" w:hAnsi="Consolas" w:cs="Consolas"/>
          <w:i/>
          <w:iCs/>
          <w:color w:val="C00000"/>
          <w:sz w:val="18"/>
          <w:szCs w:val="20"/>
          <w:highlight w:val="yellow"/>
        </w:rPr>
        <w:t>;</w:t>
      </w:r>
    </w:p>
    <w:p w14:paraId="6577C644" w14:textId="2FC4543B" w:rsidR="00467CBB" w:rsidRDefault="0060079B" w:rsidP="00467CBB">
      <w:pPr>
        <w:autoSpaceDE w:val="0"/>
        <w:autoSpaceDN w:val="0"/>
        <w:adjustRightInd w:val="0"/>
        <w:spacing w:before="0" w:after="0" w:line="240" w:lineRule="auto"/>
        <w:ind w:left="0" w:firstLine="906"/>
        <w:rPr>
          <w:rFonts w:ascii="Consolas" w:hAnsi="Consolas" w:cs="Consolas"/>
          <w:i/>
          <w:iCs/>
          <w:color w:val="C00000"/>
          <w:sz w:val="18"/>
          <w:szCs w:val="20"/>
          <w:highlight w:val="yellow"/>
        </w:rPr>
      </w:pPr>
      <w:r>
        <w:rPr>
          <w:rStyle w:val="SC162503"/>
          <w:b/>
          <w:bCs/>
          <w:i w:val="0"/>
          <w:iCs w:val="0"/>
          <w:color w:val="C00000"/>
          <w:sz w:val="20"/>
          <w:szCs w:val="22"/>
          <w:highlight w:val="yellow"/>
        </w:rPr>
        <w:t>EFI_PCI_EXPRESS_NOTIFY_DEVICE_STATE</w:t>
      </w:r>
      <w:r w:rsidR="00467CBB" w:rsidRPr="00467CBB">
        <w:rPr>
          <w:rStyle w:val="SC162503"/>
          <w:b/>
          <w:bCs/>
          <w:i w:val="0"/>
          <w:iCs w:val="0"/>
          <w:color w:val="C00000"/>
          <w:sz w:val="20"/>
          <w:szCs w:val="22"/>
          <w:highlight w:val="yellow"/>
        </w:rPr>
        <w:tab/>
      </w:r>
      <w:r w:rsidR="00DA6E35">
        <w:rPr>
          <w:rFonts w:ascii="Consolas" w:hAnsi="Consolas" w:cs="Consolas"/>
          <w:i/>
          <w:iCs/>
          <w:color w:val="C00000"/>
          <w:sz w:val="18"/>
          <w:szCs w:val="20"/>
          <w:highlight w:val="yellow"/>
        </w:rPr>
        <w:t>NotifyDeviceState</w:t>
      </w:r>
      <w:r w:rsidR="00467CBB" w:rsidRPr="00467CBB">
        <w:rPr>
          <w:rFonts w:ascii="Consolas" w:hAnsi="Consolas" w:cs="Consolas"/>
          <w:i/>
          <w:iCs/>
          <w:color w:val="C00000"/>
          <w:sz w:val="18"/>
          <w:szCs w:val="20"/>
          <w:highlight w:val="yellow"/>
        </w:rPr>
        <w:t>;</w:t>
      </w:r>
    </w:p>
    <w:p w14:paraId="19E02F35" w14:textId="7ABE15E6" w:rsidR="00210EBA" w:rsidRPr="00EF5936" w:rsidRDefault="00210EBA" w:rsidP="00467CBB">
      <w:pPr>
        <w:autoSpaceDE w:val="0"/>
        <w:autoSpaceDN w:val="0"/>
        <w:adjustRightInd w:val="0"/>
        <w:spacing w:before="0" w:after="0" w:line="240" w:lineRule="auto"/>
        <w:ind w:left="0" w:firstLine="906"/>
        <w:rPr>
          <w:rStyle w:val="SC162503"/>
          <w:bCs/>
          <w:i w:val="0"/>
          <w:color w:val="C00000"/>
          <w:sz w:val="20"/>
          <w:szCs w:val="22"/>
          <w:highlight w:val="yellow"/>
        </w:rPr>
      </w:pPr>
      <w:r w:rsidRPr="00EF5936">
        <w:rPr>
          <w:rStyle w:val="SC162503"/>
          <w:b/>
          <w:bCs/>
          <w:i w:val="0"/>
          <w:iCs w:val="0"/>
          <w:color w:val="C00000"/>
          <w:sz w:val="20"/>
          <w:szCs w:val="22"/>
          <w:highlight w:val="yellow"/>
        </w:rPr>
        <w:t>EFI_PCI_EXPRESS_GET_POLICY</w:t>
      </w:r>
      <w:r w:rsidR="00EF5936" w:rsidRPr="00EF5936">
        <w:rPr>
          <w:rStyle w:val="SC162503"/>
          <w:bCs/>
          <w:i w:val="0"/>
          <w:color w:val="C00000"/>
          <w:szCs w:val="22"/>
          <w:highlight w:val="yellow"/>
        </w:rPr>
        <w:tab/>
      </w:r>
      <w:r w:rsidR="00EF5936" w:rsidRPr="00EF5936">
        <w:rPr>
          <w:rStyle w:val="SC162503"/>
          <w:bCs/>
          <w:i w:val="0"/>
          <w:color w:val="C00000"/>
          <w:szCs w:val="22"/>
          <w:highlight w:val="yellow"/>
        </w:rPr>
        <w:tab/>
      </w:r>
      <w:r w:rsidR="00EF5936" w:rsidRPr="00EF5936">
        <w:rPr>
          <w:rStyle w:val="SC162503"/>
          <w:bCs/>
          <w:i w:val="0"/>
          <w:color w:val="C00000"/>
          <w:szCs w:val="22"/>
          <w:highlight w:val="yellow"/>
        </w:rPr>
        <w:tab/>
      </w:r>
      <w:r w:rsidR="00EF5936" w:rsidRPr="00EF5936">
        <w:rPr>
          <w:rFonts w:ascii="Consolas" w:hAnsi="Consolas" w:cs="Consolas"/>
          <w:i/>
          <w:iCs/>
          <w:color w:val="C00000"/>
          <w:sz w:val="18"/>
          <w:szCs w:val="20"/>
          <w:highlight w:val="yellow"/>
        </w:rPr>
        <w:t>GetPolicy;</w:t>
      </w:r>
    </w:p>
    <w:p w14:paraId="09AFA8BB" w14:textId="40A524A0" w:rsidR="006B4F54" w:rsidRPr="00467CBB" w:rsidRDefault="006B4F54" w:rsidP="006B4F54">
      <w:pPr>
        <w:autoSpaceDE w:val="0"/>
        <w:autoSpaceDN w:val="0"/>
        <w:adjustRightInd w:val="0"/>
        <w:spacing w:before="0" w:after="0" w:line="240" w:lineRule="auto"/>
        <w:ind w:left="-360" w:firstLine="906"/>
        <w:rPr>
          <w:rFonts w:ascii="Courier New" w:hAnsi="Courier New" w:cs="Courier New"/>
          <w:color w:val="C00000"/>
          <w:sz w:val="20"/>
          <w:szCs w:val="22"/>
        </w:rPr>
      </w:pPr>
      <w:r w:rsidRPr="00467CBB">
        <w:rPr>
          <w:rFonts w:ascii="Courier New" w:hAnsi="Courier New" w:cs="Courier New"/>
          <w:b/>
          <w:bCs/>
          <w:color w:val="C00000"/>
          <w:sz w:val="20"/>
          <w:szCs w:val="22"/>
        </w:rPr>
        <w:t xml:space="preserve">} </w:t>
      </w:r>
      <w:r w:rsidR="00DA3A00" w:rsidRPr="00467CBB">
        <w:rPr>
          <w:rFonts w:ascii="Courier New" w:hAnsi="Courier New" w:cs="Courier New"/>
          <w:b/>
          <w:bCs/>
          <w:color w:val="C00000"/>
          <w:sz w:val="20"/>
          <w:szCs w:val="22"/>
          <w:highlight w:val="yellow"/>
        </w:rPr>
        <w:t>EFI_PCI_</w:t>
      </w:r>
      <w:r w:rsidR="00997B71" w:rsidRPr="00467CBB">
        <w:rPr>
          <w:rFonts w:ascii="Courier New" w:hAnsi="Courier New" w:cs="Courier New"/>
          <w:b/>
          <w:bCs/>
          <w:color w:val="C00000"/>
          <w:sz w:val="20"/>
          <w:szCs w:val="22"/>
          <w:highlight w:val="yellow"/>
        </w:rPr>
        <w:t>EXPRESS_</w:t>
      </w:r>
      <w:r w:rsidR="00DA3A00" w:rsidRPr="00467CBB">
        <w:rPr>
          <w:rFonts w:ascii="Courier New" w:hAnsi="Courier New" w:cs="Courier New"/>
          <w:b/>
          <w:bCs/>
          <w:color w:val="C00000"/>
          <w:sz w:val="20"/>
          <w:szCs w:val="22"/>
          <w:highlight w:val="yellow"/>
        </w:rPr>
        <w:t>PLATFORM_PROTOCOL</w:t>
      </w:r>
      <w:r w:rsidRPr="00467CBB">
        <w:rPr>
          <w:rFonts w:ascii="Courier New" w:hAnsi="Courier New" w:cs="Courier New"/>
          <w:b/>
          <w:bCs/>
          <w:color w:val="C00000"/>
          <w:sz w:val="20"/>
          <w:szCs w:val="22"/>
          <w:highlight w:val="yellow"/>
        </w:rPr>
        <w:t>;</w:t>
      </w:r>
    </w:p>
    <w:p w14:paraId="32E8B9EB" w14:textId="77777777" w:rsidR="006B4F54" w:rsidRPr="006B4F54" w:rsidRDefault="006B4F54" w:rsidP="006B4F54">
      <w:pPr>
        <w:autoSpaceDE w:val="0"/>
        <w:autoSpaceDN w:val="0"/>
        <w:adjustRightInd w:val="0"/>
        <w:spacing w:before="240" w:line="240" w:lineRule="auto"/>
        <w:ind w:left="0" w:firstLine="360"/>
        <w:rPr>
          <w:color w:val="000000"/>
          <w:sz w:val="26"/>
          <w:szCs w:val="26"/>
        </w:rPr>
      </w:pPr>
      <w:r w:rsidRPr="006B4F54">
        <w:rPr>
          <w:b/>
          <w:bCs/>
          <w:color w:val="000000"/>
          <w:sz w:val="26"/>
          <w:szCs w:val="26"/>
        </w:rPr>
        <w:t>Parameters</w:t>
      </w:r>
    </w:p>
    <w:p w14:paraId="7C425BAF" w14:textId="4166DAAA" w:rsidR="00D844A7" w:rsidRDefault="00D844A7" w:rsidP="00D844A7">
      <w:pPr>
        <w:autoSpaceDE w:val="0"/>
        <w:autoSpaceDN w:val="0"/>
        <w:adjustRightInd w:val="0"/>
        <w:spacing w:line="240" w:lineRule="auto"/>
        <w:ind w:left="0" w:firstLine="1080"/>
        <w:rPr>
          <w:rFonts w:ascii="Courier New" w:hAnsi="Courier New" w:cs="Courier New"/>
          <w:i/>
          <w:iCs/>
          <w:color w:val="C00000"/>
          <w:sz w:val="22"/>
          <w:szCs w:val="22"/>
        </w:rPr>
      </w:pPr>
      <w:r w:rsidRPr="00284816">
        <w:rPr>
          <w:rFonts w:ascii="Courier New" w:hAnsi="Courier New" w:cs="Courier New"/>
          <w:i/>
          <w:iCs/>
          <w:color w:val="C00000"/>
          <w:sz w:val="22"/>
          <w:szCs w:val="22"/>
          <w:highlight w:val="yellow"/>
        </w:rPr>
        <w:t>MajorVersion</w:t>
      </w:r>
    </w:p>
    <w:p w14:paraId="7FC6465F" w14:textId="40848850" w:rsidR="00D844A7" w:rsidRPr="00D844A7" w:rsidRDefault="00D844A7" w:rsidP="00D844A7">
      <w:pPr>
        <w:autoSpaceDE w:val="0"/>
        <w:autoSpaceDN w:val="0"/>
        <w:adjustRightInd w:val="0"/>
        <w:spacing w:line="240" w:lineRule="auto"/>
        <w:ind w:left="1440"/>
        <w:rPr>
          <w:rFonts w:ascii="Times New Roman" w:hAnsi="Times New Roman" w:cs="Times New Roman"/>
          <w:color w:val="000000"/>
          <w:sz w:val="22"/>
          <w:szCs w:val="22"/>
        </w:rPr>
      </w:pPr>
      <w:r>
        <w:rPr>
          <w:rFonts w:ascii="Times New Roman" w:hAnsi="Times New Roman" w:cs="Times New Roman"/>
          <w:color w:val="000000"/>
          <w:sz w:val="22"/>
          <w:szCs w:val="22"/>
        </w:rPr>
        <w:t>The major version of this PCI Platform Protocol</w:t>
      </w:r>
      <w:r w:rsidR="009A3D1B">
        <w:rPr>
          <w:rFonts w:ascii="Times New Roman" w:hAnsi="Times New Roman" w:cs="Times New Roman"/>
          <w:color w:val="000000"/>
          <w:sz w:val="22"/>
          <w:szCs w:val="22"/>
        </w:rPr>
        <w:t>.</w:t>
      </w:r>
    </w:p>
    <w:p w14:paraId="4B8F7BF8" w14:textId="55A39152" w:rsidR="00D844A7" w:rsidRDefault="00D844A7" w:rsidP="00D844A7">
      <w:pPr>
        <w:autoSpaceDE w:val="0"/>
        <w:autoSpaceDN w:val="0"/>
        <w:adjustRightInd w:val="0"/>
        <w:spacing w:line="240" w:lineRule="auto"/>
        <w:ind w:left="0" w:firstLine="1080"/>
        <w:rPr>
          <w:rFonts w:ascii="Courier New" w:hAnsi="Courier New" w:cs="Courier New"/>
          <w:i/>
          <w:iCs/>
          <w:color w:val="C00000"/>
          <w:sz w:val="22"/>
          <w:szCs w:val="22"/>
        </w:rPr>
      </w:pPr>
      <w:r w:rsidRPr="00284816">
        <w:rPr>
          <w:rFonts w:ascii="Courier New" w:hAnsi="Courier New" w:cs="Courier New"/>
          <w:i/>
          <w:iCs/>
          <w:color w:val="C00000"/>
          <w:sz w:val="22"/>
          <w:szCs w:val="22"/>
          <w:highlight w:val="yellow"/>
        </w:rPr>
        <w:t>MinorVersion</w:t>
      </w:r>
    </w:p>
    <w:p w14:paraId="423DF04D" w14:textId="04E0F7FD" w:rsidR="00D844A7" w:rsidRDefault="00D844A7" w:rsidP="00D844A7">
      <w:pPr>
        <w:autoSpaceDE w:val="0"/>
        <w:autoSpaceDN w:val="0"/>
        <w:adjustRightInd w:val="0"/>
        <w:spacing w:line="240" w:lineRule="auto"/>
        <w:ind w:left="1440"/>
        <w:rPr>
          <w:rFonts w:ascii="Times New Roman" w:hAnsi="Times New Roman" w:cs="Times New Roman"/>
          <w:color w:val="000000"/>
          <w:sz w:val="22"/>
          <w:szCs w:val="22"/>
        </w:rPr>
      </w:pPr>
      <w:r>
        <w:rPr>
          <w:rFonts w:ascii="Times New Roman" w:hAnsi="Times New Roman" w:cs="Times New Roman"/>
          <w:color w:val="000000"/>
          <w:sz w:val="22"/>
          <w:szCs w:val="22"/>
        </w:rPr>
        <w:t>The minor version of this PCI Platform Protocol</w:t>
      </w:r>
    </w:p>
    <w:p w14:paraId="333FA5D8" w14:textId="77777777" w:rsidR="009A3D1B" w:rsidRDefault="009A3D1B" w:rsidP="009A3D1B">
      <w:pPr>
        <w:autoSpaceDE w:val="0"/>
        <w:autoSpaceDN w:val="0"/>
        <w:adjustRightInd w:val="0"/>
        <w:spacing w:line="240" w:lineRule="auto"/>
        <w:ind w:left="0" w:firstLine="1080"/>
        <w:rPr>
          <w:rFonts w:ascii="Courier New" w:hAnsi="Courier New" w:cs="Courier New"/>
          <w:i/>
          <w:iCs/>
          <w:color w:val="C00000"/>
          <w:sz w:val="22"/>
          <w:szCs w:val="22"/>
        </w:rPr>
      </w:pPr>
      <w:r w:rsidRPr="00284816">
        <w:rPr>
          <w:rFonts w:ascii="Courier New" w:hAnsi="Courier New" w:cs="Courier New"/>
          <w:i/>
          <w:iCs/>
          <w:color w:val="C00000"/>
          <w:sz w:val="22"/>
          <w:szCs w:val="22"/>
          <w:highlight w:val="yellow"/>
        </w:rPr>
        <w:t>GetDevicePolicy</w:t>
      </w:r>
    </w:p>
    <w:p w14:paraId="2BCA2EDB" w14:textId="48D9F4CC" w:rsidR="009A3D1B" w:rsidRDefault="009A3D1B" w:rsidP="009A3D1B">
      <w:pPr>
        <w:autoSpaceDE w:val="0"/>
        <w:autoSpaceDN w:val="0"/>
        <w:adjustRightInd w:val="0"/>
        <w:spacing w:line="240" w:lineRule="auto"/>
        <w:ind w:left="1440"/>
        <w:rPr>
          <w:rFonts w:ascii="Times New Roman" w:hAnsi="Times New Roman" w:cs="Times New Roman"/>
          <w:color w:val="000000"/>
          <w:sz w:val="22"/>
          <w:szCs w:val="22"/>
        </w:rPr>
      </w:pPr>
      <w:r w:rsidRPr="006B4F54">
        <w:rPr>
          <w:rFonts w:ascii="Times New Roman" w:hAnsi="Times New Roman" w:cs="Times New Roman"/>
          <w:color w:val="000000"/>
          <w:sz w:val="22"/>
          <w:szCs w:val="22"/>
        </w:rPr>
        <w:t xml:space="preserve">Retrieves the </w:t>
      </w:r>
      <w:r>
        <w:rPr>
          <w:rFonts w:ascii="Times New Roman" w:hAnsi="Times New Roman" w:cs="Times New Roman"/>
          <w:color w:val="000000"/>
          <w:sz w:val="22"/>
          <w:szCs w:val="22"/>
        </w:rPr>
        <w:t>device</w:t>
      </w:r>
      <w:r w:rsidRPr="006B4F54">
        <w:rPr>
          <w:rFonts w:ascii="Times New Roman" w:hAnsi="Times New Roman" w:cs="Times New Roman"/>
          <w:color w:val="000000"/>
          <w:sz w:val="22"/>
          <w:szCs w:val="22"/>
        </w:rPr>
        <w:t xml:space="preserve"> policy regarding </w:t>
      </w:r>
      <w:r>
        <w:rPr>
          <w:rFonts w:ascii="Times New Roman" w:hAnsi="Times New Roman" w:cs="Times New Roman"/>
          <w:color w:val="000000"/>
          <w:sz w:val="22"/>
          <w:szCs w:val="22"/>
        </w:rPr>
        <w:t>PCI Express features</w:t>
      </w:r>
      <w:r w:rsidRPr="006B4F54">
        <w:rPr>
          <w:rFonts w:ascii="Times New Roman" w:hAnsi="Times New Roman" w:cs="Times New Roman"/>
          <w:color w:val="000000"/>
          <w:sz w:val="22"/>
          <w:szCs w:val="22"/>
        </w:rPr>
        <w:t xml:space="preserve">. See the </w:t>
      </w:r>
      <w:r w:rsidRPr="00D844A7">
        <w:rPr>
          <w:rFonts w:ascii="Times New Roman" w:hAnsi="Times New Roman" w:cs="Times New Roman"/>
          <w:b/>
          <w:color w:val="C00000"/>
          <w:sz w:val="22"/>
          <w:szCs w:val="22"/>
        </w:rPr>
        <w:t>GetDevicePolicy()</w:t>
      </w:r>
      <w:r w:rsidRPr="00AC5C03">
        <w:rPr>
          <w:rFonts w:ascii="Times New Roman" w:hAnsi="Times New Roman" w:cs="Times New Roman"/>
          <w:color w:val="000000"/>
          <w:sz w:val="22"/>
          <w:szCs w:val="22"/>
        </w:rPr>
        <w:t xml:space="preserve"> </w:t>
      </w:r>
      <w:r w:rsidRPr="006B4F54">
        <w:rPr>
          <w:rFonts w:ascii="Times New Roman" w:hAnsi="Times New Roman" w:cs="Times New Roman"/>
          <w:color w:val="000000"/>
          <w:sz w:val="22"/>
          <w:szCs w:val="22"/>
        </w:rPr>
        <w:t>function description</w:t>
      </w:r>
    </w:p>
    <w:p w14:paraId="459654CA" w14:textId="6D80E433" w:rsidR="009A3D1B" w:rsidRPr="009A3D1B" w:rsidRDefault="00DA6E35" w:rsidP="009A3D1B">
      <w:pPr>
        <w:autoSpaceDE w:val="0"/>
        <w:autoSpaceDN w:val="0"/>
        <w:adjustRightInd w:val="0"/>
        <w:spacing w:line="240" w:lineRule="auto"/>
        <w:ind w:left="0" w:firstLine="1080"/>
        <w:rPr>
          <w:rFonts w:ascii="Courier New" w:hAnsi="Courier New" w:cs="Courier New"/>
          <w:i/>
          <w:iCs/>
          <w:color w:val="C00000"/>
          <w:sz w:val="22"/>
          <w:szCs w:val="22"/>
          <w:highlight w:val="yellow"/>
        </w:rPr>
      </w:pPr>
      <w:r>
        <w:rPr>
          <w:rFonts w:ascii="Courier New" w:hAnsi="Courier New" w:cs="Courier New"/>
          <w:i/>
          <w:iCs/>
          <w:color w:val="C00000"/>
          <w:sz w:val="22"/>
          <w:szCs w:val="22"/>
          <w:highlight w:val="yellow"/>
        </w:rPr>
        <w:t>NotifyDeviceState</w:t>
      </w:r>
    </w:p>
    <w:p w14:paraId="5ADD1280" w14:textId="569B3F36" w:rsidR="009A3D1B" w:rsidRDefault="009A3D1B" w:rsidP="009A3D1B">
      <w:pPr>
        <w:autoSpaceDE w:val="0"/>
        <w:autoSpaceDN w:val="0"/>
        <w:adjustRightInd w:val="0"/>
        <w:spacing w:line="240" w:lineRule="auto"/>
        <w:ind w:left="1440"/>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 xml:space="preserve">Notify the device configuration state w.r.t. the PCI Express features. See the </w:t>
      </w:r>
      <w:r w:rsidR="00DA6E35">
        <w:rPr>
          <w:rFonts w:ascii="Times New Roman" w:hAnsi="Times New Roman" w:cs="Times New Roman"/>
          <w:b/>
          <w:color w:val="C00000"/>
          <w:sz w:val="22"/>
          <w:szCs w:val="22"/>
        </w:rPr>
        <w:t>NotifyDeviceState</w:t>
      </w:r>
      <w:r w:rsidRPr="009A3D1B">
        <w:rPr>
          <w:rFonts w:ascii="Times New Roman" w:hAnsi="Times New Roman" w:cs="Times New Roman"/>
          <w:b/>
          <w:color w:val="C00000"/>
          <w:sz w:val="22"/>
          <w:szCs w:val="22"/>
        </w:rPr>
        <w:t>()</w:t>
      </w:r>
      <w:r>
        <w:rPr>
          <w:rFonts w:ascii="Times New Roman" w:hAnsi="Times New Roman" w:cs="Times New Roman"/>
          <w:color w:val="000000"/>
          <w:sz w:val="22"/>
          <w:szCs w:val="22"/>
        </w:rPr>
        <w:t xml:space="preserve"> function description</w:t>
      </w:r>
    </w:p>
    <w:p w14:paraId="1CD4DEF3" w14:textId="2CA69CE1" w:rsidR="00EF5936" w:rsidRDefault="00EF5936" w:rsidP="00EF5936">
      <w:pPr>
        <w:autoSpaceDE w:val="0"/>
        <w:autoSpaceDN w:val="0"/>
        <w:adjustRightInd w:val="0"/>
        <w:spacing w:line="240" w:lineRule="auto"/>
        <w:ind w:left="0" w:firstLine="1080"/>
        <w:rPr>
          <w:rFonts w:ascii="Courier New" w:hAnsi="Courier New" w:cs="Courier New"/>
          <w:i/>
          <w:iCs/>
          <w:color w:val="C00000"/>
          <w:sz w:val="22"/>
          <w:szCs w:val="22"/>
          <w:highlight w:val="yellow"/>
        </w:rPr>
      </w:pPr>
      <w:r w:rsidRPr="00EF5936">
        <w:rPr>
          <w:rFonts w:ascii="Courier New" w:hAnsi="Courier New" w:cs="Courier New"/>
          <w:i/>
          <w:iCs/>
          <w:color w:val="C00000"/>
          <w:sz w:val="22"/>
          <w:szCs w:val="22"/>
          <w:highlight w:val="yellow"/>
        </w:rPr>
        <w:t>GetPolicy</w:t>
      </w:r>
    </w:p>
    <w:p w14:paraId="0EDD283A" w14:textId="25A59B22" w:rsidR="00EF5936" w:rsidRPr="00EF5936" w:rsidRDefault="003F6C26" w:rsidP="00EF5936">
      <w:pPr>
        <w:autoSpaceDE w:val="0"/>
        <w:autoSpaceDN w:val="0"/>
        <w:adjustRightInd w:val="0"/>
        <w:spacing w:line="240" w:lineRule="auto"/>
        <w:ind w:left="1440"/>
        <w:rPr>
          <w:rFonts w:ascii="Times New Roman" w:hAnsi="Times New Roman" w:cs="Times New Roman"/>
          <w:color w:val="000000"/>
          <w:sz w:val="22"/>
          <w:szCs w:val="22"/>
        </w:rPr>
      </w:pPr>
      <w:r w:rsidRPr="0080363B">
        <w:rPr>
          <w:rFonts w:ascii="Times New Roman" w:hAnsi="Times New Roman" w:cs="Times New Roman"/>
          <w:color w:val="000000"/>
          <w:sz w:val="22"/>
          <w:szCs w:val="22"/>
        </w:rPr>
        <w:t xml:space="preserve">Retrieve the </w:t>
      </w:r>
      <w:r w:rsidR="0080363B">
        <w:rPr>
          <w:rFonts w:ascii="Times New Roman" w:hAnsi="Times New Roman" w:cs="Times New Roman"/>
          <w:color w:val="000000"/>
          <w:sz w:val="22"/>
          <w:szCs w:val="22"/>
        </w:rPr>
        <w:t xml:space="preserve">platform </w:t>
      </w:r>
      <w:r w:rsidRPr="0080363B">
        <w:rPr>
          <w:rFonts w:ascii="Times New Roman" w:hAnsi="Times New Roman" w:cs="Times New Roman"/>
          <w:color w:val="000000"/>
          <w:sz w:val="22"/>
          <w:szCs w:val="22"/>
        </w:rPr>
        <w:t xml:space="preserve">policy </w:t>
      </w:r>
      <w:r w:rsidR="0080363B">
        <w:rPr>
          <w:rFonts w:ascii="Times New Roman" w:hAnsi="Times New Roman" w:cs="Times New Roman"/>
          <w:color w:val="000000"/>
          <w:sz w:val="22"/>
          <w:szCs w:val="22"/>
        </w:rPr>
        <w:t>to select</w:t>
      </w:r>
      <w:r w:rsidRPr="0080363B">
        <w:rPr>
          <w:rFonts w:ascii="Times New Roman" w:hAnsi="Times New Roman" w:cs="Times New Roman"/>
          <w:color w:val="000000"/>
          <w:sz w:val="22"/>
          <w:szCs w:val="22"/>
        </w:rPr>
        <w:t xml:space="preserve"> the PCI Express features</w:t>
      </w:r>
      <w:r w:rsidR="00EF5936">
        <w:rPr>
          <w:rFonts w:ascii="Times New Roman" w:hAnsi="Times New Roman" w:cs="Times New Roman"/>
          <w:color w:val="000000"/>
          <w:sz w:val="22"/>
          <w:szCs w:val="22"/>
        </w:rPr>
        <w:t xml:space="preserve">. See the </w:t>
      </w:r>
      <w:r w:rsidR="00EF5936" w:rsidRPr="00EF5936">
        <w:rPr>
          <w:rFonts w:ascii="Times New Roman" w:hAnsi="Times New Roman" w:cs="Times New Roman"/>
          <w:b/>
          <w:color w:val="C00000"/>
          <w:sz w:val="22"/>
          <w:szCs w:val="22"/>
        </w:rPr>
        <w:t>GetPolicy()</w:t>
      </w:r>
      <w:r w:rsidR="00EF5936">
        <w:rPr>
          <w:rFonts w:ascii="Times New Roman" w:hAnsi="Times New Roman" w:cs="Times New Roman"/>
          <w:color w:val="000000"/>
          <w:sz w:val="22"/>
          <w:szCs w:val="22"/>
        </w:rPr>
        <w:t xml:space="preserve"> function description</w:t>
      </w:r>
    </w:p>
    <w:p w14:paraId="3E19E05C" w14:textId="77777777" w:rsidR="00AF787E" w:rsidRPr="00AF787E" w:rsidRDefault="00AF787E" w:rsidP="00AF787E">
      <w:pPr>
        <w:autoSpaceDE w:val="0"/>
        <w:autoSpaceDN w:val="0"/>
        <w:adjustRightInd w:val="0"/>
        <w:spacing w:before="240" w:line="240" w:lineRule="auto"/>
        <w:ind w:left="0" w:firstLine="360"/>
        <w:rPr>
          <w:b/>
          <w:bCs/>
          <w:color w:val="000000"/>
          <w:sz w:val="26"/>
          <w:szCs w:val="26"/>
        </w:rPr>
      </w:pPr>
      <w:r w:rsidRPr="00AF787E">
        <w:rPr>
          <w:b/>
          <w:bCs/>
          <w:color w:val="000000"/>
          <w:sz w:val="26"/>
          <w:szCs w:val="26"/>
        </w:rPr>
        <w:t>Description</w:t>
      </w:r>
    </w:p>
    <w:p w14:paraId="67805B5D" w14:textId="3826C652" w:rsidR="00D844A7" w:rsidRDefault="00AF787E" w:rsidP="00AF787E">
      <w:pPr>
        <w:autoSpaceDE w:val="0"/>
        <w:autoSpaceDN w:val="0"/>
        <w:adjustRightInd w:val="0"/>
        <w:spacing w:after="0" w:line="240" w:lineRule="auto"/>
        <w:ind w:left="720"/>
        <w:rPr>
          <w:rFonts w:ascii="Times New Roman" w:hAnsi="Times New Roman" w:cs="Times New Roman"/>
          <w:color w:val="000000"/>
          <w:sz w:val="22"/>
          <w:szCs w:val="22"/>
        </w:rPr>
      </w:pPr>
      <w:r w:rsidRPr="00AF787E">
        <w:rPr>
          <w:rFonts w:ascii="Times New Roman" w:hAnsi="Times New Roman" w:cs="Times New Roman"/>
          <w:color w:val="000000"/>
          <w:sz w:val="22"/>
          <w:szCs w:val="22"/>
        </w:rPr>
        <w:t xml:space="preserve">The </w:t>
      </w:r>
      <w:r w:rsidR="00085380">
        <w:rPr>
          <w:rFonts w:ascii="Consolas" w:hAnsi="Consolas" w:cs="Consolas"/>
          <w:b/>
          <w:bCs/>
          <w:color w:val="000000"/>
          <w:sz w:val="20"/>
          <w:szCs w:val="20"/>
        </w:rPr>
        <w:t>EFI_PCI_EXPRESS_PLATFORM_PROTOCOL</w:t>
      </w:r>
      <w:r w:rsidRPr="00AF787E">
        <w:rPr>
          <w:rFonts w:ascii="Consolas" w:hAnsi="Consolas" w:cs="Consolas"/>
          <w:b/>
          <w:bCs/>
          <w:color w:val="000000"/>
          <w:sz w:val="20"/>
          <w:szCs w:val="20"/>
        </w:rPr>
        <w:t xml:space="preserve"> </w:t>
      </w:r>
      <w:r w:rsidRPr="00AF787E">
        <w:rPr>
          <w:rFonts w:ascii="Times New Roman" w:hAnsi="Times New Roman" w:cs="Times New Roman"/>
          <w:color w:val="000000"/>
          <w:sz w:val="22"/>
          <w:szCs w:val="22"/>
        </w:rPr>
        <w:t xml:space="preserve">is published by a platform-aware driver. This protocol is optional; </w:t>
      </w:r>
      <w:r w:rsidR="009A3D1B">
        <w:rPr>
          <w:rFonts w:ascii="Times New Roman" w:hAnsi="Times New Roman" w:cs="Times New Roman"/>
          <w:color w:val="000000"/>
          <w:sz w:val="22"/>
          <w:szCs w:val="22"/>
        </w:rPr>
        <w:t>this protocol is used during the PCI enumeration phase</w:t>
      </w:r>
      <w:r w:rsidRPr="00AF787E">
        <w:rPr>
          <w:rFonts w:ascii="Times New Roman" w:hAnsi="Times New Roman" w:cs="Times New Roman"/>
          <w:color w:val="000000"/>
          <w:sz w:val="22"/>
          <w:szCs w:val="22"/>
        </w:rPr>
        <w:t xml:space="preserve">. There cannot be more than one instance of this protocol in the system. </w:t>
      </w:r>
    </w:p>
    <w:p w14:paraId="3BB23D52" w14:textId="6A5CFD22" w:rsidR="00A019D6" w:rsidRDefault="00A019D6" w:rsidP="00A019D6">
      <w:pPr>
        <w:autoSpaceDE w:val="0"/>
        <w:autoSpaceDN w:val="0"/>
        <w:adjustRightInd w:val="0"/>
        <w:spacing w:after="0"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The PCI Bus driver shall use the new interface </w:t>
      </w:r>
      <w:r w:rsidRPr="008273FA">
        <w:rPr>
          <w:rFonts w:ascii="Courier New" w:hAnsi="Courier New" w:cs="Courier New"/>
          <w:b/>
          <w:i/>
          <w:color w:val="000000"/>
          <w:sz w:val="22"/>
          <w:szCs w:val="22"/>
        </w:rPr>
        <w:t>GetPolicy()</w:t>
      </w:r>
      <w:r>
        <w:rPr>
          <w:rFonts w:ascii="Times New Roman" w:hAnsi="Times New Roman" w:cs="Times New Roman"/>
          <w:color w:val="000000"/>
          <w:sz w:val="22"/>
          <w:szCs w:val="22"/>
        </w:rPr>
        <w:t xml:space="preserve"> to retrieve the platform policy first, to select which of the defined set of the PCI Express features </w:t>
      </w:r>
      <w:del w:id="3" w:author="Felix Polyudov" w:date="2020-02-05T22:31:00Z">
        <w:r w:rsidDel="00E83BE5">
          <w:rPr>
            <w:rFonts w:ascii="Times New Roman" w:hAnsi="Times New Roman" w:cs="Times New Roman"/>
            <w:color w:val="000000"/>
            <w:sz w:val="22"/>
            <w:szCs w:val="22"/>
          </w:rPr>
          <w:delText xml:space="preserve">that </w:delText>
        </w:r>
      </w:del>
      <w:r>
        <w:rPr>
          <w:rFonts w:ascii="Times New Roman" w:hAnsi="Times New Roman" w:cs="Times New Roman"/>
          <w:color w:val="000000"/>
          <w:sz w:val="22"/>
          <w:szCs w:val="22"/>
        </w:rPr>
        <w:t>need</w:t>
      </w:r>
      <w:del w:id="4" w:author="Felix Polyudov" w:date="2020-02-05T22:31:00Z">
        <w:r w:rsidDel="00E83BE5">
          <w:rPr>
            <w:rFonts w:ascii="Times New Roman" w:hAnsi="Times New Roman" w:cs="Times New Roman"/>
            <w:color w:val="000000"/>
            <w:sz w:val="22"/>
            <w:szCs w:val="22"/>
          </w:rPr>
          <w:delText>s</w:delText>
        </w:r>
      </w:del>
      <w:r>
        <w:rPr>
          <w:rFonts w:ascii="Times New Roman" w:hAnsi="Times New Roman" w:cs="Times New Roman"/>
          <w:color w:val="000000"/>
          <w:sz w:val="22"/>
          <w:szCs w:val="22"/>
        </w:rPr>
        <w:t xml:space="preserve"> to be initialized. This shall be called just once to determine the platform request for configuring the PCI Express feature list. An error status returned would be considered as non-compatibility with platform and the PCI Express features </w:t>
      </w:r>
      <w:r w:rsidR="00E3331A">
        <w:rPr>
          <w:rFonts w:ascii="Times New Roman" w:hAnsi="Times New Roman" w:cs="Times New Roman"/>
          <w:color w:val="000000"/>
          <w:sz w:val="22"/>
          <w:szCs w:val="22"/>
        </w:rPr>
        <w:t>shall</w:t>
      </w:r>
      <w:r>
        <w:rPr>
          <w:rFonts w:ascii="Times New Roman" w:hAnsi="Times New Roman" w:cs="Times New Roman"/>
          <w:color w:val="000000"/>
          <w:sz w:val="22"/>
          <w:szCs w:val="22"/>
        </w:rPr>
        <w:t xml:space="preserve"> not be configured by the PCI Bus driver.</w:t>
      </w:r>
    </w:p>
    <w:p w14:paraId="0F0CD47E" w14:textId="0C67F246" w:rsidR="003A0EBA" w:rsidRDefault="004E42D7" w:rsidP="00AF787E">
      <w:pPr>
        <w:autoSpaceDE w:val="0"/>
        <w:autoSpaceDN w:val="0"/>
        <w:adjustRightInd w:val="0"/>
        <w:spacing w:after="0"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The PCI Bus driver shall use the new interface </w:t>
      </w:r>
      <w:r w:rsidR="003A0EBA" w:rsidRPr="008273FA">
        <w:rPr>
          <w:rFonts w:ascii="Courier New" w:hAnsi="Courier New" w:cs="Courier New"/>
          <w:b/>
          <w:i/>
          <w:color w:val="000000"/>
          <w:sz w:val="22"/>
          <w:szCs w:val="22"/>
        </w:rPr>
        <w:t>GetDevicePolicy(</w:t>
      </w:r>
      <w:r w:rsidRPr="008273FA">
        <w:rPr>
          <w:rFonts w:ascii="Courier New" w:hAnsi="Courier New" w:cs="Courier New"/>
          <w:b/>
          <w:i/>
          <w:color w:val="000000"/>
          <w:sz w:val="22"/>
          <w:szCs w:val="22"/>
        </w:rPr>
        <w:t>)</w:t>
      </w:r>
      <w:r>
        <w:rPr>
          <w:rFonts w:ascii="Times New Roman" w:hAnsi="Times New Roman" w:cs="Times New Roman"/>
          <w:color w:val="000000"/>
          <w:sz w:val="22"/>
          <w:szCs w:val="22"/>
        </w:rPr>
        <w:t xml:space="preserve"> to </w:t>
      </w:r>
      <w:r w:rsidR="008273FA">
        <w:rPr>
          <w:rFonts w:ascii="Times New Roman" w:hAnsi="Times New Roman" w:cs="Times New Roman"/>
          <w:color w:val="000000"/>
          <w:sz w:val="22"/>
          <w:szCs w:val="22"/>
        </w:rPr>
        <w:t xml:space="preserve">retrieve the device-specific platform policy, and it shall do </w:t>
      </w:r>
      <w:ins w:id="5" w:author="Felix Polyudov" w:date="2020-02-05T22:31:00Z">
        <w:r w:rsidR="00E83BE5">
          <w:rPr>
            <w:rFonts w:ascii="Times New Roman" w:hAnsi="Times New Roman" w:cs="Times New Roman"/>
            <w:color w:val="000000"/>
            <w:sz w:val="22"/>
            <w:szCs w:val="22"/>
          </w:rPr>
          <w:t xml:space="preserve">so </w:t>
        </w:r>
      </w:ins>
      <w:r w:rsidR="003A0EBA">
        <w:rPr>
          <w:rFonts w:ascii="Times New Roman" w:hAnsi="Times New Roman" w:cs="Times New Roman"/>
          <w:color w:val="000000"/>
          <w:sz w:val="22"/>
          <w:szCs w:val="22"/>
        </w:rPr>
        <w:t>after the main stages</w:t>
      </w:r>
      <w:r w:rsidR="008273FA">
        <w:rPr>
          <w:rFonts w:ascii="Times New Roman" w:hAnsi="Times New Roman" w:cs="Times New Roman"/>
          <w:color w:val="000000"/>
          <w:sz w:val="22"/>
          <w:szCs w:val="22"/>
        </w:rPr>
        <w:t xml:space="preserve"> of the PCI enumeration</w:t>
      </w:r>
      <w:r w:rsidR="00B1371C">
        <w:rPr>
          <w:rFonts w:ascii="Times New Roman" w:hAnsi="Times New Roman" w:cs="Times New Roman"/>
          <w:color w:val="000000"/>
          <w:sz w:val="22"/>
          <w:szCs w:val="22"/>
        </w:rPr>
        <w:t xml:space="preserve">, before it </w:t>
      </w:r>
      <w:r w:rsidR="00762229">
        <w:rPr>
          <w:rFonts w:ascii="Times New Roman" w:hAnsi="Times New Roman" w:cs="Times New Roman"/>
          <w:color w:val="000000"/>
          <w:sz w:val="22"/>
          <w:szCs w:val="22"/>
        </w:rPr>
        <w:t>initializes</w:t>
      </w:r>
      <w:r w:rsidR="00B1371C">
        <w:rPr>
          <w:rFonts w:ascii="Times New Roman" w:hAnsi="Times New Roman" w:cs="Times New Roman"/>
          <w:color w:val="000000"/>
          <w:sz w:val="22"/>
          <w:szCs w:val="22"/>
        </w:rPr>
        <w:t xml:space="preserve"> the PCI Express</w:t>
      </w:r>
      <w:r w:rsidR="00762229">
        <w:rPr>
          <w:rFonts w:ascii="Times New Roman" w:hAnsi="Times New Roman" w:cs="Times New Roman"/>
          <w:color w:val="000000"/>
          <w:sz w:val="22"/>
          <w:szCs w:val="22"/>
        </w:rPr>
        <w:t xml:space="preserve"> features</w:t>
      </w:r>
      <w:r w:rsidR="008273FA">
        <w:rPr>
          <w:rFonts w:ascii="Times New Roman" w:hAnsi="Times New Roman" w:cs="Times New Roman"/>
          <w:color w:val="000000"/>
          <w:sz w:val="22"/>
          <w:szCs w:val="22"/>
        </w:rPr>
        <w:t>.</w:t>
      </w:r>
      <w:r w:rsidR="003A0EBA">
        <w:rPr>
          <w:rFonts w:ascii="Times New Roman" w:hAnsi="Times New Roman" w:cs="Times New Roman"/>
          <w:color w:val="000000"/>
          <w:sz w:val="22"/>
          <w:szCs w:val="22"/>
        </w:rPr>
        <w:t xml:space="preserve"> </w:t>
      </w:r>
    </w:p>
    <w:p w14:paraId="1FB4813E" w14:textId="22B0546F" w:rsidR="004E42D7" w:rsidRDefault="003A0EBA" w:rsidP="00AF787E">
      <w:pPr>
        <w:autoSpaceDE w:val="0"/>
        <w:autoSpaceDN w:val="0"/>
        <w:adjustRightInd w:val="0"/>
        <w:spacing w:after="0"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The PCI Bus driver shall use the new interface </w:t>
      </w:r>
      <w:r w:rsidR="00DA6E35">
        <w:rPr>
          <w:rFonts w:ascii="Courier New" w:hAnsi="Courier New" w:cs="Courier New"/>
          <w:b/>
          <w:i/>
          <w:color w:val="000000"/>
          <w:sz w:val="22"/>
          <w:szCs w:val="22"/>
        </w:rPr>
        <w:t>NotifyDeviceState</w:t>
      </w:r>
      <w:r w:rsidRPr="003A0EBA">
        <w:rPr>
          <w:rFonts w:ascii="Courier New" w:hAnsi="Courier New" w:cs="Courier New"/>
          <w:b/>
          <w:i/>
          <w:color w:val="000000"/>
          <w:sz w:val="22"/>
          <w:szCs w:val="22"/>
        </w:rPr>
        <w:t>()</w:t>
      </w:r>
      <w:r>
        <w:rPr>
          <w:rFonts w:ascii="Times New Roman" w:hAnsi="Times New Roman" w:cs="Times New Roman"/>
          <w:color w:val="000000"/>
          <w:sz w:val="22"/>
          <w:szCs w:val="22"/>
        </w:rPr>
        <w:t xml:space="preserve"> as the notification to the platform, after it has completed the initialization of the PCI Express features.</w:t>
      </w:r>
    </w:p>
    <w:p w14:paraId="42D767B6" w14:textId="0AC610A5" w:rsidR="00E04AB5" w:rsidRDefault="00E04AB5" w:rsidP="00AF787E">
      <w:pPr>
        <w:autoSpaceDE w:val="0"/>
        <w:autoSpaceDN w:val="0"/>
        <w:adjustRightInd w:val="0"/>
        <w:spacing w:after="0"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As per the present definition and specification of this protocol, the major version is 1, and minor version is 1. Any driver utilizing this protocol shall use these version</w:t>
      </w:r>
      <w:del w:id="6" w:author="Felix Polyudov" w:date="2020-02-05T22:36:00Z">
        <w:r w:rsidDel="00E83BE5">
          <w:rPr>
            <w:rFonts w:ascii="Times New Roman" w:hAnsi="Times New Roman" w:cs="Times New Roman"/>
            <w:color w:val="000000"/>
            <w:sz w:val="22"/>
            <w:szCs w:val="22"/>
          </w:rPr>
          <w:delText>s</w:delText>
        </w:r>
      </w:del>
      <w:r>
        <w:rPr>
          <w:rFonts w:ascii="Times New Roman" w:hAnsi="Times New Roman" w:cs="Times New Roman"/>
          <w:color w:val="000000"/>
          <w:sz w:val="22"/>
          <w:szCs w:val="22"/>
        </w:rPr>
        <w:t xml:space="preserve"> number</w:t>
      </w:r>
      <w:ins w:id="7" w:author="Felix Polyudov" w:date="2020-02-05T22:37:00Z">
        <w:r w:rsidR="00E83BE5">
          <w:rPr>
            <w:rFonts w:ascii="Times New Roman" w:hAnsi="Times New Roman" w:cs="Times New Roman"/>
            <w:color w:val="000000"/>
            <w:sz w:val="22"/>
            <w:szCs w:val="22"/>
          </w:rPr>
          <w:t>s</w:t>
        </w:r>
      </w:ins>
      <w:r>
        <w:rPr>
          <w:rFonts w:ascii="Times New Roman" w:hAnsi="Times New Roman" w:cs="Times New Roman"/>
          <w:color w:val="000000"/>
          <w:sz w:val="22"/>
          <w:szCs w:val="22"/>
        </w:rPr>
        <w:t xml:space="preserve"> to maintain the backward compatibility as per its specification </w:t>
      </w:r>
      <w:r w:rsidR="004D254C">
        <w:rPr>
          <w:rFonts w:ascii="Times New Roman" w:hAnsi="Times New Roman" w:cs="Times New Roman"/>
          <w:color w:val="000000"/>
          <w:sz w:val="22"/>
          <w:szCs w:val="22"/>
        </w:rPr>
        <w:t>changes in future</w:t>
      </w:r>
      <w:r>
        <w:rPr>
          <w:rFonts w:ascii="Times New Roman" w:hAnsi="Times New Roman" w:cs="Times New Roman"/>
          <w:color w:val="000000"/>
          <w:sz w:val="22"/>
          <w:szCs w:val="22"/>
        </w:rPr>
        <w:t>.</w:t>
      </w:r>
    </w:p>
    <w:p w14:paraId="7AB719E9" w14:textId="2AD446BE" w:rsidR="00A50B20" w:rsidRPr="00A50B20" w:rsidRDefault="00A50B20" w:rsidP="00A50B20">
      <w:pPr>
        <w:autoSpaceDE w:val="0"/>
        <w:autoSpaceDN w:val="0"/>
        <w:adjustRightInd w:val="0"/>
        <w:spacing w:before="240" w:after="120" w:line="240" w:lineRule="auto"/>
        <w:ind w:left="0"/>
        <w:rPr>
          <w:color w:val="000000"/>
          <w:sz w:val="28"/>
          <w:szCs w:val="28"/>
        </w:rPr>
      </w:pPr>
      <w:r w:rsidRPr="00A50B20">
        <w:rPr>
          <w:b/>
          <w:bCs/>
          <w:color w:val="000000"/>
          <w:sz w:val="28"/>
          <w:szCs w:val="28"/>
        </w:rPr>
        <w:t>EFI_PCI_</w:t>
      </w:r>
      <w:r w:rsidR="002541AA">
        <w:rPr>
          <w:b/>
          <w:bCs/>
          <w:color w:val="000000"/>
          <w:sz w:val="28"/>
          <w:szCs w:val="28"/>
        </w:rPr>
        <w:t>EXPRESS_</w:t>
      </w:r>
      <w:r w:rsidRPr="00A50B20">
        <w:rPr>
          <w:b/>
          <w:bCs/>
          <w:color w:val="000000"/>
          <w:sz w:val="28"/>
          <w:szCs w:val="28"/>
        </w:rPr>
        <w:t>OVERRIDE_PROTOCOL</w:t>
      </w:r>
    </w:p>
    <w:p w14:paraId="5D69FF65" w14:textId="77777777" w:rsidR="00A50B20" w:rsidRPr="00A50B20" w:rsidRDefault="00A50B20" w:rsidP="00A50B20">
      <w:pPr>
        <w:autoSpaceDE w:val="0"/>
        <w:autoSpaceDN w:val="0"/>
        <w:adjustRightInd w:val="0"/>
        <w:spacing w:before="240" w:line="240" w:lineRule="auto"/>
        <w:ind w:left="0" w:firstLine="360"/>
        <w:rPr>
          <w:b/>
          <w:bCs/>
          <w:color w:val="000000"/>
          <w:sz w:val="26"/>
          <w:szCs w:val="26"/>
        </w:rPr>
      </w:pPr>
      <w:r w:rsidRPr="00A50B20">
        <w:rPr>
          <w:b/>
          <w:bCs/>
          <w:color w:val="000000"/>
          <w:sz w:val="26"/>
          <w:szCs w:val="26"/>
        </w:rPr>
        <w:t>Summary</w:t>
      </w:r>
    </w:p>
    <w:p w14:paraId="4677BA5B" w14:textId="07FF7386" w:rsidR="00A50B20" w:rsidRPr="00A50B20" w:rsidRDefault="00A50B20" w:rsidP="00A50B20">
      <w:pPr>
        <w:autoSpaceDE w:val="0"/>
        <w:autoSpaceDN w:val="0"/>
        <w:adjustRightInd w:val="0"/>
        <w:spacing w:after="0" w:line="240" w:lineRule="auto"/>
        <w:ind w:left="720"/>
        <w:rPr>
          <w:rFonts w:ascii="Times New Roman" w:hAnsi="Times New Roman" w:cs="Times New Roman"/>
          <w:color w:val="000000"/>
          <w:sz w:val="22"/>
          <w:szCs w:val="22"/>
        </w:rPr>
      </w:pPr>
      <w:r w:rsidRPr="00A50B20">
        <w:rPr>
          <w:rFonts w:ascii="Times New Roman" w:hAnsi="Times New Roman" w:cs="Times New Roman"/>
          <w:color w:val="000000"/>
          <w:sz w:val="22"/>
          <w:szCs w:val="22"/>
        </w:rPr>
        <w:t xml:space="preserve">This protocol provides the interface between the PCI bus driver/PCI Host Bridge Resource Allocation driver and an implementation's driver to describe the unique </w:t>
      </w:r>
      <w:r w:rsidR="00762229">
        <w:rPr>
          <w:rFonts w:ascii="Times New Roman" w:hAnsi="Times New Roman" w:cs="Times New Roman"/>
          <w:color w:val="000000"/>
          <w:sz w:val="22"/>
          <w:szCs w:val="22"/>
        </w:rPr>
        <w:t xml:space="preserve">PCI Express </w:t>
      </w:r>
      <w:r w:rsidRPr="00A50B20">
        <w:rPr>
          <w:rFonts w:ascii="Times New Roman" w:hAnsi="Times New Roman" w:cs="Times New Roman"/>
          <w:color w:val="000000"/>
          <w:sz w:val="22"/>
          <w:szCs w:val="22"/>
        </w:rPr>
        <w:t>features of a platform. This protocol is optional.</w:t>
      </w:r>
    </w:p>
    <w:p w14:paraId="7A3507C7" w14:textId="77777777" w:rsidR="00A50B20" w:rsidRPr="00A50B20" w:rsidRDefault="00A50B20" w:rsidP="00FE1060">
      <w:pPr>
        <w:autoSpaceDE w:val="0"/>
        <w:autoSpaceDN w:val="0"/>
        <w:adjustRightInd w:val="0"/>
        <w:spacing w:before="240" w:line="240" w:lineRule="auto"/>
        <w:ind w:left="0" w:firstLine="360"/>
        <w:rPr>
          <w:color w:val="000000"/>
          <w:sz w:val="26"/>
          <w:szCs w:val="26"/>
        </w:rPr>
      </w:pPr>
      <w:r w:rsidRPr="00A50B20">
        <w:rPr>
          <w:b/>
          <w:bCs/>
          <w:color w:val="000000"/>
          <w:sz w:val="26"/>
          <w:szCs w:val="26"/>
        </w:rPr>
        <w:t>GUID</w:t>
      </w:r>
    </w:p>
    <w:p w14:paraId="5F784B83" w14:textId="5C60CDE1" w:rsidR="00A50B20" w:rsidRPr="00284816" w:rsidRDefault="00A50B20" w:rsidP="00B6364C">
      <w:pPr>
        <w:autoSpaceDE w:val="0"/>
        <w:autoSpaceDN w:val="0"/>
        <w:adjustRightInd w:val="0"/>
        <w:spacing w:before="0" w:after="0" w:line="240" w:lineRule="auto"/>
        <w:ind w:left="720"/>
        <w:rPr>
          <w:rFonts w:ascii="Courier New" w:hAnsi="Courier New" w:cs="Courier New"/>
          <w:b/>
          <w:bCs/>
          <w:color w:val="C00000"/>
          <w:sz w:val="22"/>
          <w:szCs w:val="22"/>
          <w:highlight w:val="yellow"/>
        </w:rPr>
      </w:pPr>
      <w:r w:rsidRPr="00284816">
        <w:rPr>
          <w:rFonts w:ascii="Courier New" w:hAnsi="Courier New" w:cs="Courier New"/>
          <w:b/>
          <w:bCs/>
          <w:color w:val="C00000"/>
          <w:sz w:val="22"/>
          <w:szCs w:val="22"/>
          <w:highlight w:val="yellow"/>
        </w:rPr>
        <w:t xml:space="preserve">#define </w:t>
      </w:r>
      <w:r w:rsidR="00CE5C31" w:rsidRPr="00284816">
        <w:rPr>
          <w:rFonts w:ascii="Courier New" w:hAnsi="Courier New" w:cs="Courier New"/>
          <w:b/>
          <w:bCs/>
          <w:color w:val="C00000"/>
          <w:sz w:val="22"/>
          <w:szCs w:val="22"/>
          <w:highlight w:val="yellow"/>
        </w:rPr>
        <w:t>EFI_PCI_</w:t>
      </w:r>
      <w:r w:rsidR="002541AA">
        <w:rPr>
          <w:rFonts w:ascii="Courier New" w:hAnsi="Courier New" w:cs="Courier New"/>
          <w:b/>
          <w:bCs/>
          <w:color w:val="C00000"/>
          <w:sz w:val="22"/>
          <w:szCs w:val="22"/>
          <w:highlight w:val="yellow"/>
        </w:rPr>
        <w:t>EXPRESS_</w:t>
      </w:r>
      <w:r w:rsidR="00CE5C31" w:rsidRPr="00284816">
        <w:rPr>
          <w:rFonts w:ascii="Courier New" w:hAnsi="Courier New" w:cs="Courier New"/>
          <w:b/>
          <w:bCs/>
          <w:color w:val="C00000"/>
          <w:sz w:val="22"/>
          <w:szCs w:val="22"/>
          <w:highlight w:val="yellow"/>
        </w:rPr>
        <w:t>OVERRIDE</w:t>
      </w:r>
      <w:r w:rsidRPr="00284816">
        <w:rPr>
          <w:rFonts w:ascii="Courier New" w:hAnsi="Courier New" w:cs="Courier New"/>
          <w:b/>
          <w:bCs/>
          <w:color w:val="C00000"/>
          <w:sz w:val="22"/>
          <w:szCs w:val="22"/>
          <w:highlight w:val="yellow"/>
        </w:rPr>
        <w:t xml:space="preserve">_GUID \ </w:t>
      </w:r>
    </w:p>
    <w:p w14:paraId="24F5C1EC" w14:textId="47FF1198" w:rsidR="00A50B20" w:rsidRPr="00284816" w:rsidRDefault="00A50B20" w:rsidP="00B6364C">
      <w:pPr>
        <w:autoSpaceDE w:val="0"/>
        <w:autoSpaceDN w:val="0"/>
        <w:adjustRightInd w:val="0"/>
        <w:spacing w:before="0" w:after="0" w:line="240" w:lineRule="auto"/>
        <w:ind w:left="907"/>
        <w:rPr>
          <w:rFonts w:ascii="Courier New" w:hAnsi="Courier New" w:cs="Courier New"/>
          <w:b/>
          <w:bCs/>
          <w:color w:val="C00000"/>
          <w:sz w:val="22"/>
          <w:szCs w:val="22"/>
          <w:highlight w:val="yellow"/>
        </w:rPr>
      </w:pPr>
      <w:r w:rsidRPr="00284816">
        <w:rPr>
          <w:rFonts w:ascii="Courier New" w:hAnsi="Courier New" w:cs="Courier New"/>
          <w:b/>
          <w:bCs/>
          <w:color w:val="C00000"/>
          <w:sz w:val="22"/>
          <w:szCs w:val="22"/>
          <w:highlight w:val="yellow"/>
        </w:rPr>
        <w:t xml:space="preserve">{ </w:t>
      </w:r>
      <w:r w:rsidR="00B6364C" w:rsidRPr="00284816">
        <w:rPr>
          <w:rFonts w:ascii="Courier New" w:hAnsi="Courier New" w:cs="Courier New"/>
          <w:b/>
          <w:bCs/>
          <w:color w:val="C00000"/>
          <w:sz w:val="22"/>
          <w:szCs w:val="22"/>
          <w:highlight w:val="yellow"/>
        </w:rPr>
        <w:t>0xb9d5ea1</w:t>
      </w:r>
      <w:r w:rsidRPr="00284816">
        <w:rPr>
          <w:rFonts w:ascii="Courier New" w:hAnsi="Courier New" w:cs="Courier New"/>
          <w:b/>
          <w:bCs/>
          <w:color w:val="C00000"/>
          <w:sz w:val="22"/>
          <w:szCs w:val="22"/>
          <w:highlight w:val="yellow"/>
        </w:rPr>
        <w:t xml:space="preserve">, </w:t>
      </w:r>
      <w:r w:rsidR="00B6364C" w:rsidRPr="00284816">
        <w:rPr>
          <w:rFonts w:ascii="Courier New" w:hAnsi="Courier New" w:cs="Courier New"/>
          <w:b/>
          <w:bCs/>
          <w:color w:val="C00000"/>
          <w:sz w:val="22"/>
          <w:szCs w:val="22"/>
          <w:highlight w:val="yellow"/>
        </w:rPr>
        <w:t>0x66cb</w:t>
      </w:r>
      <w:r w:rsidRPr="00284816">
        <w:rPr>
          <w:rFonts w:ascii="Courier New" w:hAnsi="Courier New" w:cs="Courier New"/>
          <w:b/>
          <w:bCs/>
          <w:color w:val="C00000"/>
          <w:sz w:val="22"/>
          <w:szCs w:val="22"/>
          <w:highlight w:val="yellow"/>
        </w:rPr>
        <w:t xml:space="preserve">, </w:t>
      </w:r>
      <w:r w:rsidR="00B6364C" w:rsidRPr="00284816">
        <w:rPr>
          <w:rFonts w:ascii="Courier New" w:hAnsi="Courier New" w:cs="Courier New"/>
          <w:b/>
          <w:bCs/>
          <w:color w:val="C00000"/>
          <w:sz w:val="22"/>
          <w:szCs w:val="22"/>
          <w:highlight w:val="yellow"/>
        </w:rPr>
        <w:t>0x4546</w:t>
      </w:r>
      <w:r w:rsidRPr="00284816">
        <w:rPr>
          <w:rFonts w:ascii="Courier New" w:hAnsi="Courier New" w:cs="Courier New"/>
          <w:b/>
          <w:bCs/>
          <w:color w:val="C00000"/>
          <w:sz w:val="22"/>
          <w:szCs w:val="22"/>
          <w:highlight w:val="yellow"/>
        </w:rPr>
        <w:t xml:space="preserve">, { </w:t>
      </w:r>
      <w:r w:rsidR="00B6364C" w:rsidRPr="00284816">
        <w:rPr>
          <w:rFonts w:ascii="Courier New" w:hAnsi="Courier New" w:cs="Courier New"/>
          <w:b/>
          <w:bCs/>
          <w:color w:val="C00000"/>
          <w:sz w:val="22"/>
          <w:szCs w:val="22"/>
          <w:highlight w:val="yellow"/>
        </w:rPr>
        <w:t>0xb0</w:t>
      </w:r>
      <w:r w:rsidRPr="00284816">
        <w:rPr>
          <w:rFonts w:ascii="Courier New" w:hAnsi="Courier New" w:cs="Courier New"/>
          <w:b/>
          <w:bCs/>
          <w:color w:val="C00000"/>
          <w:sz w:val="22"/>
          <w:szCs w:val="22"/>
          <w:highlight w:val="yellow"/>
        </w:rPr>
        <w:t xml:space="preserve">, </w:t>
      </w:r>
      <w:r w:rsidR="00B6364C" w:rsidRPr="00284816">
        <w:rPr>
          <w:rFonts w:ascii="Courier New" w:hAnsi="Courier New" w:cs="Courier New"/>
          <w:b/>
          <w:bCs/>
          <w:color w:val="C00000"/>
          <w:sz w:val="22"/>
          <w:szCs w:val="22"/>
          <w:highlight w:val="yellow"/>
        </w:rPr>
        <w:t>0xbb</w:t>
      </w:r>
      <w:r w:rsidRPr="00284816">
        <w:rPr>
          <w:rFonts w:ascii="Courier New" w:hAnsi="Courier New" w:cs="Courier New"/>
          <w:b/>
          <w:bCs/>
          <w:color w:val="C00000"/>
          <w:sz w:val="22"/>
          <w:szCs w:val="22"/>
          <w:highlight w:val="yellow"/>
        </w:rPr>
        <w:t xml:space="preserve">, </w:t>
      </w:r>
      <w:r w:rsidR="00B6364C" w:rsidRPr="00284816">
        <w:rPr>
          <w:rFonts w:ascii="Courier New" w:hAnsi="Courier New" w:cs="Courier New"/>
          <w:b/>
          <w:bCs/>
          <w:color w:val="C00000"/>
          <w:sz w:val="22"/>
          <w:szCs w:val="22"/>
          <w:highlight w:val="yellow"/>
        </w:rPr>
        <w:t>0x5c</w:t>
      </w:r>
      <w:r w:rsidRPr="00284816">
        <w:rPr>
          <w:rFonts w:ascii="Courier New" w:hAnsi="Courier New" w:cs="Courier New"/>
          <w:b/>
          <w:bCs/>
          <w:color w:val="C00000"/>
          <w:sz w:val="22"/>
          <w:szCs w:val="22"/>
          <w:highlight w:val="yellow"/>
        </w:rPr>
        <w:t xml:space="preserve">, </w:t>
      </w:r>
      <w:r w:rsidR="00B6364C" w:rsidRPr="00284816">
        <w:rPr>
          <w:rFonts w:ascii="Courier New" w:hAnsi="Courier New" w:cs="Courier New"/>
          <w:b/>
          <w:bCs/>
          <w:color w:val="C00000"/>
          <w:sz w:val="22"/>
          <w:szCs w:val="22"/>
          <w:highlight w:val="yellow"/>
        </w:rPr>
        <w:t>0x6d</w:t>
      </w:r>
      <w:r w:rsidRPr="00284816">
        <w:rPr>
          <w:rFonts w:ascii="Courier New" w:hAnsi="Courier New" w:cs="Courier New"/>
          <w:b/>
          <w:bCs/>
          <w:color w:val="C00000"/>
          <w:sz w:val="22"/>
          <w:szCs w:val="22"/>
          <w:highlight w:val="yellow"/>
        </w:rPr>
        <w:t xml:space="preserve">, \ </w:t>
      </w:r>
    </w:p>
    <w:p w14:paraId="031D52B4" w14:textId="019A02DE" w:rsidR="00A50B20" w:rsidRPr="00A50B20" w:rsidRDefault="00B6364C" w:rsidP="00B6364C">
      <w:pPr>
        <w:autoSpaceDE w:val="0"/>
        <w:autoSpaceDN w:val="0"/>
        <w:adjustRightInd w:val="0"/>
        <w:spacing w:before="0" w:after="0" w:line="240" w:lineRule="auto"/>
        <w:ind w:left="907"/>
        <w:rPr>
          <w:rFonts w:ascii="Courier New" w:hAnsi="Courier New" w:cs="Courier New"/>
          <w:b/>
          <w:bCs/>
          <w:color w:val="C00000"/>
          <w:sz w:val="22"/>
          <w:szCs w:val="22"/>
        </w:rPr>
      </w:pPr>
      <w:r w:rsidRPr="00284816">
        <w:rPr>
          <w:rFonts w:ascii="Courier New" w:hAnsi="Courier New" w:cs="Courier New"/>
          <w:b/>
          <w:bCs/>
          <w:color w:val="C00000"/>
          <w:sz w:val="22"/>
          <w:szCs w:val="22"/>
          <w:highlight w:val="yellow"/>
        </w:rPr>
        <w:t>0xae</w:t>
      </w:r>
      <w:r w:rsidR="00A50B20" w:rsidRPr="00284816">
        <w:rPr>
          <w:rFonts w:ascii="Courier New" w:hAnsi="Courier New" w:cs="Courier New"/>
          <w:b/>
          <w:bCs/>
          <w:color w:val="C00000"/>
          <w:sz w:val="22"/>
          <w:szCs w:val="22"/>
          <w:highlight w:val="yellow"/>
        </w:rPr>
        <w:t xml:space="preserve">, </w:t>
      </w:r>
      <w:r w:rsidRPr="00284816">
        <w:rPr>
          <w:rFonts w:ascii="Courier New" w:hAnsi="Courier New" w:cs="Courier New"/>
          <w:b/>
          <w:bCs/>
          <w:color w:val="C00000"/>
          <w:sz w:val="22"/>
          <w:szCs w:val="22"/>
          <w:highlight w:val="yellow"/>
        </w:rPr>
        <w:t>0xd9</w:t>
      </w:r>
      <w:r w:rsidR="00A50B20" w:rsidRPr="00284816">
        <w:rPr>
          <w:rFonts w:ascii="Courier New" w:hAnsi="Courier New" w:cs="Courier New"/>
          <w:b/>
          <w:bCs/>
          <w:color w:val="C00000"/>
          <w:sz w:val="22"/>
          <w:szCs w:val="22"/>
          <w:highlight w:val="yellow"/>
        </w:rPr>
        <w:t xml:space="preserve">, </w:t>
      </w:r>
      <w:r w:rsidRPr="00284816">
        <w:rPr>
          <w:rFonts w:ascii="Courier New" w:hAnsi="Courier New" w:cs="Courier New"/>
          <w:b/>
          <w:bCs/>
          <w:color w:val="C00000"/>
          <w:sz w:val="22"/>
          <w:szCs w:val="22"/>
          <w:highlight w:val="yellow"/>
        </w:rPr>
        <w:t>0x42</w:t>
      </w:r>
      <w:r w:rsidR="00A50B20" w:rsidRPr="00284816">
        <w:rPr>
          <w:rFonts w:ascii="Courier New" w:hAnsi="Courier New" w:cs="Courier New"/>
          <w:b/>
          <w:bCs/>
          <w:color w:val="C00000"/>
          <w:sz w:val="22"/>
          <w:szCs w:val="22"/>
          <w:highlight w:val="yellow"/>
        </w:rPr>
        <w:t xml:space="preserve">, </w:t>
      </w:r>
      <w:r w:rsidRPr="00284816">
        <w:rPr>
          <w:rFonts w:ascii="Courier New" w:hAnsi="Courier New" w:cs="Courier New"/>
          <w:b/>
          <w:bCs/>
          <w:color w:val="C00000"/>
          <w:sz w:val="22"/>
          <w:szCs w:val="22"/>
          <w:highlight w:val="yellow"/>
        </w:rPr>
        <w:t xml:space="preserve">0x47 </w:t>
      </w:r>
      <w:r w:rsidR="00A50B20" w:rsidRPr="00284816">
        <w:rPr>
          <w:rFonts w:ascii="Courier New" w:hAnsi="Courier New" w:cs="Courier New"/>
          <w:b/>
          <w:bCs/>
          <w:color w:val="C00000"/>
          <w:sz w:val="22"/>
          <w:szCs w:val="22"/>
          <w:highlight w:val="yellow"/>
        </w:rPr>
        <w:t>} }</w:t>
      </w:r>
    </w:p>
    <w:p w14:paraId="16FA804F" w14:textId="77777777" w:rsidR="00A50B20" w:rsidRPr="00A50B20" w:rsidRDefault="00A50B20" w:rsidP="00FE1060">
      <w:pPr>
        <w:autoSpaceDE w:val="0"/>
        <w:autoSpaceDN w:val="0"/>
        <w:adjustRightInd w:val="0"/>
        <w:spacing w:before="240" w:line="240" w:lineRule="auto"/>
        <w:ind w:left="0" w:firstLine="360"/>
        <w:rPr>
          <w:b/>
          <w:bCs/>
          <w:color w:val="000000"/>
          <w:sz w:val="26"/>
          <w:szCs w:val="26"/>
        </w:rPr>
      </w:pPr>
      <w:r w:rsidRPr="00A50B20">
        <w:rPr>
          <w:b/>
          <w:bCs/>
          <w:color w:val="000000"/>
          <w:sz w:val="26"/>
          <w:szCs w:val="26"/>
        </w:rPr>
        <w:t>Protocol Interface Structure</w:t>
      </w:r>
    </w:p>
    <w:p w14:paraId="23192408" w14:textId="089EBA70" w:rsidR="00A50B20" w:rsidRPr="002541AA" w:rsidRDefault="00A50B20" w:rsidP="00CE5C31">
      <w:pPr>
        <w:autoSpaceDE w:val="0"/>
        <w:autoSpaceDN w:val="0"/>
        <w:adjustRightInd w:val="0"/>
        <w:spacing w:before="0" w:after="0" w:line="240" w:lineRule="auto"/>
        <w:ind w:left="720"/>
        <w:rPr>
          <w:rFonts w:ascii="Courier New" w:hAnsi="Courier New" w:cs="Courier New"/>
          <w:color w:val="000000"/>
          <w:sz w:val="18"/>
          <w:szCs w:val="22"/>
        </w:rPr>
      </w:pPr>
      <w:r w:rsidRPr="002541AA">
        <w:rPr>
          <w:rFonts w:ascii="Courier New" w:hAnsi="Courier New" w:cs="Courier New"/>
          <w:b/>
          <w:bCs/>
          <w:color w:val="000000"/>
          <w:sz w:val="18"/>
          <w:szCs w:val="22"/>
          <w:highlight w:val="yellow"/>
        </w:rPr>
        <w:t>typedef EFI_PCI_</w:t>
      </w:r>
      <w:r w:rsidR="002541AA" w:rsidRPr="002541AA">
        <w:rPr>
          <w:rFonts w:ascii="Courier New" w:hAnsi="Courier New" w:cs="Courier New"/>
          <w:b/>
          <w:bCs/>
          <w:color w:val="000000"/>
          <w:sz w:val="18"/>
          <w:szCs w:val="22"/>
          <w:highlight w:val="yellow"/>
        </w:rPr>
        <w:t>EXPRESS_</w:t>
      </w:r>
      <w:r w:rsidRPr="002541AA">
        <w:rPr>
          <w:rFonts w:ascii="Courier New" w:hAnsi="Courier New" w:cs="Courier New"/>
          <w:b/>
          <w:bCs/>
          <w:color w:val="000000"/>
          <w:sz w:val="18"/>
          <w:szCs w:val="22"/>
          <w:highlight w:val="yellow"/>
        </w:rPr>
        <w:t>PLATFORM_PROTOCOL</w:t>
      </w:r>
      <w:r w:rsidR="00CE5C31" w:rsidRPr="002541AA">
        <w:rPr>
          <w:rFonts w:ascii="Courier New" w:hAnsi="Courier New" w:cs="Courier New"/>
          <w:b/>
          <w:bCs/>
          <w:color w:val="000000"/>
          <w:sz w:val="18"/>
          <w:szCs w:val="22"/>
          <w:highlight w:val="yellow"/>
        </w:rPr>
        <w:t xml:space="preserve"> EFI_PCI_</w:t>
      </w:r>
      <w:r w:rsidR="002541AA" w:rsidRPr="002541AA">
        <w:rPr>
          <w:rFonts w:ascii="Courier New" w:hAnsi="Courier New" w:cs="Courier New"/>
          <w:b/>
          <w:bCs/>
          <w:color w:val="000000"/>
          <w:sz w:val="18"/>
          <w:szCs w:val="22"/>
          <w:highlight w:val="yellow"/>
        </w:rPr>
        <w:t>EXPRESS_</w:t>
      </w:r>
      <w:r w:rsidR="00CE5C31" w:rsidRPr="002541AA">
        <w:rPr>
          <w:rFonts w:ascii="Courier New" w:hAnsi="Courier New" w:cs="Courier New"/>
          <w:b/>
          <w:bCs/>
          <w:color w:val="000000"/>
          <w:sz w:val="18"/>
          <w:szCs w:val="22"/>
          <w:highlight w:val="yellow"/>
        </w:rPr>
        <w:t>OVERRIDE</w:t>
      </w:r>
      <w:r w:rsidRPr="002541AA">
        <w:rPr>
          <w:rFonts w:ascii="Courier New" w:hAnsi="Courier New" w:cs="Courier New"/>
          <w:b/>
          <w:bCs/>
          <w:color w:val="000000"/>
          <w:sz w:val="18"/>
          <w:szCs w:val="22"/>
          <w:highlight w:val="yellow"/>
        </w:rPr>
        <w:t>_PROTOCOL;</w:t>
      </w:r>
    </w:p>
    <w:p w14:paraId="1687FC68" w14:textId="77777777" w:rsidR="00A50B20" w:rsidRPr="00A50B20" w:rsidRDefault="00A50B20" w:rsidP="00CE5C31">
      <w:pPr>
        <w:autoSpaceDE w:val="0"/>
        <w:autoSpaceDN w:val="0"/>
        <w:adjustRightInd w:val="0"/>
        <w:spacing w:before="240" w:line="240" w:lineRule="auto"/>
        <w:ind w:left="0" w:firstLine="360"/>
        <w:rPr>
          <w:b/>
          <w:bCs/>
          <w:color w:val="000000"/>
          <w:sz w:val="26"/>
          <w:szCs w:val="26"/>
        </w:rPr>
      </w:pPr>
      <w:r w:rsidRPr="00A50B20">
        <w:rPr>
          <w:b/>
          <w:bCs/>
          <w:color w:val="000000"/>
          <w:sz w:val="26"/>
          <w:szCs w:val="26"/>
        </w:rPr>
        <w:t>Description</w:t>
      </w:r>
    </w:p>
    <w:p w14:paraId="79EAEFC7" w14:textId="77777777" w:rsidR="00A50B20" w:rsidRPr="00A50B20" w:rsidRDefault="00A50B20" w:rsidP="00CE5C31">
      <w:pPr>
        <w:autoSpaceDE w:val="0"/>
        <w:autoSpaceDN w:val="0"/>
        <w:adjustRightInd w:val="0"/>
        <w:spacing w:after="0" w:line="240" w:lineRule="auto"/>
        <w:ind w:left="720"/>
        <w:rPr>
          <w:rFonts w:ascii="Times New Roman" w:hAnsi="Times New Roman" w:cs="Times New Roman"/>
          <w:color w:val="000000"/>
          <w:sz w:val="22"/>
          <w:szCs w:val="22"/>
        </w:rPr>
      </w:pPr>
      <w:r w:rsidRPr="00A50B20">
        <w:rPr>
          <w:rFonts w:ascii="Times New Roman" w:hAnsi="Times New Roman" w:cs="Times New Roman"/>
          <w:color w:val="000000"/>
          <w:sz w:val="22"/>
          <w:szCs w:val="22"/>
        </w:rPr>
        <w:t xml:space="preserve">The PCI Override Protocol is published by an implementation aware driver. This protocol is optional. But it must be called, if present, during PCI enumeration. There cannot be more than one instance of this protocol in the system. </w:t>
      </w:r>
    </w:p>
    <w:p w14:paraId="44FDA8DE" w14:textId="65668972" w:rsidR="00A50B20" w:rsidRPr="00A50B20" w:rsidRDefault="00A50B20" w:rsidP="00CE5C31">
      <w:pPr>
        <w:autoSpaceDE w:val="0"/>
        <w:autoSpaceDN w:val="0"/>
        <w:adjustRightInd w:val="0"/>
        <w:spacing w:after="0" w:line="240" w:lineRule="auto"/>
        <w:ind w:left="720"/>
        <w:rPr>
          <w:rFonts w:ascii="Times New Roman" w:hAnsi="Times New Roman" w:cs="Times New Roman"/>
          <w:color w:val="000000"/>
          <w:sz w:val="22"/>
          <w:szCs w:val="22"/>
        </w:rPr>
      </w:pPr>
      <w:r w:rsidRPr="00A50B20">
        <w:rPr>
          <w:rFonts w:ascii="Times New Roman" w:hAnsi="Times New Roman" w:cs="Times New Roman"/>
          <w:color w:val="000000"/>
          <w:sz w:val="22"/>
          <w:szCs w:val="22"/>
        </w:rPr>
        <w:lastRenderedPageBreak/>
        <w:t xml:space="preserve">If the PCI bus driver detects the presence of this protocol, it will use the PCI </w:t>
      </w:r>
      <w:ins w:id="8" w:author="Felix Polyudov" w:date="2020-02-05T21:56:00Z">
        <w:r w:rsidR="00FA7E43">
          <w:rPr>
            <w:rFonts w:ascii="Times New Roman" w:hAnsi="Times New Roman" w:cs="Times New Roman"/>
            <w:color w:val="000000"/>
            <w:sz w:val="22"/>
            <w:szCs w:val="22"/>
          </w:rPr>
          <w:t xml:space="preserve">Express </w:t>
        </w:r>
      </w:ins>
      <w:r w:rsidRPr="00A50B20">
        <w:rPr>
          <w:rFonts w:ascii="Times New Roman" w:hAnsi="Times New Roman" w:cs="Times New Roman"/>
          <w:color w:val="000000"/>
          <w:sz w:val="22"/>
          <w:szCs w:val="22"/>
        </w:rPr>
        <w:t xml:space="preserve">Override Protocol to obtain information about the </w:t>
      </w:r>
      <w:del w:id="9" w:author="Felix Polyudov" w:date="2020-02-05T22:47:00Z">
        <w:r w:rsidR="00762229" w:rsidDel="00266805">
          <w:rPr>
            <w:rFonts w:ascii="Times New Roman" w:hAnsi="Times New Roman" w:cs="Times New Roman"/>
            <w:color w:val="000000"/>
            <w:sz w:val="22"/>
            <w:szCs w:val="22"/>
          </w:rPr>
          <w:delText xml:space="preserve">device-specific </w:delText>
        </w:r>
      </w:del>
      <w:r w:rsidRPr="00A50B20">
        <w:rPr>
          <w:rFonts w:ascii="Times New Roman" w:hAnsi="Times New Roman" w:cs="Times New Roman"/>
          <w:color w:val="000000"/>
          <w:sz w:val="22"/>
          <w:szCs w:val="22"/>
        </w:rPr>
        <w:t xml:space="preserve">platform policy. If the PCI Platform Protocol does not exist or returns an error, then this protocol is called. </w:t>
      </w:r>
    </w:p>
    <w:p w14:paraId="51C15AAB" w14:textId="0533A4C0" w:rsidR="0024255E" w:rsidRDefault="00A50B20" w:rsidP="00CE5C31">
      <w:pPr>
        <w:autoSpaceDE w:val="0"/>
        <w:autoSpaceDN w:val="0"/>
        <w:adjustRightInd w:val="0"/>
        <w:spacing w:after="0" w:line="240" w:lineRule="auto"/>
        <w:ind w:left="720"/>
        <w:rPr>
          <w:rFonts w:ascii="Times New Roman" w:hAnsi="Times New Roman" w:cs="Times New Roman"/>
          <w:color w:val="000000"/>
          <w:sz w:val="22"/>
          <w:szCs w:val="22"/>
        </w:rPr>
      </w:pPr>
      <w:r w:rsidRPr="00A50B20">
        <w:rPr>
          <w:rFonts w:ascii="Times New Roman" w:hAnsi="Times New Roman" w:cs="Times New Roman"/>
          <w:color w:val="000000"/>
          <w:sz w:val="22"/>
          <w:szCs w:val="22"/>
        </w:rPr>
        <w:t xml:space="preserve">The member functions can be used for performing any implementation-specific initialization that is appropriate during the </w:t>
      </w:r>
      <w:r w:rsidR="00816C8B" w:rsidRPr="00A50B20">
        <w:rPr>
          <w:rFonts w:ascii="Times New Roman" w:hAnsi="Times New Roman" w:cs="Times New Roman"/>
          <w:color w:val="000000"/>
          <w:sz w:val="22"/>
          <w:szCs w:val="22"/>
        </w:rPr>
        <w:t>phase</w:t>
      </w:r>
      <w:r w:rsidRPr="00A50B20">
        <w:rPr>
          <w:rFonts w:ascii="Times New Roman" w:hAnsi="Times New Roman" w:cs="Times New Roman"/>
          <w:color w:val="000000"/>
          <w:sz w:val="22"/>
          <w:szCs w:val="22"/>
        </w:rPr>
        <w:t>.</w:t>
      </w:r>
    </w:p>
    <w:p w14:paraId="1C07BB10" w14:textId="7EB81E1B" w:rsidR="00B577E2" w:rsidRDefault="00D74BDC" w:rsidP="00B577E2">
      <w:pPr>
        <w:pStyle w:val="Heading2"/>
        <w:numPr>
          <w:ilvl w:val="0"/>
          <w:numId w:val="0"/>
        </w:numPr>
        <w:rPr>
          <w:color w:val="0000FF"/>
        </w:rPr>
      </w:pPr>
      <w:r>
        <w:rPr>
          <w:color w:val="0000FF"/>
        </w:rPr>
        <w:t>I</w:t>
      </w:r>
      <w:r w:rsidR="00B51822">
        <w:rPr>
          <w:color w:val="0000FF"/>
        </w:rPr>
        <w:t>nterface</w:t>
      </w:r>
      <w:r>
        <w:rPr>
          <w:color w:val="0000FF"/>
        </w:rPr>
        <w:t>s</w:t>
      </w:r>
      <w:r w:rsidR="00B51822">
        <w:rPr>
          <w:color w:val="0000FF"/>
        </w:rPr>
        <w:t xml:space="preserve"> to the </w:t>
      </w:r>
      <w:r w:rsidR="00085380">
        <w:rPr>
          <w:color w:val="0000FF"/>
        </w:rPr>
        <w:t>EFI_PCI_EXPRESS_PLATFORM_PROTOCOL</w:t>
      </w:r>
      <w:r w:rsidR="00B51822">
        <w:rPr>
          <w:color w:val="0000FF"/>
        </w:rPr>
        <w:t xml:space="preserve"> / </w:t>
      </w:r>
      <w:r w:rsidR="00085380">
        <w:rPr>
          <w:color w:val="0000FF"/>
        </w:rPr>
        <w:t>EFI_PCI_EXPRESS_OVERRIDE_PROTOCOL</w:t>
      </w:r>
    </w:p>
    <w:p w14:paraId="5FA0005E" w14:textId="07DB9FE4" w:rsidR="00B51822" w:rsidRDefault="007D75C6" w:rsidP="00662452">
      <w:pPr>
        <w:pStyle w:val="DefaultParagraphFontParaChar"/>
        <w:rPr>
          <w:rFonts w:ascii="Times New Roman" w:hAnsi="Times New Roman"/>
          <w:sz w:val="22"/>
          <w:szCs w:val="22"/>
        </w:rPr>
      </w:pPr>
      <w:r>
        <w:rPr>
          <w:rFonts w:ascii="Times New Roman" w:hAnsi="Times New Roman"/>
          <w:sz w:val="22"/>
          <w:szCs w:val="22"/>
        </w:rPr>
        <w:t xml:space="preserve">The </w:t>
      </w:r>
      <w:r w:rsidR="007A699E">
        <w:rPr>
          <w:rFonts w:ascii="Times New Roman" w:hAnsi="Times New Roman"/>
          <w:sz w:val="22"/>
          <w:szCs w:val="22"/>
        </w:rPr>
        <w:t xml:space="preserve">name of the </w:t>
      </w:r>
      <w:del w:id="10" w:author="Felix Polyudov" w:date="2020-02-05T22:51:00Z">
        <w:r w:rsidDel="00501A92">
          <w:rPr>
            <w:rFonts w:ascii="Times New Roman" w:hAnsi="Times New Roman"/>
            <w:sz w:val="22"/>
            <w:szCs w:val="22"/>
          </w:rPr>
          <w:delText xml:space="preserve">new </w:delText>
        </w:r>
      </w:del>
      <w:ins w:id="11" w:author="Felix Polyudov" w:date="2020-02-05T22:51:00Z">
        <w:r w:rsidR="00501A92">
          <w:rPr>
            <w:rFonts w:ascii="Times New Roman" w:hAnsi="Times New Roman"/>
            <w:sz w:val="22"/>
            <w:szCs w:val="22"/>
          </w:rPr>
          <w:t xml:space="preserve">first </w:t>
        </w:r>
      </w:ins>
      <w:r>
        <w:rPr>
          <w:rFonts w:ascii="Times New Roman" w:hAnsi="Times New Roman"/>
          <w:sz w:val="22"/>
          <w:szCs w:val="22"/>
        </w:rPr>
        <w:t xml:space="preserve">interface would be </w:t>
      </w:r>
      <w:r w:rsidR="00E67D4A">
        <w:rPr>
          <w:rFonts w:ascii="Courier New" w:hAnsi="Courier New" w:cs="Courier New"/>
          <w:color w:val="FF0000"/>
          <w:sz w:val="22"/>
          <w:szCs w:val="22"/>
        </w:rPr>
        <w:t>GetDevicePolicy</w:t>
      </w:r>
      <w:r>
        <w:rPr>
          <w:rFonts w:ascii="Times New Roman" w:hAnsi="Times New Roman"/>
          <w:sz w:val="22"/>
          <w:szCs w:val="22"/>
        </w:rPr>
        <w:t xml:space="preserve">, </w:t>
      </w:r>
      <w:r w:rsidR="007A699E">
        <w:rPr>
          <w:rFonts w:ascii="Times New Roman" w:hAnsi="Times New Roman"/>
          <w:sz w:val="22"/>
          <w:szCs w:val="22"/>
        </w:rPr>
        <w:t xml:space="preserve">and </w:t>
      </w:r>
      <w:r w:rsidR="00A7448A">
        <w:rPr>
          <w:rFonts w:ascii="Times New Roman" w:hAnsi="Times New Roman"/>
          <w:sz w:val="22"/>
          <w:szCs w:val="22"/>
        </w:rPr>
        <w:t xml:space="preserve">to address the PCI device, </w:t>
      </w:r>
      <w:r w:rsidR="007A699E">
        <w:rPr>
          <w:rFonts w:ascii="Times New Roman" w:hAnsi="Times New Roman"/>
          <w:sz w:val="22"/>
          <w:szCs w:val="22"/>
        </w:rPr>
        <w:t>it will take</w:t>
      </w:r>
      <w:r>
        <w:rPr>
          <w:rFonts w:ascii="Times New Roman" w:hAnsi="Times New Roman"/>
          <w:sz w:val="22"/>
          <w:szCs w:val="22"/>
        </w:rPr>
        <w:t xml:space="preserve"> the </w:t>
      </w:r>
      <w:r w:rsidR="00A7448A">
        <w:rPr>
          <w:rFonts w:ascii="Times New Roman" w:hAnsi="Times New Roman"/>
          <w:sz w:val="22"/>
          <w:szCs w:val="22"/>
        </w:rPr>
        <w:t xml:space="preserve">associated </w:t>
      </w:r>
      <w:r>
        <w:rPr>
          <w:rFonts w:ascii="Times New Roman" w:hAnsi="Times New Roman"/>
          <w:sz w:val="22"/>
          <w:szCs w:val="22"/>
        </w:rPr>
        <w:t>EFI handle</w:t>
      </w:r>
      <w:r w:rsidR="00E81E1F">
        <w:rPr>
          <w:rFonts w:ascii="Times New Roman" w:hAnsi="Times New Roman"/>
          <w:sz w:val="22"/>
          <w:szCs w:val="22"/>
        </w:rPr>
        <w:t xml:space="preserve"> of the </w:t>
      </w:r>
      <w:r w:rsidR="00D74BDC">
        <w:rPr>
          <w:rFonts w:ascii="Times New Roman" w:hAnsi="Times New Roman"/>
          <w:sz w:val="22"/>
          <w:szCs w:val="22"/>
        </w:rPr>
        <w:t>Root Bridge IO</w:t>
      </w:r>
      <w:r w:rsidR="00E81E1F">
        <w:rPr>
          <w:rFonts w:ascii="Times New Roman" w:hAnsi="Times New Roman"/>
          <w:sz w:val="22"/>
          <w:szCs w:val="22"/>
        </w:rPr>
        <w:t xml:space="preserve"> Protocol</w:t>
      </w:r>
      <w:r w:rsidR="00D74BDC">
        <w:rPr>
          <w:rFonts w:ascii="Times New Roman" w:hAnsi="Times New Roman"/>
          <w:sz w:val="22"/>
          <w:szCs w:val="22"/>
        </w:rPr>
        <w:t xml:space="preserve">, along with the PCI address of type </w:t>
      </w:r>
      <w:r w:rsidR="00816C8B" w:rsidRPr="000B504B">
        <w:rPr>
          <w:rStyle w:val="SC162503"/>
          <w:rFonts w:eastAsiaTheme="minorHAnsi"/>
          <w:b/>
          <w:bCs/>
          <w:color w:val="C00000"/>
          <w:sz w:val="18"/>
          <w:szCs w:val="22"/>
          <w:highlight w:val="yellow"/>
        </w:rPr>
        <w:t>EFI_PCI_ROOT_BRIDGE_IO_PROTOCOL_PCI_ADDRESS</w:t>
      </w:r>
      <w:r w:rsidR="00D74BDC">
        <w:rPr>
          <w:rFonts w:ascii="Times New Roman" w:hAnsi="Times New Roman"/>
          <w:sz w:val="22"/>
          <w:szCs w:val="22"/>
        </w:rPr>
        <w:t>,</w:t>
      </w:r>
      <w:r>
        <w:rPr>
          <w:rFonts w:ascii="Times New Roman" w:hAnsi="Times New Roman"/>
          <w:sz w:val="22"/>
          <w:szCs w:val="22"/>
        </w:rPr>
        <w:t xml:space="preserve"> </w:t>
      </w:r>
      <w:r w:rsidR="005F3C4C">
        <w:rPr>
          <w:rFonts w:ascii="Times New Roman" w:hAnsi="Times New Roman"/>
          <w:sz w:val="22"/>
          <w:szCs w:val="22"/>
        </w:rPr>
        <w:t xml:space="preserve">as the input </w:t>
      </w:r>
      <w:r w:rsidR="00E81E1F">
        <w:rPr>
          <w:rFonts w:ascii="Times New Roman" w:hAnsi="Times New Roman"/>
          <w:sz w:val="22"/>
          <w:szCs w:val="22"/>
        </w:rPr>
        <w:t>parameter and</w:t>
      </w:r>
      <w:r w:rsidR="005F3C4C">
        <w:rPr>
          <w:rFonts w:ascii="Times New Roman" w:hAnsi="Times New Roman"/>
          <w:sz w:val="22"/>
          <w:szCs w:val="22"/>
        </w:rPr>
        <w:t xml:space="preserve"> gives out the </w:t>
      </w:r>
      <w:r w:rsidR="003C580B">
        <w:rPr>
          <w:rStyle w:val="SC162503"/>
          <w:rFonts w:eastAsiaTheme="minorHAnsi"/>
          <w:b/>
          <w:bCs/>
          <w:color w:val="C00000"/>
          <w:sz w:val="18"/>
          <w:highlight w:val="yellow"/>
        </w:rPr>
        <w:t>EFI_PCI_EXPRESS_DEVICE_POLICY</w:t>
      </w:r>
      <w:r w:rsidR="005F3C4C">
        <w:rPr>
          <w:rFonts w:ascii="Times New Roman" w:hAnsi="Times New Roman"/>
          <w:sz w:val="22"/>
          <w:szCs w:val="22"/>
        </w:rPr>
        <w:t xml:space="preserve"> as the output parameter </w:t>
      </w:r>
      <w:r w:rsidR="00D74BDC">
        <w:rPr>
          <w:rFonts w:ascii="Times New Roman" w:hAnsi="Times New Roman"/>
          <w:sz w:val="22"/>
          <w:szCs w:val="22"/>
        </w:rPr>
        <w:t>to</w:t>
      </w:r>
      <w:r w:rsidR="005F3C4C">
        <w:rPr>
          <w:rFonts w:ascii="Times New Roman" w:hAnsi="Times New Roman"/>
          <w:sz w:val="22"/>
          <w:szCs w:val="22"/>
        </w:rPr>
        <w:t xml:space="preserve"> the PCI Bus driver and the PCI Root Bridge Resource Allocation Protocol drivers to utilize during PCI enumeration to </w:t>
      </w:r>
      <w:r w:rsidR="001E3BB4">
        <w:rPr>
          <w:rFonts w:ascii="Times New Roman" w:hAnsi="Times New Roman"/>
          <w:sz w:val="22"/>
          <w:szCs w:val="22"/>
        </w:rPr>
        <w:t>configure the given component.</w:t>
      </w:r>
    </w:p>
    <w:p w14:paraId="13E7D6D8" w14:textId="10E8A2C2" w:rsidR="008D4F47" w:rsidRDefault="00DA3A00" w:rsidP="008D4F47">
      <w:pPr>
        <w:pStyle w:val="SP1665688"/>
        <w:spacing w:before="240" w:after="60"/>
        <w:rPr>
          <w:rFonts w:ascii="Arial-BoldMT" w:hAnsi="Arial-BoldMT"/>
          <w:b/>
          <w:bCs/>
          <w:color w:val="000000"/>
          <w:sz w:val="28"/>
          <w:szCs w:val="28"/>
        </w:rPr>
      </w:pPr>
      <w:r w:rsidRPr="00284816">
        <w:rPr>
          <w:rFonts w:ascii="Courier New" w:hAnsi="Courier New" w:cs="Courier New"/>
          <w:b/>
          <w:bCs/>
          <w:color w:val="000000"/>
          <w:sz w:val="28"/>
          <w:szCs w:val="28"/>
          <w:highlight w:val="yellow"/>
        </w:rPr>
        <w:t>EFI_PCI_</w:t>
      </w:r>
      <w:r w:rsidR="000B504B">
        <w:rPr>
          <w:rFonts w:ascii="Courier New" w:hAnsi="Courier New" w:cs="Courier New"/>
          <w:b/>
          <w:bCs/>
          <w:color w:val="000000"/>
          <w:sz w:val="28"/>
          <w:szCs w:val="28"/>
          <w:highlight w:val="yellow"/>
        </w:rPr>
        <w:t>EXPRESS_</w:t>
      </w:r>
      <w:r w:rsidRPr="00284816">
        <w:rPr>
          <w:rFonts w:ascii="Courier New" w:hAnsi="Courier New" w:cs="Courier New"/>
          <w:b/>
          <w:bCs/>
          <w:color w:val="000000"/>
          <w:sz w:val="28"/>
          <w:szCs w:val="28"/>
          <w:highlight w:val="yellow"/>
        </w:rPr>
        <w:t>PLATFORM_PROTOCOL</w:t>
      </w:r>
      <w:r w:rsidR="008905EF" w:rsidRPr="00284816">
        <w:rPr>
          <w:rFonts w:ascii="Arial-BoldMT" w:hAnsi="Arial-BoldMT"/>
          <w:b/>
          <w:bCs/>
          <w:color w:val="000000"/>
          <w:sz w:val="28"/>
          <w:szCs w:val="28"/>
          <w:highlight w:val="yellow"/>
        </w:rPr>
        <w:t>.</w:t>
      </w:r>
      <w:r w:rsidR="00E67D4A" w:rsidRPr="00284816">
        <w:rPr>
          <w:rFonts w:ascii="Courier New" w:hAnsi="Courier New" w:cs="Courier New"/>
          <w:b/>
          <w:sz w:val="22"/>
          <w:szCs w:val="22"/>
          <w:highlight w:val="yellow"/>
        </w:rPr>
        <w:t>GetDevicePolicy</w:t>
      </w:r>
      <w:r w:rsidR="008905EF" w:rsidRPr="00284816">
        <w:rPr>
          <w:rFonts w:ascii="Arial-BoldMT" w:hAnsi="Arial-BoldMT"/>
          <w:b/>
          <w:bCs/>
          <w:color w:val="000000"/>
          <w:sz w:val="28"/>
          <w:szCs w:val="28"/>
          <w:highlight w:val="yellow"/>
        </w:rPr>
        <w:t>(</w:t>
      </w:r>
      <w:r w:rsidR="005F3C4C" w:rsidRPr="00284816">
        <w:rPr>
          <w:rFonts w:ascii="Arial-BoldMT" w:hAnsi="Arial-BoldMT"/>
          <w:b/>
          <w:bCs/>
          <w:color w:val="000000"/>
          <w:sz w:val="28"/>
          <w:szCs w:val="28"/>
          <w:highlight w:val="yellow"/>
        </w:rPr>
        <w:t>)</w:t>
      </w:r>
    </w:p>
    <w:p w14:paraId="0DB69EC2" w14:textId="77777777" w:rsidR="00A940FE" w:rsidRDefault="008905EF" w:rsidP="006E4B7E">
      <w:pPr>
        <w:pStyle w:val="SP1665688"/>
        <w:spacing w:before="240" w:after="60"/>
        <w:rPr>
          <w:rStyle w:val="SC162536"/>
          <w:sz w:val="26"/>
          <w:szCs w:val="26"/>
        </w:rPr>
      </w:pPr>
      <w:r w:rsidRPr="002E16B0">
        <w:rPr>
          <w:rStyle w:val="SC162536"/>
          <w:sz w:val="26"/>
          <w:szCs w:val="26"/>
        </w:rPr>
        <w:t>Summary</w:t>
      </w:r>
    </w:p>
    <w:p w14:paraId="623B43EC" w14:textId="6AA3A999" w:rsidR="002E16B0" w:rsidRPr="00A940FE" w:rsidRDefault="002E16B0" w:rsidP="006E4B7E">
      <w:pPr>
        <w:ind w:left="0"/>
        <w:rPr>
          <w:rFonts w:ascii="Times New Roman" w:hAnsi="Times New Roman" w:cs="Times New Roman"/>
          <w:color w:val="000000"/>
          <w:sz w:val="22"/>
          <w:szCs w:val="22"/>
        </w:rPr>
      </w:pPr>
      <w:r w:rsidRPr="00A940FE">
        <w:rPr>
          <w:rFonts w:ascii="Times New Roman" w:hAnsi="Times New Roman" w:cs="Times New Roman"/>
          <w:color w:val="000000"/>
          <w:sz w:val="22"/>
          <w:szCs w:val="22"/>
        </w:rPr>
        <w:t xml:space="preserve">The PCI Bus driver and PCI Host Bridge Resource Allocation Protocol drivers can call this </w:t>
      </w:r>
      <w:r w:rsidR="002739C5" w:rsidRPr="00A940FE">
        <w:rPr>
          <w:rFonts w:ascii="Times New Roman" w:hAnsi="Times New Roman" w:cs="Times New Roman"/>
          <w:color w:val="000000"/>
          <w:sz w:val="22"/>
          <w:szCs w:val="22"/>
        </w:rPr>
        <w:t xml:space="preserve">member function </w:t>
      </w:r>
      <w:r w:rsidRPr="00A940FE">
        <w:rPr>
          <w:rFonts w:ascii="Times New Roman" w:hAnsi="Times New Roman" w:cs="Times New Roman"/>
          <w:color w:val="000000"/>
          <w:sz w:val="22"/>
          <w:szCs w:val="22"/>
        </w:rPr>
        <w:t xml:space="preserve">to retrieve the platform policies </w:t>
      </w:r>
      <w:r w:rsidR="002739C5" w:rsidRPr="00A940FE">
        <w:rPr>
          <w:rFonts w:ascii="Times New Roman" w:hAnsi="Times New Roman" w:cs="Times New Roman"/>
          <w:color w:val="000000"/>
          <w:sz w:val="22"/>
          <w:szCs w:val="22"/>
        </w:rPr>
        <w:t xml:space="preserve">for the PCI </w:t>
      </w:r>
      <w:r w:rsidR="00A7448A">
        <w:rPr>
          <w:rFonts w:ascii="Times New Roman" w:hAnsi="Times New Roman" w:cs="Times New Roman"/>
          <w:color w:val="000000"/>
          <w:sz w:val="22"/>
          <w:szCs w:val="22"/>
        </w:rPr>
        <w:t>device</w:t>
      </w:r>
      <w:r w:rsidR="002739C5" w:rsidRPr="00A940FE">
        <w:rPr>
          <w:rFonts w:ascii="Times New Roman" w:hAnsi="Times New Roman" w:cs="Times New Roman"/>
          <w:color w:val="000000"/>
          <w:sz w:val="22"/>
          <w:szCs w:val="22"/>
        </w:rPr>
        <w:t xml:space="preserve">, </w:t>
      </w:r>
      <w:r w:rsidRPr="00A940FE">
        <w:rPr>
          <w:rFonts w:ascii="Times New Roman" w:hAnsi="Times New Roman" w:cs="Times New Roman"/>
          <w:color w:val="000000"/>
          <w:sz w:val="22"/>
          <w:szCs w:val="22"/>
        </w:rPr>
        <w:t>regarding the PCI enumeration.</w:t>
      </w:r>
    </w:p>
    <w:p w14:paraId="0A320F42" w14:textId="68D7B3DA" w:rsidR="005F3C4C" w:rsidRPr="005F3C4C" w:rsidRDefault="005F3C4C" w:rsidP="006E4B7E">
      <w:pPr>
        <w:pStyle w:val="SP1665688"/>
        <w:spacing w:before="240" w:after="60"/>
        <w:rPr>
          <w:rFonts w:ascii="Arial-BoldMT" w:hAnsi="Arial-BoldMT"/>
          <w:b/>
          <w:bCs/>
          <w:color w:val="000000"/>
          <w:sz w:val="28"/>
          <w:szCs w:val="28"/>
        </w:rPr>
      </w:pPr>
      <w:r>
        <w:rPr>
          <w:rStyle w:val="SC162536"/>
          <w:sz w:val="26"/>
          <w:szCs w:val="26"/>
        </w:rPr>
        <w:t>Prototype</w:t>
      </w:r>
    </w:p>
    <w:p w14:paraId="3D80000A" w14:textId="77777777" w:rsidR="005F3C4C" w:rsidRPr="000B504B" w:rsidRDefault="005F3C4C" w:rsidP="00C8679A">
      <w:pPr>
        <w:pStyle w:val="SP1665659"/>
        <w:ind w:firstLine="720"/>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typedef</w:t>
      </w:r>
    </w:p>
    <w:p w14:paraId="728E47C9" w14:textId="77777777" w:rsidR="005F3C4C" w:rsidRPr="000B504B" w:rsidRDefault="005F3C4C" w:rsidP="00C8679A">
      <w:pPr>
        <w:pStyle w:val="SP1665659"/>
        <w:ind w:firstLine="720"/>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EFI_STATUS</w:t>
      </w:r>
    </w:p>
    <w:p w14:paraId="5764E726" w14:textId="1B0B9BA9" w:rsidR="005F3C4C" w:rsidRPr="000B504B" w:rsidRDefault="005F3C4C" w:rsidP="00C8679A">
      <w:pPr>
        <w:pStyle w:val="SP1665659"/>
        <w:ind w:left="186" w:firstLine="534"/>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 xml:space="preserve">(EFIAPI * </w:t>
      </w:r>
      <w:r w:rsidR="0060079B">
        <w:rPr>
          <w:rStyle w:val="SC162503"/>
          <w:b/>
          <w:bCs/>
          <w:i w:val="0"/>
          <w:iCs w:val="0"/>
          <w:color w:val="C00000"/>
          <w:sz w:val="18"/>
          <w:szCs w:val="22"/>
          <w:highlight w:val="yellow"/>
        </w:rPr>
        <w:t xml:space="preserve">EFI_PCI_EXPRESS_GET_DEVICE_POLICY </w:t>
      </w:r>
      <w:r w:rsidRPr="000B504B">
        <w:rPr>
          <w:rStyle w:val="SC162503"/>
          <w:b/>
          <w:bCs/>
          <w:i w:val="0"/>
          <w:iCs w:val="0"/>
          <w:color w:val="C00000"/>
          <w:sz w:val="18"/>
          <w:szCs w:val="22"/>
          <w:highlight w:val="yellow"/>
        </w:rPr>
        <w:t xml:space="preserve">) ( </w:t>
      </w:r>
    </w:p>
    <w:p w14:paraId="550483D5" w14:textId="7644504C" w:rsidR="005F3C4C" w:rsidRPr="000B504B" w:rsidRDefault="005F3C4C" w:rsidP="00C8679A">
      <w:pPr>
        <w:pStyle w:val="SP1665659"/>
        <w:ind w:left="186" w:firstLine="720"/>
        <w:rPr>
          <w:rFonts w:ascii="Times New Roman" w:hAnsi="Times New Roman" w:cs="Times New Roman"/>
          <w:color w:val="C00000"/>
          <w:sz w:val="18"/>
          <w:szCs w:val="22"/>
          <w:highlight w:val="yellow"/>
        </w:rPr>
      </w:pPr>
      <w:r w:rsidRPr="000B504B">
        <w:rPr>
          <w:rStyle w:val="SC162503"/>
          <w:b/>
          <w:bCs/>
          <w:i w:val="0"/>
          <w:iCs w:val="0"/>
          <w:color w:val="C00000"/>
          <w:sz w:val="18"/>
          <w:szCs w:val="22"/>
          <w:highlight w:val="yellow"/>
        </w:rPr>
        <w:t xml:space="preserve">IN CONST </w:t>
      </w:r>
      <w:r w:rsidR="00DA3A00" w:rsidRPr="000B504B">
        <w:rPr>
          <w:rStyle w:val="SC162503"/>
          <w:b/>
          <w:bCs/>
          <w:i w:val="0"/>
          <w:iCs w:val="0"/>
          <w:color w:val="C00000"/>
          <w:sz w:val="18"/>
          <w:szCs w:val="22"/>
          <w:highlight w:val="yellow"/>
        </w:rPr>
        <w:t>EFI_PCI_</w:t>
      </w:r>
      <w:r w:rsidR="008C7C4E">
        <w:rPr>
          <w:rStyle w:val="SC162503"/>
          <w:b/>
          <w:bCs/>
          <w:i w:val="0"/>
          <w:iCs w:val="0"/>
          <w:color w:val="C00000"/>
          <w:sz w:val="18"/>
          <w:szCs w:val="22"/>
          <w:highlight w:val="yellow"/>
        </w:rPr>
        <w:t>EXPRESS_</w:t>
      </w:r>
      <w:r w:rsidR="00DA3A00" w:rsidRPr="000B504B">
        <w:rPr>
          <w:rStyle w:val="SC162503"/>
          <w:b/>
          <w:bCs/>
          <w:i w:val="0"/>
          <w:iCs w:val="0"/>
          <w:color w:val="C00000"/>
          <w:sz w:val="18"/>
          <w:szCs w:val="22"/>
          <w:highlight w:val="yellow"/>
        </w:rPr>
        <w:t>PLATFORM_PROTOCOL</w:t>
      </w:r>
      <w:r w:rsidR="000B504B">
        <w:rPr>
          <w:rStyle w:val="SC162503"/>
          <w:b/>
          <w:bCs/>
          <w:i w:val="0"/>
          <w:iCs w:val="0"/>
          <w:color w:val="C00000"/>
          <w:sz w:val="18"/>
          <w:szCs w:val="22"/>
          <w:highlight w:val="yellow"/>
        </w:rPr>
        <w:tab/>
      </w:r>
      <w:r w:rsidR="000B504B">
        <w:rPr>
          <w:rStyle w:val="SC162503"/>
          <w:b/>
          <w:bCs/>
          <w:i w:val="0"/>
          <w:iCs w:val="0"/>
          <w:color w:val="C00000"/>
          <w:sz w:val="18"/>
          <w:szCs w:val="22"/>
          <w:highlight w:val="yellow"/>
        </w:rPr>
        <w:tab/>
      </w:r>
      <w:r w:rsidRPr="000B504B">
        <w:rPr>
          <w:rStyle w:val="SC162503"/>
          <w:b/>
          <w:bCs/>
          <w:iCs w:val="0"/>
          <w:color w:val="C00000"/>
          <w:sz w:val="18"/>
          <w:szCs w:val="22"/>
          <w:highlight w:val="yellow"/>
        </w:rPr>
        <w:t>*</w:t>
      </w:r>
      <w:r w:rsidRPr="000B504B">
        <w:rPr>
          <w:rStyle w:val="SC162503"/>
          <w:b/>
          <w:color w:val="C00000"/>
          <w:sz w:val="18"/>
          <w:szCs w:val="22"/>
          <w:highlight w:val="yellow"/>
        </w:rPr>
        <w:t>This</w:t>
      </w:r>
      <w:r w:rsidRPr="000B504B">
        <w:rPr>
          <w:rStyle w:val="SC162503"/>
          <w:b/>
          <w:bCs/>
          <w:iCs w:val="0"/>
          <w:color w:val="C00000"/>
          <w:sz w:val="18"/>
          <w:szCs w:val="22"/>
          <w:highlight w:val="yellow"/>
        </w:rPr>
        <w:t>,</w:t>
      </w:r>
      <w:r w:rsidRPr="000B504B">
        <w:rPr>
          <w:rStyle w:val="SC162503"/>
          <w:rFonts w:ascii="Times New Roman" w:hAnsi="Times New Roman" w:cs="Times New Roman"/>
          <w:color w:val="C00000"/>
          <w:sz w:val="18"/>
          <w:szCs w:val="22"/>
          <w:highlight w:val="yellow"/>
        </w:rPr>
        <w:t xml:space="preserve"> </w:t>
      </w:r>
    </w:p>
    <w:p w14:paraId="294252DB" w14:textId="1FC26072" w:rsidR="005F3C4C" w:rsidRPr="000B504B" w:rsidRDefault="005F3C4C" w:rsidP="00C8679A">
      <w:pPr>
        <w:pStyle w:val="SP1665659"/>
        <w:ind w:left="186" w:firstLine="720"/>
        <w:rPr>
          <w:rStyle w:val="SC162503"/>
          <w:rFonts w:ascii="Times New Roman" w:hAnsi="Times New Roman" w:cs="Times New Roman"/>
          <w:color w:val="C00000"/>
          <w:sz w:val="18"/>
          <w:szCs w:val="22"/>
          <w:highlight w:val="yellow"/>
        </w:rPr>
      </w:pPr>
      <w:r w:rsidRPr="000B504B">
        <w:rPr>
          <w:rStyle w:val="SC162503"/>
          <w:b/>
          <w:bCs/>
          <w:i w:val="0"/>
          <w:iCs w:val="0"/>
          <w:color w:val="C00000"/>
          <w:sz w:val="18"/>
          <w:szCs w:val="22"/>
          <w:highlight w:val="yellow"/>
        </w:rPr>
        <w:t>IN</w:t>
      </w:r>
      <w:r w:rsidR="000B504B" w:rsidRPr="000B504B">
        <w:rPr>
          <w:rStyle w:val="SC162503"/>
          <w:b/>
          <w:bCs/>
          <w:i w:val="0"/>
          <w:iCs w:val="0"/>
          <w:color w:val="C00000"/>
          <w:sz w:val="18"/>
          <w:szCs w:val="22"/>
          <w:highlight w:val="yellow"/>
        </w:rPr>
        <w:t xml:space="preserve"> </w:t>
      </w:r>
      <w:r w:rsidRPr="000B504B">
        <w:rPr>
          <w:rStyle w:val="SC162503"/>
          <w:b/>
          <w:bCs/>
          <w:i w:val="0"/>
          <w:iCs w:val="0"/>
          <w:color w:val="C00000"/>
          <w:sz w:val="18"/>
          <w:szCs w:val="22"/>
          <w:highlight w:val="yellow"/>
        </w:rPr>
        <w:t xml:space="preserve">EFI_HANDLE </w:t>
      </w:r>
      <w:r w:rsidR="00480F0F" w:rsidRPr="000B504B">
        <w:rPr>
          <w:rStyle w:val="SC162503"/>
          <w:b/>
          <w:bCs/>
          <w:i w:val="0"/>
          <w:iCs w:val="0"/>
          <w:color w:val="C00000"/>
          <w:sz w:val="18"/>
          <w:szCs w:val="22"/>
          <w:highlight w:val="yellow"/>
        </w:rPr>
        <w:tab/>
      </w:r>
      <w:r w:rsidR="00480F0F" w:rsidRPr="000B504B">
        <w:rPr>
          <w:rStyle w:val="SC162503"/>
          <w:b/>
          <w:bCs/>
          <w:i w:val="0"/>
          <w:iCs w:val="0"/>
          <w:color w:val="C00000"/>
          <w:sz w:val="18"/>
          <w:szCs w:val="22"/>
          <w:highlight w:val="yellow"/>
        </w:rPr>
        <w:tab/>
      </w:r>
      <w:r w:rsidR="00480F0F" w:rsidRPr="000B504B">
        <w:rPr>
          <w:rStyle w:val="SC162503"/>
          <w:b/>
          <w:bCs/>
          <w:i w:val="0"/>
          <w:iCs w:val="0"/>
          <w:color w:val="C00000"/>
          <w:sz w:val="18"/>
          <w:szCs w:val="22"/>
          <w:highlight w:val="yellow"/>
        </w:rPr>
        <w:tab/>
      </w:r>
      <w:r w:rsidR="00480F0F" w:rsidRPr="000B504B">
        <w:rPr>
          <w:rStyle w:val="SC162503"/>
          <w:b/>
          <w:bCs/>
          <w:i w:val="0"/>
          <w:iCs w:val="0"/>
          <w:color w:val="C00000"/>
          <w:sz w:val="18"/>
          <w:szCs w:val="22"/>
          <w:highlight w:val="yellow"/>
        </w:rPr>
        <w:tab/>
      </w:r>
      <w:r w:rsidR="000B504B">
        <w:rPr>
          <w:rStyle w:val="SC162503"/>
          <w:b/>
          <w:bCs/>
          <w:i w:val="0"/>
          <w:iCs w:val="0"/>
          <w:color w:val="C00000"/>
          <w:sz w:val="18"/>
          <w:szCs w:val="22"/>
          <w:highlight w:val="yellow"/>
        </w:rPr>
        <w:tab/>
      </w:r>
      <w:r w:rsidR="000B504B">
        <w:rPr>
          <w:rStyle w:val="SC162503"/>
          <w:b/>
          <w:bCs/>
          <w:i w:val="0"/>
          <w:iCs w:val="0"/>
          <w:color w:val="C00000"/>
          <w:sz w:val="18"/>
          <w:szCs w:val="22"/>
          <w:highlight w:val="yellow"/>
        </w:rPr>
        <w:tab/>
      </w:r>
      <w:r w:rsidR="000B504B" w:rsidRPr="00077A68">
        <w:rPr>
          <w:rStyle w:val="SC162503"/>
          <w:b/>
          <w:bCs/>
          <w:iCs w:val="0"/>
          <w:color w:val="C00000"/>
          <w:sz w:val="18"/>
          <w:szCs w:val="22"/>
          <w:highlight w:val="yellow"/>
        </w:rPr>
        <w:t>RootBridge</w:t>
      </w:r>
      <w:r w:rsidR="000B504B">
        <w:rPr>
          <w:rStyle w:val="SC162503"/>
          <w:b/>
          <w:bCs/>
          <w:i w:val="0"/>
          <w:iCs w:val="0"/>
          <w:color w:val="C00000"/>
          <w:sz w:val="18"/>
          <w:szCs w:val="22"/>
          <w:highlight w:val="yellow"/>
        </w:rPr>
        <w:t>,</w:t>
      </w:r>
      <w:r w:rsidRPr="000B504B">
        <w:rPr>
          <w:rStyle w:val="SC162503"/>
          <w:rFonts w:ascii="Times New Roman" w:hAnsi="Times New Roman" w:cs="Times New Roman"/>
          <w:color w:val="C00000"/>
          <w:sz w:val="18"/>
          <w:szCs w:val="22"/>
          <w:highlight w:val="yellow"/>
        </w:rPr>
        <w:t xml:space="preserve"> </w:t>
      </w:r>
    </w:p>
    <w:p w14:paraId="15C926ED" w14:textId="0EE4758D" w:rsidR="000B504B" w:rsidRDefault="000B504B" w:rsidP="000B504B">
      <w:pPr>
        <w:pStyle w:val="HTMLPreformatted"/>
        <w:shd w:val="clear" w:color="auto" w:fill="FFFFFF"/>
        <w:ind w:left="906"/>
        <w:rPr>
          <w:rStyle w:val="SC162503"/>
          <w:rFonts w:eastAsiaTheme="minorHAnsi"/>
          <w:b/>
          <w:bCs/>
          <w:color w:val="C00000"/>
          <w:sz w:val="18"/>
          <w:szCs w:val="22"/>
          <w:highlight w:val="yellow"/>
        </w:rPr>
      </w:pPr>
      <w:r>
        <w:rPr>
          <w:rStyle w:val="SC162503"/>
          <w:b/>
          <w:bCs/>
          <w:i w:val="0"/>
          <w:iCs w:val="0"/>
          <w:color w:val="C00000"/>
          <w:sz w:val="18"/>
          <w:szCs w:val="22"/>
          <w:highlight w:val="yellow"/>
        </w:rPr>
        <w:tab/>
      </w:r>
      <w:r w:rsidRPr="000B504B">
        <w:rPr>
          <w:rStyle w:val="SC162503"/>
          <w:b/>
          <w:bCs/>
          <w:i w:val="0"/>
          <w:iCs w:val="0"/>
          <w:color w:val="C00000"/>
          <w:sz w:val="18"/>
          <w:szCs w:val="22"/>
          <w:highlight w:val="yellow"/>
        </w:rPr>
        <w:t xml:space="preserve">IN </w:t>
      </w:r>
      <w:r w:rsidRPr="000B504B">
        <w:rPr>
          <w:rStyle w:val="SC162503"/>
          <w:rFonts w:eastAsiaTheme="minorHAnsi"/>
          <w:b/>
          <w:bCs/>
          <w:color w:val="C00000"/>
          <w:sz w:val="18"/>
          <w:szCs w:val="22"/>
          <w:highlight w:val="yellow"/>
        </w:rPr>
        <w:t>EFI_PCI_ROOT_BRIDGE_IO_PROTOCOL_PCI_ADDRESS</w:t>
      </w:r>
      <w:r>
        <w:rPr>
          <w:rStyle w:val="SC162503"/>
          <w:rFonts w:eastAsiaTheme="minorHAnsi"/>
          <w:b/>
          <w:bCs/>
          <w:color w:val="C00000"/>
          <w:sz w:val="18"/>
          <w:szCs w:val="22"/>
          <w:highlight w:val="yellow"/>
        </w:rPr>
        <w:tab/>
      </w:r>
      <w:r w:rsidR="00077A68">
        <w:rPr>
          <w:rStyle w:val="SC162503"/>
          <w:rFonts w:eastAsiaTheme="minorHAnsi"/>
          <w:b/>
          <w:bCs/>
          <w:color w:val="C00000"/>
          <w:sz w:val="18"/>
          <w:szCs w:val="22"/>
          <w:highlight w:val="yellow"/>
        </w:rPr>
        <w:t xml:space="preserve"> </w:t>
      </w:r>
      <w:r w:rsidR="00F57FC1">
        <w:rPr>
          <w:rStyle w:val="SC162503"/>
          <w:rFonts w:eastAsiaTheme="minorHAnsi"/>
          <w:b/>
          <w:bCs/>
          <w:color w:val="C00000"/>
          <w:sz w:val="18"/>
          <w:szCs w:val="22"/>
          <w:highlight w:val="yellow"/>
        </w:rPr>
        <w:t>PciAddress</w:t>
      </w:r>
      <w:r>
        <w:rPr>
          <w:rStyle w:val="SC162503"/>
          <w:rFonts w:eastAsiaTheme="minorHAnsi"/>
          <w:b/>
          <w:bCs/>
          <w:color w:val="C00000"/>
          <w:sz w:val="18"/>
          <w:szCs w:val="22"/>
          <w:highlight w:val="yellow"/>
        </w:rPr>
        <w:t>,</w:t>
      </w:r>
    </w:p>
    <w:p w14:paraId="214EB55A" w14:textId="638FF0B8" w:rsidR="00387FB8" w:rsidRDefault="00387FB8" w:rsidP="00387FB8">
      <w:pPr>
        <w:pStyle w:val="SP1665659"/>
        <w:ind w:left="186" w:firstLine="720"/>
        <w:rPr>
          <w:rStyle w:val="SC162503"/>
          <w:b/>
          <w:bCs/>
          <w:i w:val="0"/>
          <w:iCs w:val="0"/>
          <w:color w:val="C00000"/>
          <w:sz w:val="18"/>
          <w:szCs w:val="22"/>
          <w:highlight w:val="yellow"/>
        </w:rPr>
      </w:pPr>
      <w:r>
        <w:rPr>
          <w:rStyle w:val="SC162503"/>
          <w:b/>
          <w:bCs/>
          <w:i w:val="0"/>
          <w:iCs w:val="0"/>
          <w:color w:val="C00000"/>
          <w:sz w:val="18"/>
          <w:szCs w:val="22"/>
          <w:highlight w:val="yellow"/>
        </w:rPr>
        <w:t>IN UINTN</w:t>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t>Size,</w:t>
      </w:r>
    </w:p>
    <w:p w14:paraId="02699F5A" w14:textId="044381EB" w:rsidR="005F3C4C" w:rsidRPr="000B504B" w:rsidRDefault="000B504B" w:rsidP="00387FB8">
      <w:pPr>
        <w:pStyle w:val="SP1665659"/>
        <w:ind w:left="186" w:firstLine="720"/>
        <w:rPr>
          <w:rFonts w:ascii="Consolas" w:hAnsi="Consolas"/>
          <w:color w:val="C00000"/>
          <w:sz w:val="16"/>
          <w:szCs w:val="20"/>
          <w:highlight w:val="yellow"/>
        </w:rPr>
      </w:pPr>
      <w:r w:rsidRPr="000B504B">
        <w:rPr>
          <w:rFonts w:ascii="Courier New" w:hAnsi="Courier New" w:cs="Courier New"/>
          <w:b/>
          <w:bCs/>
          <w:color w:val="C00000"/>
          <w:sz w:val="18"/>
          <w:szCs w:val="22"/>
          <w:highlight w:val="yellow"/>
        </w:rPr>
        <w:t xml:space="preserve">IN </w:t>
      </w:r>
      <w:r w:rsidR="005F3C4C" w:rsidRPr="000B504B">
        <w:rPr>
          <w:rFonts w:ascii="Courier New" w:hAnsi="Courier New" w:cs="Courier New"/>
          <w:b/>
          <w:bCs/>
          <w:color w:val="C00000"/>
          <w:sz w:val="18"/>
          <w:szCs w:val="22"/>
          <w:highlight w:val="yellow"/>
        </w:rPr>
        <w:t xml:space="preserve">OUT </w:t>
      </w:r>
      <w:r w:rsidR="003C580B">
        <w:rPr>
          <w:rFonts w:ascii="Courier New" w:hAnsi="Courier New" w:cs="Courier New"/>
          <w:b/>
          <w:bCs/>
          <w:color w:val="C00000"/>
          <w:sz w:val="18"/>
          <w:szCs w:val="22"/>
          <w:highlight w:val="yellow"/>
        </w:rPr>
        <w:t>EFI_PCI_EXPRESS_DEVICE_POLICY</w:t>
      </w:r>
      <w:r w:rsidR="005F3C4C" w:rsidRPr="000B504B">
        <w:rPr>
          <w:rFonts w:ascii="Courier New" w:hAnsi="Courier New" w:cs="Courier New"/>
          <w:b/>
          <w:bCs/>
          <w:color w:val="C00000"/>
          <w:sz w:val="18"/>
          <w:szCs w:val="22"/>
          <w:highlight w:val="yellow"/>
        </w:rPr>
        <w:t xml:space="preserve"> </w:t>
      </w:r>
      <w:r>
        <w:rPr>
          <w:rFonts w:ascii="Courier New" w:hAnsi="Courier New" w:cs="Courier New"/>
          <w:b/>
          <w:bCs/>
          <w:color w:val="C00000"/>
          <w:sz w:val="18"/>
          <w:szCs w:val="22"/>
          <w:highlight w:val="yellow"/>
        </w:rPr>
        <w:tab/>
      </w:r>
      <w:r w:rsidR="00077A68">
        <w:rPr>
          <w:rFonts w:ascii="Courier New" w:hAnsi="Courier New" w:cs="Courier New"/>
          <w:b/>
          <w:bCs/>
          <w:color w:val="C00000"/>
          <w:sz w:val="18"/>
          <w:szCs w:val="22"/>
          <w:highlight w:val="yellow"/>
        </w:rPr>
        <w:tab/>
      </w:r>
      <w:r w:rsidR="00F65B80">
        <w:rPr>
          <w:rFonts w:ascii="Courier New" w:hAnsi="Courier New" w:cs="Courier New"/>
          <w:b/>
          <w:bCs/>
          <w:color w:val="C00000"/>
          <w:sz w:val="18"/>
          <w:szCs w:val="22"/>
          <w:highlight w:val="yellow"/>
        </w:rPr>
        <w:tab/>
      </w:r>
      <w:r w:rsidR="005F3C4C" w:rsidRPr="000B504B">
        <w:rPr>
          <w:rStyle w:val="SC162503"/>
          <w:b/>
          <w:color w:val="C00000"/>
          <w:highlight w:val="yellow"/>
        </w:rPr>
        <w:t>*</w:t>
      </w:r>
      <w:r w:rsidR="008A73D3">
        <w:rPr>
          <w:rStyle w:val="SC162503"/>
          <w:b/>
          <w:bCs/>
          <w:color w:val="C00000"/>
          <w:sz w:val="18"/>
          <w:szCs w:val="22"/>
          <w:highlight w:val="yellow"/>
        </w:rPr>
        <w:t>PciExPolicy</w:t>
      </w:r>
      <w:r w:rsidR="005F3C4C" w:rsidRPr="000B504B">
        <w:rPr>
          <w:rFonts w:ascii="Consolas" w:hAnsi="Consolas"/>
          <w:i/>
          <w:iCs/>
          <w:color w:val="C00000"/>
          <w:sz w:val="16"/>
          <w:szCs w:val="20"/>
          <w:highlight w:val="yellow"/>
        </w:rPr>
        <w:t xml:space="preserve"> </w:t>
      </w:r>
      <w:r w:rsidR="005F3C4C" w:rsidRPr="000B504B">
        <w:rPr>
          <w:rStyle w:val="SC1625011"/>
          <w:b w:val="0"/>
          <w:bCs w:val="0"/>
          <w:i/>
          <w:iCs/>
          <w:color w:val="C00000"/>
          <w:sz w:val="16"/>
          <w:szCs w:val="20"/>
          <w:highlight w:val="yellow"/>
        </w:rPr>
        <w:t> </w:t>
      </w:r>
    </w:p>
    <w:p w14:paraId="2912F74B" w14:textId="77777777" w:rsidR="005F3C4C" w:rsidRPr="000B504B" w:rsidRDefault="005F3C4C" w:rsidP="00C8679A">
      <w:pPr>
        <w:pStyle w:val="SP1665659"/>
        <w:ind w:firstLine="720"/>
        <w:rPr>
          <w:rFonts w:ascii="Courier New" w:hAnsi="Courier New" w:cs="Courier New"/>
          <w:color w:val="000000"/>
          <w:sz w:val="18"/>
          <w:szCs w:val="22"/>
        </w:rPr>
      </w:pPr>
      <w:r w:rsidRPr="000B504B">
        <w:rPr>
          <w:rStyle w:val="SC162503"/>
          <w:b/>
          <w:bCs/>
          <w:i w:val="0"/>
          <w:iCs w:val="0"/>
          <w:color w:val="C00000"/>
          <w:sz w:val="18"/>
          <w:szCs w:val="22"/>
          <w:highlight w:val="yellow"/>
        </w:rPr>
        <w:t>);</w:t>
      </w:r>
    </w:p>
    <w:p w14:paraId="57A5C98B" w14:textId="791EB596" w:rsidR="005F3C4C" w:rsidRDefault="005F3C4C" w:rsidP="006E4B7E">
      <w:pPr>
        <w:pStyle w:val="SP1665688"/>
        <w:spacing w:before="240" w:after="60"/>
        <w:rPr>
          <w:color w:val="000000"/>
          <w:sz w:val="26"/>
          <w:szCs w:val="26"/>
        </w:rPr>
      </w:pPr>
      <w:r>
        <w:rPr>
          <w:rStyle w:val="SC162536"/>
          <w:sz w:val="26"/>
          <w:szCs w:val="26"/>
        </w:rPr>
        <w:t>Parameters</w:t>
      </w:r>
    </w:p>
    <w:p w14:paraId="0E31CD6A" w14:textId="77777777" w:rsidR="005F3C4C" w:rsidRPr="00F66457" w:rsidRDefault="005F3C4C" w:rsidP="006E4B7E">
      <w:pPr>
        <w:pStyle w:val="SP1665654"/>
        <w:spacing w:before="80" w:after="60"/>
        <w:ind w:firstLine="720"/>
        <w:rPr>
          <w:rFonts w:ascii="Courier New" w:hAnsi="Courier New" w:cs="Courier New"/>
          <w:color w:val="C00000"/>
          <w:sz w:val="22"/>
          <w:szCs w:val="22"/>
        </w:rPr>
      </w:pPr>
      <w:r w:rsidRPr="00F66457">
        <w:rPr>
          <w:rStyle w:val="SC162503"/>
          <w:color w:val="C00000"/>
          <w:sz w:val="22"/>
          <w:szCs w:val="22"/>
        </w:rPr>
        <w:t>This</w:t>
      </w:r>
    </w:p>
    <w:p w14:paraId="27A20EE9" w14:textId="28CE1F3C" w:rsidR="005F3C4C" w:rsidRDefault="005F3C4C" w:rsidP="006E4B7E">
      <w:pPr>
        <w:pStyle w:val="SP1665653"/>
        <w:spacing w:before="80" w:after="60"/>
        <w:ind w:left="1080" w:firstLine="360"/>
        <w:rPr>
          <w:rFonts w:ascii="Times New Roman" w:hAnsi="Times New Roman" w:cs="Times New Roman"/>
          <w:color w:val="000000"/>
          <w:sz w:val="22"/>
          <w:szCs w:val="22"/>
        </w:rPr>
      </w:pPr>
      <w:r>
        <w:rPr>
          <w:rStyle w:val="SC162503"/>
          <w:rFonts w:ascii="Times New Roman" w:hAnsi="Times New Roman" w:cs="Times New Roman"/>
          <w:i w:val="0"/>
          <w:iCs w:val="0"/>
          <w:sz w:val="22"/>
          <w:szCs w:val="22"/>
        </w:rPr>
        <w:t xml:space="preserve">Pointer to the </w:t>
      </w:r>
      <w:r w:rsidR="00085380">
        <w:rPr>
          <w:rStyle w:val="SC162503"/>
          <w:b/>
          <w:bCs/>
          <w:i w:val="0"/>
          <w:color w:val="C00000"/>
          <w:sz w:val="22"/>
          <w:szCs w:val="22"/>
        </w:rPr>
        <w:t>EFI_PCI_EXPRESS_PLATFORM_PROTOCOL</w:t>
      </w:r>
      <w:r w:rsidRPr="00512D52">
        <w:rPr>
          <w:rStyle w:val="SC162503"/>
          <w:rFonts w:ascii="Times New Roman" w:hAnsi="Times New Roman" w:cs="Times New Roman"/>
          <w:b/>
          <w:bCs/>
          <w:color w:val="C00000"/>
          <w:sz w:val="22"/>
          <w:szCs w:val="22"/>
        </w:rPr>
        <w:t xml:space="preserve"> </w:t>
      </w:r>
      <w:r>
        <w:rPr>
          <w:rStyle w:val="SC162503"/>
          <w:rFonts w:ascii="Times New Roman" w:hAnsi="Times New Roman" w:cs="Times New Roman"/>
          <w:i w:val="0"/>
          <w:iCs w:val="0"/>
          <w:sz w:val="22"/>
          <w:szCs w:val="22"/>
        </w:rPr>
        <w:t xml:space="preserve">instance. </w:t>
      </w:r>
    </w:p>
    <w:p w14:paraId="7446A164" w14:textId="65FD0D6F" w:rsidR="005F3C4C" w:rsidRPr="00F66457" w:rsidRDefault="00F57FC1" w:rsidP="006E4B7E">
      <w:pPr>
        <w:pStyle w:val="SP1665654"/>
        <w:spacing w:before="80" w:after="60"/>
        <w:ind w:firstLine="720"/>
        <w:rPr>
          <w:rStyle w:val="SC162503"/>
          <w:color w:val="C00000"/>
          <w:sz w:val="22"/>
          <w:szCs w:val="22"/>
        </w:rPr>
      </w:pPr>
      <w:r w:rsidRPr="00F57FC1">
        <w:rPr>
          <w:rStyle w:val="SC162503"/>
          <w:color w:val="C00000"/>
          <w:sz w:val="22"/>
          <w:szCs w:val="22"/>
          <w:highlight w:val="yellow"/>
        </w:rPr>
        <w:t>RootBridge</w:t>
      </w:r>
    </w:p>
    <w:p w14:paraId="4779A270" w14:textId="2FD5DE31" w:rsidR="00D67438" w:rsidRDefault="00D67438" w:rsidP="00702E29">
      <w:pPr>
        <w:pStyle w:val="SP1665653"/>
        <w:spacing w:before="80" w:after="60"/>
        <w:ind w:left="1440"/>
        <w:rPr>
          <w:rStyle w:val="SC162503"/>
          <w:rFonts w:ascii="Times New Roman" w:hAnsi="Times New Roman" w:cs="Times New Roman"/>
          <w:sz w:val="22"/>
          <w:szCs w:val="22"/>
        </w:rPr>
      </w:pPr>
      <w:r w:rsidRPr="0078756F">
        <w:rPr>
          <w:rStyle w:val="SC162503"/>
          <w:rFonts w:ascii="Times New Roman" w:hAnsi="Times New Roman" w:cs="Times New Roman"/>
          <w:i w:val="0"/>
          <w:iCs w:val="0"/>
          <w:sz w:val="22"/>
          <w:szCs w:val="22"/>
        </w:rPr>
        <w:t xml:space="preserve">The </w:t>
      </w:r>
      <w:r w:rsidR="00702E29">
        <w:rPr>
          <w:rStyle w:val="SC162503"/>
          <w:rFonts w:ascii="Times New Roman" w:hAnsi="Times New Roman" w:cs="Times New Roman"/>
          <w:i w:val="0"/>
          <w:iCs w:val="0"/>
          <w:sz w:val="22"/>
          <w:szCs w:val="22"/>
        </w:rPr>
        <w:t xml:space="preserve">associated </w:t>
      </w:r>
      <w:r w:rsidR="00FF0C33">
        <w:rPr>
          <w:rStyle w:val="SC162503"/>
          <w:rFonts w:ascii="Times New Roman" w:hAnsi="Times New Roman" w:cs="Times New Roman"/>
          <w:i w:val="0"/>
          <w:iCs w:val="0"/>
          <w:sz w:val="22"/>
          <w:szCs w:val="22"/>
        </w:rPr>
        <w:t xml:space="preserve">PCI </w:t>
      </w:r>
      <w:r w:rsidR="00A7448A">
        <w:rPr>
          <w:rStyle w:val="SC162503"/>
          <w:rFonts w:ascii="Times New Roman" w:hAnsi="Times New Roman" w:cs="Times New Roman"/>
          <w:i w:val="0"/>
          <w:iCs w:val="0"/>
          <w:sz w:val="22"/>
          <w:szCs w:val="22"/>
        </w:rPr>
        <w:t>Root Bridge</w:t>
      </w:r>
      <w:r w:rsidR="00702E29">
        <w:rPr>
          <w:rStyle w:val="SC162503"/>
          <w:rFonts w:ascii="Times New Roman" w:hAnsi="Times New Roman" w:cs="Times New Roman"/>
          <w:i w:val="0"/>
          <w:iCs w:val="0"/>
          <w:sz w:val="22"/>
          <w:szCs w:val="22"/>
        </w:rPr>
        <w:t xml:space="preserve"> IO Protocol handle</w:t>
      </w:r>
      <w:r w:rsidRPr="0078756F">
        <w:rPr>
          <w:rStyle w:val="SC162503"/>
          <w:rFonts w:ascii="Times New Roman" w:hAnsi="Times New Roman" w:cs="Times New Roman"/>
          <w:i w:val="0"/>
          <w:iCs w:val="0"/>
          <w:sz w:val="22"/>
          <w:szCs w:val="22"/>
        </w:rPr>
        <w:t xml:space="preserve">. </w:t>
      </w:r>
      <w:r w:rsidR="00702E29">
        <w:rPr>
          <w:rStyle w:val="SC162503"/>
          <w:rFonts w:ascii="Times New Roman" w:hAnsi="Times New Roman" w:cs="Times New Roman"/>
          <w:i w:val="0"/>
          <w:iCs w:val="0"/>
          <w:sz w:val="22"/>
          <w:szCs w:val="22"/>
        </w:rPr>
        <w:t xml:space="preserve">Type </w:t>
      </w:r>
      <w:r w:rsidR="00702E29" w:rsidRPr="00512D52">
        <w:rPr>
          <w:rStyle w:val="SC162503"/>
          <w:b/>
          <w:bCs/>
          <w:i w:val="0"/>
          <w:iCs w:val="0"/>
          <w:color w:val="C00000"/>
          <w:sz w:val="22"/>
          <w:szCs w:val="22"/>
        </w:rPr>
        <w:t>EFI_HANDLE</w:t>
      </w:r>
      <w:r w:rsidR="00702E29">
        <w:rPr>
          <w:rStyle w:val="SC162503"/>
          <w:b/>
          <w:bCs/>
          <w:i w:val="0"/>
          <w:iCs w:val="0"/>
          <w:sz w:val="22"/>
          <w:szCs w:val="22"/>
        </w:rPr>
        <w:t xml:space="preserve"> </w:t>
      </w:r>
      <w:r w:rsidR="00702E29">
        <w:rPr>
          <w:rStyle w:val="SC162503"/>
          <w:rFonts w:ascii="Times New Roman" w:hAnsi="Times New Roman" w:cs="Times New Roman"/>
          <w:i w:val="0"/>
          <w:iCs w:val="0"/>
          <w:sz w:val="22"/>
          <w:szCs w:val="22"/>
        </w:rPr>
        <w:t xml:space="preserve">is defined in </w:t>
      </w:r>
      <w:r w:rsidR="00702E29" w:rsidRPr="00512D52">
        <w:rPr>
          <w:rStyle w:val="SC162503"/>
          <w:b/>
          <w:bCs/>
          <w:i w:val="0"/>
          <w:iCs w:val="0"/>
          <w:color w:val="C00000"/>
          <w:sz w:val="22"/>
          <w:szCs w:val="22"/>
        </w:rPr>
        <w:t>InstallProtocolInterface()</w:t>
      </w:r>
      <w:r w:rsidR="00702E29">
        <w:rPr>
          <w:rStyle w:val="SC162503"/>
          <w:rFonts w:ascii="Times New Roman" w:hAnsi="Times New Roman" w:cs="Times New Roman"/>
          <w:i w:val="0"/>
          <w:iCs w:val="0"/>
          <w:sz w:val="22"/>
          <w:szCs w:val="22"/>
        </w:rPr>
        <w:t xml:space="preserve"> in the </w:t>
      </w:r>
      <w:r w:rsidR="00702E29">
        <w:rPr>
          <w:rStyle w:val="SC162503"/>
          <w:rFonts w:ascii="Times New Roman" w:hAnsi="Times New Roman" w:cs="Times New Roman"/>
          <w:sz w:val="22"/>
          <w:szCs w:val="22"/>
        </w:rPr>
        <w:t>UEFI 2.1 Specification</w:t>
      </w:r>
    </w:p>
    <w:p w14:paraId="4C50A91F" w14:textId="4CD5CBDF" w:rsidR="00F57FC1" w:rsidRDefault="00F57FC1" w:rsidP="00F57FC1">
      <w:pPr>
        <w:pStyle w:val="SP1665654"/>
        <w:spacing w:before="80" w:after="60"/>
        <w:ind w:firstLine="720"/>
        <w:rPr>
          <w:rStyle w:val="SC162503"/>
          <w:rFonts w:ascii="Times New Roman" w:hAnsi="Times New Roman" w:cs="Times New Roman"/>
          <w:sz w:val="22"/>
          <w:szCs w:val="22"/>
        </w:rPr>
      </w:pPr>
      <w:r w:rsidRPr="00F57FC1">
        <w:rPr>
          <w:rStyle w:val="SC162503"/>
          <w:color w:val="C00000"/>
          <w:sz w:val="22"/>
          <w:szCs w:val="22"/>
          <w:highlight w:val="yellow"/>
        </w:rPr>
        <w:t>PciAddress</w:t>
      </w:r>
    </w:p>
    <w:p w14:paraId="7707DC9A" w14:textId="05FCD9C8" w:rsidR="00F57FC1" w:rsidRPr="00605847" w:rsidRDefault="00F57FC1" w:rsidP="00F57FC1">
      <w:pPr>
        <w:pStyle w:val="SP1665653"/>
        <w:spacing w:before="80" w:after="60"/>
        <w:ind w:left="1440"/>
        <w:rPr>
          <w:rStyle w:val="SC162503"/>
          <w:rFonts w:ascii="Times New Roman" w:hAnsi="Times New Roman" w:cs="Times New Roman"/>
          <w:i w:val="0"/>
          <w:iCs w:val="0"/>
          <w:sz w:val="22"/>
          <w:szCs w:val="22"/>
        </w:rPr>
      </w:pPr>
      <w:r w:rsidRPr="00F57FC1">
        <w:rPr>
          <w:rStyle w:val="SC162503"/>
          <w:rFonts w:ascii="Times New Roman" w:hAnsi="Times New Roman" w:cs="Times New Roman"/>
          <w:i w:val="0"/>
          <w:iCs w:val="0"/>
          <w:sz w:val="22"/>
          <w:szCs w:val="22"/>
        </w:rPr>
        <w:t xml:space="preserve">The address of the PCI device on the PCI bus. This address can be </w:t>
      </w:r>
      <w:commentRangeStart w:id="12"/>
      <w:commentRangeStart w:id="13"/>
      <w:del w:id="14" w:author="Felix Poludov" w:date="2020-02-06T16:33:00Z">
        <w:r w:rsidRPr="00F57FC1" w:rsidDel="0014155D">
          <w:rPr>
            <w:rStyle w:val="SC162503"/>
            <w:rFonts w:ascii="Times New Roman" w:hAnsi="Times New Roman" w:cs="Times New Roman"/>
            <w:i w:val="0"/>
            <w:iCs w:val="0"/>
            <w:sz w:val="22"/>
            <w:szCs w:val="22"/>
          </w:rPr>
          <w:delText xml:space="preserve">passed to </w:delText>
        </w:r>
      </w:del>
      <w:ins w:id="15" w:author="Felix Poludov" w:date="2020-02-06T16:33:00Z">
        <w:r w:rsidR="0014155D">
          <w:rPr>
            <w:rStyle w:val="SC162503"/>
            <w:rFonts w:ascii="Times New Roman" w:hAnsi="Times New Roman" w:cs="Times New Roman"/>
            <w:i w:val="0"/>
            <w:iCs w:val="0"/>
            <w:sz w:val="22"/>
            <w:szCs w:val="22"/>
          </w:rPr>
          <w:t xml:space="preserve">used with </w:t>
        </w:r>
        <w:commentRangeEnd w:id="12"/>
        <w:r w:rsidR="0014155D">
          <w:rPr>
            <w:rStyle w:val="CommentReference"/>
            <w:rFonts w:eastAsia="Times New Roman"/>
          </w:rPr>
          <w:commentReference w:id="12"/>
        </w:r>
      </w:ins>
      <w:commentRangeEnd w:id="13"/>
      <w:r w:rsidR="00A75588">
        <w:rPr>
          <w:rStyle w:val="CommentReference"/>
          <w:rFonts w:eastAsia="Times New Roman"/>
        </w:rPr>
        <w:commentReference w:id="13"/>
      </w:r>
      <w:r w:rsidRPr="00F57FC1">
        <w:rPr>
          <w:rStyle w:val="SC162503"/>
          <w:rFonts w:ascii="Times New Roman" w:hAnsi="Times New Roman" w:cs="Times New Roman"/>
          <w:i w:val="0"/>
          <w:iCs w:val="0"/>
          <w:sz w:val="22"/>
          <w:szCs w:val="22"/>
        </w:rPr>
        <w:t xml:space="preserve">the </w:t>
      </w:r>
      <w:r w:rsidRPr="00F57FC1">
        <w:rPr>
          <w:rStyle w:val="SC162503"/>
          <w:b/>
          <w:bCs/>
          <w:i w:val="0"/>
          <w:iCs w:val="0"/>
          <w:color w:val="C00000"/>
          <w:sz w:val="22"/>
          <w:szCs w:val="22"/>
        </w:rPr>
        <w:t>EFI_PCI_ROOT_BRIDGE_IO_PROTOCOL</w:t>
      </w:r>
      <w:r w:rsidRPr="00F57FC1">
        <w:rPr>
          <w:rStyle w:val="SC162503"/>
          <w:rFonts w:ascii="Times New Roman" w:hAnsi="Times New Roman" w:cs="Times New Roman"/>
          <w:i w:val="0"/>
          <w:iCs w:val="0"/>
          <w:sz w:val="22"/>
          <w:szCs w:val="22"/>
        </w:rPr>
        <w:t xml:space="preserve"> member functions to access the PCI configuration space of the device. </w:t>
      </w:r>
      <w:ins w:id="16" w:author="Felix Poludov" w:date="2020-02-06T16:29:00Z">
        <w:r w:rsidR="0014155D" w:rsidRPr="006E3ABC">
          <w:t>.</w:t>
        </w:r>
      </w:ins>
      <w:commentRangeStart w:id="17"/>
      <w:commentRangeStart w:id="18"/>
      <w:del w:id="19" w:author="Felix Poludov" w:date="2020-02-06T16:29:00Z">
        <w:r w:rsidRPr="00F57FC1" w:rsidDel="0014155D">
          <w:rPr>
            <w:rStyle w:val="SC162503"/>
            <w:rFonts w:ascii="Times New Roman" w:hAnsi="Times New Roman" w:cs="Times New Roman"/>
            <w:i w:val="0"/>
            <w:iCs w:val="0"/>
            <w:sz w:val="22"/>
            <w:szCs w:val="22"/>
          </w:rPr>
          <w:delText xml:space="preserve">See </w:delText>
        </w:r>
        <w:r w:rsidRPr="00F57FC1" w:rsidDel="0014155D">
          <w:rPr>
            <w:rStyle w:val="SC162503"/>
            <w:rFonts w:ascii="Times New Roman" w:hAnsi="Times New Roman" w:cs="Times New Roman"/>
            <w:iCs w:val="0"/>
            <w:sz w:val="22"/>
            <w:szCs w:val="22"/>
          </w:rPr>
          <w:delText>UEFI 2.1 Specification</w:delText>
        </w:r>
        <w:r w:rsidRPr="00F57FC1" w:rsidDel="0014155D">
          <w:rPr>
            <w:rStyle w:val="SC162503"/>
            <w:rFonts w:ascii="Times New Roman" w:hAnsi="Times New Roman" w:cs="Times New Roman"/>
            <w:i w:val="0"/>
            <w:iCs w:val="0"/>
            <w:sz w:val="22"/>
            <w:szCs w:val="22"/>
          </w:rPr>
          <w:delText xml:space="preserve"> for the definition of </w:delText>
        </w:r>
        <w:r w:rsidRPr="00F57FC1" w:rsidDel="0014155D">
          <w:rPr>
            <w:rStyle w:val="SC162503"/>
            <w:b/>
            <w:bCs/>
            <w:i w:val="0"/>
            <w:iCs w:val="0"/>
            <w:color w:val="C00000"/>
            <w:sz w:val="22"/>
            <w:szCs w:val="22"/>
          </w:rPr>
          <w:delText>EFI_PCI_ROOT_BRIDGE_IO_PROTOCOL_PCI_ADDRESS</w:delText>
        </w:r>
        <w:commentRangeEnd w:id="17"/>
        <w:r w:rsidR="0014155D" w:rsidDel="0014155D">
          <w:rPr>
            <w:rStyle w:val="CommentReference"/>
            <w:rFonts w:eastAsia="Times New Roman"/>
          </w:rPr>
          <w:commentReference w:id="17"/>
        </w:r>
      </w:del>
      <w:commentRangeEnd w:id="18"/>
      <w:r w:rsidR="00F875EB">
        <w:rPr>
          <w:rStyle w:val="CommentReference"/>
          <w:rFonts w:eastAsia="Times New Roman"/>
        </w:rPr>
        <w:commentReference w:id="18"/>
      </w:r>
      <w:r w:rsidRPr="00F57FC1">
        <w:rPr>
          <w:rStyle w:val="SC162503"/>
          <w:rFonts w:ascii="Times New Roman" w:hAnsi="Times New Roman" w:cs="Times New Roman"/>
        </w:rPr>
        <w:t>.</w:t>
      </w:r>
    </w:p>
    <w:p w14:paraId="76DF0C25" w14:textId="2B54E988" w:rsidR="00D16A3B" w:rsidRDefault="00D16A3B" w:rsidP="00D67438">
      <w:pPr>
        <w:autoSpaceDE w:val="0"/>
        <w:autoSpaceDN w:val="0"/>
        <w:ind w:left="720"/>
        <w:rPr>
          <w:rFonts w:ascii="Courier New" w:hAnsi="Courier New" w:cs="Courier New"/>
          <w:i/>
          <w:iCs/>
          <w:color w:val="C00000"/>
          <w:sz w:val="22"/>
          <w:szCs w:val="22"/>
          <w:highlight w:val="yellow"/>
        </w:rPr>
      </w:pPr>
      <w:r>
        <w:rPr>
          <w:rFonts w:ascii="Courier New" w:hAnsi="Courier New" w:cs="Courier New"/>
          <w:i/>
          <w:iCs/>
          <w:color w:val="C00000"/>
          <w:sz w:val="22"/>
          <w:szCs w:val="22"/>
          <w:highlight w:val="yellow"/>
        </w:rPr>
        <w:t>Size</w:t>
      </w:r>
    </w:p>
    <w:p w14:paraId="738FCA10" w14:textId="40C6F943" w:rsidR="00D16A3B" w:rsidRPr="00D16A3B" w:rsidRDefault="00D16A3B" w:rsidP="00D16A3B">
      <w:pPr>
        <w:autoSpaceDE w:val="0"/>
        <w:autoSpaceDN w:val="0"/>
        <w:ind w:left="720" w:firstLine="720"/>
        <w:rPr>
          <w:rStyle w:val="SC162503"/>
          <w:rFonts w:ascii="Times New Roman" w:eastAsiaTheme="minorHAnsi" w:hAnsi="Times New Roman" w:cs="Times New Roman"/>
          <w:i w:val="0"/>
          <w:iCs w:val="0"/>
          <w:sz w:val="22"/>
          <w:szCs w:val="22"/>
        </w:rPr>
      </w:pPr>
      <w:r w:rsidRPr="00D16A3B">
        <w:rPr>
          <w:rStyle w:val="SC162503"/>
          <w:rFonts w:ascii="Times New Roman" w:eastAsiaTheme="minorHAnsi" w:hAnsi="Times New Roman" w:cs="Times New Roman"/>
          <w:i w:val="0"/>
          <w:iCs w:val="0"/>
          <w:sz w:val="22"/>
          <w:szCs w:val="22"/>
        </w:rPr>
        <w:lastRenderedPageBreak/>
        <w:t>The size, in bytes, of the input buffer in the next parameter</w:t>
      </w:r>
    </w:p>
    <w:p w14:paraId="38D9EB1D" w14:textId="2E75C3A3" w:rsidR="005F3C4C" w:rsidRPr="00F66457" w:rsidRDefault="008A73D3" w:rsidP="00D16A3B">
      <w:pPr>
        <w:autoSpaceDE w:val="0"/>
        <w:autoSpaceDN w:val="0"/>
        <w:rPr>
          <w:rFonts w:ascii="Calibri" w:hAnsi="Calibri" w:cs="Calibri"/>
          <w:color w:val="C00000"/>
          <w:sz w:val="22"/>
          <w:szCs w:val="22"/>
        </w:rPr>
      </w:pPr>
      <w:r>
        <w:rPr>
          <w:rFonts w:ascii="Courier New" w:hAnsi="Courier New" w:cs="Courier New"/>
          <w:i/>
          <w:iCs/>
          <w:color w:val="C00000"/>
          <w:sz w:val="22"/>
          <w:szCs w:val="22"/>
          <w:highlight w:val="yellow"/>
        </w:rPr>
        <w:t>PciExPolicy</w:t>
      </w:r>
    </w:p>
    <w:p w14:paraId="1B1D7940" w14:textId="179E5FA3" w:rsidR="005F3C4C" w:rsidRPr="0078756F" w:rsidRDefault="005F3C4C" w:rsidP="00F66457">
      <w:pPr>
        <w:ind w:left="1440"/>
        <w:rPr>
          <w:rStyle w:val="SC162503"/>
          <w:rFonts w:ascii="Times New Roman" w:hAnsi="Times New Roman" w:cs="Times New Roman"/>
          <w:sz w:val="22"/>
          <w:szCs w:val="22"/>
        </w:rPr>
      </w:pPr>
      <w:r w:rsidRPr="002739C5">
        <w:rPr>
          <w:rStyle w:val="SC162503"/>
          <w:rFonts w:ascii="Times New Roman" w:hAnsi="Times New Roman" w:cs="Times New Roman"/>
          <w:i w:val="0"/>
          <w:iCs w:val="0"/>
          <w:sz w:val="22"/>
          <w:szCs w:val="22"/>
        </w:rPr>
        <w:t xml:space="preserve">The </w:t>
      </w:r>
      <w:r w:rsidR="001E5F6C">
        <w:rPr>
          <w:rStyle w:val="SC162503"/>
          <w:rFonts w:ascii="Times New Roman" w:hAnsi="Times New Roman" w:cs="Times New Roman"/>
          <w:i w:val="0"/>
          <w:iCs w:val="0"/>
          <w:sz w:val="22"/>
          <w:szCs w:val="22"/>
        </w:rPr>
        <w:t xml:space="preserve">pointer to </w:t>
      </w:r>
      <w:r w:rsidRPr="002739C5">
        <w:rPr>
          <w:rStyle w:val="SC162503"/>
          <w:rFonts w:ascii="Times New Roman" w:hAnsi="Times New Roman" w:cs="Times New Roman"/>
          <w:i w:val="0"/>
          <w:iCs w:val="0"/>
          <w:sz w:val="22"/>
          <w:szCs w:val="22"/>
        </w:rPr>
        <w:t xml:space="preserve">platform policy with respect to </w:t>
      </w:r>
      <w:r w:rsidR="00F66457">
        <w:rPr>
          <w:rStyle w:val="SC162503"/>
          <w:rFonts w:ascii="Times New Roman" w:hAnsi="Times New Roman" w:cs="Times New Roman"/>
          <w:i w:val="0"/>
          <w:iCs w:val="0"/>
          <w:sz w:val="22"/>
          <w:szCs w:val="22"/>
        </w:rPr>
        <w:t xml:space="preserve">other PCI features like, the </w:t>
      </w:r>
      <w:r w:rsidR="004742EC">
        <w:rPr>
          <w:rStyle w:val="SC162503"/>
          <w:rFonts w:ascii="Times New Roman" w:hAnsi="Times New Roman" w:cs="Times New Roman"/>
          <w:i w:val="0"/>
          <w:iCs w:val="0"/>
          <w:sz w:val="22"/>
          <w:szCs w:val="22"/>
        </w:rPr>
        <w:t>MPS</w:t>
      </w:r>
      <w:r w:rsidR="00A877DC">
        <w:rPr>
          <w:rStyle w:val="SC162503"/>
          <w:rFonts w:ascii="Times New Roman" w:hAnsi="Times New Roman" w:cs="Times New Roman"/>
          <w:i w:val="0"/>
          <w:iCs w:val="0"/>
          <w:sz w:val="22"/>
          <w:szCs w:val="22"/>
        </w:rPr>
        <w:t xml:space="preserve">, </w:t>
      </w:r>
      <w:r w:rsidR="004742EC">
        <w:rPr>
          <w:rStyle w:val="SC162503"/>
          <w:rFonts w:ascii="Times New Roman" w:hAnsi="Times New Roman" w:cs="Times New Roman"/>
          <w:i w:val="0"/>
          <w:iCs w:val="0"/>
          <w:sz w:val="22"/>
          <w:szCs w:val="22"/>
        </w:rPr>
        <w:t>MRRS</w:t>
      </w:r>
      <w:r w:rsidR="00A877DC">
        <w:rPr>
          <w:rStyle w:val="SC162503"/>
          <w:rFonts w:ascii="Times New Roman" w:hAnsi="Times New Roman" w:cs="Times New Roman"/>
          <w:i w:val="0"/>
          <w:iCs w:val="0"/>
          <w:sz w:val="22"/>
          <w:szCs w:val="22"/>
        </w:rPr>
        <w:t>,</w:t>
      </w:r>
      <w:r w:rsidRPr="002739C5">
        <w:rPr>
          <w:rStyle w:val="SC162503"/>
          <w:rFonts w:ascii="Times New Roman" w:hAnsi="Times New Roman" w:cs="Times New Roman"/>
          <w:i w:val="0"/>
          <w:iCs w:val="0"/>
          <w:sz w:val="22"/>
          <w:szCs w:val="22"/>
        </w:rPr>
        <w:t xml:space="preserve"> </w:t>
      </w:r>
      <w:r w:rsidR="00A877DC">
        <w:rPr>
          <w:rStyle w:val="SC162503"/>
          <w:rFonts w:ascii="Times New Roman" w:hAnsi="Times New Roman" w:cs="Times New Roman"/>
          <w:i w:val="0"/>
          <w:iCs w:val="0"/>
          <w:sz w:val="22"/>
          <w:szCs w:val="22"/>
        </w:rPr>
        <w:t>etc</w:t>
      </w:r>
      <w:r w:rsidRPr="002739C5">
        <w:rPr>
          <w:rStyle w:val="SC162503"/>
          <w:rFonts w:ascii="Times New Roman" w:hAnsi="Times New Roman" w:cs="Times New Roman"/>
          <w:i w:val="0"/>
          <w:iCs w:val="0"/>
          <w:sz w:val="22"/>
          <w:szCs w:val="22"/>
        </w:rPr>
        <w:t xml:space="preserve">. Type </w:t>
      </w:r>
      <w:r w:rsidR="003C580B">
        <w:rPr>
          <w:rStyle w:val="SC162503"/>
          <w:b/>
          <w:i w:val="0"/>
          <w:color w:val="C00000"/>
          <w:sz w:val="22"/>
          <w:szCs w:val="22"/>
          <w:highlight w:val="yellow"/>
        </w:rPr>
        <w:t>EFI_PCI_EXPRESS_DEVICE_POLICY</w:t>
      </w:r>
      <w:r w:rsidRPr="00512D52">
        <w:rPr>
          <w:rStyle w:val="SC162503"/>
          <w:rFonts w:ascii="Times New Roman" w:hAnsi="Times New Roman" w:cs="Times New Roman"/>
          <w:color w:val="C00000"/>
          <w:sz w:val="22"/>
          <w:szCs w:val="22"/>
        </w:rPr>
        <w:t xml:space="preserve"> </w:t>
      </w:r>
      <w:r w:rsidRPr="002739C5">
        <w:rPr>
          <w:rStyle w:val="SC162503"/>
          <w:rFonts w:ascii="Times New Roman" w:hAnsi="Times New Roman" w:cs="Times New Roman"/>
          <w:i w:val="0"/>
          <w:iCs w:val="0"/>
          <w:sz w:val="22"/>
          <w:szCs w:val="22"/>
        </w:rPr>
        <w:t>is defined in "</w:t>
      </w:r>
      <w:r w:rsidRPr="00221EFC">
        <w:rPr>
          <w:rStyle w:val="SC162503"/>
          <w:rFonts w:ascii="Arial" w:hAnsi="Arial" w:cs="Arial"/>
          <w:i w:val="0"/>
          <w:iCs w:val="0"/>
          <w:sz w:val="22"/>
          <w:szCs w:val="22"/>
        </w:rPr>
        <w:t>Related Definitions</w:t>
      </w:r>
      <w:r w:rsidRPr="002739C5">
        <w:rPr>
          <w:rStyle w:val="SC162503"/>
          <w:rFonts w:ascii="Times New Roman" w:hAnsi="Times New Roman" w:cs="Times New Roman"/>
          <w:i w:val="0"/>
          <w:iCs w:val="0"/>
          <w:sz w:val="22"/>
          <w:szCs w:val="22"/>
        </w:rPr>
        <w:t>" below.</w:t>
      </w:r>
    </w:p>
    <w:p w14:paraId="36130F6C" w14:textId="77777777" w:rsidR="0054758E" w:rsidRPr="0054758E" w:rsidRDefault="0054758E" w:rsidP="003944AC">
      <w:pPr>
        <w:autoSpaceDE w:val="0"/>
        <w:autoSpaceDN w:val="0"/>
        <w:adjustRightInd w:val="0"/>
        <w:spacing w:before="240" w:line="240" w:lineRule="auto"/>
        <w:ind w:left="0"/>
        <w:rPr>
          <w:rStyle w:val="SC162536"/>
          <w:rFonts w:eastAsiaTheme="minorHAnsi"/>
          <w:sz w:val="26"/>
          <w:szCs w:val="26"/>
        </w:rPr>
      </w:pPr>
      <w:r w:rsidRPr="0054758E">
        <w:rPr>
          <w:rStyle w:val="SC162536"/>
          <w:rFonts w:eastAsiaTheme="minorHAnsi"/>
          <w:sz w:val="26"/>
          <w:szCs w:val="26"/>
        </w:rPr>
        <w:t>Description</w:t>
      </w:r>
    </w:p>
    <w:p w14:paraId="54C14B30" w14:textId="0B6F8170" w:rsidR="005F3C4C" w:rsidRDefault="0054758E" w:rsidP="0054758E">
      <w:pPr>
        <w:ind w:left="720"/>
        <w:rPr>
          <w:rFonts w:ascii="Times New Roman" w:hAnsi="Times New Roman" w:cs="Times New Roman"/>
          <w:color w:val="000000"/>
          <w:sz w:val="22"/>
          <w:szCs w:val="22"/>
        </w:rPr>
      </w:pPr>
      <w:r w:rsidRPr="0054758E">
        <w:rPr>
          <w:rFonts w:ascii="Times New Roman" w:hAnsi="Times New Roman" w:cs="Times New Roman"/>
          <w:color w:val="000000"/>
          <w:sz w:val="22"/>
          <w:szCs w:val="22"/>
        </w:rPr>
        <w:t xml:space="preserve">The </w:t>
      </w:r>
      <w:r w:rsidR="00E67D4A">
        <w:rPr>
          <w:rFonts w:ascii="Courier New" w:hAnsi="Courier New" w:cs="Courier New"/>
          <w:b/>
          <w:bCs/>
          <w:color w:val="C00000"/>
          <w:sz w:val="20"/>
          <w:szCs w:val="20"/>
        </w:rPr>
        <w:t>GetDevicePolicy</w:t>
      </w:r>
      <w:r w:rsidRPr="00F66457">
        <w:rPr>
          <w:rFonts w:ascii="Consolas" w:hAnsi="Consolas" w:cs="Consolas"/>
          <w:b/>
          <w:bCs/>
          <w:color w:val="C00000"/>
          <w:sz w:val="20"/>
          <w:szCs w:val="20"/>
        </w:rPr>
        <w:t>()</w:t>
      </w:r>
      <w:r w:rsidRPr="0054758E">
        <w:rPr>
          <w:rFonts w:ascii="Consolas" w:hAnsi="Consolas" w:cs="Consolas"/>
          <w:b/>
          <w:bCs/>
          <w:color w:val="000000"/>
          <w:sz w:val="20"/>
          <w:szCs w:val="20"/>
        </w:rPr>
        <w:t xml:space="preserve"> </w:t>
      </w:r>
      <w:r w:rsidRPr="0054758E">
        <w:rPr>
          <w:rFonts w:ascii="Times New Roman" w:hAnsi="Times New Roman" w:cs="Times New Roman"/>
          <w:color w:val="000000"/>
          <w:sz w:val="22"/>
          <w:szCs w:val="22"/>
        </w:rPr>
        <w:t xml:space="preserve">function retrieves the platform policy </w:t>
      </w:r>
      <w:r>
        <w:rPr>
          <w:rFonts w:ascii="Times New Roman" w:hAnsi="Times New Roman" w:cs="Times New Roman"/>
          <w:color w:val="000000"/>
          <w:sz w:val="22"/>
          <w:szCs w:val="22"/>
        </w:rPr>
        <w:t xml:space="preserve">for a </w:t>
      </w:r>
      <w:r w:rsidR="00467FC0">
        <w:rPr>
          <w:rFonts w:ascii="Times New Roman" w:hAnsi="Times New Roman" w:cs="Times New Roman"/>
          <w:color w:val="000000"/>
          <w:sz w:val="22"/>
          <w:szCs w:val="22"/>
        </w:rPr>
        <w:t>component</w:t>
      </w:r>
      <w:r>
        <w:rPr>
          <w:rFonts w:ascii="Times New Roman" w:hAnsi="Times New Roman" w:cs="Times New Roman"/>
          <w:color w:val="000000"/>
          <w:sz w:val="22"/>
          <w:szCs w:val="22"/>
        </w:rPr>
        <w:t xml:space="preserve"> </w:t>
      </w:r>
      <w:r w:rsidRPr="0054758E">
        <w:rPr>
          <w:rFonts w:ascii="Times New Roman" w:hAnsi="Times New Roman" w:cs="Times New Roman"/>
          <w:color w:val="000000"/>
          <w:sz w:val="22"/>
          <w:szCs w:val="22"/>
        </w:rPr>
        <w:t xml:space="preserve">regarding PCI enumeration. The PCI bus driver and the PCI Host Bridge Resource Allocation Protocol driver can call this member function to retrieve the </w:t>
      </w:r>
      <w:r w:rsidR="00467FC0">
        <w:rPr>
          <w:rFonts w:ascii="Times New Roman" w:hAnsi="Times New Roman" w:cs="Times New Roman"/>
          <w:color w:val="000000"/>
          <w:sz w:val="22"/>
          <w:szCs w:val="22"/>
        </w:rPr>
        <w:t xml:space="preserve">device-specific </w:t>
      </w:r>
      <w:r w:rsidRPr="0054758E">
        <w:rPr>
          <w:rFonts w:ascii="Times New Roman" w:hAnsi="Times New Roman" w:cs="Times New Roman"/>
          <w:color w:val="000000"/>
          <w:sz w:val="22"/>
          <w:szCs w:val="22"/>
        </w:rPr>
        <w:t>policy.</w:t>
      </w:r>
    </w:p>
    <w:p w14:paraId="0AE321FC" w14:textId="54E62679" w:rsidR="001F1A5A" w:rsidRDefault="001F1A5A" w:rsidP="001F1A5A">
      <w:pPr>
        <w:spacing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The </w:t>
      </w:r>
      <w:r w:rsidR="00E67D4A">
        <w:rPr>
          <w:rFonts w:ascii="Courier New" w:hAnsi="Courier New" w:cs="Courier New"/>
          <w:b/>
          <w:bCs/>
          <w:color w:val="C00000"/>
          <w:sz w:val="20"/>
          <w:szCs w:val="20"/>
        </w:rPr>
        <w:t>GetDevicePolicy</w:t>
      </w:r>
      <w:r w:rsidRPr="00F66457">
        <w:rPr>
          <w:rFonts w:ascii="Consolas" w:hAnsi="Consolas" w:cs="Consolas"/>
          <w:b/>
          <w:bCs/>
          <w:color w:val="C00000"/>
          <w:sz w:val="20"/>
          <w:szCs w:val="20"/>
        </w:rPr>
        <w:t>()</w:t>
      </w:r>
      <w:r>
        <w:rPr>
          <w:rFonts w:ascii="Consolas" w:hAnsi="Consolas" w:cs="Consolas"/>
          <w:b/>
          <w:bCs/>
          <w:color w:val="000000"/>
          <w:sz w:val="20"/>
          <w:szCs w:val="20"/>
        </w:rPr>
        <w:t xml:space="preserve"> </w:t>
      </w:r>
      <w:r w:rsidRPr="001F1A5A">
        <w:rPr>
          <w:rFonts w:ascii="Times New Roman" w:hAnsi="Times New Roman" w:cs="Times New Roman"/>
          <w:color w:val="000000"/>
          <w:sz w:val="22"/>
          <w:szCs w:val="22"/>
        </w:rPr>
        <w:t>member</w:t>
      </w:r>
      <w:r>
        <w:rPr>
          <w:rFonts w:ascii="Consolas" w:hAnsi="Consolas" w:cs="Consolas"/>
          <w:b/>
          <w:bCs/>
          <w:color w:val="000000"/>
          <w:sz w:val="20"/>
          <w:szCs w:val="20"/>
        </w:rPr>
        <w:t xml:space="preserve"> </w:t>
      </w:r>
      <w:r w:rsidRPr="0054758E">
        <w:rPr>
          <w:rFonts w:ascii="Times New Roman" w:hAnsi="Times New Roman" w:cs="Times New Roman"/>
          <w:color w:val="000000"/>
          <w:sz w:val="22"/>
          <w:szCs w:val="22"/>
        </w:rPr>
        <w:t>function</w:t>
      </w:r>
      <w:r>
        <w:rPr>
          <w:rFonts w:ascii="Times New Roman" w:hAnsi="Times New Roman" w:cs="Times New Roman"/>
          <w:color w:val="000000"/>
          <w:sz w:val="22"/>
          <w:szCs w:val="22"/>
        </w:rPr>
        <w:t xml:space="preserve"> is meant to return data about </w:t>
      </w:r>
      <w:del w:id="20" w:author="Felix Poludov" w:date="2020-02-06T16:10:00Z">
        <w:r w:rsidDel="00CD14E4">
          <w:rPr>
            <w:rFonts w:ascii="Times New Roman" w:hAnsi="Times New Roman" w:cs="Times New Roman"/>
            <w:color w:val="000000"/>
            <w:sz w:val="22"/>
            <w:szCs w:val="22"/>
          </w:rPr>
          <w:delText xml:space="preserve">other </w:delText>
        </w:r>
      </w:del>
      <w:r>
        <w:rPr>
          <w:rFonts w:ascii="Times New Roman" w:hAnsi="Times New Roman" w:cs="Times New Roman"/>
          <w:color w:val="000000"/>
          <w:sz w:val="22"/>
          <w:szCs w:val="22"/>
        </w:rPr>
        <w:t xml:space="preserve">PCI </w:t>
      </w:r>
      <w:r w:rsidR="00173511">
        <w:rPr>
          <w:rFonts w:ascii="Times New Roman" w:hAnsi="Times New Roman" w:cs="Times New Roman"/>
          <w:color w:val="000000"/>
          <w:sz w:val="22"/>
          <w:szCs w:val="22"/>
        </w:rPr>
        <w:t>Express</w:t>
      </w:r>
      <w:r>
        <w:rPr>
          <w:rFonts w:ascii="Times New Roman" w:hAnsi="Times New Roman" w:cs="Times New Roman"/>
          <w:color w:val="000000"/>
          <w:sz w:val="22"/>
          <w:szCs w:val="22"/>
        </w:rPr>
        <w:t xml:space="preserve"> features</w:t>
      </w:r>
      <w:del w:id="21" w:author="Felix Poludov" w:date="2020-02-06T16:10:00Z">
        <w:r w:rsidDel="00CD14E4">
          <w:rPr>
            <w:rFonts w:ascii="Times New Roman" w:hAnsi="Times New Roman" w:cs="Times New Roman"/>
            <w:color w:val="000000"/>
            <w:sz w:val="22"/>
            <w:szCs w:val="22"/>
          </w:rPr>
          <w:delText xml:space="preserve"> which would be supported by the PCI Bus driver in future</w:delText>
        </w:r>
      </w:del>
      <w:r>
        <w:rPr>
          <w:rFonts w:ascii="Times New Roman" w:hAnsi="Times New Roman" w:cs="Times New Roman"/>
          <w:color w:val="000000"/>
          <w:sz w:val="22"/>
          <w:szCs w:val="22"/>
        </w:rPr>
        <w:t xml:space="preserve">; like for example the MPS, MRRS, Extended Tag, ASPM, etc. The details about this PCI </w:t>
      </w:r>
      <w:r w:rsidR="00173511">
        <w:rPr>
          <w:rFonts w:ascii="Times New Roman" w:hAnsi="Times New Roman" w:cs="Times New Roman"/>
          <w:color w:val="000000"/>
          <w:sz w:val="22"/>
          <w:szCs w:val="22"/>
        </w:rPr>
        <w:t xml:space="preserve">Express </w:t>
      </w:r>
      <w:r>
        <w:rPr>
          <w:rFonts w:ascii="Times New Roman" w:hAnsi="Times New Roman" w:cs="Times New Roman"/>
          <w:color w:val="000000"/>
          <w:sz w:val="22"/>
          <w:szCs w:val="22"/>
        </w:rPr>
        <w:t xml:space="preserve">features can be obtained from the </w:t>
      </w:r>
      <w:r w:rsidR="00173511">
        <w:rPr>
          <w:rFonts w:ascii="Times New Roman" w:hAnsi="Times New Roman" w:cs="Times New Roman"/>
          <w:color w:val="000000"/>
          <w:sz w:val="22"/>
          <w:szCs w:val="22"/>
        </w:rPr>
        <w:t>PCI Express Base Specific</w:t>
      </w:r>
      <w:r>
        <w:rPr>
          <w:rFonts w:ascii="Times New Roman" w:hAnsi="Times New Roman" w:cs="Times New Roman"/>
          <w:color w:val="000000"/>
          <w:sz w:val="22"/>
          <w:szCs w:val="22"/>
        </w:rPr>
        <w:t xml:space="preserve">ation 4.x. The EFI encodings for </w:t>
      </w:r>
      <w:r w:rsidR="00B7131D">
        <w:rPr>
          <w:rFonts w:ascii="Times New Roman" w:hAnsi="Times New Roman" w:cs="Times New Roman"/>
          <w:color w:val="000000"/>
          <w:sz w:val="22"/>
          <w:szCs w:val="22"/>
        </w:rPr>
        <w:t>these features</w:t>
      </w:r>
      <w:r>
        <w:rPr>
          <w:rFonts w:ascii="Times New Roman" w:hAnsi="Times New Roman" w:cs="Times New Roman"/>
          <w:color w:val="000000"/>
          <w:sz w:val="22"/>
          <w:szCs w:val="22"/>
        </w:rPr>
        <w:t xml:space="preserve"> </w:t>
      </w:r>
      <w:r w:rsidR="00FB3604">
        <w:rPr>
          <w:rFonts w:ascii="Times New Roman" w:hAnsi="Times New Roman" w:cs="Times New Roman"/>
          <w:color w:val="000000"/>
          <w:sz w:val="22"/>
          <w:szCs w:val="22"/>
        </w:rPr>
        <w:t>are</w:t>
      </w:r>
      <w:r>
        <w:rPr>
          <w:rFonts w:ascii="Times New Roman" w:hAnsi="Times New Roman" w:cs="Times New Roman"/>
          <w:color w:val="000000"/>
          <w:sz w:val="22"/>
          <w:szCs w:val="22"/>
        </w:rPr>
        <w:t xml:space="preserve"> defined in the </w:t>
      </w:r>
      <w:r w:rsidR="003C580B">
        <w:rPr>
          <w:rFonts w:ascii="Courier New" w:hAnsi="Courier New" w:cs="Courier New"/>
          <w:b/>
          <w:color w:val="C00000"/>
          <w:sz w:val="22"/>
          <w:szCs w:val="22"/>
        </w:rPr>
        <w:t>EFI_PCI_EXPRESS_DEVICE_POLICY</w:t>
      </w:r>
      <w:r w:rsidR="00140955">
        <w:rPr>
          <w:rFonts w:ascii="Times New Roman" w:hAnsi="Times New Roman" w:cs="Times New Roman"/>
          <w:color w:val="000000"/>
          <w:sz w:val="22"/>
          <w:szCs w:val="22"/>
        </w:rPr>
        <w:t xml:space="preserve">, see the </w:t>
      </w:r>
      <w:r w:rsidR="00140955" w:rsidRPr="00801AEE">
        <w:rPr>
          <w:rFonts w:ascii="Arial Narrow" w:hAnsi="Arial Narrow" w:cs="Times New Roman"/>
          <w:color w:val="000000"/>
          <w:sz w:val="22"/>
          <w:szCs w:val="22"/>
        </w:rPr>
        <w:t>Related Definition</w:t>
      </w:r>
      <w:r w:rsidR="00140955">
        <w:rPr>
          <w:rFonts w:ascii="Times New Roman" w:hAnsi="Times New Roman" w:cs="Times New Roman"/>
          <w:color w:val="000000"/>
          <w:sz w:val="22"/>
          <w:szCs w:val="22"/>
        </w:rPr>
        <w:t xml:space="preserve"> section for </w:t>
      </w:r>
      <w:r w:rsidR="00FA6967">
        <w:rPr>
          <w:rFonts w:ascii="Times New Roman" w:hAnsi="Times New Roman" w:cs="Times New Roman"/>
          <w:color w:val="000000"/>
          <w:sz w:val="22"/>
          <w:szCs w:val="22"/>
        </w:rPr>
        <w:t>this</w:t>
      </w:r>
      <w:r w:rsidR="00140955">
        <w:rPr>
          <w:rFonts w:ascii="Times New Roman" w:hAnsi="Times New Roman" w:cs="Times New Roman"/>
          <w:color w:val="000000"/>
          <w:sz w:val="22"/>
          <w:szCs w:val="22"/>
        </w:rPr>
        <w:t>.</w:t>
      </w:r>
    </w:p>
    <w:p w14:paraId="723FE32D" w14:textId="77777777" w:rsidR="001D750B" w:rsidRDefault="00384A8B" w:rsidP="00B40604">
      <w:pPr>
        <w:pStyle w:val="SP1665654"/>
        <w:spacing w:before="80" w:after="60"/>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member function will use the associated EFI handle of the PCI </w:t>
      </w:r>
      <w:r w:rsidR="0023201C">
        <w:rPr>
          <w:rFonts w:ascii="Times New Roman" w:hAnsi="Times New Roman" w:cs="Times New Roman"/>
          <w:color w:val="000000"/>
          <w:sz w:val="22"/>
          <w:szCs w:val="22"/>
        </w:rPr>
        <w:t xml:space="preserve">Root Bridge </w:t>
      </w:r>
      <w:r w:rsidR="00FA6967">
        <w:rPr>
          <w:rFonts w:ascii="Times New Roman" w:hAnsi="Times New Roman" w:cs="Times New Roman"/>
          <w:color w:val="000000"/>
          <w:sz w:val="22"/>
          <w:szCs w:val="22"/>
        </w:rPr>
        <w:t>IO</w:t>
      </w:r>
      <w:r>
        <w:rPr>
          <w:rFonts w:ascii="Times New Roman" w:hAnsi="Times New Roman" w:cs="Times New Roman"/>
          <w:color w:val="000000"/>
          <w:sz w:val="22"/>
          <w:szCs w:val="22"/>
        </w:rPr>
        <w:t xml:space="preserve"> Protocol</w:t>
      </w:r>
      <w:r w:rsidR="0085745D">
        <w:rPr>
          <w:rFonts w:ascii="Times New Roman" w:hAnsi="Times New Roman" w:cs="Times New Roman"/>
          <w:color w:val="000000"/>
          <w:sz w:val="22"/>
          <w:szCs w:val="22"/>
        </w:rPr>
        <w:t xml:space="preserve">, along with the type </w:t>
      </w:r>
      <w:r w:rsidR="0085745D" w:rsidRPr="00F57FC1">
        <w:rPr>
          <w:rStyle w:val="SC162503"/>
          <w:b/>
          <w:bCs/>
          <w:i w:val="0"/>
          <w:iCs w:val="0"/>
          <w:color w:val="C00000"/>
          <w:sz w:val="22"/>
          <w:szCs w:val="22"/>
        </w:rPr>
        <w:t>EFI_PCI_ROOT_BRIDGE_IO_PROTOCOL_PCI_ADDRESS</w:t>
      </w:r>
      <w:r w:rsidR="0085745D">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 </w:t>
      </w:r>
      <w:r w:rsidR="00B40604" w:rsidRPr="00A17368">
        <w:rPr>
          <w:rFonts w:ascii="Times New Roman" w:hAnsi="Times New Roman" w:cs="Times New Roman"/>
          <w:color w:val="000000"/>
          <w:sz w:val="22"/>
          <w:szCs w:val="22"/>
        </w:rPr>
        <w:t>to determine</w:t>
      </w:r>
      <w:r w:rsidR="00B40604">
        <w:rPr>
          <w:rFonts w:ascii="Times New Roman" w:hAnsi="Times New Roman" w:cs="Times New Roman"/>
          <w:iCs/>
        </w:rPr>
        <w:t xml:space="preserve"> </w:t>
      </w:r>
      <w:r w:rsidR="00B40604" w:rsidRPr="00A17368">
        <w:rPr>
          <w:rFonts w:ascii="Times New Roman" w:hAnsi="Times New Roman" w:cs="Times New Roman"/>
          <w:color w:val="000000"/>
          <w:sz w:val="22"/>
          <w:szCs w:val="22"/>
        </w:rPr>
        <w:t xml:space="preserve">the physical </w:t>
      </w:r>
      <w:r w:rsidR="00E06C0A" w:rsidRPr="00A17368">
        <w:rPr>
          <w:rFonts w:ascii="Times New Roman" w:hAnsi="Times New Roman" w:cs="Times New Roman"/>
          <w:color w:val="000000"/>
          <w:sz w:val="22"/>
          <w:szCs w:val="22"/>
        </w:rPr>
        <w:t>PCI device</w:t>
      </w:r>
      <w:r w:rsidR="00B40604" w:rsidRPr="00A17368">
        <w:rPr>
          <w:rFonts w:ascii="Times New Roman" w:hAnsi="Times New Roman" w:cs="Times New Roman"/>
          <w:color w:val="000000"/>
          <w:sz w:val="22"/>
          <w:szCs w:val="22"/>
        </w:rPr>
        <w:t xml:space="preserve"> within the chipset, to return its </w:t>
      </w:r>
      <w:r w:rsidR="00D81485" w:rsidRPr="00A17368">
        <w:rPr>
          <w:rFonts w:ascii="Times New Roman" w:hAnsi="Times New Roman" w:cs="Times New Roman"/>
          <w:color w:val="000000"/>
          <w:sz w:val="22"/>
          <w:szCs w:val="22"/>
        </w:rPr>
        <w:t>device</w:t>
      </w:r>
      <w:r w:rsidR="00E06C0A" w:rsidRPr="00A17368">
        <w:rPr>
          <w:rFonts w:ascii="Times New Roman" w:hAnsi="Times New Roman" w:cs="Times New Roman"/>
          <w:color w:val="000000"/>
          <w:sz w:val="22"/>
          <w:szCs w:val="22"/>
        </w:rPr>
        <w:t>-</w:t>
      </w:r>
      <w:r w:rsidR="00B40604" w:rsidRPr="00A17368">
        <w:rPr>
          <w:rFonts w:ascii="Times New Roman" w:hAnsi="Times New Roman" w:cs="Times New Roman"/>
          <w:color w:val="000000"/>
          <w:sz w:val="22"/>
          <w:szCs w:val="22"/>
        </w:rPr>
        <w:t xml:space="preserve">specific </w:t>
      </w:r>
      <w:r w:rsidR="00D81485" w:rsidRPr="00A17368">
        <w:rPr>
          <w:rFonts w:ascii="Times New Roman" w:hAnsi="Times New Roman" w:cs="Times New Roman"/>
          <w:color w:val="000000"/>
          <w:sz w:val="22"/>
          <w:szCs w:val="22"/>
        </w:rPr>
        <w:t xml:space="preserve">platform </w:t>
      </w:r>
      <w:r w:rsidR="00B40604" w:rsidRPr="00A17368">
        <w:rPr>
          <w:rFonts w:ascii="Times New Roman" w:hAnsi="Times New Roman" w:cs="Times New Roman"/>
          <w:color w:val="000000"/>
          <w:sz w:val="22"/>
          <w:szCs w:val="22"/>
        </w:rPr>
        <w:t>policies.</w:t>
      </w:r>
      <w:r w:rsidR="001E5F6C" w:rsidRPr="00A17368">
        <w:rPr>
          <w:rFonts w:ascii="Times New Roman" w:hAnsi="Times New Roman" w:cs="Times New Roman"/>
          <w:color w:val="000000"/>
          <w:sz w:val="22"/>
          <w:szCs w:val="22"/>
        </w:rPr>
        <w:t xml:space="preserve"> The caller is responsible to allocate buffer and pass its pointer </w:t>
      </w:r>
      <w:r w:rsidR="008F086A" w:rsidRPr="00A17368">
        <w:rPr>
          <w:rFonts w:ascii="Times New Roman" w:hAnsi="Times New Roman" w:cs="Times New Roman"/>
          <w:color w:val="000000"/>
          <w:sz w:val="22"/>
          <w:szCs w:val="22"/>
        </w:rPr>
        <w:t>to</w:t>
      </w:r>
      <w:r w:rsidR="001E5F6C" w:rsidRPr="00A17368">
        <w:rPr>
          <w:rFonts w:ascii="Times New Roman" w:hAnsi="Times New Roman" w:cs="Times New Roman"/>
          <w:color w:val="000000"/>
          <w:sz w:val="22"/>
          <w:szCs w:val="22"/>
        </w:rPr>
        <w:t xml:space="preserve"> this member function, to </w:t>
      </w:r>
      <w:r w:rsidR="008F086A" w:rsidRPr="00A17368">
        <w:rPr>
          <w:rFonts w:ascii="Times New Roman" w:hAnsi="Times New Roman" w:cs="Times New Roman"/>
          <w:color w:val="000000"/>
          <w:sz w:val="22"/>
          <w:szCs w:val="22"/>
        </w:rPr>
        <w:t>get</w:t>
      </w:r>
      <w:r w:rsidR="001E5F6C" w:rsidRPr="00A17368">
        <w:rPr>
          <w:rFonts w:ascii="Times New Roman" w:hAnsi="Times New Roman" w:cs="Times New Roman"/>
          <w:color w:val="000000"/>
          <w:sz w:val="22"/>
          <w:szCs w:val="22"/>
        </w:rPr>
        <w:t xml:space="preserve"> its device-specific policy data.</w:t>
      </w:r>
      <w:r w:rsidR="001D750B">
        <w:rPr>
          <w:rFonts w:ascii="Times New Roman" w:hAnsi="Times New Roman" w:cs="Times New Roman"/>
          <w:color w:val="000000"/>
          <w:sz w:val="22"/>
          <w:szCs w:val="22"/>
        </w:rPr>
        <w:t xml:space="preserve"> </w:t>
      </w:r>
    </w:p>
    <w:p w14:paraId="7514ABDB" w14:textId="36AEFD80" w:rsidR="00384A8B" w:rsidRDefault="001D750B" w:rsidP="00B40604">
      <w:pPr>
        <w:pStyle w:val="SP1665654"/>
        <w:spacing w:before="80" w:after="60"/>
        <w:ind w:left="720"/>
        <w:rPr>
          <w:rFonts w:ascii="Times New Roman" w:hAnsi="Times New Roman" w:cs="Times New Roman"/>
          <w:color w:val="000000"/>
          <w:sz w:val="22"/>
          <w:szCs w:val="22"/>
        </w:rPr>
      </w:pPr>
      <w:r>
        <w:rPr>
          <w:rFonts w:ascii="Times New Roman" w:hAnsi="Times New Roman" w:cs="Times New Roman"/>
          <w:color w:val="000000"/>
          <w:sz w:val="22"/>
          <w:szCs w:val="22"/>
        </w:rPr>
        <w:t>The caller is required to initialize the input buffer with either of two values:-</w:t>
      </w:r>
    </w:p>
    <w:p w14:paraId="1CB38D55" w14:textId="1E1CE4FB" w:rsidR="001D750B" w:rsidRDefault="001D750B" w:rsidP="001D750B">
      <w:pPr>
        <w:pStyle w:val="SP1665654"/>
        <w:numPr>
          <w:ilvl w:val="0"/>
          <w:numId w:val="46"/>
        </w:numPr>
        <w:spacing w:before="80" w:after="60"/>
        <w:rPr>
          <w:rFonts w:ascii="Times New Roman" w:hAnsi="Times New Roman" w:cs="Times New Roman"/>
          <w:color w:val="000000"/>
          <w:sz w:val="22"/>
          <w:szCs w:val="22"/>
        </w:rPr>
      </w:pPr>
      <w:r w:rsidRPr="00FE59AA">
        <w:rPr>
          <w:rFonts w:ascii="Courier New" w:hAnsi="Courier New" w:cs="Courier New"/>
          <w:b/>
          <w:color w:val="C00000"/>
          <w:sz w:val="16"/>
          <w:szCs w:val="20"/>
          <w:highlight w:val="yellow"/>
          <w:shd w:val="clear" w:color="auto" w:fill="D4D4D4"/>
        </w:rPr>
        <w:t>EFI_PCI_EXPRESS_NOT_APPLICABLE</w:t>
      </w:r>
      <w:r>
        <w:rPr>
          <w:rFonts w:ascii="Times New Roman" w:hAnsi="Times New Roman" w:cs="Times New Roman"/>
          <w:color w:val="000000"/>
          <w:sz w:val="22"/>
          <w:szCs w:val="22"/>
        </w:rPr>
        <w:t xml:space="preserve">: for those PCI Express features which </w:t>
      </w:r>
      <w:r w:rsidRPr="00DA4FB6">
        <w:rPr>
          <w:rFonts w:ascii="Times New Roman" w:hAnsi="Times New Roman" w:cs="Times New Roman"/>
          <w:color w:val="000000"/>
          <w:sz w:val="22"/>
          <w:szCs w:val="22"/>
          <w:u w:val="single"/>
        </w:rPr>
        <w:t>are not supported</w:t>
      </w:r>
      <w:r>
        <w:rPr>
          <w:rFonts w:ascii="Times New Roman" w:hAnsi="Times New Roman" w:cs="Times New Roman"/>
          <w:color w:val="000000"/>
          <w:sz w:val="22"/>
          <w:szCs w:val="22"/>
        </w:rPr>
        <w:t xml:space="preserve"> by the calling driver</w:t>
      </w:r>
    </w:p>
    <w:p w14:paraId="0B062662" w14:textId="3B08F4CF" w:rsidR="00384A8B" w:rsidRPr="00266A79" w:rsidRDefault="001D750B" w:rsidP="00266A79">
      <w:pPr>
        <w:pStyle w:val="SP1665654"/>
        <w:numPr>
          <w:ilvl w:val="0"/>
          <w:numId w:val="46"/>
        </w:numPr>
        <w:spacing w:before="80" w:after="60"/>
        <w:rPr>
          <w:rFonts w:ascii="Times New Roman" w:hAnsi="Times New Roman" w:cs="Times New Roman"/>
          <w:color w:val="000000"/>
          <w:sz w:val="22"/>
          <w:szCs w:val="22"/>
        </w:rPr>
      </w:pPr>
      <w:r w:rsidRPr="00E12533">
        <w:rPr>
          <w:rFonts w:ascii="Courier New" w:hAnsi="Courier New" w:cs="Courier New"/>
          <w:b/>
          <w:color w:val="000000"/>
          <w:sz w:val="22"/>
          <w:szCs w:val="22"/>
          <w:highlight w:val="yellow"/>
        </w:rPr>
        <w:t>EFI_PCI_EXPRESS_*_AUTO</w:t>
      </w:r>
      <w:r>
        <w:rPr>
          <w:rFonts w:ascii="Times New Roman" w:hAnsi="Times New Roman" w:cs="Times New Roman"/>
          <w:color w:val="000000"/>
          <w:sz w:val="22"/>
          <w:szCs w:val="22"/>
        </w:rPr>
        <w:t xml:space="preserve">: for those PCI Express features which </w:t>
      </w:r>
      <w:r w:rsidRPr="00DA4FB6">
        <w:rPr>
          <w:rFonts w:ascii="Times New Roman" w:hAnsi="Times New Roman" w:cs="Times New Roman"/>
          <w:color w:val="000000"/>
          <w:sz w:val="22"/>
          <w:szCs w:val="22"/>
          <w:u w:val="single"/>
        </w:rPr>
        <w:t>are supported</w:t>
      </w:r>
      <w:r>
        <w:rPr>
          <w:rFonts w:ascii="Times New Roman" w:hAnsi="Times New Roman" w:cs="Times New Roman"/>
          <w:color w:val="000000"/>
          <w:sz w:val="22"/>
          <w:szCs w:val="22"/>
        </w:rPr>
        <w:t xml:space="preserve"> by the calling driver</w:t>
      </w:r>
    </w:p>
    <w:p w14:paraId="166E6075" w14:textId="77777777" w:rsidR="005F3C4C" w:rsidRDefault="005F3C4C" w:rsidP="003944AC">
      <w:pPr>
        <w:autoSpaceDE w:val="0"/>
        <w:autoSpaceDN w:val="0"/>
        <w:spacing w:before="240"/>
        <w:ind w:left="0"/>
        <w:rPr>
          <w:color w:val="000000"/>
          <w:sz w:val="26"/>
          <w:szCs w:val="26"/>
        </w:rPr>
      </w:pPr>
      <w:r>
        <w:rPr>
          <w:b/>
          <w:bCs/>
          <w:color w:val="000000"/>
          <w:sz w:val="26"/>
          <w:szCs w:val="26"/>
        </w:rPr>
        <w:t>Related Definitions</w:t>
      </w:r>
    </w:p>
    <w:p w14:paraId="39A92629" w14:textId="2B1DD1B4" w:rsidR="00D855B2" w:rsidRPr="00DA3CEB" w:rsidRDefault="00D855B2"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typedef</w:t>
      </w:r>
      <w:r w:rsidRPr="00DA3CEB">
        <w:rPr>
          <w:rFonts w:ascii="Courier New" w:hAnsi="Courier New" w:cs="Courier New"/>
          <w:b/>
          <w:bCs/>
          <w:color w:val="C00000"/>
          <w:sz w:val="22"/>
          <w:highlight w:val="yellow"/>
        </w:rPr>
        <w:tab/>
        <w:t>struct {</w:t>
      </w:r>
    </w:p>
    <w:p w14:paraId="3202B584" w14:textId="5D5FB410" w:rsidR="00D855B2" w:rsidRPr="00DA3CEB" w:rsidRDefault="00D855B2"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_MAX_PAYLOAD_SIZE</w:t>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DeviceCtlMPS</w:t>
      </w:r>
      <w:r w:rsidRPr="00DA3CEB">
        <w:rPr>
          <w:rFonts w:ascii="Courier New" w:hAnsi="Courier New" w:cs="Courier New"/>
          <w:b/>
          <w:bCs/>
          <w:color w:val="C00000"/>
          <w:sz w:val="22"/>
          <w:highlight w:val="yellow"/>
        </w:rPr>
        <w:t>;</w:t>
      </w:r>
    </w:p>
    <w:p w14:paraId="423C9F36" w14:textId="7AEC02FA" w:rsidR="00D855B2" w:rsidRPr="00DA3CEB" w:rsidRDefault="00D855B2"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_MAX_READ_REQ_SIZE</w:t>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DeviceCtlMRRS</w:t>
      </w:r>
      <w:r w:rsidRPr="00DA3CEB">
        <w:rPr>
          <w:rFonts w:ascii="Courier New" w:hAnsi="Courier New" w:cs="Courier New"/>
          <w:b/>
          <w:bCs/>
          <w:color w:val="C00000"/>
          <w:sz w:val="22"/>
          <w:highlight w:val="yellow"/>
        </w:rPr>
        <w:t>;</w:t>
      </w:r>
    </w:p>
    <w:p w14:paraId="3697E1CE" w14:textId="39A65B69" w:rsidR="005878A5" w:rsidRPr="00DA3CEB" w:rsidRDefault="005878A5"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_EXTENDED_TAG</w:t>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Device</w:t>
      </w:r>
      <w:r w:rsidR="006A585F" w:rsidRPr="00DA3CEB">
        <w:rPr>
          <w:rFonts w:ascii="Courier New" w:hAnsi="Courier New" w:cs="Courier New"/>
          <w:bCs/>
          <w:i/>
          <w:color w:val="C00000"/>
          <w:sz w:val="22"/>
          <w:highlight w:val="yellow"/>
        </w:rPr>
        <w:t>Ctl</w:t>
      </w:r>
      <w:r w:rsidRPr="00DA3CEB">
        <w:rPr>
          <w:rFonts w:ascii="Courier New" w:hAnsi="Courier New" w:cs="Courier New"/>
          <w:bCs/>
          <w:i/>
          <w:color w:val="C00000"/>
          <w:sz w:val="22"/>
          <w:highlight w:val="yellow"/>
        </w:rPr>
        <w:t>ExtTag</w:t>
      </w:r>
      <w:r w:rsidRPr="00DA3CEB">
        <w:rPr>
          <w:rFonts w:ascii="Courier New" w:hAnsi="Courier New" w:cs="Courier New"/>
          <w:b/>
          <w:bCs/>
          <w:color w:val="C00000"/>
          <w:sz w:val="22"/>
          <w:highlight w:val="yellow"/>
        </w:rPr>
        <w:t>;</w:t>
      </w:r>
    </w:p>
    <w:p w14:paraId="7B8639A6" w14:textId="2D56BF85" w:rsidR="006A585F" w:rsidRPr="00DA3CEB"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_RELAX_ORDER</w:t>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DeviceCtlRelaxOrder</w:t>
      </w:r>
      <w:r w:rsidRPr="00DA3CEB">
        <w:rPr>
          <w:rFonts w:ascii="Courier New" w:hAnsi="Courier New" w:cs="Courier New"/>
          <w:b/>
          <w:bCs/>
          <w:color w:val="C00000"/>
          <w:sz w:val="22"/>
          <w:highlight w:val="yellow"/>
        </w:rPr>
        <w:t>;</w:t>
      </w:r>
    </w:p>
    <w:p w14:paraId="5B9E2EB0" w14:textId="7865D3BA" w:rsidR="006A585F" w:rsidRPr="00DA3CEB"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_NO_SNOOP</w:t>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DeviceCtlNoSnoop</w:t>
      </w:r>
      <w:r w:rsidRPr="00DA3CEB">
        <w:rPr>
          <w:rFonts w:ascii="Courier New" w:hAnsi="Courier New" w:cs="Courier New"/>
          <w:b/>
          <w:bCs/>
          <w:color w:val="C00000"/>
          <w:sz w:val="22"/>
          <w:highlight w:val="yellow"/>
        </w:rPr>
        <w:t>;</w:t>
      </w:r>
    </w:p>
    <w:p w14:paraId="3A20832D" w14:textId="2A673C3B" w:rsidR="00D855B2" w:rsidRPr="00DA3CEB" w:rsidRDefault="00D855B2"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_ASPM_SUPPORT</w:t>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Link</w:t>
      </w:r>
      <w:r w:rsidR="006A585F" w:rsidRPr="00DA3CEB">
        <w:rPr>
          <w:rFonts w:ascii="Courier New" w:hAnsi="Courier New" w:cs="Courier New"/>
          <w:bCs/>
          <w:i/>
          <w:color w:val="C00000"/>
          <w:sz w:val="22"/>
          <w:highlight w:val="yellow"/>
        </w:rPr>
        <w:t>Ctl</w:t>
      </w:r>
      <w:r w:rsidRPr="00DA3CEB">
        <w:rPr>
          <w:rFonts w:ascii="Courier New" w:hAnsi="Courier New" w:cs="Courier New"/>
          <w:bCs/>
          <w:i/>
          <w:color w:val="C00000"/>
          <w:sz w:val="22"/>
          <w:highlight w:val="yellow"/>
        </w:rPr>
        <w:t>ASPMState</w:t>
      </w:r>
      <w:r w:rsidRPr="00DA3CEB">
        <w:rPr>
          <w:rFonts w:ascii="Courier New" w:hAnsi="Courier New" w:cs="Courier New"/>
          <w:b/>
          <w:bCs/>
          <w:color w:val="C00000"/>
          <w:sz w:val="22"/>
          <w:highlight w:val="yellow"/>
        </w:rPr>
        <w:t>;</w:t>
      </w:r>
    </w:p>
    <w:p w14:paraId="5B70EA91" w14:textId="7025BD46" w:rsidR="0007564C" w:rsidRPr="00DA3CEB" w:rsidRDefault="0007564C"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_COMMON_CLOCK_CFG</w:t>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Link</w:t>
      </w:r>
      <w:r w:rsidR="006A585F" w:rsidRPr="00DA3CEB">
        <w:rPr>
          <w:rFonts w:ascii="Courier New" w:hAnsi="Courier New" w:cs="Courier New"/>
          <w:bCs/>
          <w:i/>
          <w:color w:val="C00000"/>
          <w:sz w:val="22"/>
          <w:highlight w:val="yellow"/>
        </w:rPr>
        <w:t>Ctl</w:t>
      </w:r>
      <w:r w:rsidRPr="00DA3CEB">
        <w:rPr>
          <w:rFonts w:ascii="Courier New" w:hAnsi="Courier New" w:cs="Courier New"/>
          <w:bCs/>
          <w:i/>
          <w:color w:val="C00000"/>
          <w:sz w:val="22"/>
          <w:highlight w:val="yellow"/>
        </w:rPr>
        <w:t>CommonClkCfg</w:t>
      </w:r>
      <w:r w:rsidRPr="00DA3CEB">
        <w:rPr>
          <w:rFonts w:ascii="Courier New" w:hAnsi="Courier New" w:cs="Courier New"/>
          <w:b/>
          <w:bCs/>
          <w:color w:val="C00000"/>
          <w:sz w:val="22"/>
          <w:highlight w:val="yellow"/>
        </w:rPr>
        <w:t>;</w:t>
      </w:r>
    </w:p>
    <w:p w14:paraId="16F6140E" w14:textId="491AF7BD" w:rsidR="0007564C" w:rsidRPr="00DA3CEB" w:rsidRDefault="0007564C"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r>
      <w:r w:rsidR="00C718C9" w:rsidRPr="00DA3CEB">
        <w:rPr>
          <w:rFonts w:ascii="Courier New" w:hAnsi="Courier New" w:cs="Courier New"/>
          <w:b/>
          <w:bCs/>
          <w:color w:val="C00000"/>
          <w:sz w:val="22"/>
          <w:highlight w:val="yellow"/>
        </w:rPr>
        <w:t>EFI_PCI_</w:t>
      </w:r>
      <w:r w:rsidR="005F1F85" w:rsidRPr="00DA3CEB">
        <w:rPr>
          <w:rFonts w:ascii="Courier New" w:hAnsi="Courier New" w:cs="Courier New"/>
          <w:b/>
          <w:bCs/>
          <w:color w:val="C00000"/>
          <w:sz w:val="22"/>
          <w:highlight w:val="yellow"/>
        </w:rPr>
        <w:t>EXPRESS</w:t>
      </w:r>
      <w:r w:rsidR="00C718C9" w:rsidRPr="00DA3CEB">
        <w:rPr>
          <w:rFonts w:ascii="Courier New" w:hAnsi="Courier New" w:cs="Courier New"/>
          <w:b/>
          <w:bCs/>
          <w:color w:val="C00000"/>
          <w:sz w:val="22"/>
          <w:highlight w:val="yellow"/>
        </w:rPr>
        <w:t>_EXTENDED_SYNCH</w:t>
      </w:r>
      <w:r w:rsidRPr="00DA3CEB">
        <w:rPr>
          <w:rFonts w:ascii="Courier New" w:hAnsi="Courier New" w:cs="Courier New"/>
          <w:b/>
          <w:bCs/>
          <w:color w:val="C00000"/>
          <w:sz w:val="22"/>
          <w:highlight w:val="yellow"/>
        </w:rPr>
        <w:tab/>
      </w:r>
      <w:r w:rsidR="00EB6919" w:rsidRPr="00DA3CEB">
        <w:rPr>
          <w:rFonts w:ascii="Courier New" w:hAnsi="Courier New" w:cs="Courier New"/>
          <w:bCs/>
          <w:i/>
          <w:color w:val="C00000"/>
          <w:sz w:val="22"/>
          <w:highlight w:val="yellow"/>
        </w:rPr>
        <w:t>LinkCtlExtSynch</w:t>
      </w:r>
      <w:r w:rsidRPr="00DA3CEB">
        <w:rPr>
          <w:rFonts w:ascii="Courier New" w:hAnsi="Courier New" w:cs="Courier New"/>
          <w:b/>
          <w:bCs/>
          <w:color w:val="C00000"/>
          <w:sz w:val="22"/>
          <w:highlight w:val="yellow"/>
        </w:rPr>
        <w:t>;</w:t>
      </w:r>
    </w:p>
    <w:p w14:paraId="10EAF63E" w14:textId="71582C4F" w:rsidR="006A585F" w:rsidRPr="00DA3CEB"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_ATOMIC_OP</w:t>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DeviceCtl2AtomicOp</w:t>
      </w:r>
      <w:r w:rsidRPr="00DA3CEB">
        <w:rPr>
          <w:rFonts w:ascii="Courier New" w:hAnsi="Courier New" w:cs="Courier New"/>
          <w:b/>
          <w:bCs/>
          <w:color w:val="C00000"/>
          <w:sz w:val="22"/>
          <w:highlight w:val="yellow"/>
        </w:rPr>
        <w:t>;</w:t>
      </w:r>
    </w:p>
    <w:p w14:paraId="7E479839" w14:textId="0E7330E0" w:rsidR="006A585F" w:rsidRPr="00DA3CEB"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r>
      <w:r w:rsidR="005302BA" w:rsidRPr="00DA3CEB">
        <w:rPr>
          <w:rFonts w:ascii="Courier New" w:hAnsi="Courier New" w:cs="Courier New"/>
          <w:b/>
          <w:bCs/>
          <w:color w:val="C00000"/>
          <w:sz w:val="22"/>
          <w:highlight w:val="yellow"/>
        </w:rPr>
        <w:t>EFI_PCI_</w:t>
      </w:r>
      <w:r w:rsidR="005F1F85" w:rsidRPr="00DA3CEB">
        <w:rPr>
          <w:rFonts w:ascii="Courier New" w:hAnsi="Courier New" w:cs="Courier New"/>
          <w:b/>
          <w:bCs/>
          <w:color w:val="C00000"/>
          <w:sz w:val="22"/>
          <w:highlight w:val="yellow"/>
        </w:rPr>
        <w:t>EXPRESS</w:t>
      </w:r>
      <w:r w:rsidR="005302BA" w:rsidRPr="00DA3CEB">
        <w:rPr>
          <w:rFonts w:ascii="Courier New" w:hAnsi="Courier New" w:cs="Courier New"/>
          <w:b/>
          <w:bCs/>
          <w:color w:val="C00000"/>
          <w:sz w:val="22"/>
          <w:highlight w:val="yellow"/>
        </w:rPr>
        <w:t>_LTR</w:t>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005302BA" w:rsidRPr="00DA3CEB">
        <w:rPr>
          <w:rFonts w:ascii="Courier New" w:hAnsi="Courier New" w:cs="Courier New"/>
          <w:b/>
          <w:bCs/>
          <w:color w:val="C00000"/>
          <w:sz w:val="22"/>
          <w:highlight w:val="yellow"/>
        </w:rPr>
        <w:tab/>
      </w:r>
      <w:r w:rsidR="005302BA" w:rsidRPr="00DA3CEB">
        <w:rPr>
          <w:rFonts w:ascii="Courier New" w:hAnsi="Courier New" w:cs="Courier New"/>
          <w:bCs/>
          <w:i/>
          <w:color w:val="C00000"/>
          <w:sz w:val="22"/>
          <w:highlight w:val="yellow"/>
        </w:rPr>
        <w:t>DeviceCtl2LTR</w:t>
      </w:r>
      <w:r w:rsidRPr="00DA3CEB">
        <w:rPr>
          <w:rFonts w:ascii="Courier New" w:hAnsi="Courier New" w:cs="Courier New"/>
          <w:b/>
          <w:bCs/>
          <w:color w:val="C00000"/>
          <w:sz w:val="22"/>
          <w:highlight w:val="yellow"/>
        </w:rPr>
        <w:t>;</w:t>
      </w:r>
    </w:p>
    <w:p w14:paraId="18AD4599" w14:textId="0B2E89CB" w:rsidR="006A585F" w:rsidRPr="00DA3CEB"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w:t>
      </w:r>
      <w:r w:rsidR="0092001A" w:rsidRPr="00DA3CEB">
        <w:rPr>
          <w:rFonts w:ascii="Courier New" w:hAnsi="Courier New" w:cs="Courier New"/>
          <w:b/>
          <w:bCs/>
          <w:color w:val="C00000"/>
          <w:sz w:val="22"/>
          <w:highlight w:val="yellow"/>
        </w:rPr>
        <w:t>PTM</w:t>
      </w:r>
      <w:r w:rsidR="0092001A" w:rsidRPr="00DA3CEB">
        <w:rPr>
          <w:rFonts w:ascii="Courier New" w:hAnsi="Courier New" w:cs="Courier New"/>
          <w:b/>
          <w:bCs/>
          <w:color w:val="C00000"/>
          <w:sz w:val="22"/>
          <w:highlight w:val="yellow"/>
        </w:rPr>
        <w:tab/>
      </w:r>
      <w:r w:rsidR="0092001A" w:rsidRPr="00DA3CEB">
        <w:rPr>
          <w:rFonts w:ascii="Courier New" w:hAnsi="Courier New" w:cs="Courier New"/>
          <w:b/>
          <w:bCs/>
          <w:color w:val="C00000"/>
          <w:sz w:val="22"/>
          <w:highlight w:val="yellow"/>
        </w:rPr>
        <w:tab/>
      </w:r>
      <w:r w:rsidR="0092001A" w:rsidRPr="00DA3CEB">
        <w:rPr>
          <w:rFonts w:ascii="Courier New" w:hAnsi="Courier New" w:cs="Courier New"/>
          <w:b/>
          <w:bCs/>
          <w:color w:val="C00000"/>
          <w:sz w:val="22"/>
          <w:highlight w:val="yellow"/>
        </w:rPr>
        <w:tab/>
      </w:r>
      <w:r w:rsidR="0092001A" w:rsidRPr="00DA3CEB">
        <w:rPr>
          <w:rFonts w:ascii="Courier New" w:hAnsi="Courier New" w:cs="Courier New"/>
          <w:b/>
          <w:bCs/>
          <w:color w:val="C00000"/>
          <w:sz w:val="22"/>
          <w:highlight w:val="yellow"/>
        </w:rPr>
        <w:tab/>
      </w:r>
      <w:r w:rsidR="0092001A" w:rsidRPr="00DA3CEB">
        <w:rPr>
          <w:rFonts w:ascii="Courier New" w:hAnsi="Courier New" w:cs="Courier New"/>
          <w:bCs/>
          <w:i/>
          <w:color w:val="C00000"/>
          <w:sz w:val="22"/>
          <w:highlight w:val="yellow"/>
        </w:rPr>
        <w:t>PTMControl</w:t>
      </w:r>
      <w:r w:rsidR="0092001A" w:rsidRPr="00DA3CEB">
        <w:rPr>
          <w:rFonts w:ascii="Courier New" w:hAnsi="Courier New" w:cs="Courier New"/>
          <w:b/>
          <w:bCs/>
          <w:color w:val="C00000"/>
          <w:sz w:val="22"/>
          <w:highlight w:val="yellow"/>
        </w:rPr>
        <w:t>;</w:t>
      </w:r>
    </w:p>
    <w:p w14:paraId="3775530E" w14:textId="77777777" w:rsidR="0007019E" w:rsidRDefault="00AC472F" w:rsidP="000701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Cs/>
          <w:i/>
          <w:color w:val="C00000"/>
          <w:sz w:val="22"/>
        </w:rPr>
      </w:pPr>
      <w:r w:rsidRPr="00DA3CEB">
        <w:rPr>
          <w:rFonts w:ascii="Courier New" w:hAnsi="Courier New" w:cs="Courier New"/>
          <w:b/>
          <w:bCs/>
          <w:color w:val="C00000"/>
          <w:sz w:val="22"/>
          <w:highlight w:val="yellow"/>
        </w:rPr>
        <w:tab/>
      </w:r>
      <w:r w:rsidR="00282C56" w:rsidRPr="00DA3CEB">
        <w:rPr>
          <w:rFonts w:ascii="Courier New" w:hAnsi="Courier New" w:cs="Courier New"/>
          <w:b/>
          <w:bCs/>
          <w:color w:val="C00000"/>
          <w:sz w:val="22"/>
          <w:highlight w:val="yellow"/>
        </w:rPr>
        <w:t>EFI_PCI_</w:t>
      </w:r>
      <w:r w:rsidR="005F1F85" w:rsidRPr="00DA3CEB">
        <w:rPr>
          <w:rFonts w:ascii="Courier New" w:hAnsi="Courier New" w:cs="Courier New"/>
          <w:b/>
          <w:bCs/>
          <w:color w:val="C00000"/>
          <w:sz w:val="22"/>
          <w:highlight w:val="yellow"/>
        </w:rPr>
        <w:t>EXPRESS</w:t>
      </w:r>
      <w:r w:rsidR="00282C56" w:rsidRPr="00DA3CEB">
        <w:rPr>
          <w:rFonts w:ascii="Courier New" w:hAnsi="Courier New" w:cs="Courier New"/>
          <w:b/>
          <w:bCs/>
          <w:color w:val="C00000"/>
          <w:sz w:val="22"/>
          <w:highlight w:val="yellow"/>
        </w:rPr>
        <w:t>_CTO_SUPPORT</w:t>
      </w:r>
      <w:r w:rsidR="00282C56" w:rsidRPr="00DA3CEB">
        <w:rPr>
          <w:rFonts w:ascii="Courier New" w:hAnsi="Courier New" w:cs="Courier New"/>
          <w:b/>
          <w:bCs/>
          <w:color w:val="C00000"/>
          <w:sz w:val="22"/>
          <w:highlight w:val="yellow"/>
        </w:rPr>
        <w:tab/>
      </w:r>
      <w:r w:rsidR="00282C56" w:rsidRPr="00DA3CEB">
        <w:rPr>
          <w:rFonts w:ascii="Courier New" w:hAnsi="Courier New" w:cs="Courier New"/>
          <w:b/>
          <w:bCs/>
          <w:color w:val="C00000"/>
          <w:sz w:val="22"/>
          <w:highlight w:val="yellow"/>
        </w:rPr>
        <w:tab/>
      </w:r>
      <w:r w:rsidR="00282C56" w:rsidRPr="00DA3CEB">
        <w:rPr>
          <w:rFonts w:ascii="Courier New" w:hAnsi="Courier New" w:cs="Courier New"/>
          <w:bCs/>
          <w:i/>
          <w:color w:val="C00000"/>
          <w:sz w:val="22"/>
          <w:highlight w:val="yellow"/>
        </w:rPr>
        <w:t>CTOsupport;</w:t>
      </w:r>
    </w:p>
    <w:p w14:paraId="581FD28E" w14:textId="7582BBBD" w:rsidR="0007019E" w:rsidRPr="0007019E" w:rsidRDefault="0007019E" w:rsidP="000701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Courier New" w:hAnsi="Courier New" w:cs="Courier New"/>
          <w:b/>
          <w:bCs/>
          <w:color w:val="C00000"/>
          <w:sz w:val="22"/>
          <w:highlight w:val="yellow"/>
        </w:rPr>
      </w:pPr>
      <w:r>
        <w:rPr>
          <w:rFonts w:ascii="Courier New" w:hAnsi="Courier New" w:cs="Courier New"/>
          <w:b/>
          <w:bCs/>
          <w:color w:val="C00000"/>
          <w:sz w:val="22"/>
          <w:highlight w:val="yellow"/>
        </w:rPr>
        <w:tab/>
      </w:r>
      <w:r>
        <w:rPr>
          <w:rFonts w:ascii="Courier New" w:hAnsi="Courier New" w:cs="Courier New"/>
          <w:b/>
          <w:bCs/>
          <w:color w:val="C00000"/>
          <w:sz w:val="22"/>
          <w:highlight w:val="yellow"/>
        </w:rPr>
        <w:tab/>
      </w:r>
      <w:r w:rsidRPr="0007019E">
        <w:rPr>
          <w:rFonts w:ascii="Courier New" w:hAnsi="Courier New" w:cs="Courier New"/>
          <w:b/>
          <w:bCs/>
          <w:color w:val="C00000"/>
          <w:sz w:val="22"/>
          <w:highlight w:val="yellow"/>
        </w:rPr>
        <w:t>EFI_PCI_EXPRESS_CPM</w:t>
      </w:r>
      <w:r w:rsidRPr="0007019E">
        <w:rPr>
          <w:rFonts w:ascii="Courier New" w:hAnsi="Courier New" w:cs="Courier New"/>
          <w:b/>
          <w:bCs/>
          <w:color w:val="C00000"/>
          <w:sz w:val="22"/>
          <w:highlight w:val="yellow"/>
        </w:rPr>
        <w:tab/>
      </w:r>
      <w:r w:rsidRPr="0007019E">
        <w:rPr>
          <w:rFonts w:ascii="Courier New" w:hAnsi="Courier New" w:cs="Courier New"/>
          <w:b/>
          <w:bCs/>
          <w:color w:val="C00000"/>
          <w:sz w:val="22"/>
          <w:highlight w:val="yellow"/>
        </w:rPr>
        <w:tab/>
      </w:r>
      <w:r w:rsidRPr="0007019E">
        <w:rPr>
          <w:rFonts w:ascii="Courier New" w:hAnsi="Courier New" w:cs="Courier New"/>
          <w:b/>
          <w:bCs/>
          <w:color w:val="C00000"/>
          <w:sz w:val="22"/>
          <w:highlight w:val="yellow"/>
        </w:rPr>
        <w:tab/>
      </w:r>
      <w:r w:rsidRPr="0007019E">
        <w:rPr>
          <w:rFonts w:ascii="Courier New" w:hAnsi="Courier New" w:cs="Courier New"/>
          <w:b/>
          <w:bCs/>
          <w:color w:val="C00000"/>
          <w:sz w:val="22"/>
          <w:highlight w:val="yellow"/>
        </w:rPr>
        <w:tab/>
      </w:r>
      <w:r w:rsidRPr="0007019E">
        <w:rPr>
          <w:rFonts w:ascii="Courier New" w:hAnsi="Courier New" w:cs="Courier New"/>
          <w:bCs/>
          <w:i/>
          <w:color w:val="C00000"/>
          <w:sz w:val="22"/>
          <w:highlight w:val="yellow"/>
        </w:rPr>
        <w:t>LinkCtlCPM</w:t>
      </w:r>
      <w:r w:rsidRPr="0007019E">
        <w:rPr>
          <w:rFonts w:ascii="Courier New" w:hAnsi="Courier New" w:cs="Courier New"/>
          <w:b/>
          <w:bCs/>
          <w:color w:val="C00000"/>
          <w:sz w:val="22"/>
          <w:highlight w:val="yellow"/>
        </w:rPr>
        <w:t>;</w:t>
      </w:r>
    </w:p>
    <w:p w14:paraId="181694FC" w14:textId="04BCDB3C" w:rsidR="0007019E" w:rsidRPr="0007019E" w:rsidRDefault="0007019E" w:rsidP="000701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Courier New" w:hAnsi="Courier New" w:cs="Courier New"/>
          <w:bCs/>
          <w:i/>
          <w:color w:val="C00000"/>
          <w:sz w:val="22"/>
        </w:rPr>
      </w:pPr>
      <w:r>
        <w:rPr>
          <w:rFonts w:ascii="Courier New" w:hAnsi="Courier New" w:cs="Courier New"/>
          <w:color w:val="005032"/>
          <w:sz w:val="20"/>
          <w:szCs w:val="20"/>
          <w:highlight w:val="yellow"/>
        </w:rPr>
        <w:tab/>
      </w:r>
      <w:r>
        <w:rPr>
          <w:rFonts w:ascii="Courier New" w:hAnsi="Courier New" w:cs="Courier New"/>
          <w:color w:val="005032"/>
          <w:sz w:val="20"/>
          <w:szCs w:val="20"/>
          <w:highlight w:val="yellow"/>
        </w:rPr>
        <w:tab/>
      </w:r>
      <w:r w:rsidRPr="0007019E">
        <w:rPr>
          <w:rFonts w:ascii="Courier New" w:hAnsi="Courier New" w:cs="Courier New"/>
          <w:b/>
          <w:bCs/>
          <w:color w:val="C00000"/>
          <w:sz w:val="22"/>
          <w:highlight w:val="yellow"/>
        </w:rPr>
        <w:t>EFI_PCI_EXPRESS_L1PM_SUBSTATES</w:t>
      </w:r>
      <w:r w:rsidRPr="0007019E">
        <w:rPr>
          <w:rFonts w:ascii="Courier New" w:hAnsi="Courier New" w:cs="Courier New"/>
          <w:color w:val="000000"/>
          <w:sz w:val="20"/>
          <w:szCs w:val="20"/>
          <w:highlight w:val="yellow"/>
        </w:rPr>
        <w:tab/>
      </w:r>
      <w:r w:rsidRPr="0007019E">
        <w:rPr>
          <w:rFonts w:ascii="Courier New" w:hAnsi="Courier New" w:cs="Courier New"/>
          <w:bCs/>
          <w:i/>
          <w:color w:val="C00000"/>
          <w:sz w:val="22"/>
          <w:highlight w:val="yellow"/>
        </w:rPr>
        <w:t>L1PMSubstates</w:t>
      </w:r>
      <w:r w:rsidRPr="0007019E">
        <w:rPr>
          <w:rFonts w:ascii="Courier New" w:hAnsi="Courier New" w:cs="Courier New"/>
          <w:color w:val="000000"/>
          <w:sz w:val="20"/>
          <w:szCs w:val="20"/>
          <w:highlight w:val="yellow"/>
        </w:rPr>
        <w:t>;</w:t>
      </w:r>
    </w:p>
    <w:p w14:paraId="469738FA" w14:textId="77777777" w:rsidR="00266A79" w:rsidRDefault="001155D3" w:rsidP="00266A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000000"/>
          <w:sz w:val="22"/>
        </w:rPr>
      </w:pPr>
      <w:r w:rsidRPr="00DA3CEB">
        <w:rPr>
          <w:rFonts w:ascii="Courier New" w:hAnsi="Courier New" w:cs="Courier New"/>
          <w:b/>
          <w:bCs/>
          <w:color w:val="C00000"/>
          <w:sz w:val="22"/>
          <w:highlight w:val="yellow"/>
        </w:rPr>
        <w:t xml:space="preserve">} </w:t>
      </w:r>
      <w:r w:rsidR="003C580B">
        <w:rPr>
          <w:rFonts w:ascii="Courier New" w:hAnsi="Courier New" w:cs="Courier New"/>
          <w:b/>
          <w:bCs/>
          <w:color w:val="C00000"/>
          <w:sz w:val="22"/>
          <w:highlight w:val="yellow"/>
        </w:rPr>
        <w:t>EFI_PCI_EXPRESS_DEVICE_POLICY</w:t>
      </w:r>
      <w:r w:rsidRPr="00DA3CEB">
        <w:rPr>
          <w:rFonts w:ascii="Courier New" w:hAnsi="Courier New" w:cs="Courier New"/>
          <w:b/>
          <w:bCs/>
          <w:color w:val="C00000"/>
          <w:sz w:val="22"/>
          <w:highlight w:val="yellow"/>
        </w:rPr>
        <w:t>;</w:t>
      </w:r>
    </w:p>
    <w:p w14:paraId="537F3668" w14:textId="7169C333" w:rsidR="00CE7B07" w:rsidRPr="00266A79" w:rsidRDefault="000777B6" w:rsidP="00266A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000000"/>
          <w:sz w:val="22"/>
        </w:rPr>
      </w:pPr>
      <w:r w:rsidRPr="000777B6">
        <w:rPr>
          <w:rFonts w:ascii="Times New Roman" w:hAnsi="Times New Roman" w:cs="Times New Roman"/>
          <w:color w:val="000000"/>
        </w:rPr>
        <w:lastRenderedPageBreak/>
        <w:t xml:space="preserve">The </w:t>
      </w:r>
      <w:r>
        <w:rPr>
          <w:rFonts w:ascii="Consolas" w:hAnsi="Consolas"/>
          <w:b/>
          <w:bCs/>
          <w:color w:val="C00000"/>
          <w:sz w:val="20"/>
          <w:szCs w:val="20"/>
        </w:rPr>
        <w:t>EFI_PCI_EXPRESS_</w:t>
      </w:r>
      <w:r w:rsidR="008F1816">
        <w:rPr>
          <w:rFonts w:ascii="Consolas" w:hAnsi="Consolas"/>
          <w:b/>
          <w:bCs/>
          <w:color w:val="C00000"/>
          <w:sz w:val="20"/>
          <w:szCs w:val="20"/>
        </w:rPr>
        <w:t>DEVICE</w:t>
      </w:r>
      <w:r>
        <w:rPr>
          <w:rFonts w:ascii="Consolas" w:hAnsi="Consolas"/>
          <w:b/>
          <w:bCs/>
          <w:color w:val="C00000"/>
          <w:sz w:val="20"/>
          <w:szCs w:val="20"/>
        </w:rPr>
        <w:t>_POLICY</w:t>
      </w:r>
      <w:r w:rsidR="00CE7B07">
        <w:rPr>
          <w:rFonts w:ascii="Consolas" w:hAnsi="Consolas"/>
          <w:b/>
          <w:bCs/>
          <w:color w:val="000000"/>
          <w:sz w:val="20"/>
          <w:szCs w:val="20"/>
        </w:rPr>
        <w:t xml:space="preserve"> </w:t>
      </w:r>
      <w:r w:rsidR="008F1816">
        <w:rPr>
          <w:rFonts w:ascii="Times New Roman" w:hAnsi="Times New Roman" w:cs="Times New Roman"/>
          <w:color w:val="000000"/>
        </w:rPr>
        <w:t xml:space="preserve">size is fixed as per </w:t>
      </w:r>
      <w:r w:rsidR="00BA567E">
        <w:rPr>
          <w:rFonts w:ascii="Times New Roman" w:hAnsi="Times New Roman" w:cs="Times New Roman"/>
          <w:color w:val="000000"/>
        </w:rPr>
        <w:t>its</w:t>
      </w:r>
      <w:r w:rsidR="008F1816">
        <w:rPr>
          <w:rFonts w:ascii="Times New Roman" w:hAnsi="Times New Roman" w:cs="Times New Roman"/>
          <w:color w:val="000000"/>
        </w:rPr>
        <w:t xml:space="preserve"> definition</w:t>
      </w:r>
      <w:r w:rsidR="00BA567E">
        <w:rPr>
          <w:rFonts w:ascii="Times New Roman" w:hAnsi="Times New Roman" w:cs="Times New Roman"/>
          <w:color w:val="000000"/>
        </w:rPr>
        <w:t xml:space="preserve"> corresponding to its version</w:t>
      </w:r>
      <w:r w:rsidR="002F0CBB">
        <w:rPr>
          <w:rFonts w:ascii="Times New Roman" w:hAnsi="Times New Roman" w:cs="Times New Roman"/>
          <w:color w:val="000000"/>
        </w:rPr>
        <w:t xml:space="preserve">, </w:t>
      </w:r>
      <w:del w:id="22" w:author="Felix Poludov" w:date="2020-02-06T15:43:00Z">
        <w:r w:rsidR="002F0CBB" w:rsidDel="00FA7C5F">
          <w:rPr>
            <w:rFonts w:ascii="Times New Roman" w:hAnsi="Times New Roman" w:cs="Times New Roman"/>
            <w:color w:val="000000"/>
          </w:rPr>
          <w:delText xml:space="preserve">with </w:delText>
        </w:r>
      </w:del>
      <w:r w:rsidR="002F0CBB">
        <w:rPr>
          <w:rFonts w:ascii="Times New Roman" w:hAnsi="Times New Roman" w:cs="Times New Roman"/>
          <w:color w:val="000000"/>
        </w:rPr>
        <w:t>each byte field represent</w:t>
      </w:r>
      <w:r w:rsidR="009B6DA6">
        <w:rPr>
          <w:rFonts w:ascii="Times New Roman" w:hAnsi="Times New Roman" w:cs="Times New Roman"/>
          <w:color w:val="000000"/>
        </w:rPr>
        <w:t>s</w:t>
      </w:r>
      <w:r w:rsidR="002F0CBB">
        <w:rPr>
          <w:rFonts w:ascii="Times New Roman" w:hAnsi="Times New Roman" w:cs="Times New Roman"/>
          <w:color w:val="000000"/>
        </w:rPr>
        <w:t xml:space="preserve"> one PCI </w:t>
      </w:r>
      <w:r w:rsidR="0030557E">
        <w:rPr>
          <w:rFonts w:ascii="Times New Roman" w:hAnsi="Times New Roman" w:cs="Times New Roman"/>
          <w:color w:val="000000"/>
        </w:rPr>
        <w:t xml:space="preserve">Express </w:t>
      </w:r>
      <w:r w:rsidR="002F0CBB">
        <w:rPr>
          <w:rFonts w:ascii="Times New Roman" w:hAnsi="Times New Roman" w:cs="Times New Roman"/>
          <w:color w:val="000000"/>
        </w:rPr>
        <w:t xml:space="preserve">feature and its </w:t>
      </w:r>
      <w:r w:rsidR="00CE7B07">
        <w:rPr>
          <w:rFonts w:ascii="Times New Roman" w:hAnsi="Times New Roman" w:cs="Times New Roman"/>
          <w:color w:val="000000"/>
        </w:rPr>
        <w:t xml:space="preserve">bitmask </w:t>
      </w:r>
      <w:r w:rsidR="00FE59AA">
        <w:rPr>
          <w:rFonts w:ascii="Times New Roman" w:hAnsi="Times New Roman" w:cs="Times New Roman"/>
          <w:color w:val="000000"/>
        </w:rPr>
        <w:t>define</w:t>
      </w:r>
      <w:r w:rsidR="00CE7B07">
        <w:rPr>
          <w:rFonts w:ascii="Times New Roman" w:hAnsi="Times New Roman" w:cs="Times New Roman"/>
          <w:color w:val="000000"/>
        </w:rPr>
        <w:t xml:space="preserve"> the legal combinations </w:t>
      </w:r>
      <w:r w:rsidR="00FE59AA">
        <w:rPr>
          <w:rFonts w:ascii="Times New Roman" w:hAnsi="Times New Roman" w:cs="Times New Roman"/>
          <w:color w:val="000000"/>
        </w:rPr>
        <w:t>to represent</w:t>
      </w:r>
      <w:r w:rsidR="00CE7B07">
        <w:rPr>
          <w:rFonts w:ascii="Times New Roman" w:hAnsi="Times New Roman" w:cs="Times New Roman"/>
          <w:color w:val="000000"/>
        </w:rPr>
        <w:t xml:space="preserve"> </w:t>
      </w:r>
      <w:r w:rsidR="004E60DD">
        <w:rPr>
          <w:rFonts w:ascii="Times New Roman" w:hAnsi="Times New Roman" w:cs="Times New Roman"/>
          <w:color w:val="000000"/>
        </w:rPr>
        <w:t>all</w:t>
      </w:r>
      <w:r w:rsidR="00CE7B07">
        <w:rPr>
          <w:rFonts w:ascii="Times New Roman" w:hAnsi="Times New Roman" w:cs="Times New Roman"/>
          <w:color w:val="000000"/>
        </w:rPr>
        <w:t xml:space="preserve"> </w:t>
      </w:r>
      <w:r w:rsidR="00BA567E">
        <w:rPr>
          <w:rFonts w:ascii="Times New Roman" w:hAnsi="Times New Roman" w:cs="Times New Roman"/>
          <w:color w:val="000000"/>
        </w:rPr>
        <w:t xml:space="preserve">the </w:t>
      </w:r>
      <w:r w:rsidR="00CE7B07">
        <w:rPr>
          <w:rFonts w:ascii="Times New Roman" w:hAnsi="Times New Roman" w:cs="Times New Roman"/>
          <w:color w:val="000000"/>
        </w:rPr>
        <w:t>val</w:t>
      </w:r>
      <w:r w:rsidR="006C218A">
        <w:rPr>
          <w:rFonts w:ascii="Times New Roman" w:hAnsi="Times New Roman" w:cs="Times New Roman"/>
          <w:color w:val="000000"/>
        </w:rPr>
        <w:t xml:space="preserve">id combinations of </w:t>
      </w:r>
      <w:r w:rsidR="00BA567E">
        <w:rPr>
          <w:rFonts w:ascii="Times New Roman" w:hAnsi="Times New Roman" w:cs="Times New Roman"/>
          <w:color w:val="000000"/>
        </w:rPr>
        <w:t>its</w:t>
      </w:r>
      <w:r w:rsidR="0030557E">
        <w:rPr>
          <w:rFonts w:ascii="Times New Roman" w:hAnsi="Times New Roman" w:cs="Times New Roman"/>
          <w:color w:val="000000"/>
        </w:rPr>
        <w:t xml:space="preserve"> </w:t>
      </w:r>
      <w:r w:rsidR="00CE7B07">
        <w:rPr>
          <w:rFonts w:ascii="Times New Roman" w:hAnsi="Times New Roman" w:cs="Times New Roman"/>
          <w:color w:val="000000"/>
        </w:rPr>
        <w:t>attributes, defined in the PCI Express Base Specification.</w:t>
      </w:r>
    </w:p>
    <w:p w14:paraId="7E97B8F2" w14:textId="1D9F0A49" w:rsidR="003944AC" w:rsidRDefault="003944AC"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Times New Roman" w:hAnsi="Times New Roman" w:cs="Times New Roman"/>
          <w:color w:val="000000"/>
        </w:rPr>
      </w:pPr>
    </w:p>
    <w:p w14:paraId="1A723453" w14:textId="77777777" w:rsidR="003944AC" w:rsidRPr="00FE59AA" w:rsidRDefault="003944AC" w:rsidP="00FE59AA">
      <w:pPr>
        <w:autoSpaceDE w:val="0"/>
        <w:autoSpaceDN w:val="0"/>
        <w:adjustRightInd w:val="0"/>
        <w:spacing w:before="0" w:after="0" w:line="240" w:lineRule="auto"/>
        <w:ind w:left="560"/>
        <w:rPr>
          <w:rFonts w:ascii="Courier New" w:hAnsi="Courier New" w:cs="Courier New"/>
          <w:b/>
          <w:color w:val="C00000"/>
          <w:sz w:val="16"/>
          <w:szCs w:val="20"/>
        </w:rPr>
      </w:pPr>
      <w:r w:rsidRPr="00FE59AA">
        <w:rPr>
          <w:rFonts w:ascii="Courier New" w:hAnsi="Courier New" w:cs="Courier New"/>
          <w:b/>
          <w:color w:val="C00000"/>
          <w:sz w:val="16"/>
          <w:szCs w:val="20"/>
        </w:rPr>
        <w:t>///</w:t>
      </w:r>
    </w:p>
    <w:p w14:paraId="2A4E11D2" w14:textId="77777777" w:rsidR="003944AC" w:rsidRPr="00FE59AA" w:rsidRDefault="003944AC" w:rsidP="00FE59AA">
      <w:pPr>
        <w:autoSpaceDE w:val="0"/>
        <w:autoSpaceDN w:val="0"/>
        <w:adjustRightInd w:val="0"/>
        <w:spacing w:before="0" w:after="0" w:line="240" w:lineRule="auto"/>
        <w:ind w:left="560"/>
        <w:rPr>
          <w:rFonts w:ascii="Courier New" w:hAnsi="Courier New" w:cs="Courier New"/>
          <w:b/>
          <w:color w:val="C00000"/>
          <w:sz w:val="16"/>
          <w:szCs w:val="20"/>
        </w:rPr>
      </w:pPr>
      <w:r w:rsidRPr="00FE59AA">
        <w:rPr>
          <w:rFonts w:ascii="Courier New" w:hAnsi="Courier New" w:cs="Courier New"/>
          <w:b/>
          <w:color w:val="C00000"/>
          <w:sz w:val="16"/>
          <w:szCs w:val="20"/>
        </w:rPr>
        <w:t>/// EFI encoding used in notification to the platform, for any of the PCI Express</w:t>
      </w:r>
    </w:p>
    <w:p w14:paraId="100E6B93" w14:textId="77777777" w:rsidR="003944AC" w:rsidRPr="00FE59AA" w:rsidRDefault="003944AC" w:rsidP="00FE59AA">
      <w:pPr>
        <w:autoSpaceDE w:val="0"/>
        <w:autoSpaceDN w:val="0"/>
        <w:adjustRightInd w:val="0"/>
        <w:spacing w:before="0" w:after="0" w:line="240" w:lineRule="auto"/>
        <w:ind w:left="560"/>
        <w:rPr>
          <w:rFonts w:ascii="Courier New" w:hAnsi="Courier New" w:cs="Courier New"/>
          <w:b/>
          <w:color w:val="C00000"/>
          <w:sz w:val="16"/>
          <w:szCs w:val="20"/>
        </w:rPr>
      </w:pPr>
      <w:r w:rsidRPr="00FE59AA">
        <w:rPr>
          <w:rFonts w:ascii="Courier New" w:hAnsi="Courier New" w:cs="Courier New"/>
          <w:b/>
          <w:color w:val="C00000"/>
          <w:sz w:val="16"/>
          <w:szCs w:val="20"/>
        </w:rPr>
        <w:t>/// capabilities feature state, to indicate that it is not a supported feature,</w:t>
      </w:r>
    </w:p>
    <w:p w14:paraId="1441A86B" w14:textId="77777777" w:rsidR="003944AC" w:rsidRPr="00FE59AA" w:rsidRDefault="003944AC" w:rsidP="00FE59AA">
      <w:pPr>
        <w:autoSpaceDE w:val="0"/>
        <w:autoSpaceDN w:val="0"/>
        <w:adjustRightInd w:val="0"/>
        <w:spacing w:before="0" w:after="0" w:line="240" w:lineRule="auto"/>
        <w:ind w:left="560"/>
        <w:rPr>
          <w:rFonts w:ascii="Courier New" w:hAnsi="Courier New" w:cs="Courier New"/>
          <w:b/>
          <w:color w:val="C00000"/>
          <w:sz w:val="16"/>
          <w:szCs w:val="20"/>
        </w:rPr>
      </w:pPr>
      <w:r w:rsidRPr="00FE59AA">
        <w:rPr>
          <w:rFonts w:ascii="Courier New" w:hAnsi="Courier New" w:cs="Courier New"/>
          <w:b/>
          <w:color w:val="C00000"/>
          <w:sz w:val="16"/>
          <w:szCs w:val="20"/>
        </w:rPr>
        <w:t>/// or its present state is unknown</w:t>
      </w:r>
    </w:p>
    <w:p w14:paraId="35E6C552" w14:textId="77777777" w:rsidR="003944AC" w:rsidRPr="00FE59AA" w:rsidRDefault="003944AC" w:rsidP="00FE59AA">
      <w:pPr>
        <w:autoSpaceDE w:val="0"/>
        <w:autoSpaceDN w:val="0"/>
        <w:adjustRightInd w:val="0"/>
        <w:spacing w:before="0" w:after="0" w:line="240" w:lineRule="auto"/>
        <w:ind w:left="560"/>
        <w:rPr>
          <w:rFonts w:ascii="Courier New" w:hAnsi="Courier New" w:cs="Courier New"/>
          <w:b/>
          <w:color w:val="C00000"/>
          <w:sz w:val="16"/>
          <w:szCs w:val="20"/>
        </w:rPr>
      </w:pPr>
      <w:r w:rsidRPr="00FE59AA">
        <w:rPr>
          <w:rFonts w:ascii="Courier New" w:hAnsi="Courier New" w:cs="Courier New"/>
          <w:b/>
          <w:color w:val="C00000"/>
          <w:sz w:val="16"/>
          <w:szCs w:val="20"/>
        </w:rPr>
        <w:t>///</w:t>
      </w:r>
    </w:p>
    <w:p w14:paraId="712CBA52" w14:textId="77777777" w:rsidR="003944AC" w:rsidRPr="00FE59AA" w:rsidRDefault="003944AC" w:rsidP="00FE59A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0"/>
        </w:rPr>
      </w:pPr>
      <w:r w:rsidRPr="00FE59AA">
        <w:rPr>
          <w:rFonts w:ascii="Courier New" w:hAnsi="Courier New" w:cs="Courier New"/>
          <w:b/>
          <w:bCs/>
          <w:color w:val="C00000"/>
          <w:sz w:val="16"/>
          <w:szCs w:val="20"/>
          <w:highlight w:val="yellow"/>
        </w:rPr>
        <w:t>#define</w:t>
      </w:r>
      <w:r w:rsidRPr="00FE59AA">
        <w:rPr>
          <w:rFonts w:ascii="Courier New" w:hAnsi="Courier New" w:cs="Courier New"/>
          <w:b/>
          <w:color w:val="C00000"/>
          <w:sz w:val="16"/>
          <w:szCs w:val="20"/>
          <w:highlight w:val="yellow"/>
        </w:rPr>
        <w:t xml:space="preserve"> </w:t>
      </w:r>
      <w:r w:rsidRPr="00FE59AA">
        <w:rPr>
          <w:rFonts w:ascii="Courier New" w:hAnsi="Courier New" w:cs="Courier New"/>
          <w:b/>
          <w:color w:val="C00000"/>
          <w:sz w:val="16"/>
          <w:szCs w:val="20"/>
          <w:highlight w:val="yellow"/>
          <w:shd w:val="clear" w:color="auto" w:fill="D4D4D4"/>
        </w:rPr>
        <w:t>EFI_PCI_EXPRESS_NOT_APPLICABLE</w:t>
      </w:r>
      <w:r w:rsidRPr="00FE59AA">
        <w:rPr>
          <w:rFonts w:ascii="Courier New" w:hAnsi="Courier New" w:cs="Courier New"/>
          <w:b/>
          <w:color w:val="C00000"/>
          <w:sz w:val="16"/>
          <w:szCs w:val="20"/>
          <w:highlight w:val="yellow"/>
        </w:rPr>
        <w:t xml:space="preserve">  </w:t>
      </w:r>
      <w:commentRangeStart w:id="23"/>
      <w:commentRangeStart w:id="24"/>
      <w:r w:rsidRPr="00FE59AA">
        <w:rPr>
          <w:rFonts w:ascii="Courier New" w:hAnsi="Courier New" w:cs="Courier New"/>
          <w:b/>
          <w:color w:val="C00000"/>
          <w:sz w:val="16"/>
          <w:szCs w:val="20"/>
          <w:highlight w:val="yellow"/>
        </w:rPr>
        <w:t>0xFF</w:t>
      </w:r>
      <w:commentRangeEnd w:id="23"/>
      <w:r w:rsidR="0014155D">
        <w:rPr>
          <w:rStyle w:val="CommentReference"/>
        </w:rPr>
        <w:commentReference w:id="23"/>
      </w:r>
      <w:commentRangeEnd w:id="24"/>
      <w:r w:rsidR="0045170F">
        <w:rPr>
          <w:rStyle w:val="CommentReference"/>
        </w:rPr>
        <w:commentReference w:id="24"/>
      </w:r>
    </w:p>
    <w:p w14:paraId="795A5B6C" w14:textId="77777777" w:rsidR="003944AC" w:rsidRDefault="003944AC"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000000"/>
        </w:rPr>
      </w:pPr>
    </w:p>
    <w:p w14:paraId="3A46BC33" w14:textId="46AEC80B" w:rsidR="0007564C" w:rsidRDefault="0007564C" w:rsidP="00F064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000000"/>
        </w:rPr>
      </w:pPr>
      <w:r>
        <w:rPr>
          <w:rFonts w:ascii="Courier New" w:hAnsi="Courier New" w:cs="Courier New"/>
          <w:b/>
          <w:bCs/>
          <w:color w:val="000000"/>
        </w:rPr>
        <w:tab/>
      </w:r>
    </w:p>
    <w:p w14:paraId="37FDDBD8" w14:textId="2346DA5E" w:rsidR="00D855B2" w:rsidRPr="000C564A" w:rsidRDefault="004D0AF0" w:rsidP="00F064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commentRangeStart w:id="25"/>
      <w:commentRangeStart w:id="26"/>
      <w:r w:rsidRPr="000C564A">
        <w:rPr>
          <w:rFonts w:ascii="Courier New" w:hAnsi="Courier New" w:cs="Courier New"/>
          <w:bCs/>
          <w:i/>
          <w:color w:val="C00000"/>
        </w:rPr>
        <w:t>DeviceCtlMPS</w:t>
      </w:r>
      <w:commentRangeEnd w:id="25"/>
      <w:r w:rsidR="00FA7C5F">
        <w:rPr>
          <w:rStyle w:val="CommentReference"/>
        </w:rPr>
        <w:commentReference w:id="25"/>
      </w:r>
      <w:commentRangeEnd w:id="26"/>
      <w:r w:rsidR="001B515C">
        <w:rPr>
          <w:rStyle w:val="CommentReference"/>
        </w:rPr>
        <w:commentReference w:id="26"/>
      </w:r>
    </w:p>
    <w:p w14:paraId="4102581A" w14:textId="74AA0183" w:rsidR="00D855B2" w:rsidRDefault="004D0AF0" w:rsidP="003047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PCI Express feature</w:t>
      </w:r>
      <w:r w:rsidR="00BE7189">
        <w:rPr>
          <w:rFonts w:ascii="Times New Roman" w:hAnsi="Times New Roman" w:cs="Times New Roman"/>
          <w:color w:val="000000"/>
          <w:sz w:val="22"/>
          <w:szCs w:val="22"/>
        </w:rPr>
        <w:t xml:space="preserve"> </w:t>
      </w:r>
      <w:r>
        <w:rPr>
          <w:rFonts w:ascii="Times New Roman" w:hAnsi="Times New Roman" w:cs="Times New Roman"/>
          <w:color w:val="000000"/>
          <w:sz w:val="22"/>
          <w:szCs w:val="22"/>
        </w:rPr>
        <w:t>Maximum Payload Size (MPS)</w:t>
      </w:r>
      <w:r w:rsidR="00726CF3">
        <w:rPr>
          <w:rFonts w:ascii="Times New Roman" w:hAnsi="Times New Roman" w:cs="Times New Roman"/>
          <w:color w:val="000000"/>
          <w:sz w:val="22"/>
          <w:szCs w:val="22"/>
        </w:rPr>
        <w:t xml:space="preserve">. Refer to </w:t>
      </w:r>
      <w:r w:rsidR="00173511">
        <w:rPr>
          <w:rFonts w:ascii="Times New Roman" w:hAnsi="Times New Roman" w:cs="Times New Roman"/>
          <w:color w:val="000000"/>
          <w:sz w:val="22"/>
          <w:szCs w:val="22"/>
        </w:rPr>
        <w:t>PCI Express Base Specific</w:t>
      </w:r>
      <w:r w:rsidR="00726CF3">
        <w:rPr>
          <w:rFonts w:ascii="Times New Roman" w:hAnsi="Times New Roman" w:cs="Times New Roman"/>
          <w:color w:val="000000"/>
          <w:sz w:val="22"/>
          <w:szCs w:val="22"/>
        </w:rPr>
        <w:t>ation 4, (chapter 7.3.5.3) on how to translate the below EFI encodings as per the PCI hardware terminology.</w:t>
      </w:r>
      <w:r w:rsidR="00C72FCD">
        <w:rPr>
          <w:rFonts w:ascii="Times New Roman" w:hAnsi="Times New Roman" w:cs="Times New Roman"/>
          <w:color w:val="000000"/>
          <w:sz w:val="22"/>
          <w:szCs w:val="22"/>
        </w:rPr>
        <w:t xml:space="preserve"> If this data member value is returned as 0 than </w:t>
      </w:r>
      <w:r w:rsidR="002742BE">
        <w:rPr>
          <w:rFonts w:ascii="Times New Roman" w:hAnsi="Times New Roman" w:cs="Times New Roman"/>
          <w:color w:val="000000"/>
          <w:sz w:val="22"/>
          <w:szCs w:val="22"/>
        </w:rPr>
        <w:t xml:space="preserve">there is </w:t>
      </w:r>
      <w:r w:rsidR="00C72FCD">
        <w:rPr>
          <w:rFonts w:ascii="Times New Roman" w:hAnsi="Times New Roman" w:cs="Times New Roman"/>
          <w:color w:val="000000"/>
          <w:sz w:val="22"/>
          <w:szCs w:val="22"/>
        </w:rPr>
        <w:t xml:space="preserve">no platform policy to override, this feature would </w:t>
      </w:r>
      <w:r w:rsidR="002742BE">
        <w:rPr>
          <w:rFonts w:ascii="Times New Roman" w:hAnsi="Times New Roman" w:cs="Times New Roman"/>
          <w:color w:val="000000"/>
          <w:sz w:val="22"/>
          <w:szCs w:val="22"/>
        </w:rPr>
        <w:t>be</w:t>
      </w:r>
      <w:r w:rsidR="00C72FCD">
        <w:rPr>
          <w:rFonts w:ascii="Times New Roman" w:hAnsi="Times New Roman" w:cs="Times New Roman"/>
          <w:color w:val="000000"/>
          <w:sz w:val="22"/>
          <w:szCs w:val="22"/>
        </w:rPr>
        <w:t xml:space="preserve"> enabled as per its PCI specification based on the device capabilities.</w:t>
      </w:r>
      <w:r w:rsidR="006D3B5C">
        <w:rPr>
          <w:rFonts w:ascii="Times New Roman" w:hAnsi="Times New Roman" w:cs="Times New Roman"/>
          <w:color w:val="000000"/>
          <w:sz w:val="22"/>
          <w:szCs w:val="22"/>
        </w:rPr>
        <w:t xml:space="preserve"> Below is it data type and the macro definitions which the driver uses for interpreting the platform policy.</w:t>
      </w:r>
    </w:p>
    <w:p w14:paraId="7397655F" w14:textId="77777777" w:rsidR="00726CF3" w:rsidRDefault="00726CF3" w:rsidP="00F064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p>
    <w:p w14:paraId="1218F4FC" w14:textId="3718F080" w:rsidR="00726CF3" w:rsidRPr="00D34AB4" w:rsidRDefault="00726CF3"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34AB4">
        <w:rPr>
          <w:rFonts w:ascii="Courier New" w:hAnsi="Courier New" w:cs="Courier New"/>
          <w:b/>
          <w:bCs/>
          <w:color w:val="C00000"/>
          <w:highlight w:val="yellow"/>
        </w:rPr>
        <w:t>typedef</w:t>
      </w:r>
      <w:r w:rsidRPr="00D34AB4">
        <w:rPr>
          <w:rFonts w:ascii="Courier New" w:hAnsi="Courier New" w:cs="Courier New"/>
          <w:b/>
          <w:bCs/>
          <w:color w:val="C00000"/>
          <w:highlight w:val="yellow"/>
        </w:rPr>
        <w:tab/>
        <w:t>UINT8 EFI_PCI_</w:t>
      </w:r>
      <w:r w:rsidR="005F1F85">
        <w:rPr>
          <w:rFonts w:ascii="Courier New" w:hAnsi="Courier New" w:cs="Courier New"/>
          <w:b/>
          <w:bCs/>
          <w:color w:val="C00000"/>
          <w:highlight w:val="yellow"/>
        </w:rPr>
        <w:t>EXPRESS</w:t>
      </w:r>
      <w:r w:rsidRPr="00D34AB4">
        <w:rPr>
          <w:rFonts w:ascii="Courier New" w:hAnsi="Courier New" w:cs="Courier New"/>
          <w:b/>
          <w:bCs/>
          <w:color w:val="C00000"/>
          <w:highlight w:val="yellow"/>
        </w:rPr>
        <w:t>_MAX_PAYLOAD_SIZE;</w:t>
      </w:r>
    </w:p>
    <w:p w14:paraId="4B106393" w14:textId="77777777" w:rsidR="00726CF3" w:rsidRPr="00D34AB4" w:rsidRDefault="00726CF3"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p>
    <w:p w14:paraId="4EC8DF36" w14:textId="7415A33D" w:rsidR="00726CF3" w:rsidRPr="00400E40" w:rsidRDefault="00726CF3"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 xml:space="preserve">_MAX_PAYLOAD_SIZE_AUTO </w:t>
      </w:r>
      <w:r w:rsidR="006D3B5C" w:rsidRPr="00400E40">
        <w:rPr>
          <w:rFonts w:ascii="Courier New" w:hAnsi="Courier New" w:cs="Courier New"/>
          <w:b/>
          <w:bCs/>
          <w:color w:val="C00000"/>
          <w:sz w:val="16"/>
          <w:szCs w:val="18"/>
          <w:highlight w:val="yellow"/>
        </w:rPr>
        <w:t xml:space="preserve"> </w:t>
      </w:r>
      <w:r w:rsidR="0038643B" w:rsidRPr="00400E40">
        <w:rPr>
          <w:rFonts w:ascii="Courier New" w:hAnsi="Courier New" w:cs="Courier New"/>
          <w:b/>
          <w:bCs/>
          <w:color w:val="C00000"/>
          <w:sz w:val="16"/>
          <w:szCs w:val="18"/>
          <w:highlight w:val="yellow"/>
        </w:rPr>
        <w:t>0x00</w:t>
      </w:r>
      <w:r w:rsidR="00C72FCD" w:rsidRPr="00400E40">
        <w:rPr>
          <w:rFonts w:ascii="Courier New" w:hAnsi="Courier New" w:cs="Courier New"/>
          <w:b/>
          <w:bCs/>
          <w:color w:val="C00000"/>
          <w:sz w:val="16"/>
          <w:szCs w:val="18"/>
          <w:highlight w:val="yellow"/>
        </w:rPr>
        <w:tab/>
        <w:t>//</w:t>
      </w:r>
      <w:r w:rsidR="0010485E" w:rsidRPr="00400E40">
        <w:rPr>
          <w:rFonts w:ascii="Courier New" w:hAnsi="Courier New" w:cs="Courier New"/>
          <w:b/>
          <w:bCs/>
          <w:color w:val="C00000"/>
          <w:sz w:val="16"/>
          <w:szCs w:val="18"/>
          <w:highlight w:val="yellow"/>
        </w:rPr>
        <w:t>No request for override</w:t>
      </w:r>
    </w:p>
    <w:p w14:paraId="0246052D" w14:textId="74E92684" w:rsidR="00C72FCD" w:rsidRPr="00400E40"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_MAX_PAYLOAD_SIZE_128B </w:t>
      </w:r>
      <w:r w:rsidR="006D3B5C" w:rsidRPr="00400E40">
        <w:rPr>
          <w:rFonts w:ascii="Courier New" w:hAnsi="Courier New" w:cs="Courier New"/>
          <w:b/>
          <w:bCs/>
          <w:color w:val="C00000"/>
          <w:sz w:val="16"/>
          <w:szCs w:val="18"/>
          <w:highlight w:val="yellow"/>
        </w:rPr>
        <w:t xml:space="preserve"> </w:t>
      </w:r>
      <w:r w:rsidR="0038643B" w:rsidRPr="00400E40">
        <w:rPr>
          <w:rFonts w:ascii="Courier New" w:hAnsi="Courier New" w:cs="Courier New"/>
          <w:b/>
          <w:bCs/>
          <w:color w:val="C00000"/>
          <w:sz w:val="16"/>
          <w:szCs w:val="18"/>
          <w:highlight w:val="yellow"/>
        </w:rPr>
        <w:t>0x01</w:t>
      </w:r>
      <w:r w:rsidRPr="00400E40">
        <w:rPr>
          <w:rFonts w:ascii="Courier New" w:hAnsi="Courier New" w:cs="Courier New"/>
          <w:b/>
          <w:bCs/>
          <w:color w:val="C00000"/>
          <w:sz w:val="16"/>
          <w:szCs w:val="18"/>
          <w:highlight w:val="yellow"/>
        </w:rPr>
        <w:tab/>
        <w:t>//set to default 128B</w:t>
      </w:r>
    </w:p>
    <w:p w14:paraId="1346AA24" w14:textId="1686B3C9" w:rsidR="00C72FCD" w:rsidRPr="00400E40"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_MAX_PAYLOAD_SIZE_256B </w:t>
      </w:r>
      <w:r w:rsidR="006D3B5C" w:rsidRPr="00400E40">
        <w:rPr>
          <w:rFonts w:ascii="Courier New" w:hAnsi="Courier New" w:cs="Courier New"/>
          <w:b/>
          <w:bCs/>
          <w:color w:val="C00000"/>
          <w:sz w:val="16"/>
          <w:szCs w:val="18"/>
          <w:highlight w:val="yellow"/>
        </w:rPr>
        <w:t xml:space="preserve"> </w:t>
      </w:r>
      <w:r w:rsidR="0038643B" w:rsidRPr="00400E40">
        <w:rPr>
          <w:rFonts w:ascii="Courier New" w:hAnsi="Courier New" w:cs="Courier New"/>
          <w:b/>
          <w:bCs/>
          <w:color w:val="C00000"/>
          <w:sz w:val="16"/>
          <w:szCs w:val="18"/>
          <w:highlight w:val="yellow"/>
        </w:rPr>
        <w:t>0x02</w:t>
      </w:r>
      <w:r w:rsidRPr="00400E40">
        <w:rPr>
          <w:rFonts w:ascii="Courier New" w:hAnsi="Courier New" w:cs="Courier New"/>
          <w:b/>
          <w:bCs/>
          <w:color w:val="C00000"/>
          <w:sz w:val="16"/>
          <w:szCs w:val="18"/>
          <w:highlight w:val="yellow"/>
        </w:rPr>
        <w:tab/>
        <w:t>//set to 256B</w:t>
      </w:r>
      <w:r w:rsidR="006D3B5C" w:rsidRPr="00400E40">
        <w:rPr>
          <w:rFonts w:ascii="Courier New" w:hAnsi="Courier New" w:cs="Courier New"/>
          <w:b/>
          <w:bCs/>
          <w:color w:val="C00000"/>
          <w:sz w:val="16"/>
          <w:szCs w:val="18"/>
          <w:highlight w:val="yellow"/>
        </w:rPr>
        <w:t xml:space="preserve"> if applicable</w:t>
      </w:r>
    </w:p>
    <w:p w14:paraId="7927F15D" w14:textId="059DF979" w:rsidR="00C72FCD" w:rsidRPr="00400E40"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_MAX_PAYLOAD_SIZE_512B </w:t>
      </w:r>
      <w:r w:rsidR="006D3B5C" w:rsidRPr="00400E40">
        <w:rPr>
          <w:rFonts w:ascii="Courier New" w:hAnsi="Courier New" w:cs="Courier New"/>
          <w:b/>
          <w:bCs/>
          <w:color w:val="C00000"/>
          <w:sz w:val="16"/>
          <w:szCs w:val="18"/>
          <w:highlight w:val="yellow"/>
        </w:rPr>
        <w:t xml:space="preserve"> </w:t>
      </w:r>
      <w:r w:rsidR="0038643B" w:rsidRPr="00400E40">
        <w:rPr>
          <w:rFonts w:ascii="Courier New" w:hAnsi="Courier New" w:cs="Courier New"/>
          <w:b/>
          <w:bCs/>
          <w:color w:val="C00000"/>
          <w:sz w:val="16"/>
          <w:szCs w:val="18"/>
          <w:highlight w:val="yellow"/>
        </w:rPr>
        <w:t>0x03</w:t>
      </w:r>
      <w:r w:rsidRPr="00400E40">
        <w:rPr>
          <w:rFonts w:ascii="Courier New" w:hAnsi="Courier New" w:cs="Courier New"/>
          <w:b/>
          <w:bCs/>
          <w:color w:val="C00000"/>
          <w:sz w:val="16"/>
          <w:szCs w:val="18"/>
          <w:highlight w:val="yellow"/>
        </w:rPr>
        <w:tab/>
        <w:t>//set to 512B</w:t>
      </w:r>
      <w:r w:rsidR="006D3B5C" w:rsidRPr="00400E40">
        <w:rPr>
          <w:rFonts w:ascii="Courier New" w:hAnsi="Courier New" w:cs="Courier New"/>
          <w:b/>
          <w:bCs/>
          <w:color w:val="C00000"/>
          <w:sz w:val="16"/>
          <w:szCs w:val="18"/>
          <w:highlight w:val="yellow"/>
        </w:rPr>
        <w:t xml:space="preserve"> if applicable</w:t>
      </w:r>
    </w:p>
    <w:p w14:paraId="0DBF9505" w14:textId="5B506489" w:rsidR="00C72FCD" w:rsidRPr="00400E40"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_MAX_PAYLOAD_SIZE_1024B </w:t>
      </w:r>
      <w:r w:rsidR="0038643B" w:rsidRPr="00400E40">
        <w:rPr>
          <w:rFonts w:ascii="Courier New" w:hAnsi="Courier New" w:cs="Courier New"/>
          <w:b/>
          <w:bCs/>
          <w:color w:val="C00000"/>
          <w:sz w:val="16"/>
          <w:szCs w:val="18"/>
          <w:highlight w:val="yellow"/>
        </w:rPr>
        <w:t>0x04</w:t>
      </w:r>
      <w:r w:rsidRPr="00400E40">
        <w:rPr>
          <w:rFonts w:ascii="Courier New" w:hAnsi="Courier New" w:cs="Courier New"/>
          <w:b/>
          <w:bCs/>
          <w:color w:val="C00000"/>
          <w:sz w:val="16"/>
          <w:szCs w:val="18"/>
          <w:highlight w:val="yellow"/>
        </w:rPr>
        <w:tab/>
        <w:t>//set to 1024B</w:t>
      </w:r>
      <w:r w:rsidR="006D3B5C" w:rsidRPr="00400E40">
        <w:rPr>
          <w:rFonts w:ascii="Courier New" w:hAnsi="Courier New" w:cs="Courier New"/>
          <w:b/>
          <w:bCs/>
          <w:color w:val="C00000"/>
          <w:sz w:val="16"/>
          <w:szCs w:val="18"/>
          <w:highlight w:val="yellow"/>
        </w:rPr>
        <w:t xml:space="preserve"> if applicable</w:t>
      </w:r>
    </w:p>
    <w:p w14:paraId="6EB3AB11" w14:textId="1568B325" w:rsidR="00C72FCD" w:rsidRPr="00400E40"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_MAX_PAYLOAD_SIZE_2048B </w:t>
      </w:r>
      <w:r w:rsidR="0038643B" w:rsidRPr="00400E40">
        <w:rPr>
          <w:rFonts w:ascii="Courier New" w:hAnsi="Courier New" w:cs="Courier New"/>
          <w:b/>
          <w:bCs/>
          <w:color w:val="C00000"/>
          <w:sz w:val="16"/>
          <w:szCs w:val="18"/>
          <w:highlight w:val="yellow"/>
        </w:rPr>
        <w:t>0x05</w:t>
      </w:r>
      <w:r w:rsidRPr="00400E40">
        <w:rPr>
          <w:rFonts w:ascii="Courier New" w:hAnsi="Courier New" w:cs="Courier New"/>
          <w:b/>
          <w:bCs/>
          <w:color w:val="C00000"/>
          <w:sz w:val="16"/>
          <w:szCs w:val="18"/>
          <w:highlight w:val="yellow"/>
        </w:rPr>
        <w:tab/>
        <w:t>//set to 2048B</w:t>
      </w:r>
      <w:r w:rsidR="006D3B5C" w:rsidRPr="00400E40">
        <w:rPr>
          <w:rFonts w:ascii="Courier New" w:hAnsi="Courier New" w:cs="Courier New"/>
          <w:b/>
          <w:bCs/>
          <w:color w:val="C00000"/>
          <w:sz w:val="16"/>
          <w:szCs w:val="18"/>
          <w:highlight w:val="yellow"/>
        </w:rPr>
        <w:t xml:space="preserve"> if applicable</w:t>
      </w:r>
    </w:p>
    <w:p w14:paraId="364F51CA" w14:textId="4FC1AA23" w:rsidR="00C72FCD" w:rsidRPr="00400E40"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sz w:val="16"/>
          <w:szCs w:val="18"/>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_MAX_PAYLOAD_SIZE_4096B </w:t>
      </w:r>
      <w:r w:rsidR="0038643B" w:rsidRPr="00400E40">
        <w:rPr>
          <w:rFonts w:ascii="Courier New" w:hAnsi="Courier New" w:cs="Courier New"/>
          <w:b/>
          <w:bCs/>
          <w:color w:val="C00000"/>
          <w:sz w:val="16"/>
          <w:szCs w:val="18"/>
          <w:highlight w:val="yellow"/>
        </w:rPr>
        <w:t>0x06</w:t>
      </w:r>
      <w:r w:rsidRPr="00400E40">
        <w:rPr>
          <w:rFonts w:ascii="Courier New" w:hAnsi="Courier New" w:cs="Courier New"/>
          <w:b/>
          <w:bCs/>
          <w:color w:val="C00000"/>
          <w:sz w:val="16"/>
          <w:szCs w:val="18"/>
          <w:highlight w:val="yellow"/>
        </w:rPr>
        <w:tab/>
        <w:t>//set to 4096B</w:t>
      </w:r>
      <w:r w:rsidR="006D3B5C" w:rsidRPr="00400E40">
        <w:rPr>
          <w:rFonts w:ascii="Courier New" w:hAnsi="Courier New" w:cs="Courier New"/>
          <w:b/>
          <w:bCs/>
          <w:color w:val="C00000"/>
          <w:sz w:val="16"/>
          <w:szCs w:val="18"/>
          <w:highlight w:val="yellow"/>
        </w:rPr>
        <w:t xml:space="preserve"> if applicable</w:t>
      </w:r>
    </w:p>
    <w:p w14:paraId="2B778B38" w14:textId="77777777" w:rsidR="00841B20" w:rsidRDefault="00841B20"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sz w:val="18"/>
          <w:szCs w:val="18"/>
        </w:rPr>
      </w:pPr>
    </w:p>
    <w:p w14:paraId="24249D57" w14:textId="2BB4DCB6" w:rsidR="00841B20" w:rsidRPr="000C564A"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0C564A">
        <w:rPr>
          <w:rFonts w:ascii="Courier New" w:hAnsi="Courier New" w:cs="Courier New"/>
          <w:bCs/>
          <w:i/>
          <w:color w:val="C00000"/>
        </w:rPr>
        <w:t>DeviceCtlMRRS</w:t>
      </w:r>
    </w:p>
    <w:p w14:paraId="48B4A8C4" w14:textId="3908E95D" w:rsidR="00841B20" w:rsidRDefault="00841B20" w:rsidP="00841B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PCI Express feature</w:t>
      </w:r>
      <w:r w:rsidR="00BE7189">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Maximum Read Request Size (MRRS).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7.3.5.4) on how to translate the below EFI encodings as per the PCI hardware terminology. If this data member value is returned as 0 than </w:t>
      </w:r>
      <w:r w:rsidR="002742BE">
        <w:rPr>
          <w:rFonts w:ascii="Times New Roman" w:hAnsi="Times New Roman" w:cs="Times New Roman"/>
          <w:color w:val="000000"/>
          <w:sz w:val="22"/>
          <w:szCs w:val="22"/>
        </w:rPr>
        <w:t xml:space="preserve">there is </w:t>
      </w:r>
      <w:r>
        <w:rPr>
          <w:rFonts w:ascii="Times New Roman" w:hAnsi="Times New Roman" w:cs="Times New Roman"/>
          <w:color w:val="000000"/>
          <w:sz w:val="22"/>
          <w:szCs w:val="22"/>
        </w:rPr>
        <w:t xml:space="preserve">no platform policy to override, this feature would </w:t>
      </w:r>
      <w:r w:rsidR="002742BE">
        <w:rPr>
          <w:rFonts w:ascii="Times New Roman" w:hAnsi="Times New Roman" w:cs="Times New Roman"/>
          <w:color w:val="000000"/>
          <w:sz w:val="22"/>
          <w:szCs w:val="22"/>
        </w:rPr>
        <w:t>be</w:t>
      </w:r>
      <w:r>
        <w:rPr>
          <w:rFonts w:ascii="Times New Roman" w:hAnsi="Times New Roman" w:cs="Times New Roman"/>
          <w:color w:val="000000"/>
          <w:sz w:val="22"/>
          <w:szCs w:val="22"/>
        </w:rPr>
        <w:t xml:space="preserve"> enabled as per its PCI specification based on the device capabilities. Below is it data type and the macro definitions which the driver uses for interpreting the platform policy.</w:t>
      </w:r>
    </w:p>
    <w:p w14:paraId="55BB4670" w14:textId="77777777" w:rsidR="00841B20" w:rsidRDefault="00841B20" w:rsidP="00841B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p>
    <w:p w14:paraId="0C8A0B5C" w14:textId="0E8D9A01" w:rsidR="00841B20" w:rsidRPr="00D41221"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UINT8 EFI_PCI_</w:t>
      </w:r>
      <w:r w:rsidR="005F1F85">
        <w:rPr>
          <w:rFonts w:ascii="Courier New" w:hAnsi="Courier New" w:cs="Courier New"/>
          <w:b/>
          <w:bCs/>
          <w:color w:val="C00000"/>
          <w:highlight w:val="yellow"/>
        </w:rPr>
        <w:t>EXPRESS</w:t>
      </w:r>
      <w:r w:rsidRPr="00D41221">
        <w:rPr>
          <w:rFonts w:ascii="Courier New" w:hAnsi="Courier New" w:cs="Courier New"/>
          <w:b/>
          <w:bCs/>
          <w:color w:val="C00000"/>
          <w:highlight w:val="yellow"/>
        </w:rPr>
        <w:t>_MAX_READ_REQ_SIZE;</w:t>
      </w:r>
    </w:p>
    <w:p w14:paraId="26E285A4" w14:textId="77777777" w:rsidR="00841B20" w:rsidRPr="00D41221"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p>
    <w:p w14:paraId="5B2DA76A" w14:textId="355FE4F3" w:rsidR="00841B20" w:rsidRPr="00400E40"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_MAX_REA</w:t>
      </w:r>
      <w:r w:rsidR="00F62A47" w:rsidRPr="00400E40">
        <w:rPr>
          <w:rFonts w:ascii="Courier New" w:hAnsi="Courier New" w:cs="Courier New"/>
          <w:b/>
          <w:bCs/>
          <w:color w:val="C00000"/>
          <w:sz w:val="16"/>
          <w:szCs w:val="18"/>
          <w:highlight w:val="yellow"/>
        </w:rPr>
        <w:t>D_REQ_SIZE_AUTO</w:t>
      </w:r>
      <w:r w:rsidR="00612F56">
        <w:rPr>
          <w:rFonts w:ascii="Courier New" w:hAnsi="Courier New" w:cs="Courier New"/>
          <w:b/>
          <w:bCs/>
          <w:color w:val="C00000"/>
          <w:sz w:val="16"/>
          <w:szCs w:val="18"/>
          <w:highlight w:val="yellow"/>
        </w:rPr>
        <w:t xml:space="preserve">  </w:t>
      </w:r>
      <w:r w:rsidR="0038643B" w:rsidRPr="00400E40">
        <w:rPr>
          <w:rFonts w:ascii="Courier New" w:hAnsi="Courier New" w:cs="Courier New"/>
          <w:b/>
          <w:bCs/>
          <w:color w:val="C00000"/>
          <w:sz w:val="16"/>
          <w:szCs w:val="18"/>
          <w:highlight w:val="yellow"/>
        </w:rPr>
        <w:t>0x00</w:t>
      </w:r>
      <w:r w:rsidRPr="00400E40">
        <w:rPr>
          <w:rFonts w:ascii="Courier New" w:hAnsi="Courier New" w:cs="Courier New"/>
          <w:b/>
          <w:bCs/>
          <w:color w:val="C00000"/>
          <w:sz w:val="16"/>
          <w:szCs w:val="18"/>
          <w:highlight w:val="yellow"/>
        </w:rPr>
        <w:t xml:space="preserve"> //</w:t>
      </w:r>
      <w:r w:rsidR="0010485E" w:rsidRPr="00400E40">
        <w:rPr>
          <w:rFonts w:ascii="Courier New" w:hAnsi="Courier New" w:cs="Courier New"/>
          <w:b/>
          <w:bCs/>
          <w:color w:val="C00000"/>
          <w:sz w:val="16"/>
          <w:szCs w:val="18"/>
          <w:highlight w:val="yellow"/>
        </w:rPr>
        <w:t>No request for override</w:t>
      </w:r>
    </w:p>
    <w:p w14:paraId="017C6840" w14:textId="3ADEFF04" w:rsidR="00841B20" w:rsidRPr="00400E40"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w:t>
      </w:r>
      <w:r w:rsidR="00F62A47" w:rsidRPr="00400E40">
        <w:rPr>
          <w:rFonts w:ascii="Courier New" w:hAnsi="Courier New" w:cs="Courier New"/>
          <w:b/>
          <w:bCs/>
          <w:color w:val="C00000"/>
          <w:sz w:val="16"/>
          <w:szCs w:val="18"/>
          <w:highlight w:val="yellow"/>
        </w:rPr>
        <w:t>CI_</w:t>
      </w:r>
      <w:r w:rsidR="005F1F85" w:rsidRPr="00400E40">
        <w:rPr>
          <w:rFonts w:ascii="Courier New" w:hAnsi="Courier New" w:cs="Courier New"/>
          <w:b/>
          <w:bCs/>
          <w:color w:val="C00000"/>
          <w:sz w:val="16"/>
          <w:szCs w:val="18"/>
          <w:highlight w:val="yellow"/>
        </w:rPr>
        <w:t>EXPRESS</w:t>
      </w:r>
      <w:r w:rsidR="00F62A47" w:rsidRPr="00400E40">
        <w:rPr>
          <w:rFonts w:ascii="Courier New" w:hAnsi="Courier New" w:cs="Courier New"/>
          <w:b/>
          <w:bCs/>
          <w:color w:val="C00000"/>
          <w:sz w:val="16"/>
          <w:szCs w:val="18"/>
          <w:highlight w:val="yellow"/>
        </w:rPr>
        <w:t xml:space="preserve">_MAX_READ_REQ_SIZE_128B </w:t>
      </w:r>
      <w:r w:rsidR="00D81485" w:rsidRPr="00400E40">
        <w:rPr>
          <w:rFonts w:ascii="Courier New" w:hAnsi="Courier New" w:cs="Courier New"/>
          <w:b/>
          <w:bCs/>
          <w:color w:val="C00000"/>
          <w:sz w:val="16"/>
          <w:szCs w:val="18"/>
          <w:highlight w:val="yellow"/>
        </w:rPr>
        <w:t xml:space="preserve"> </w:t>
      </w:r>
      <w:r w:rsidR="0038643B" w:rsidRPr="00400E40">
        <w:rPr>
          <w:rFonts w:ascii="Courier New" w:hAnsi="Courier New" w:cs="Courier New"/>
          <w:b/>
          <w:bCs/>
          <w:color w:val="C00000"/>
          <w:sz w:val="16"/>
          <w:szCs w:val="18"/>
          <w:highlight w:val="yellow"/>
        </w:rPr>
        <w:t>0x01</w:t>
      </w:r>
      <w:r w:rsidRPr="00400E40">
        <w:rPr>
          <w:rFonts w:ascii="Courier New" w:hAnsi="Courier New" w:cs="Courier New"/>
          <w:b/>
          <w:bCs/>
          <w:color w:val="C00000"/>
          <w:sz w:val="16"/>
          <w:szCs w:val="18"/>
          <w:highlight w:val="yellow"/>
        </w:rPr>
        <w:t xml:space="preserve"> //set to default 128B</w:t>
      </w:r>
    </w:p>
    <w:p w14:paraId="1CB81174" w14:textId="6A40EBD1" w:rsidR="00841B20" w:rsidRPr="00400E40"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_MAX_READ_REQ_SIZE_256B </w:t>
      </w:r>
      <w:r w:rsidR="00D81485" w:rsidRPr="00400E40">
        <w:rPr>
          <w:rFonts w:ascii="Courier New" w:hAnsi="Courier New" w:cs="Courier New"/>
          <w:b/>
          <w:bCs/>
          <w:color w:val="C00000"/>
          <w:sz w:val="16"/>
          <w:szCs w:val="18"/>
          <w:highlight w:val="yellow"/>
        </w:rPr>
        <w:t xml:space="preserve"> </w:t>
      </w:r>
      <w:r w:rsidR="0038643B" w:rsidRPr="00400E40">
        <w:rPr>
          <w:rFonts w:ascii="Courier New" w:hAnsi="Courier New" w:cs="Courier New"/>
          <w:b/>
          <w:bCs/>
          <w:color w:val="C00000"/>
          <w:sz w:val="16"/>
          <w:szCs w:val="18"/>
          <w:highlight w:val="yellow"/>
        </w:rPr>
        <w:t>0x02</w:t>
      </w:r>
      <w:r w:rsidRPr="00400E40">
        <w:rPr>
          <w:rFonts w:ascii="Courier New" w:hAnsi="Courier New" w:cs="Courier New"/>
          <w:b/>
          <w:bCs/>
          <w:color w:val="C00000"/>
          <w:sz w:val="16"/>
          <w:szCs w:val="18"/>
          <w:highlight w:val="yellow"/>
        </w:rPr>
        <w:t xml:space="preserve"> //set to 256B if applicable</w:t>
      </w:r>
    </w:p>
    <w:p w14:paraId="5C825D71" w14:textId="3E140D8F" w:rsidR="00841B20" w:rsidRPr="00400E40"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 xml:space="preserve">_MAX_READ_REQ_SIZE_512B  </w:t>
      </w:r>
      <w:r w:rsidR="0038643B" w:rsidRPr="00400E40">
        <w:rPr>
          <w:rFonts w:ascii="Courier New" w:hAnsi="Courier New" w:cs="Courier New"/>
          <w:b/>
          <w:bCs/>
          <w:color w:val="C00000"/>
          <w:sz w:val="16"/>
          <w:szCs w:val="18"/>
          <w:highlight w:val="yellow"/>
        </w:rPr>
        <w:t>0x03</w:t>
      </w:r>
      <w:r w:rsidRPr="00400E40">
        <w:rPr>
          <w:rFonts w:ascii="Courier New" w:hAnsi="Courier New" w:cs="Courier New"/>
          <w:b/>
          <w:bCs/>
          <w:color w:val="C00000"/>
          <w:sz w:val="16"/>
          <w:szCs w:val="18"/>
          <w:highlight w:val="yellow"/>
        </w:rPr>
        <w:t xml:space="preserve"> //set to 512B if applicable</w:t>
      </w:r>
    </w:p>
    <w:p w14:paraId="10479647" w14:textId="481BFE1C" w:rsidR="00841B20" w:rsidRPr="00400E40"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_MAX_READ_REQ_SIZE_1024B </w:t>
      </w:r>
      <w:r w:rsidR="0038643B" w:rsidRPr="00400E40">
        <w:rPr>
          <w:rFonts w:ascii="Courier New" w:hAnsi="Courier New" w:cs="Courier New"/>
          <w:b/>
          <w:bCs/>
          <w:color w:val="C00000"/>
          <w:sz w:val="16"/>
          <w:szCs w:val="18"/>
          <w:highlight w:val="yellow"/>
        </w:rPr>
        <w:t>0x04</w:t>
      </w:r>
      <w:r w:rsidRPr="00400E40">
        <w:rPr>
          <w:rFonts w:ascii="Courier New" w:hAnsi="Courier New" w:cs="Courier New"/>
          <w:b/>
          <w:bCs/>
          <w:color w:val="C00000"/>
          <w:sz w:val="16"/>
          <w:szCs w:val="18"/>
          <w:highlight w:val="yellow"/>
        </w:rPr>
        <w:t xml:space="preserve"> //set to 1024B if applicable</w:t>
      </w:r>
    </w:p>
    <w:p w14:paraId="255CD1E6" w14:textId="44FF724F" w:rsidR="00841B20" w:rsidRPr="00400E40"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_MAX_READ_REQ_SIZE_2048B </w:t>
      </w:r>
      <w:r w:rsidR="0038643B" w:rsidRPr="00400E40">
        <w:rPr>
          <w:rFonts w:ascii="Courier New" w:hAnsi="Courier New" w:cs="Courier New"/>
          <w:b/>
          <w:bCs/>
          <w:color w:val="C00000"/>
          <w:sz w:val="16"/>
          <w:szCs w:val="18"/>
          <w:highlight w:val="yellow"/>
        </w:rPr>
        <w:t>0x05</w:t>
      </w:r>
      <w:r w:rsidRPr="00400E40">
        <w:rPr>
          <w:rFonts w:ascii="Courier New" w:hAnsi="Courier New" w:cs="Courier New"/>
          <w:b/>
          <w:bCs/>
          <w:color w:val="C00000"/>
          <w:sz w:val="16"/>
          <w:szCs w:val="18"/>
          <w:highlight w:val="yellow"/>
        </w:rPr>
        <w:t xml:space="preserve"> //set to 2048B if applicable</w:t>
      </w:r>
    </w:p>
    <w:p w14:paraId="74ED2F8E" w14:textId="7104DA02" w:rsidR="00841B20" w:rsidRPr="00400E40"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_MAX_READ_REQ_SIZE_4096B </w:t>
      </w:r>
      <w:r w:rsidR="0038643B" w:rsidRPr="00400E40">
        <w:rPr>
          <w:rFonts w:ascii="Courier New" w:hAnsi="Courier New" w:cs="Courier New"/>
          <w:b/>
          <w:bCs/>
          <w:color w:val="C00000"/>
          <w:sz w:val="16"/>
          <w:szCs w:val="18"/>
          <w:highlight w:val="yellow"/>
        </w:rPr>
        <w:t>0x06</w:t>
      </w:r>
      <w:r w:rsidRPr="00400E40">
        <w:rPr>
          <w:rFonts w:ascii="Courier New" w:hAnsi="Courier New" w:cs="Courier New"/>
          <w:b/>
          <w:bCs/>
          <w:color w:val="C00000"/>
          <w:sz w:val="16"/>
          <w:szCs w:val="18"/>
          <w:highlight w:val="yellow"/>
        </w:rPr>
        <w:t xml:space="preserve"> //set to 4096B if applicable</w:t>
      </w:r>
    </w:p>
    <w:p w14:paraId="41358483" w14:textId="77777777" w:rsidR="002742BE" w:rsidRDefault="002742BE"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sz w:val="18"/>
          <w:szCs w:val="18"/>
        </w:rPr>
      </w:pPr>
    </w:p>
    <w:p w14:paraId="1F54F6E8" w14:textId="6B8F1841" w:rsidR="002742BE" w:rsidRPr="000C564A" w:rsidRDefault="002F7F60" w:rsidP="002742BE">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0C564A">
        <w:rPr>
          <w:rFonts w:ascii="Courier New" w:hAnsi="Courier New" w:cs="Courier New"/>
          <w:bCs/>
          <w:i/>
          <w:color w:val="C00000"/>
        </w:rPr>
        <w:t>DeviceCtlExtTag</w:t>
      </w:r>
    </w:p>
    <w:p w14:paraId="5483FE3E" w14:textId="565F4934" w:rsidR="00841B20" w:rsidRDefault="002F7F60" w:rsidP="00FC4B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PCI Express feature</w:t>
      </w:r>
      <w:r w:rsidR="00BE7189">
        <w:rPr>
          <w:rFonts w:ascii="Times New Roman" w:hAnsi="Times New Roman" w:cs="Times New Roman"/>
          <w:color w:val="000000"/>
          <w:sz w:val="22"/>
          <w:szCs w:val="22"/>
        </w:rPr>
        <w:t xml:space="preserve"> </w:t>
      </w:r>
      <w:r w:rsidR="006D24B4">
        <w:rPr>
          <w:rFonts w:ascii="Times New Roman" w:hAnsi="Times New Roman" w:cs="Times New Roman"/>
          <w:color w:val="000000"/>
          <w:sz w:val="22"/>
          <w:szCs w:val="22"/>
        </w:rPr>
        <w:t>Extended Tag field enable and 10-bit Tag Requester enable</w:t>
      </w:r>
      <w:r>
        <w:rPr>
          <w:rFonts w:ascii="Times New Roman" w:hAnsi="Times New Roman" w:cs="Times New Roman"/>
          <w:color w:val="000000"/>
          <w:sz w:val="22"/>
          <w:szCs w:val="22"/>
        </w:rPr>
        <w:t xml:space="preserve">.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7.3.5.4) on how to translate the below EFI encodings as per the PCI hardware </w:t>
      </w:r>
      <w:r>
        <w:rPr>
          <w:rFonts w:ascii="Times New Roman" w:hAnsi="Times New Roman" w:cs="Times New Roman"/>
          <w:color w:val="000000"/>
          <w:sz w:val="22"/>
          <w:szCs w:val="22"/>
        </w:rPr>
        <w:lastRenderedPageBreak/>
        <w:t>terminology. If this data member value is returned as 0 than there is no platform policy to override, this feature would be enabled as per its PCI specification based on the device capabilities.</w:t>
      </w:r>
    </w:p>
    <w:p w14:paraId="4723237A" w14:textId="77777777" w:rsidR="002F7F60" w:rsidRDefault="002F7F60" w:rsidP="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677C04DF" w14:textId="5B9635AE" w:rsidR="002F7F60" w:rsidRPr="00D41221" w:rsidRDefault="002F7F60" w:rsidP="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UINT8 EFI_PCI_</w:t>
      </w:r>
      <w:r w:rsidR="005F1F85">
        <w:rPr>
          <w:rFonts w:ascii="Courier New" w:hAnsi="Courier New" w:cs="Courier New"/>
          <w:b/>
          <w:bCs/>
          <w:color w:val="C00000"/>
          <w:highlight w:val="yellow"/>
        </w:rPr>
        <w:t>EXPRESS</w:t>
      </w:r>
      <w:r w:rsidRPr="00D41221">
        <w:rPr>
          <w:rFonts w:ascii="Courier New" w:hAnsi="Courier New" w:cs="Courier New"/>
          <w:b/>
          <w:bCs/>
          <w:color w:val="C00000"/>
          <w:highlight w:val="yellow"/>
        </w:rPr>
        <w:t>_EXTENDED_TAG;</w:t>
      </w:r>
    </w:p>
    <w:p w14:paraId="0AD1B7BB" w14:textId="77777777" w:rsidR="001E0588" w:rsidRPr="00D41221" w:rsidRDefault="001E0588" w:rsidP="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p>
    <w:p w14:paraId="60860D4A" w14:textId="18015F71" w:rsidR="001E0588" w:rsidRPr="004C7CA3" w:rsidRDefault="001E0588" w:rsidP="001E058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C7CA3">
        <w:rPr>
          <w:rFonts w:ascii="Courier New" w:hAnsi="Courier New" w:cs="Courier New"/>
          <w:b/>
          <w:bCs/>
          <w:color w:val="C00000"/>
          <w:sz w:val="16"/>
          <w:szCs w:val="18"/>
          <w:highlight w:val="yellow"/>
        </w:rPr>
        <w:t>#define EFI_PCI_</w:t>
      </w:r>
      <w:r w:rsidR="005F1F85" w:rsidRPr="004C7CA3">
        <w:rPr>
          <w:rFonts w:ascii="Courier New" w:hAnsi="Courier New" w:cs="Courier New"/>
          <w:b/>
          <w:bCs/>
          <w:color w:val="C00000"/>
          <w:sz w:val="16"/>
          <w:szCs w:val="18"/>
          <w:highlight w:val="yellow"/>
        </w:rPr>
        <w:t>EXPRESS</w:t>
      </w:r>
      <w:r w:rsidRPr="004C7CA3">
        <w:rPr>
          <w:rFonts w:ascii="Courier New" w:hAnsi="Courier New" w:cs="Courier New"/>
          <w:b/>
          <w:bCs/>
          <w:color w:val="C00000"/>
          <w:sz w:val="16"/>
          <w:szCs w:val="18"/>
          <w:highlight w:val="yellow"/>
        </w:rPr>
        <w:t>_EXTENDED_TAG_</w:t>
      </w:r>
      <w:r w:rsidR="00AB3C1D" w:rsidRPr="004C7CA3">
        <w:rPr>
          <w:rFonts w:ascii="Courier New" w:hAnsi="Courier New" w:cs="Courier New"/>
          <w:b/>
          <w:bCs/>
          <w:color w:val="C00000"/>
          <w:sz w:val="16"/>
          <w:szCs w:val="18"/>
          <w:highlight w:val="yellow"/>
        </w:rPr>
        <w:t>AUTO</w:t>
      </w:r>
      <w:r w:rsidR="00AB3C1D" w:rsidRPr="004C7CA3">
        <w:rPr>
          <w:rFonts w:ascii="Courier New" w:hAnsi="Courier New" w:cs="Courier New"/>
          <w:b/>
          <w:bCs/>
          <w:color w:val="C00000"/>
          <w:sz w:val="16"/>
          <w:szCs w:val="18"/>
          <w:highlight w:val="yellow"/>
        </w:rPr>
        <w:tab/>
      </w:r>
      <w:r w:rsidR="00AB3C1D" w:rsidRPr="004C7CA3">
        <w:rPr>
          <w:rFonts w:ascii="Courier New" w:hAnsi="Courier New" w:cs="Courier New"/>
          <w:b/>
          <w:bCs/>
          <w:color w:val="C00000"/>
          <w:sz w:val="16"/>
          <w:szCs w:val="18"/>
          <w:highlight w:val="yellow"/>
        </w:rPr>
        <w:tab/>
      </w:r>
      <w:r w:rsidR="0038643B" w:rsidRPr="004C7CA3">
        <w:rPr>
          <w:rFonts w:ascii="Courier New" w:hAnsi="Courier New" w:cs="Courier New"/>
          <w:b/>
          <w:bCs/>
          <w:color w:val="C00000"/>
          <w:sz w:val="16"/>
          <w:szCs w:val="18"/>
          <w:highlight w:val="yellow"/>
        </w:rPr>
        <w:t>0x00</w:t>
      </w:r>
      <w:r w:rsidRPr="004C7CA3">
        <w:rPr>
          <w:rFonts w:ascii="Courier New" w:hAnsi="Courier New" w:cs="Courier New"/>
          <w:b/>
          <w:bCs/>
          <w:color w:val="C00000"/>
          <w:sz w:val="16"/>
          <w:szCs w:val="18"/>
          <w:highlight w:val="yellow"/>
        </w:rPr>
        <w:t xml:space="preserve"> //</w:t>
      </w:r>
      <w:r w:rsidR="0010485E" w:rsidRPr="004C7CA3">
        <w:rPr>
          <w:rFonts w:ascii="Courier New" w:hAnsi="Courier New" w:cs="Courier New"/>
          <w:b/>
          <w:bCs/>
          <w:color w:val="C00000"/>
          <w:sz w:val="16"/>
          <w:szCs w:val="18"/>
          <w:highlight w:val="yellow"/>
        </w:rPr>
        <w:t>No request for override</w:t>
      </w:r>
    </w:p>
    <w:p w14:paraId="11B8B27E" w14:textId="192D11F3" w:rsidR="001E0588" w:rsidRPr="004C7CA3" w:rsidRDefault="001E0588" w:rsidP="001E058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C7CA3">
        <w:rPr>
          <w:rFonts w:ascii="Courier New" w:hAnsi="Courier New" w:cs="Courier New"/>
          <w:b/>
          <w:bCs/>
          <w:color w:val="C00000"/>
          <w:sz w:val="16"/>
          <w:szCs w:val="18"/>
          <w:highlight w:val="yellow"/>
        </w:rPr>
        <w:t>#define EFI_PCI_</w:t>
      </w:r>
      <w:r w:rsidR="005F1F85" w:rsidRPr="004C7CA3">
        <w:rPr>
          <w:rFonts w:ascii="Courier New" w:hAnsi="Courier New" w:cs="Courier New"/>
          <w:b/>
          <w:bCs/>
          <w:color w:val="C00000"/>
          <w:sz w:val="16"/>
          <w:szCs w:val="18"/>
          <w:highlight w:val="yellow"/>
        </w:rPr>
        <w:t>EXPRESS</w:t>
      </w:r>
      <w:r w:rsidRPr="004C7CA3">
        <w:rPr>
          <w:rFonts w:ascii="Courier New" w:hAnsi="Courier New" w:cs="Courier New"/>
          <w:b/>
          <w:bCs/>
          <w:color w:val="C00000"/>
          <w:sz w:val="16"/>
          <w:szCs w:val="18"/>
          <w:highlight w:val="yellow"/>
        </w:rPr>
        <w:t>_EXTENDED_TAG_5BIT</w:t>
      </w:r>
      <w:r w:rsidR="00AB3C1D" w:rsidRPr="004C7CA3">
        <w:rPr>
          <w:rFonts w:ascii="Courier New" w:hAnsi="Courier New" w:cs="Courier New"/>
          <w:b/>
          <w:bCs/>
          <w:color w:val="C00000"/>
          <w:sz w:val="16"/>
          <w:szCs w:val="18"/>
          <w:highlight w:val="yellow"/>
        </w:rPr>
        <w:tab/>
      </w:r>
      <w:r w:rsidR="00AB3C1D" w:rsidRPr="004C7CA3">
        <w:rPr>
          <w:rFonts w:ascii="Courier New" w:hAnsi="Courier New" w:cs="Courier New"/>
          <w:b/>
          <w:bCs/>
          <w:color w:val="C00000"/>
          <w:sz w:val="16"/>
          <w:szCs w:val="18"/>
          <w:highlight w:val="yellow"/>
        </w:rPr>
        <w:tab/>
      </w:r>
      <w:r w:rsidR="0038643B" w:rsidRPr="004C7CA3">
        <w:rPr>
          <w:rFonts w:ascii="Courier New" w:hAnsi="Courier New" w:cs="Courier New"/>
          <w:b/>
          <w:bCs/>
          <w:color w:val="C00000"/>
          <w:sz w:val="16"/>
          <w:szCs w:val="18"/>
          <w:highlight w:val="yellow"/>
        </w:rPr>
        <w:t>0x01</w:t>
      </w:r>
      <w:r w:rsidRPr="004C7CA3">
        <w:rPr>
          <w:rFonts w:ascii="Courier New" w:hAnsi="Courier New" w:cs="Courier New"/>
          <w:b/>
          <w:bCs/>
          <w:color w:val="C00000"/>
          <w:sz w:val="16"/>
          <w:szCs w:val="18"/>
          <w:highlight w:val="yellow"/>
        </w:rPr>
        <w:t xml:space="preserve"> //set to default 5-bit</w:t>
      </w:r>
    </w:p>
    <w:p w14:paraId="75A440BF" w14:textId="0077F1B1" w:rsidR="001E0588" w:rsidRPr="004C7CA3" w:rsidRDefault="001E0588" w:rsidP="001E058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C7CA3">
        <w:rPr>
          <w:rFonts w:ascii="Courier New" w:hAnsi="Courier New" w:cs="Courier New"/>
          <w:b/>
          <w:bCs/>
          <w:color w:val="C00000"/>
          <w:sz w:val="16"/>
          <w:szCs w:val="18"/>
          <w:highlight w:val="yellow"/>
        </w:rPr>
        <w:t>#define EFI_PCI_</w:t>
      </w:r>
      <w:r w:rsidR="005F1F85" w:rsidRPr="004C7CA3">
        <w:rPr>
          <w:rFonts w:ascii="Courier New" w:hAnsi="Courier New" w:cs="Courier New"/>
          <w:b/>
          <w:bCs/>
          <w:color w:val="C00000"/>
          <w:sz w:val="16"/>
          <w:szCs w:val="18"/>
          <w:highlight w:val="yellow"/>
        </w:rPr>
        <w:t>EXPRESS</w:t>
      </w:r>
      <w:r w:rsidRPr="004C7CA3">
        <w:rPr>
          <w:rFonts w:ascii="Courier New" w:hAnsi="Courier New" w:cs="Courier New"/>
          <w:b/>
          <w:bCs/>
          <w:color w:val="C00000"/>
          <w:sz w:val="16"/>
          <w:szCs w:val="18"/>
          <w:highlight w:val="yellow"/>
        </w:rPr>
        <w:t>_EXTENDED_TAG_8BIT</w:t>
      </w:r>
      <w:r w:rsidR="00AB3C1D" w:rsidRPr="004C7CA3">
        <w:rPr>
          <w:rFonts w:ascii="Courier New" w:hAnsi="Courier New" w:cs="Courier New"/>
          <w:b/>
          <w:bCs/>
          <w:color w:val="C00000"/>
          <w:sz w:val="16"/>
          <w:szCs w:val="18"/>
          <w:highlight w:val="yellow"/>
        </w:rPr>
        <w:tab/>
      </w:r>
      <w:r w:rsidR="00AB3C1D" w:rsidRPr="004C7CA3">
        <w:rPr>
          <w:rFonts w:ascii="Courier New" w:hAnsi="Courier New" w:cs="Courier New"/>
          <w:b/>
          <w:bCs/>
          <w:color w:val="C00000"/>
          <w:sz w:val="16"/>
          <w:szCs w:val="18"/>
          <w:highlight w:val="yellow"/>
        </w:rPr>
        <w:tab/>
      </w:r>
      <w:r w:rsidR="0038643B" w:rsidRPr="004C7CA3">
        <w:rPr>
          <w:rFonts w:ascii="Courier New" w:hAnsi="Courier New" w:cs="Courier New"/>
          <w:b/>
          <w:bCs/>
          <w:color w:val="C00000"/>
          <w:sz w:val="16"/>
          <w:szCs w:val="18"/>
          <w:highlight w:val="yellow"/>
        </w:rPr>
        <w:t>0x02</w:t>
      </w:r>
      <w:r w:rsidRPr="004C7CA3">
        <w:rPr>
          <w:rFonts w:ascii="Courier New" w:hAnsi="Courier New" w:cs="Courier New"/>
          <w:b/>
          <w:bCs/>
          <w:color w:val="C00000"/>
          <w:sz w:val="16"/>
          <w:szCs w:val="18"/>
          <w:highlight w:val="yellow"/>
        </w:rPr>
        <w:t xml:space="preserve"> //set to 8-bit if applicable</w:t>
      </w:r>
    </w:p>
    <w:p w14:paraId="3954C956" w14:textId="54D9F3C1" w:rsidR="001E0588" w:rsidRPr="004C7CA3" w:rsidRDefault="001E0588" w:rsidP="001E058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4C7CA3">
        <w:rPr>
          <w:rFonts w:ascii="Courier New" w:hAnsi="Courier New" w:cs="Courier New"/>
          <w:b/>
          <w:bCs/>
          <w:color w:val="C00000"/>
          <w:sz w:val="16"/>
          <w:szCs w:val="18"/>
          <w:highlight w:val="yellow"/>
        </w:rPr>
        <w:t>#define EFI_PCI_</w:t>
      </w:r>
      <w:r w:rsidR="005F1F85" w:rsidRPr="004C7CA3">
        <w:rPr>
          <w:rFonts w:ascii="Courier New" w:hAnsi="Courier New" w:cs="Courier New"/>
          <w:b/>
          <w:bCs/>
          <w:color w:val="C00000"/>
          <w:sz w:val="16"/>
          <w:szCs w:val="18"/>
          <w:highlight w:val="yellow"/>
        </w:rPr>
        <w:t>EXPRESS</w:t>
      </w:r>
      <w:r w:rsidRPr="004C7CA3">
        <w:rPr>
          <w:rFonts w:ascii="Courier New" w:hAnsi="Courier New" w:cs="Courier New"/>
          <w:b/>
          <w:bCs/>
          <w:color w:val="C00000"/>
          <w:sz w:val="16"/>
          <w:szCs w:val="18"/>
          <w:highlight w:val="yellow"/>
        </w:rPr>
        <w:t>_EXTENDED_TAG_10BIT</w:t>
      </w:r>
      <w:r w:rsidR="00AB3C1D" w:rsidRPr="004C7CA3">
        <w:rPr>
          <w:rFonts w:ascii="Courier New" w:hAnsi="Courier New" w:cs="Courier New"/>
          <w:b/>
          <w:bCs/>
          <w:color w:val="C00000"/>
          <w:sz w:val="16"/>
          <w:szCs w:val="18"/>
          <w:highlight w:val="yellow"/>
        </w:rPr>
        <w:tab/>
      </w:r>
      <w:r w:rsidR="004C7CA3">
        <w:rPr>
          <w:rFonts w:ascii="Courier New" w:hAnsi="Courier New" w:cs="Courier New"/>
          <w:b/>
          <w:bCs/>
          <w:color w:val="C00000"/>
          <w:sz w:val="16"/>
          <w:szCs w:val="18"/>
          <w:highlight w:val="yellow"/>
        </w:rPr>
        <w:tab/>
      </w:r>
      <w:r w:rsidR="0038643B" w:rsidRPr="004C7CA3">
        <w:rPr>
          <w:rFonts w:ascii="Courier New" w:hAnsi="Courier New" w:cs="Courier New"/>
          <w:b/>
          <w:bCs/>
          <w:color w:val="C00000"/>
          <w:sz w:val="16"/>
          <w:szCs w:val="18"/>
          <w:highlight w:val="yellow"/>
        </w:rPr>
        <w:t>0x03</w:t>
      </w:r>
      <w:r w:rsidRPr="004C7CA3">
        <w:rPr>
          <w:rFonts w:ascii="Courier New" w:hAnsi="Courier New" w:cs="Courier New"/>
          <w:b/>
          <w:bCs/>
          <w:color w:val="C00000"/>
          <w:sz w:val="16"/>
          <w:szCs w:val="18"/>
          <w:highlight w:val="yellow"/>
        </w:rPr>
        <w:t xml:space="preserve"> //set to 10-bit if applicable</w:t>
      </w:r>
    </w:p>
    <w:p w14:paraId="2A823709" w14:textId="77777777" w:rsidR="001E0588" w:rsidRDefault="001E0588" w:rsidP="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Arial-BoldMT" w:hAnsi="Arial-BoldMT"/>
          <w:b/>
          <w:bCs/>
          <w:color w:val="000000"/>
          <w:sz w:val="26"/>
          <w:szCs w:val="26"/>
        </w:rPr>
      </w:pPr>
    </w:p>
    <w:p w14:paraId="19A391E2" w14:textId="33204E63" w:rsidR="009551FD" w:rsidRPr="000C564A" w:rsidRDefault="009551FD" w:rsidP="009551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0C564A">
        <w:rPr>
          <w:rFonts w:ascii="Courier New" w:hAnsi="Courier New" w:cs="Courier New"/>
          <w:bCs/>
          <w:i/>
          <w:color w:val="C00000"/>
        </w:rPr>
        <w:t>LinkCtlASPMState</w:t>
      </w:r>
    </w:p>
    <w:p w14:paraId="49E67462" w14:textId="14307882" w:rsidR="009551FD" w:rsidRDefault="009551FD" w:rsidP="00FC4B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 xml:space="preserve">PCI Express feature </w:t>
      </w:r>
      <w:r w:rsidR="000709CB">
        <w:rPr>
          <w:rFonts w:ascii="Times New Roman" w:hAnsi="Times New Roman" w:cs="Times New Roman"/>
          <w:color w:val="000000"/>
          <w:sz w:val="22"/>
          <w:szCs w:val="22"/>
        </w:rPr>
        <w:t xml:space="preserve">PCIe link’s </w:t>
      </w:r>
      <w:r w:rsidR="00AB3C1D">
        <w:rPr>
          <w:rFonts w:ascii="Times New Roman" w:hAnsi="Times New Roman" w:cs="Times New Roman"/>
          <w:color w:val="000000"/>
          <w:sz w:val="22"/>
          <w:szCs w:val="22"/>
        </w:rPr>
        <w:t>Active State Power Management (ASPM)</w:t>
      </w:r>
      <w:r>
        <w:rPr>
          <w:rFonts w:ascii="Times New Roman" w:hAnsi="Times New Roman" w:cs="Times New Roman"/>
          <w:color w:val="000000"/>
          <w:sz w:val="22"/>
          <w:szCs w:val="22"/>
        </w:rPr>
        <w:t xml:space="preserve">. Refer to </w:t>
      </w:r>
      <w:r w:rsidR="00173511">
        <w:rPr>
          <w:rFonts w:ascii="Times New Roman" w:hAnsi="Times New Roman" w:cs="Times New Roman"/>
          <w:color w:val="000000"/>
          <w:sz w:val="22"/>
          <w:szCs w:val="22"/>
        </w:rPr>
        <w:t>PCI Express Base Specification</w:t>
      </w:r>
      <w:r w:rsidR="00AB3C1D">
        <w:rPr>
          <w:rFonts w:ascii="Times New Roman" w:hAnsi="Times New Roman" w:cs="Times New Roman"/>
          <w:color w:val="000000"/>
          <w:sz w:val="22"/>
          <w:szCs w:val="22"/>
        </w:rPr>
        <w:t xml:space="preserve"> 4, (chapter 7.3.5.7</w:t>
      </w:r>
      <w:r>
        <w:rPr>
          <w:rFonts w:ascii="Times New Roman" w:hAnsi="Times New Roman" w:cs="Times New Roman"/>
          <w:color w:val="000000"/>
          <w:sz w:val="22"/>
          <w:szCs w:val="22"/>
        </w:rPr>
        <w:t>)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796C0A26" w14:textId="77777777" w:rsidR="009551FD" w:rsidRDefault="009551FD" w:rsidP="009551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25CD24EF" w14:textId="16A2EED6" w:rsidR="00AB3C1D" w:rsidRPr="00D41221"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UINT8 EFI_PCI_</w:t>
      </w:r>
      <w:r w:rsidR="005F1F85">
        <w:rPr>
          <w:rFonts w:ascii="Courier New" w:hAnsi="Courier New" w:cs="Courier New"/>
          <w:b/>
          <w:bCs/>
          <w:color w:val="C00000"/>
          <w:highlight w:val="yellow"/>
        </w:rPr>
        <w:t>EXPRESS</w:t>
      </w:r>
      <w:r w:rsidRPr="00D41221">
        <w:rPr>
          <w:rFonts w:ascii="Courier New" w:hAnsi="Courier New" w:cs="Courier New"/>
          <w:b/>
          <w:bCs/>
          <w:color w:val="C00000"/>
          <w:highlight w:val="yellow"/>
        </w:rPr>
        <w:t>_ASPM_SUPPORT;</w:t>
      </w:r>
    </w:p>
    <w:p w14:paraId="7B166928" w14:textId="77777777" w:rsidR="00AB3C1D" w:rsidRPr="00D41221" w:rsidRDefault="00AB3C1D" w:rsidP="009551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64428AFB" w14:textId="43AC48D3" w:rsidR="00AB3C1D" w:rsidRPr="001F69E4"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1F69E4">
        <w:rPr>
          <w:rFonts w:ascii="Courier New" w:hAnsi="Courier New" w:cs="Courier New"/>
          <w:b/>
          <w:bCs/>
          <w:color w:val="C00000"/>
          <w:sz w:val="16"/>
          <w:szCs w:val="18"/>
          <w:highlight w:val="yellow"/>
        </w:rPr>
        <w:t>#define EFI_PCI_</w:t>
      </w:r>
      <w:r w:rsidR="005F1F85" w:rsidRPr="001F69E4">
        <w:rPr>
          <w:rFonts w:ascii="Courier New" w:hAnsi="Courier New" w:cs="Courier New"/>
          <w:b/>
          <w:bCs/>
          <w:color w:val="C00000"/>
          <w:sz w:val="16"/>
          <w:szCs w:val="18"/>
          <w:highlight w:val="yellow"/>
        </w:rPr>
        <w:t>EXPRESS</w:t>
      </w:r>
      <w:r w:rsidRPr="001F69E4">
        <w:rPr>
          <w:rFonts w:ascii="Courier New" w:hAnsi="Courier New" w:cs="Courier New"/>
          <w:b/>
          <w:bCs/>
          <w:color w:val="C00000"/>
          <w:sz w:val="16"/>
          <w:szCs w:val="18"/>
          <w:highlight w:val="yellow"/>
        </w:rPr>
        <w:t>_ASPM_AUTO</w:t>
      </w:r>
      <w:r w:rsidRPr="001F69E4">
        <w:rPr>
          <w:rFonts w:ascii="Courier New" w:hAnsi="Courier New" w:cs="Courier New"/>
          <w:b/>
          <w:bCs/>
          <w:color w:val="C00000"/>
          <w:sz w:val="16"/>
          <w:szCs w:val="18"/>
          <w:highlight w:val="yellow"/>
        </w:rPr>
        <w:tab/>
      </w:r>
      <w:r w:rsidRPr="001F69E4">
        <w:rPr>
          <w:rFonts w:ascii="Courier New" w:hAnsi="Courier New" w:cs="Courier New"/>
          <w:b/>
          <w:bCs/>
          <w:color w:val="C00000"/>
          <w:sz w:val="16"/>
          <w:szCs w:val="18"/>
          <w:highlight w:val="yellow"/>
        </w:rPr>
        <w:tab/>
      </w:r>
      <w:r w:rsidRPr="001F69E4">
        <w:rPr>
          <w:rFonts w:ascii="Courier New" w:hAnsi="Courier New" w:cs="Courier New"/>
          <w:b/>
          <w:bCs/>
          <w:color w:val="C00000"/>
          <w:sz w:val="16"/>
          <w:szCs w:val="18"/>
          <w:highlight w:val="yellow"/>
        </w:rPr>
        <w:tab/>
      </w:r>
      <w:r w:rsidR="0038643B" w:rsidRPr="001F69E4">
        <w:rPr>
          <w:rFonts w:ascii="Courier New" w:hAnsi="Courier New" w:cs="Courier New"/>
          <w:b/>
          <w:bCs/>
          <w:color w:val="C00000"/>
          <w:sz w:val="16"/>
          <w:szCs w:val="18"/>
          <w:highlight w:val="yellow"/>
        </w:rPr>
        <w:t>0x00</w:t>
      </w:r>
      <w:r w:rsidRPr="001F69E4">
        <w:rPr>
          <w:rFonts w:ascii="Courier New" w:hAnsi="Courier New" w:cs="Courier New"/>
          <w:b/>
          <w:bCs/>
          <w:color w:val="C00000"/>
          <w:sz w:val="16"/>
          <w:szCs w:val="18"/>
          <w:highlight w:val="yellow"/>
        </w:rPr>
        <w:tab/>
        <w:t>//</w:t>
      </w:r>
      <w:r w:rsidR="0010485E" w:rsidRPr="001F69E4">
        <w:rPr>
          <w:rFonts w:ascii="Courier New" w:hAnsi="Courier New" w:cs="Courier New"/>
          <w:b/>
          <w:bCs/>
          <w:color w:val="C00000"/>
          <w:sz w:val="16"/>
          <w:szCs w:val="18"/>
          <w:highlight w:val="yellow"/>
        </w:rPr>
        <w:t>No request for override</w:t>
      </w:r>
    </w:p>
    <w:p w14:paraId="4963C385" w14:textId="1BCA5135" w:rsidR="00AB3C1D" w:rsidRPr="001F69E4"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1F69E4">
        <w:rPr>
          <w:rFonts w:ascii="Courier New" w:hAnsi="Courier New" w:cs="Courier New"/>
          <w:b/>
          <w:bCs/>
          <w:color w:val="C00000"/>
          <w:sz w:val="16"/>
          <w:szCs w:val="18"/>
          <w:highlight w:val="yellow"/>
        </w:rPr>
        <w:t>#define EFI_PCI_</w:t>
      </w:r>
      <w:r w:rsidR="005F1F85" w:rsidRPr="001F69E4">
        <w:rPr>
          <w:rFonts w:ascii="Courier New" w:hAnsi="Courier New" w:cs="Courier New"/>
          <w:b/>
          <w:bCs/>
          <w:color w:val="C00000"/>
          <w:sz w:val="16"/>
          <w:szCs w:val="18"/>
          <w:highlight w:val="yellow"/>
        </w:rPr>
        <w:t>EXPRESS</w:t>
      </w:r>
      <w:r w:rsidRPr="001F69E4">
        <w:rPr>
          <w:rFonts w:ascii="Courier New" w:hAnsi="Courier New" w:cs="Courier New"/>
          <w:b/>
          <w:bCs/>
          <w:color w:val="C00000"/>
          <w:sz w:val="16"/>
          <w:szCs w:val="18"/>
          <w:highlight w:val="yellow"/>
        </w:rPr>
        <w:t>_ASPM_DISABLE</w:t>
      </w:r>
      <w:r w:rsidRPr="001F69E4">
        <w:rPr>
          <w:rFonts w:ascii="Courier New" w:hAnsi="Courier New" w:cs="Courier New"/>
          <w:b/>
          <w:bCs/>
          <w:color w:val="C00000"/>
          <w:sz w:val="16"/>
          <w:szCs w:val="18"/>
          <w:highlight w:val="yellow"/>
        </w:rPr>
        <w:tab/>
      </w:r>
      <w:r w:rsidRPr="001F69E4">
        <w:rPr>
          <w:rFonts w:ascii="Courier New" w:hAnsi="Courier New" w:cs="Courier New"/>
          <w:b/>
          <w:bCs/>
          <w:color w:val="C00000"/>
          <w:sz w:val="16"/>
          <w:szCs w:val="18"/>
          <w:highlight w:val="yellow"/>
        </w:rPr>
        <w:tab/>
      </w:r>
      <w:r w:rsidR="001F69E4">
        <w:rPr>
          <w:rFonts w:ascii="Courier New" w:hAnsi="Courier New" w:cs="Courier New"/>
          <w:b/>
          <w:bCs/>
          <w:color w:val="C00000"/>
          <w:sz w:val="16"/>
          <w:szCs w:val="18"/>
          <w:highlight w:val="yellow"/>
        </w:rPr>
        <w:tab/>
      </w:r>
      <w:r w:rsidR="0038643B" w:rsidRPr="001F69E4">
        <w:rPr>
          <w:rFonts w:ascii="Courier New" w:hAnsi="Courier New" w:cs="Courier New"/>
          <w:b/>
          <w:bCs/>
          <w:color w:val="C00000"/>
          <w:sz w:val="16"/>
          <w:szCs w:val="18"/>
          <w:highlight w:val="yellow"/>
        </w:rPr>
        <w:t>0x01</w:t>
      </w:r>
      <w:r w:rsidRPr="001F69E4">
        <w:rPr>
          <w:rFonts w:ascii="Courier New" w:hAnsi="Courier New" w:cs="Courier New"/>
          <w:b/>
          <w:bCs/>
          <w:color w:val="C00000"/>
          <w:sz w:val="16"/>
          <w:szCs w:val="18"/>
          <w:highlight w:val="yellow"/>
        </w:rPr>
        <w:tab/>
        <w:t>//set to default disable state</w:t>
      </w:r>
    </w:p>
    <w:p w14:paraId="170D922C" w14:textId="0F11E175" w:rsidR="00AB3C1D" w:rsidRPr="001F69E4"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1F69E4">
        <w:rPr>
          <w:rFonts w:ascii="Courier New" w:hAnsi="Courier New" w:cs="Courier New"/>
          <w:b/>
          <w:bCs/>
          <w:color w:val="C00000"/>
          <w:sz w:val="16"/>
          <w:szCs w:val="18"/>
          <w:highlight w:val="yellow"/>
        </w:rPr>
        <w:t>#define EFI_PCI_</w:t>
      </w:r>
      <w:r w:rsidR="005F1F85" w:rsidRPr="001F69E4">
        <w:rPr>
          <w:rFonts w:ascii="Courier New" w:hAnsi="Courier New" w:cs="Courier New"/>
          <w:b/>
          <w:bCs/>
          <w:color w:val="C00000"/>
          <w:sz w:val="16"/>
          <w:szCs w:val="18"/>
          <w:highlight w:val="yellow"/>
        </w:rPr>
        <w:t>EXPRESS</w:t>
      </w:r>
      <w:r w:rsidRPr="001F69E4">
        <w:rPr>
          <w:rFonts w:ascii="Courier New" w:hAnsi="Courier New" w:cs="Courier New"/>
          <w:b/>
          <w:bCs/>
          <w:color w:val="C00000"/>
          <w:sz w:val="16"/>
          <w:szCs w:val="18"/>
          <w:highlight w:val="yellow"/>
        </w:rPr>
        <w:t>_ASPM_L0s_SUPPORT</w:t>
      </w:r>
      <w:r w:rsidRPr="001F69E4">
        <w:rPr>
          <w:rFonts w:ascii="Courier New" w:hAnsi="Courier New" w:cs="Courier New"/>
          <w:b/>
          <w:bCs/>
          <w:color w:val="C00000"/>
          <w:sz w:val="16"/>
          <w:szCs w:val="18"/>
          <w:highlight w:val="yellow"/>
        </w:rPr>
        <w:tab/>
      </w:r>
      <w:r w:rsidRPr="001F69E4">
        <w:rPr>
          <w:rFonts w:ascii="Courier New" w:hAnsi="Courier New" w:cs="Courier New"/>
          <w:b/>
          <w:bCs/>
          <w:color w:val="C00000"/>
          <w:sz w:val="16"/>
          <w:szCs w:val="18"/>
          <w:highlight w:val="yellow"/>
        </w:rPr>
        <w:tab/>
      </w:r>
      <w:r w:rsidR="0038643B" w:rsidRPr="001F69E4">
        <w:rPr>
          <w:rFonts w:ascii="Courier New" w:hAnsi="Courier New" w:cs="Courier New"/>
          <w:b/>
          <w:bCs/>
          <w:color w:val="C00000"/>
          <w:sz w:val="16"/>
          <w:szCs w:val="18"/>
          <w:highlight w:val="yellow"/>
        </w:rPr>
        <w:t>0x02</w:t>
      </w:r>
      <w:r w:rsidRPr="001F69E4">
        <w:rPr>
          <w:rFonts w:ascii="Courier New" w:hAnsi="Courier New" w:cs="Courier New"/>
          <w:b/>
          <w:bCs/>
          <w:color w:val="C00000"/>
          <w:sz w:val="16"/>
          <w:szCs w:val="18"/>
          <w:highlight w:val="yellow"/>
        </w:rPr>
        <w:tab/>
        <w:t>//set to L0s state</w:t>
      </w:r>
    </w:p>
    <w:p w14:paraId="2527FB13" w14:textId="5819923C" w:rsidR="00AB3C1D" w:rsidRPr="001F69E4"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1F69E4">
        <w:rPr>
          <w:rFonts w:ascii="Courier New" w:hAnsi="Courier New" w:cs="Courier New"/>
          <w:b/>
          <w:bCs/>
          <w:color w:val="C00000"/>
          <w:sz w:val="16"/>
          <w:szCs w:val="18"/>
          <w:highlight w:val="yellow"/>
        </w:rPr>
        <w:t>#define EFI_PCI_</w:t>
      </w:r>
      <w:r w:rsidR="005F1F85" w:rsidRPr="001F69E4">
        <w:rPr>
          <w:rFonts w:ascii="Courier New" w:hAnsi="Courier New" w:cs="Courier New"/>
          <w:b/>
          <w:bCs/>
          <w:color w:val="C00000"/>
          <w:sz w:val="16"/>
          <w:szCs w:val="18"/>
          <w:highlight w:val="yellow"/>
        </w:rPr>
        <w:t>EXPRESS</w:t>
      </w:r>
      <w:r w:rsidRPr="001F69E4">
        <w:rPr>
          <w:rFonts w:ascii="Courier New" w:hAnsi="Courier New" w:cs="Courier New"/>
          <w:b/>
          <w:bCs/>
          <w:color w:val="C00000"/>
          <w:sz w:val="16"/>
          <w:szCs w:val="18"/>
          <w:highlight w:val="yellow"/>
        </w:rPr>
        <w:t>_ASPM_L1_SUPPORT</w:t>
      </w:r>
      <w:r w:rsidRPr="001F69E4">
        <w:rPr>
          <w:rFonts w:ascii="Courier New" w:hAnsi="Courier New" w:cs="Courier New"/>
          <w:b/>
          <w:bCs/>
          <w:color w:val="C00000"/>
          <w:sz w:val="16"/>
          <w:szCs w:val="18"/>
          <w:highlight w:val="yellow"/>
        </w:rPr>
        <w:tab/>
      </w:r>
      <w:r w:rsidRPr="001F69E4">
        <w:rPr>
          <w:rFonts w:ascii="Courier New" w:hAnsi="Courier New" w:cs="Courier New"/>
          <w:b/>
          <w:bCs/>
          <w:color w:val="C00000"/>
          <w:sz w:val="16"/>
          <w:szCs w:val="18"/>
          <w:highlight w:val="yellow"/>
        </w:rPr>
        <w:tab/>
      </w:r>
      <w:r w:rsidR="0038643B" w:rsidRPr="001F69E4">
        <w:rPr>
          <w:rFonts w:ascii="Courier New" w:hAnsi="Courier New" w:cs="Courier New"/>
          <w:b/>
          <w:bCs/>
          <w:color w:val="C00000"/>
          <w:sz w:val="16"/>
          <w:szCs w:val="18"/>
          <w:highlight w:val="yellow"/>
        </w:rPr>
        <w:t>0x03</w:t>
      </w:r>
      <w:r w:rsidRPr="001F69E4">
        <w:rPr>
          <w:rFonts w:ascii="Courier New" w:hAnsi="Courier New" w:cs="Courier New"/>
          <w:b/>
          <w:bCs/>
          <w:color w:val="C00000"/>
          <w:sz w:val="16"/>
          <w:szCs w:val="18"/>
          <w:highlight w:val="yellow"/>
        </w:rPr>
        <w:tab/>
        <w:t>//set to L1 state</w:t>
      </w:r>
    </w:p>
    <w:p w14:paraId="36922F03" w14:textId="2D659EA9" w:rsidR="00AB3C1D" w:rsidRPr="001F69E4"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1F69E4">
        <w:rPr>
          <w:rFonts w:ascii="Courier New" w:hAnsi="Courier New" w:cs="Courier New"/>
          <w:b/>
          <w:bCs/>
          <w:color w:val="C00000"/>
          <w:sz w:val="16"/>
          <w:szCs w:val="18"/>
          <w:highlight w:val="yellow"/>
        </w:rPr>
        <w:t>#define EFI_PCI_</w:t>
      </w:r>
      <w:r w:rsidR="005F1F85" w:rsidRPr="001F69E4">
        <w:rPr>
          <w:rFonts w:ascii="Courier New" w:hAnsi="Courier New" w:cs="Courier New"/>
          <w:b/>
          <w:bCs/>
          <w:color w:val="C00000"/>
          <w:sz w:val="16"/>
          <w:szCs w:val="18"/>
          <w:highlight w:val="yellow"/>
        </w:rPr>
        <w:t>EXPRESS</w:t>
      </w:r>
      <w:r w:rsidRPr="001F69E4">
        <w:rPr>
          <w:rFonts w:ascii="Courier New" w:hAnsi="Courier New" w:cs="Courier New"/>
          <w:b/>
          <w:bCs/>
          <w:color w:val="C00000"/>
          <w:sz w:val="16"/>
          <w:szCs w:val="18"/>
          <w:highlight w:val="yellow"/>
        </w:rPr>
        <w:t>_ASPM_L0S_L1_SUPPORT</w:t>
      </w:r>
      <w:r w:rsidRPr="001F69E4">
        <w:rPr>
          <w:rFonts w:ascii="Courier New" w:hAnsi="Courier New" w:cs="Courier New"/>
          <w:b/>
          <w:bCs/>
          <w:color w:val="C00000"/>
          <w:sz w:val="16"/>
          <w:szCs w:val="18"/>
          <w:highlight w:val="yellow"/>
        </w:rPr>
        <w:tab/>
      </w:r>
      <w:r w:rsidR="0038643B" w:rsidRPr="001F69E4">
        <w:rPr>
          <w:rFonts w:ascii="Courier New" w:hAnsi="Courier New" w:cs="Courier New"/>
          <w:b/>
          <w:bCs/>
          <w:color w:val="C00000"/>
          <w:sz w:val="16"/>
          <w:szCs w:val="18"/>
          <w:highlight w:val="yellow"/>
        </w:rPr>
        <w:t>0x04</w:t>
      </w:r>
      <w:r w:rsidRPr="001F69E4">
        <w:rPr>
          <w:rFonts w:ascii="Courier New" w:hAnsi="Courier New" w:cs="Courier New"/>
          <w:b/>
          <w:bCs/>
          <w:color w:val="C00000"/>
          <w:sz w:val="16"/>
          <w:szCs w:val="18"/>
          <w:highlight w:val="yellow"/>
        </w:rPr>
        <w:tab/>
        <w:t>//set to L0s and L1 state</w:t>
      </w:r>
    </w:p>
    <w:p w14:paraId="3C8CB9CD" w14:textId="17244CF3" w:rsidR="00CD65E3" w:rsidRDefault="00CD65E3"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66A8C00C" w14:textId="72DC67EB" w:rsidR="00900A13" w:rsidRDefault="00900A13"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0C8BA13A" w14:textId="63B4F57A" w:rsidR="00900A13" w:rsidRDefault="00900A13"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303A2722" w14:textId="77777777" w:rsidR="00900A13" w:rsidRDefault="00900A13"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677A3BEE" w14:textId="270184CA" w:rsidR="00CD65E3" w:rsidRDefault="00CD65E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2F0CBB">
        <w:rPr>
          <w:rFonts w:ascii="Courier New" w:hAnsi="Courier New" w:cs="Courier New"/>
          <w:bCs/>
          <w:i/>
          <w:color w:val="C00000"/>
        </w:rPr>
        <w:t>DeviceCtlRelaxOrder</w:t>
      </w:r>
    </w:p>
    <w:p w14:paraId="0756CCC2" w14:textId="34BE3E03" w:rsidR="00900A13" w:rsidRDefault="00900A13" w:rsidP="00FC4B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PCI Express feature PCIe Device’s</w:t>
      </w:r>
      <w:r>
        <w:rPr>
          <w:rFonts w:ascii="Times New Roman" w:hAnsi="Times New Roman" w:cs="Times New Roman"/>
          <w:color w:val="000000"/>
          <w:sz w:val="22"/>
          <w:szCs w:val="22"/>
        </w:rPr>
        <w:t xml:space="preserve"> Relax Ordering enable/disable.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7.3.5.</w:t>
      </w:r>
      <w:r w:rsidR="005160C0">
        <w:rPr>
          <w:rFonts w:ascii="Times New Roman" w:hAnsi="Times New Roman" w:cs="Times New Roman"/>
          <w:color w:val="000000"/>
          <w:sz w:val="22"/>
          <w:szCs w:val="22"/>
        </w:rPr>
        <w:t>4</w:t>
      </w:r>
      <w:r>
        <w:rPr>
          <w:rFonts w:ascii="Times New Roman" w:hAnsi="Times New Roman" w:cs="Times New Roman"/>
          <w:color w:val="000000"/>
          <w:sz w:val="22"/>
          <w:szCs w:val="22"/>
        </w:rPr>
        <w:t>)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5A94CDA4" w14:textId="77777777"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19A20630" w14:textId="2D67C99C"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UINT8 EFI_PCI_</w:t>
      </w:r>
      <w:r w:rsidR="005F1F85">
        <w:rPr>
          <w:rFonts w:ascii="Courier New" w:hAnsi="Courier New" w:cs="Courier New"/>
          <w:b/>
          <w:bCs/>
          <w:color w:val="C00000"/>
          <w:highlight w:val="yellow"/>
        </w:rPr>
        <w:t>EXPRESS</w:t>
      </w:r>
      <w:r w:rsidRPr="00D41221">
        <w:rPr>
          <w:rFonts w:ascii="Courier New" w:hAnsi="Courier New" w:cs="Courier New"/>
          <w:b/>
          <w:bCs/>
          <w:color w:val="C00000"/>
          <w:highlight w:val="yellow"/>
        </w:rPr>
        <w:t>_RELAX_ORDER;</w:t>
      </w:r>
    </w:p>
    <w:p w14:paraId="77D431B5" w14:textId="77777777"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2283D787" w14:textId="3B9A20CA" w:rsidR="00900A13" w:rsidRPr="001F69E4"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1F69E4">
        <w:rPr>
          <w:rFonts w:ascii="Courier New" w:hAnsi="Courier New" w:cs="Courier New"/>
          <w:b/>
          <w:bCs/>
          <w:color w:val="C00000"/>
          <w:sz w:val="16"/>
          <w:szCs w:val="18"/>
          <w:highlight w:val="yellow"/>
        </w:rPr>
        <w:t>#define EFI_PCI_</w:t>
      </w:r>
      <w:r w:rsidR="005F1F85" w:rsidRPr="001F69E4">
        <w:rPr>
          <w:rFonts w:ascii="Courier New" w:hAnsi="Courier New" w:cs="Courier New"/>
          <w:b/>
          <w:bCs/>
          <w:color w:val="C00000"/>
          <w:sz w:val="16"/>
          <w:szCs w:val="18"/>
          <w:highlight w:val="yellow"/>
        </w:rPr>
        <w:t>EXPRESS</w:t>
      </w:r>
      <w:r w:rsidRPr="001F69E4">
        <w:rPr>
          <w:rFonts w:ascii="Courier New" w:hAnsi="Courier New" w:cs="Courier New"/>
          <w:b/>
          <w:bCs/>
          <w:color w:val="C00000"/>
          <w:sz w:val="16"/>
          <w:szCs w:val="18"/>
          <w:highlight w:val="yellow"/>
        </w:rPr>
        <w:t>_RO_AUTO</w:t>
      </w:r>
      <w:r w:rsidRPr="001F69E4">
        <w:rPr>
          <w:rFonts w:ascii="Courier New" w:hAnsi="Courier New" w:cs="Courier New"/>
          <w:b/>
          <w:bCs/>
          <w:color w:val="C00000"/>
          <w:sz w:val="16"/>
          <w:szCs w:val="18"/>
          <w:highlight w:val="yellow"/>
        </w:rPr>
        <w:tab/>
      </w:r>
      <w:r w:rsidRPr="001F69E4">
        <w:rPr>
          <w:rFonts w:ascii="Courier New" w:hAnsi="Courier New" w:cs="Courier New"/>
          <w:b/>
          <w:bCs/>
          <w:color w:val="C00000"/>
          <w:sz w:val="16"/>
          <w:szCs w:val="18"/>
          <w:highlight w:val="yellow"/>
        </w:rPr>
        <w:tab/>
      </w:r>
      <w:r w:rsidR="001F69E4">
        <w:rPr>
          <w:rFonts w:ascii="Courier New" w:hAnsi="Courier New" w:cs="Courier New"/>
          <w:b/>
          <w:bCs/>
          <w:color w:val="C00000"/>
          <w:sz w:val="16"/>
          <w:szCs w:val="18"/>
          <w:highlight w:val="yellow"/>
        </w:rPr>
        <w:tab/>
      </w:r>
      <w:r w:rsidR="0038643B" w:rsidRPr="001F69E4">
        <w:rPr>
          <w:rFonts w:ascii="Courier New" w:hAnsi="Courier New" w:cs="Courier New"/>
          <w:b/>
          <w:bCs/>
          <w:color w:val="C00000"/>
          <w:sz w:val="16"/>
          <w:szCs w:val="18"/>
          <w:highlight w:val="yellow"/>
        </w:rPr>
        <w:t>0x00</w:t>
      </w:r>
      <w:r w:rsidRPr="001F69E4">
        <w:rPr>
          <w:rFonts w:ascii="Courier New" w:hAnsi="Courier New" w:cs="Courier New"/>
          <w:b/>
          <w:bCs/>
          <w:color w:val="C00000"/>
          <w:sz w:val="16"/>
          <w:szCs w:val="18"/>
          <w:highlight w:val="yellow"/>
        </w:rPr>
        <w:tab/>
        <w:t>//</w:t>
      </w:r>
      <w:r w:rsidR="0010485E" w:rsidRPr="001F69E4">
        <w:rPr>
          <w:rFonts w:ascii="Courier New" w:hAnsi="Courier New" w:cs="Courier New"/>
          <w:b/>
          <w:bCs/>
          <w:color w:val="C00000"/>
          <w:sz w:val="16"/>
          <w:szCs w:val="18"/>
          <w:highlight w:val="yellow"/>
        </w:rPr>
        <w:t>No request for override</w:t>
      </w:r>
    </w:p>
    <w:p w14:paraId="36F029BD" w14:textId="3DE1BC67" w:rsidR="00900A13" w:rsidRPr="001F69E4"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1F69E4">
        <w:rPr>
          <w:rFonts w:ascii="Courier New" w:hAnsi="Courier New" w:cs="Courier New"/>
          <w:b/>
          <w:bCs/>
          <w:color w:val="C00000"/>
          <w:sz w:val="16"/>
          <w:szCs w:val="18"/>
          <w:highlight w:val="yellow"/>
        </w:rPr>
        <w:t>#define EFI_PCI_</w:t>
      </w:r>
      <w:r w:rsidR="005F1F85" w:rsidRPr="001F69E4">
        <w:rPr>
          <w:rFonts w:ascii="Courier New" w:hAnsi="Courier New" w:cs="Courier New"/>
          <w:b/>
          <w:bCs/>
          <w:color w:val="C00000"/>
          <w:sz w:val="16"/>
          <w:szCs w:val="18"/>
          <w:highlight w:val="yellow"/>
        </w:rPr>
        <w:t>EXPRESS</w:t>
      </w:r>
      <w:r w:rsidRPr="001F69E4">
        <w:rPr>
          <w:rFonts w:ascii="Courier New" w:hAnsi="Courier New" w:cs="Courier New"/>
          <w:b/>
          <w:bCs/>
          <w:color w:val="C00000"/>
          <w:sz w:val="16"/>
          <w:szCs w:val="18"/>
          <w:highlight w:val="yellow"/>
        </w:rPr>
        <w:t>_RO_DISABLE</w:t>
      </w:r>
      <w:r w:rsidRPr="001F69E4">
        <w:rPr>
          <w:rFonts w:ascii="Courier New" w:hAnsi="Courier New" w:cs="Courier New"/>
          <w:b/>
          <w:bCs/>
          <w:color w:val="C00000"/>
          <w:sz w:val="16"/>
          <w:szCs w:val="18"/>
          <w:highlight w:val="yellow"/>
        </w:rPr>
        <w:tab/>
      </w:r>
      <w:r w:rsidRPr="001F69E4">
        <w:rPr>
          <w:rFonts w:ascii="Courier New" w:hAnsi="Courier New" w:cs="Courier New"/>
          <w:b/>
          <w:bCs/>
          <w:color w:val="C00000"/>
          <w:sz w:val="16"/>
          <w:szCs w:val="18"/>
          <w:highlight w:val="yellow"/>
        </w:rPr>
        <w:tab/>
      </w:r>
      <w:r w:rsidR="0038643B" w:rsidRPr="001F69E4">
        <w:rPr>
          <w:rFonts w:ascii="Courier New" w:hAnsi="Courier New" w:cs="Courier New"/>
          <w:b/>
          <w:bCs/>
          <w:color w:val="C00000"/>
          <w:sz w:val="16"/>
          <w:szCs w:val="18"/>
          <w:highlight w:val="yellow"/>
        </w:rPr>
        <w:t>0x01</w:t>
      </w:r>
      <w:r w:rsidRPr="001F69E4">
        <w:rPr>
          <w:rFonts w:ascii="Courier New" w:hAnsi="Courier New" w:cs="Courier New"/>
          <w:b/>
          <w:bCs/>
          <w:color w:val="C00000"/>
          <w:sz w:val="16"/>
          <w:szCs w:val="18"/>
          <w:highlight w:val="yellow"/>
        </w:rPr>
        <w:tab/>
        <w:t>//set to default disable state</w:t>
      </w:r>
    </w:p>
    <w:p w14:paraId="367E0D61" w14:textId="27A0C925" w:rsidR="00900A13" w:rsidRPr="001F69E4"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1F69E4">
        <w:rPr>
          <w:rFonts w:ascii="Courier New" w:hAnsi="Courier New" w:cs="Courier New"/>
          <w:b/>
          <w:bCs/>
          <w:color w:val="C00000"/>
          <w:sz w:val="16"/>
          <w:szCs w:val="18"/>
          <w:highlight w:val="yellow"/>
        </w:rPr>
        <w:t>#define EFI_PCI_</w:t>
      </w:r>
      <w:r w:rsidR="005F1F85" w:rsidRPr="001F69E4">
        <w:rPr>
          <w:rFonts w:ascii="Courier New" w:hAnsi="Courier New" w:cs="Courier New"/>
          <w:b/>
          <w:bCs/>
          <w:color w:val="C00000"/>
          <w:sz w:val="16"/>
          <w:szCs w:val="18"/>
          <w:highlight w:val="yellow"/>
        </w:rPr>
        <w:t>EXPRESS</w:t>
      </w:r>
      <w:r w:rsidRPr="001F69E4">
        <w:rPr>
          <w:rFonts w:ascii="Courier New" w:hAnsi="Courier New" w:cs="Courier New"/>
          <w:b/>
          <w:bCs/>
          <w:color w:val="C00000"/>
          <w:sz w:val="16"/>
          <w:szCs w:val="18"/>
          <w:highlight w:val="yellow"/>
        </w:rPr>
        <w:t>_RO_ENABLE</w:t>
      </w:r>
      <w:r w:rsidRPr="001F69E4">
        <w:rPr>
          <w:rFonts w:ascii="Courier New" w:hAnsi="Courier New" w:cs="Courier New"/>
          <w:b/>
          <w:bCs/>
          <w:color w:val="C00000"/>
          <w:sz w:val="16"/>
          <w:szCs w:val="18"/>
          <w:highlight w:val="yellow"/>
        </w:rPr>
        <w:tab/>
      </w:r>
      <w:r w:rsidRPr="001F69E4">
        <w:rPr>
          <w:rFonts w:ascii="Courier New" w:hAnsi="Courier New" w:cs="Courier New"/>
          <w:b/>
          <w:bCs/>
          <w:color w:val="C00000"/>
          <w:sz w:val="16"/>
          <w:szCs w:val="18"/>
          <w:highlight w:val="yellow"/>
        </w:rPr>
        <w:tab/>
      </w:r>
      <w:r w:rsidR="0038643B" w:rsidRPr="001F69E4">
        <w:rPr>
          <w:rFonts w:ascii="Courier New" w:hAnsi="Courier New" w:cs="Courier New"/>
          <w:b/>
          <w:bCs/>
          <w:color w:val="C00000"/>
          <w:sz w:val="16"/>
          <w:szCs w:val="18"/>
          <w:highlight w:val="yellow"/>
        </w:rPr>
        <w:t>0x02</w:t>
      </w:r>
      <w:r w:rsidRPr="001F69E4">
        <w:rPr>
          <w:rFonts w:ascii="Courier New" w:hAnsi="Courier New" w:cs="Courier New"/>
          <w:b/>
          <w:bCs/>
          <w:color w:val="C00000"/>
          <w:sz w:val="16"/>
          <w:szCs w:val="18"/>
          <w:highlight w:val="yellow"/>
        </w:rPr>
        <w:tab/>
        <w:t>//set to enable state</w:t>
      </w:r>
    </w:p>
    <w:p w14:paraId="004FFF85" w14:textId="7248622A"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C00000"/>
          <w:sz w:val="18"/>
          <w:szCs w:val="18"/>
        </w:rPr>
      </w:pPr>
    </w:p>
    <w:p w14:paraId="7C606299" w14:textId="5ADEB773"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2F0CBB">
        <w:rPr>
          <w:rFonts w:ascii="Courier New" w:hAnsi="Courier New" w:cs="Courier New"/>
          <w:bCs/>
          <w:i/>
          <w:color w:val="C00000"/>
        </w:rPr>
        <w:t>DeviceCtlNoSnoop</w:t>
      </w:r>
    </w:p>
    <w:p w14:paraId="7E4D44C1" w14:textId="53B90965" w:rsidR="00900A13" w:rsidRDefault="00900A13" w:rsidP="00FC4B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 xml:space="preserve">PCI Express feature </w:t>
      </w:r>
      <w:r>
        <w:rPr>
          <w:rFonts w:ascii="Times New Roman" w:hAnsi="Times New Roman" w:cs="Times New Roman"/>
          <w:color w:val="000000"/>
          <w:sz w:val="22"/>
          <w:szCs w:val="22"/>
        </w:rPr>
        <w:t xml:space="preserve">PCIe Device’s No-Snoop enable/disable.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7.3.5.</w:t>
      </w:r>
      <w:r w:rsidR="005160C0">
        <w:rPr>
          <w:rFonts w:ascii="Times New Roman" w:hAnsi="Times New Roman" w:cs="Times New Roman"/>
          <w:color w:val="000000"/>
          <w:sz w:val="22"/>
          <w:szCs w:val="22"/>
        </w:rPr>
        <w:t>4</w:t>
      </w:r>
      <w:r>
        <w:rPr>
          <w:rFonts w:ascii="Times New Roman" w:hAnsi="Times New Roman" w:cs="Times New Roman"/>
          <w:color w:val="000000"/>
          <w:sz w:val="22"/>
          <w:szCs w:val="22"/>
        </w:rPr>
        <w:t>)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755394C6" w14:textId="77777777"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227F6917" w14:textId="70A9E8E4"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UINT8 EFI_PCI_</w:t>
      </w:r>
      <w:r w:rsidR="005F1F85">
        <w:rPr>
          <w:rFonts w:ascii="Courier New" w:hAnsi="Courier New" w:cs="Courier New"/>
          <w:b/>
          <w:bCs/>
          <w:color w:val="C00000"/>
          <w:highlight w:val="yellow"/>
        </w:rPr>
        <w:t>EXPRESS</w:t>
      </w:r>
      <w:r w:rsidRPr="00D41221">
        <w:rPr>
          <w:rFonts w:ascii="Courier New" w:hAnsi="Courier New" w:cs="Courier New"/>
          <w:b/>
          <w:bCs/>
          <w:color w:val="C00000"/>
          <w:highlight w:val="yellow"/>
        </w:rPr>
        <w:t>_NO_SNOOP;</w:t>
      </w:r>
    </w:p>
    <w:p w14:paraId="0CEF6642" w14:textId="77777777"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5732AFB7" w14:textId="58A8383E" w:rsidR="00900A13" w:rsidRPr="009F573C"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_NS_AUTO</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0x00</w:t>
      </w:r>
      <w:r w:rsidRPr="009F573C">
        <w:rPr>
          <w:rFonts w:ascii="Courier New" w:hAnsi="Courier New" w:cs="Courier New"/>
          <w:b/>
          <w:bCs/>
          <w:color w:val="C00000"/>
          <w:sz w:val="16"/>
          <w:szCs w:val="18"/>
          <w:highlight w:val="yellow"/>
        </w:rPr>
        <w:tab/>
        <w:t>//</w:t>
      </w:r>
      <w:r w:rsidR="0010485E" w:rsidRPr="009F573C">
        <w:rPr>
          <w:rFonts w:ascii="Courier New" w:hAnsi="Courier New" w:cs="Courier New"/>
          <w:b/>
          <w:bCs/>
          <w:color w:val="C00000"/>
          <w:sz w:val="16"/>
          <w:szCs w:val="18"/>
          <w:highlight w:val="yellow"/>
        </w:rPr>
        <w:t>No request for override</w:t>
      </w:r>
    </w:p>
    <w:p w14:paraId="4E8BF318" w14:textId="50B331F7" w:rsidR="00900A13" w:rsidRPr="009F573C"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_NS_DISABLE</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0x01</w:t>
      </w:r>
      <w:r w:rsidRPr="009F573C">
        <w:rPr>
          <w:rFonts w:ascii="Courier New" w:hAnsi="Courier New" w:cs="Courier New"/>
          <w:b/>
          <w:bCs/>
          <w:color w:val="C00000"/>
          <w:sz w:val="16"/>
          <w:szCs w:val="18"/>
          <w:highlight w:val="yellow"/>
        </w:rPr>
        <w:tab/>
        <w:t>//set to default disable state</w:t>
      </w:r>
    </w:p>
    <w:p w14:paraId="69F9C3F8" w14:textId="1B95E193" w:rsidR="00900A13" w:rsidRPr="009F573C"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_NS_ENABLE</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0x02</w:t>
      </w:r>
      <w:r w:rsidRPr="009F573C">
        <w:rPr>
          <w:rFonts w:ascii="Courier New" w:hAnsi="Courier New" w:cs="Courier New"/>
          <w:b/>
          <w:bCs/>
          <w:color w:val="C00000"/>
          <w:sz w:val="16"/>
          <w:szCs w:val="18"/>
          <w:highlight w:val="yellow"/>
        </w:rPr>
        <w:tab/>
        <w:t>//set to enable state</w:t>
      </w:r>
    </w:p>
    <w:p w14:paraId="318870F5" w14:textId="5A622AAA"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6E967ED4" w14:textId="532FE4B5"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2F0CBB">
        <w:rPr>
          <w:rFonts w:ascii="Courier New" w:hAnsi="Courier New" w:cs="Courier New"/>
          <w:bCs/>
          <w:i/>
          <w:color w:val="C00000"/>
        </w:rPr>
        <w:t>LinkCtlCommonClkCfg</w:t>
      </w:r>
    </w:p>
    <w:p w14:paraId="1E8C83CE" w14:textId="674B97DF" w:rsidR="00900A13" w:rsidRDefault="00900A13" w:rsidP="00FC4B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 xml:space="preserve">PCI Express feature </w:t>
      </w:r>
      <w:r w:rsidR="000709CB">
        <w:rPr>
          <w:rFonts w:ascii="Times New Roman" w:hAnsi="Times New Roman" w:cs="Times New Roman"/>
          <w:color w:val="000000"/>
          <w:sz w:val="22"/>
          <w:szCs w:val="22"/>
        </w:rPr>
        <w:t>PCIe Link’s</w:t>
      </w:r>
      <w:r>
        <w:rPr>
          <w:rFonts w:ascii="Times New Roman" w:hAnsi="Times New Roman" w:cs="Times New Roman"/>
          <w:color w:val="000000"/>
          <w:sz w:val="22"/>
          <w:szCs w:val="22"/>
        </w:rPr>
        <w:t xml:space="preserve"> Clock configuration</w:t>
      </w:r>
      <w:r w:rsidR="00B0155E">
        <w:rPr>
          <w:rFonts w:ascii="Times New Roman" w:hAnsi="Times New Roman" w:cs="Times New Roman"/>
          <w:color w:val="000000"/>
          <w:sz w:val="22"/>
          <w:szCs w:val="22"/>
        </w:rPr>
        <w:t xml:space="preserve"> is common or discrete</w:t>
      </w:r>
      <w:r>
        <w:rPr>
          <w:rFonts w:ascii="Times New Roman" w:hAnsi="Times New Roman" w:cs="Times New Roman"/>
          <w:color w:val="000000"/>
          <w:sz w:val="22"/>
          <w:szCs w:val="22"/>
        </w:rPr>
        <w:t xml:space="preserve">.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7.3.5.7)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0FA938E6" w14:textId="77777777"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69F898D5" w14:textId="4DB6FE76"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 xml:space="preserve">UINT8 </w:t>
      </w:r>
      <w:r w:rsidR="00E00949" w:rsidRPr="00D41221">
        <w:rPr>
          <w:rFonts w:ascii="Courier New" w:hAnsi="Courier New" w:cs="Courier New"/>
          <w:b/>
          <w:bCs/>
          <w:color w:val="C00000"/>
          <w:highlight w:val="yellow"/>
        </w:rPr>
        <w:t>EFI_PCI_</w:t>
      </w:r>
      <w:r w:rsidR="005F1F85">
        <w:rPr>
          <w:rFonts w:ascii="Courier New" w:hAnsi="Courier New" w:cs="Courier New"/>
          <w:b/>
          <w:bCs/>
          <w:color w:val="C00000"/>
          <w:highlight w:val="yellow"/>
        </w:rPr>
        <w:t>EXPRESS</w:t>
      </w:r>
      <w:r w:rsidR="00E00949" w:rsidRPr="00D41221">
        <w:rPr>
          <w:rFonts w:ascii="Courier New" w:hAnsi="Courier New" w:cs="Courier New"/>
          <w:b/>
          <w:bCs/>
          <w:color w:val="C00000"/>
          <w:highlight w:val="yellow"/>
        </w:rPr>
        <w:t>_COMMON_CLOCK_CFG</w:t>
      </w:r>
      <w:r w:rsidRPr="00D41221">
        <w:rPr>
          <w:rFonts w:ascii="Courier New" w:hAnsi="Courier New" w:cs="Courier New"/>
          <w:b/>
          <w:bCs/>
          <w:color w:val="C00000"/>
          <w:highlight w:val="yellow"/>
        </w:rPr>
        <w:t>;</w:t>
      </w:r>
    </w:p>
    <w:p w14:paraId="010C15F3" w14:textId="77777777"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47B2B457" w14:textId="48828E0C" w:rsidR="00900A13" w:rsidRPr="009F573C"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E00949" w:rsidRPr="009F573C">
        <w:rPr>
          <w:rFonts w:ascii="Courier New" w:hAnsi="Courier New" w:cs="Courier New"/>
          <w:b/>
          <w:bCs/>
          <w:color w:val="C00000"/>
          <w:sz w:val="16"/>
          <w:szCs w:val="18"/>
          <w:highlight w:val="yellow"/>
        </w:rPr>
        <w:t>CLK_CFG</w:t>
      </w:r>
      <w:r w:rsidRPr="009F573C">
        <w:rPr>
          <w:rFonts w:ascii="Courier New" w:hAnsi="Courier New" w:cs="Courier New"/>
          <w:b/>
          <w:bCs/>
          <w:color w:val="C00000"/>
          <w:sz w:val="16"/>
          <w:szCs w:val="18"/>
          <w:highlight w:val="yellow"/>
        </w:rPr>
        <w:t>_AUTO</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0x00</w:t>
      </w:r>
      <w:r w:rsidRPr="009F573C">
        <w:rPr>
          <w:rFonts w:ascii="Courier New" w:hAnsi="Courier New" w:cs="Courier New"/>
          <w:b/>
          <w:bCs/>
          <w:color w:val="C00000"/>
          <w:sz w:val="16"/>
          <w:szCs w:val="18"/>
          <w:highlight w:val="yellow"/>
        </w:rPr>
        <w:tab/>
        <w:t>//</w:t>
      </w:r>
      <w:r w:rsidR="0010485E" w:rsidRPr="009F573C">
        <w:rPr>
          <w:rFonts w:ascii="Courier New" w:hAnsi="Courier New" w:cs="Courier New"/>
          <w:b/>
          <w:bCs/>
          <w:color w:val="C00000"/>
          <w:sz w:val="16"/>
          <w:szCs w:val="18"/>
          <w:highlight w:val="yellow"/>
        </w:rPr>
        <w:t>No request for override</w:t>
      </w:r>
    </w:p>
    <w:p w14:paraId="2DBD35C4" w14:textId="03814064" w:rsidR="00900A13" w:rsidRPr="009F573C"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E00949" w:rsidRPr="009F573C">
        <w:rPr>
          <w:rFonts w:ascii="Courier New" w:hAnsi="Courier New" w:cs="Courier New"/>
          <w:b/>
          <w:bCs/>
          <w:color w:val="C00000"/>
          <w:sz w:val="16"/>
          <w:szCs w:val="18"/>
          <w:highlight w:val="yellow"/>
        </w:rPr>
        <w:t>CLK_CFG</w:t>
      </w:r>
      <w:r w:rsidRPr="009F573C">
        <w:rPr>
          <w:rFonts w:ascii="Courier New" w:hAnsi="Courier New" w:cs="Courier New"/>
          <w:b/>
          <w:bCs/>
          <w:color w:val="C00000"/>
          <w:sz w:val="16"/>
          <w:szCs w:val="18"/>
          <w:highlight w:val="yellow"/>
        </w:rPr>
        <w:t>_</w:t>
      </w:r>
      <w:r w:rsidR="00A55AA4" w:rsidRPr="009F573C">
        <w:rPr>
          <w:rFonts w:ascii="Courier New" w:hAnsi="Courier New" w:cs="Courier New"/>
          <w:b/>
          <w:bCs/>
          <w:color w:val="C00000"/>
          <w:sz w:val="16"/>
          <w:szCs w:val="18"/>
          <w:highlight w:val="yellow"/>
        </w:rPr>
        <w:t>ASYNCH</w:t>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0x01</w:t>
      </w:r>
      <w:r w:rsidRPr="009F573C">
        <w:rPr>
          <w:rFonts w:ascii="Courier New" w:hAnsi="Courier New" w:cs="Courier New"/>
          <w:b/>
          <w:bCs/>
          <w:color w:val="C00000"/>
          <w:sz w:val="16"/>
          <w:szCs w:val="18"/>
          <w:highlight w:val="yellow"/>
        </w:rPr>
        <w:tab/>
        <w:t xml:space="preserve">//set to default </w:t>
      </w:r>
      <w:r w:rsidR="00A55AA4" w:rsidRPr="009F573C">
        <w:rPr>
          <w:rFonts w:ascii="Courier New" w:hAnsi="Courier New" w:cs="Courier New"/>
          <w:b/>
          <w:bCs/>
          <w:color w:val="C00000"/>
          <w:sz w:val="16"/>
          <w:szCs w:val="18"/>
          <w:highlight w:val="yellow"/>
        </w:rPr>
        <w:t>asynchronous</w:t>
      </w:r>
      <w:r w:rsidR="00E00949" w:rsidRPr="009F573C">
        <w:rPr>
          <w:rFonts w:ascii="Courier New" w:hAnsi="Courier New" w:cs="Courier New"/>
          <w:b/>
          <w:bCs/>
          <w:color w:val="C00000"/>
          <w:sz w:val="16"/>
          <w:szCs w:val="18"/>
          <w:highlight w:val="yellow"/>
        </w:rPr>
        <w:t xml:space="preserve"> clock</w:t>
      </w:r>
    </w:p>
    <w:p w14:paraId="4EC45C12" w14:textId="7EAFEF54" w:rsidR="00900A13" w:rsidRPr="009F573C"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E00949" w:rsidRPr="009F573C">
        <w:rPr>
          <w:rFonts w:ascii="Courier New" w:hAnsi="Courier New" w:cs="Courier New"/>
          <w:b/>
          <w:bCs/>
          <w:color w:val="C00000"/>
          <w:sz w:val="16"/>
          <w:szCs w:val="18"/>
          <w:highlight w:val="yellow"/>
        </w:rPr>
        <w:t>CLK_CFG</w:t>
      </w:r>
      <w:r w:rsidRPr="009F573C">
        <w:rPr>
          <w:rFonts w:ascii="Courier New" w:hAnsi="Courier New" w:cs="Courier New"/>
          <w:b/>
          <w:bCs/>
          <w:color w:val="C00000"/>
          <w:sz w:val="16"/>
          <w:szCs w:val="18"/>
          <w:highlight w:val="yellow"/>
        </w:rPr>
        <w:t>_</w:t>
      </w:r>
      <w:r w:rsidR="00E00949" w:rsidRPr="009F573C">
        <w:rPr>
          <w:rFonts w:ascii="Courier New" w:hAnsi="Courier New" w:cs="Courier New"/>
          <w:b/>
          <w:bCs/>
          <w:color w:val="C00000"/>
          <w:sz w:val="16"/>
          <w:szCs w:val="18"/>
          <w:highlight w:val="yellow"/>
        </w:rPr>
        <w:t>COMMON</w:t>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0x02</w:t>
      </w:r>
      <w:r w:rsidRPr="009F573C">
        <w:rPr>
          <w:rFonts w:ascii="Courier New" w:hAnsi="Courier New" w:cs="Courier New"/>
          <w:b/>
          <w:bCs/>
          <w:color w:val="C00000"/>
          <w:sz w:val="16"/>
          <w:szCs w:val="18"/>
          <w:highlight w:val="yellow"/>
        </w:rPr>
        <w:tab/>
        <w:t xml:space="preserve">//set to </w:t>
      </w:r>
      <w:r w:rsidR="00E00949" w:rsidRPr="009F573C">
        <w:rPr>
          <w:rFonts w:ascii="Courier New" w:hAnsi="Courier New" w:cs="Courier New"/>
          <w:b/>
          <w:bCs/>
          <w:color w:val="C00000"/>
          <w:sz w:val="16"/>
          <w:szCs w:val="18"/>
          <w:highlight w:val="yellow"/>
        </w:rPr>
        <w:t>common clock</w:t>
      </w:r>
    </w:p>
    <w:p w14:paraId="030B966D" w14:textId="77777777" w:rsidR="00900A13" w:rsidRPr="009F573C"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p>
    <w:p w14:paraId="5DEACF48" w14:textId="1CDA2F04" w:rsidR="00900A13" w:rsidRDefault="00EB6919"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Pr>
          <w:rFonts w:ascii="Courier New" w:hAnsi="Courier New" w:cs="Courier New"/>
          <w:bCs/>
          <w:i/>
          <w:color w:val="C00000"/>
        </w:rPr>
        <w:t>LinkCtlExtSynch</w:t>
      </w:r>
    </w:p>
    <w:p w14:paraId="6807D5C8" w14:textId="1DE75B5C" w:rsidR="00D857FD" w:rsidRDefault="00D857FD" w:rsidP="00FC4B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 xml:space="preserve">PCI Express feature </w:t>
      </w:r>
      <w:r w:rsidR="000709CB">
        <w:rPr>
          <w:rFonts w:ascii="Times New Roman" w:hAnsi="Times New Roman" w:cs="Times New Roman"/>
          <w:color w:val="000000"/>
          <w:sz w:val="22"/>
          <w:szCs w:val="22"/>
        </w:rPr>
        <w:t xml:space="preserve">PCIe link’s </w:t>
      </w:r>
      <w:r w:rsidR="00C718C9">
        <w:rPr>
          <w:rFonts w:ascii="Times New Roman" w:hAnsi="Times New Roman" w:cs="Times New Roman"/>
          <w:color w:val="000000"/>
          <w:sz w:val="22"/>
          <w:szCs w:val="22"/>
        </w:rPr>
        <w:t>Extended Synch enable/disable</w:t>
      </w:r>
      <w:r>
        <w:rPr>
          <w:rFonts w:ascii="Times New Roman" w:hAnsi="Times New Roman" w:cs="Times New Roman"/>
          <w:color w:val="000000"/>
          <w:sz w:val="22"/>
          <w:szCs w:val="22"/>
        </w:rPr>
        <w:t xml:space="preserve">.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7.3.5.7)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0FA1500C" w14:textId="77777777" w:rsidR="00D857FD"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3A888F89" w14:textId="6DA0BA54" w:rsidR="00D857FD" w:rsidRPr="00D41221"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 xml:space="preserve">UINT8 </w:t>
      </w:r>
      <w:r w:rsidR="00C718C9" w:rsidRPr="00D41221">
        <w:rPr>
          <w:rFonts w:ascii="Courier New" w:hAnsi="Courier New" w:cs="Courier New"/>
          <w:b/>
          <w:bCs/>
          <w:color w:val="C00000"/>
          <w:highlight w:val="yellow"/>
        </w:rPr>
        <w:t>EFI_PCI_</w:t>
      </w:r>
      <w:r w:rsidR="005F1F85">
        <w:rPr>
          <w:rFonts w:ascii="Courier New" w:hAnsi="Courier New" w:cs="Courier New"/>
          <w:b/>
          <w:bCs/>
          <w:color w:val="C00000"/>
          <w:highlight w:val="yellow"/>
        </w:rPr>
        <w:t>EXPRESS</w:t>
      </w:r>
      <w:r w:rsidR="00C718C9" w:rsidRPr="00D41221">
        <w:rPr>
          <w:rFonts w:ascii="Courier New" w:hAnsi="Courier New" w:cs="Courier New"/>
          <w:b/>
          <w:bCs/>
          <w:color w:val="C00000"/>
          <w:highlight w:val="yellow"/>
        </w:rPr>
        <w:t>_EXTENDED_SYNCH</w:t>
      </w:r>
      <w:r w:rsidRPr="00D41221">
        <w:rPr>
          <w:rFonts w:ascii="Courier New" w:hAnsi="Courier New" w:cs="Courier New"/>
          <w:b/>
          <w:bCs/>
          <w:color w:val="C00000"/>
          <w:highlight w:val="yellow"/>
        </w:rPr>
        <w:t>;</w:t>
      </w:r>
    </w:p>
    <w:p w14:paraId="23F756EF" w14:textId="77777777" w:rsidR="00D857FD" w:rsidRPr="00D41221"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62CED255" w14:textId="3F536E03" w:rsidR="00D857FD" w:rsidRPr="009F573C"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C718C9" w:rsidRPr="009F573C">
        <w:rPr>
          <w:rFonts w:ascii="Courier New" w:hAnsi="Courier New" w:cs="Courier New"/>
          <w:b/>
          <w:bCs/>
          <w:color w:val="C00000"/>
          <w:sz w:val="16"/>
          <w:szCs w:val="18"/>
          <w:highlight w:val="yellow"/>
        </w:rPr>
        <w:t>EXT_SYNCH</w:t>
      </w:r>
      <w:r w:rsidRPr="009F573C">
        <w:rPr>
          <w:rFonts w:ascii="Courier New" w:hAnsi="Courier New" w:cs="Courier New"/>
          <w:b/>
          <w:bCs/>
          <w:color w:val="C00000"/>
          <w:sz w:val="16"/>
          <w:szCs w:val="18"/>
          <w:highlight w:val="yellow"/>
        </w:rPr>
        <w:t>_AUTO</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0x00</w:t>
      </w:r>
      <w:r w:rsidRPr="009F573C">
        <w:rPr>
          <w:rFonts w:ascii="Courier New" w:hAnsi="Courier New" w:cs="Courier New"/>
          <w:b/>
          <w:bCs/>
          <w:color w:val="C00000"/>
          <w:sz w:val="16"/>
          <w:szCs w:val="18"/>
          <w:highlight w:val="yellow"/>
        </w:rPr>
        <w:tab/>
        <w:t>//</w:t>
      </w:r>
      <w:r w:rsidR="0010485E" w:rsidRPr="009F573C">
        <w:rPr>
          <w:rFonts w:ascii="Courier New" w:hAnsi="Courier New" w:cs="Courier New"/>
          <w:b/>
          <w:bCs/>
          <w:color w:val="C00000"/>
          <w:sz w:val="16"/>
          <w:szCs w:val="18"/>
          <w:highlight w:val="yellow"/>
        </w:rPr>
        <w:t>No request for override</w:t>
      </w:r>
    </w:p>
    <w:p w14:paraId="3367F9F8" w14:textId="49EDA2AD" w:rsidR="00D857FD" w:rsidRPr="009F573C"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C718C9" w:rsidRPr="009F573C">
        <w:rPr>
          <w:rFonts w:ascii="Courier New" w:hAnsi="Courier New" w:cs="Courier New"/>
          <w:b/>
          <w:bCs/>
          <w:color w:val="C00000"/>
          <w:sz w:val="16"/>
          <w:szCs w:val="18"/>
          <w:highlight w:val="yellow"/>
        </w:rPr>
        <w:t>EXT_SYNCH</w:t>
      </w:r>
      <w:r w:rsidRPr="009F573C">
        <w:rPr>
          <w:rFonts w:ascii="Courier New" w:hAnsi="Courier New" w:cs="Courier New"/>
          <w:b/>
          <w:bCs/>
          <w:color w:val="C00000"/>
          <w:sz w:val="16"/>
          <w:szCs w:val="18"/>
          <w:highlight w:val="yellow"/>
        </w:rPr>
        <w:t>_DISABLE</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0x01</w:t>
      </w:r>
      <w:r w:rsidRPr="009F573C">
        <w:rPr>
          <w:rFonts w:ascii="Courier New" w:hAnsi="Courier New" w:cs="Courier New"/>
          <w:b/>
          <w:bCs/>
          <w:color w:val="C00000"/>
          <w:sz w:val="16"/>
          <w:szCs w:val="18"/>
          <w:highlight w:val="yellow"/>
        </w:rPr>
        <w:tab/>
        <w:t>//set to default disable state</w:t>
      </w:r>
    </w:p>
    <w:p w14:paraId="36ED78EF" w14:textId="162AF674" w:rsidR="00D857FD" w:rsidRPr="009F573C"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C718C9" w:rsidRPr="009F573C">
        <w:rPr>
          <w:rFonts w:ascii="Courier New" w:hAnsi="Courier New" w:cs="Courier New"/>
          <w:b/>
          <w:bCs/>
          <w:color w:val="C00000"/>
          <w:sz w:val="16"/>
          <w:szCs w:val="18"/>
          <w:highlight w:val="yellow"/>
        </w:rPr>
        <w:t>EXT_SYNCH</w:t>
      </w:r>
      <w:r w:rsidRPr="009F573C">
        <w:rPr>
          <w:rFonts w:ascii="Courier New" w:hAnsi="Courier New" w:cs="Courier New"/>
          <w:b/>
          <w:bCs/>
          <w:color w:val="C00000"/>
          <w:sz w:val="16"/>
          <w:szCs w:val="18"/>
          <w:highlight w:val="yellow"/>
        </w:rPr>
        <w:t>_ENABLE</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0x02</w:t>
      </w:r>
      <w:r w:rsidRPr="009F573C">
        <w:rPr>
          <w:rFonts w:ascii="Courier New" w:hAnsi="Courier New" w:cs="Courier New"/>
          <w:b/>
          <w:bCs/>
          <w:color w:val="C00000"/>
          <w:sz w:val="16"/>
          <w:szCs w:val="18"/>
          <w:highlight w:val="yellow"/>
        </w:rPr>
        <w:tab/>
        <w:t>//set to enable state</w:t>
      </w:r>
    </w:p>
    <w:p w14:paraId="29BE1DF9" w14:textId="77777777" w:rsidR="00A376F9" w:rsidRDefault="00A376F9"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37CA5411" w14:textId="29425829" w:rsidR="00D857FD" w:rsidRDefault="00A376F9"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2F0CBB">
        <w:rPr>
          <w:rFonts w:ascii="Courier New" w:hAnsi="Courier New" w:cs="Courier New"/>
          <w:bCs/>
          <w:i/>
          <w:color w:val="C00000"/>
        </w:rPr>
        <w:t>DeviceCtl2AtomicOp</w:t>
      </w:r>
    </w:p>
    <w:p w14:paraId="49BE6862" w14:textId="2DA43C3A" w:rsidR="00B401D0" w:rsidRDefault="00B401D0" w:rsidP="00FC4B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PCI Express feature PCIe Device’s</w:t>
      </w:r>
      <w:r>
        <w:rPr>
          <w:rFonts w:ascii="Times New Roman" w:hAnsi="Times New Roman" w:cs="Times New Roman"/>
          <w:color w:val="000000"/>
          <w:sz w:val="22"/>
          <w:szCs w:val="22"/>
        </w:rPr>
        <w:t xml:space="preserve"> AtomicOp Requester enable/disable</w:t>
      </w:r>
      <w:r w:rsidR="009E2A0A" w:rsidRPr="009E2A0A">
        <w:rPr>
          <w:rFonts w:ascii="Times New Roman" w:hAnsi="Times New Roman" w:cs="Times New Roman"/>
          <w:color w:val="000000"/>
          <w:sz w:val="22"/>
          <w:szCs w:val="22"/>
        </w:rPr>
        <w:t>, as well</w:t>
      </w:r>
      <w:r w:rsidR="00B73352">
        <w:rPr>
          <w:rFonts w:ascii="Times New Roman" w:hAnsi="Times New Roman" w:cs="Times New Roman"/>
          <w:color w:val="000000"/>
          <w:sz w:val="22"/>
          <w:szCs w:val="22"/>
        </w:rPr>
        <w:t xml:space="preserve"> </w:t>
      </w:r>
      <w:r w:rsidR="009E2A0A" w:rsidRPr="009E2A0A">
        <w:rPr>
          <w:rFonts w:ascii="Times New Roman" w:hAnsi="Times New Roman" w:cs="Times New Roman"/>
          <w:color w:val="000000"/>
          <w:sz w:val="22"/>
          <w:szCs w:val="22"/>
        </w:rPr>
        <w:t>as its Egress blocking based on the port's routing capability</w:t>
      </w:r>
      <w:r>
        <w:rPr>
          <w:rFonts w:ascii="Times New Roman" w:hAnsi="Times New Roman" w:cs="Times New Roman"/>
          <w:color w:val="000000"/>
          <w:sz w:val="22"/>
          <w:szCs w:val="22"/>
        </w:rPr>
        <w:t xml:space="preserve">.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7.3.5.</w:t>
      </w:r>
      <w:r w:rsidR="00CE2B1C">
        <w:rPr>
          <w:rFonts w:ascii="Times New Roman" w:hAnsi="Times New Roman" w:cs="Times New Roman"/>
          <w:color w:val="000000"/>
          <w:sz w:val="22"/>
          <w:szCs w:val="22"/>
        </w:rPr>
        <w:t>16</w:t>
      </w:r>
      <w:r>
        <w:rPr>
          <w:rFonts w:ascii="Times New Roman" w:hAnsi="Times New Roman" w:cs="Times New Roman"/>
          <w:color w:val="000000"/>
          <w:sz w:val="22"/>
          <w:szCs w:val="22"/>
        </w:rPr>
        <w:t xml:space="preserve">) on how to translate the </w:t>
      </w:r>
      <w:r w:rsidR="00B73352">
        <w:rPr>
          <w:rFonts w:ascii="Times New Roman" w:hAnsi="Times New Roman" w:cs="Times New Roman"/>
          <w:color w:val="000000"/>
          <w:sz w:val="22"/>
          <w:szCs w:val="22"/>
        </w:rPr>
        <w:t>given data structure</w:t>
      </w:r>
      <w:r>
        <w:rPr>
          <w:rFonts w:ascii="Times New Roman" w:hAnsi="Times New Roman" w:cs="Times New Roman"/>
          <w:color w:val="000000"/>
          <w:sz w:val="22"/>
          <w:szCs w:val="22"/>
        </w:rPr>
        <w:t xml:space="preserve"> as per the PCI hardware terminology. If </w:t>
      </w:r>
      <w:r w:rsidR="00B73352">
        <w:rPr>
          <w:rFonts w:ascii="Times New Roman" w:hAnsi="Times New Roman" w:cs="Times New Roman"/>
          <w:color w:val="000000"/>
          <w:sz w:val="22"/>
          <w:szCs w:val="22"/>
        </w:rPr>
        <w:t>the</w:t>
      </w:r>
      <w:r>
        <w:rPr>
          <w:rFonts w:ascii="Times New Roman" w:hAnsi="Times New Roman" w:cs="Times New Roman"/>
          <w:color w:val="000000"/>
          <w:sz w:val="22"/>
          <w:szCs w:val="22"/>
        </w:rPr>
        <w:t xml:space="preserve"> data member </w:t>
      </w:r>
      <w:r w:rsidR="00B73352">
        <w:rPr>
          <w:rFonts w:ascii="Times New Roman" w:hAnsi="Times New Roman" w:cs="Times New Roman"/>
          <w:color w:val="000000"/>
          <w:sz w:val="22"/>
          <w:szCs w:val="22"/>
        </w:rPr>
        <w:t>“</w:t>
      </w:r>
      <w:r w:rsidR="00B73352" w:rsidRPr="00145A2C">
        <w:rPr>
          <w:rFonts w:ascii="Courier New" w:hAnsi="Courier New" w:cs="Courier New"/>
          <w:b/>
          <w:color w:val="0000C0"/>
          <w:sz w:val="16"/>
          <w:szCs w:val="20"/>
          <w:highlight w:val="yellow"/>
        </w:rPr>
        <w:t>Override</w:t>
      </w:r>
      <w:r w:rsidR="00B73352">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value is returned as 0 than there is no platform policy to override, </w:t>
      </w:r>
      <w:r w:rsidR="00B73352">
        <w:rPr>
          <w:rFonts w:ascii="Times New Roman" w:hAnsi="Times New Roman" w:cs="Times New Roman"/>
          <w:color w:val="000000"/>
          <w:sz w:val="22"/>
          <w:szCs w:val="22"/>
        </w:rPr>
        <w:t xml:space="preserve">other data member values must be ignored. </w:t>
      </w:r>
      <w:r w:rsidR="00ED1699" w:rsidRPr="00ED1699">
        <w:rPr>
          <w:rFonts w:ascii="Times New Roman" w:hAnsi="Times New Roman" w:cs="Times New Roman"/>
          <w:color w:val="000000"/>
          <w:sz w:val="22"/>
          <w:szCs w:val="22"/>
        </w:rPr>
        <w:t>If 1 than other data</w:t>
      </w:r>
      <w:r w:rsidR="00ED1699">
        <w:rPr>
          <w:rFonts w:ascii="Times New Roman" w:hAnsi="Times New Roman" w:cs="Times New Roman"/>
          <w:color w:val="000000"/>
          <w:sz w:val="22"/>
          <w:szCs w:val="22"/>
        </w:rPr>
        <w:t xml:space="preserve"> </w:t>
      </w:r>
      <w:r w:rsidR="00ED1699" w:rsidRPr="00ED1699">
        <w:rPr>
          <w:rFonts w:ascii="Times New Roman" w:hAnsi="Times New Roman" w:cs="Times New Roman"/>
          <w:color w:val="000000"/>
          <w:sz w:val="22"/>
          <w:szCs w:val="22"/>
        </w:rPr>
        <w:t>members will be used as per the device capabilities</w:t>
      </w:r>
      <w:r w:rsidR="00ED1699">
        <w:rPr>
          <w:rFonts w:ascii="Times New Roman" w:hAnsi="Times New Roman" w:cs="Times New Roman"/>
          <w:color w:val="000000"/>
          <w:sz w:val="22"/>
          <w:szCs w:val="22"/>
        </w:rPr>
        <w:t xml:space="preserve">. </w:t>
      </w:r>
    </w:p>
    <w:p w14:paraId="28B75D22" w14:textId="77777777" w:rsidR="00B401D0" w:rsidRDefault="00B401D0" w:rsidP="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1D7C998D" w14:textId="361CB2ED" w:rsidR="00B401D0" w:rsidRPr="00145A2C" w:rsidRDefault="00B401D0" w:rsidP="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sz w:val="22"/>
          <w:highlight w:val="yellow"/>
        </w:rPr>
      </w:pPr>
      <w:r w:rsidRPr="00145A2C">
        <w:rPr>
          <w:rFonts w:ascii="Courier New" w:hAnsi="Courier New" w:cs="Courier New"/>
          <w:b/>
          <w:bCs/>
          <w:color w:val="C00000"/>
          <w:sz w:val="22"/>
          <w:highlight w:val="yellow"/>
        </w:rPr>
        <w:t>typedef</w:t>
      </w:r>
      <w:r w:rsidRPr="00145A2C">
        <w:rPr>
          <w:rFonts w:ascii="Courier New" w:hAnsi="Courier New" w:cs="Courier New"/>
          <w:b/>
          <w:bCs/>
          <w:color w:val="C00000"/>
          <w:sz w:val="22"/>
          <w:highlight w:val="yellow"/>
        </w:rPr>
        <w:tab/>
      </w:r>
      <w:r w:rsidR="00145A2C" w:rsidRPr="00145A2C">
        <w:rPr>
          <w:rFonts w:ascii="Courier New" w:hAnsi="Courier New" w:cs="Courier New"/>
          <w:b/>
          <w:bCs/>
          <w:color w:val="C00000"/>
          <w:sz w:val="22"/>
          <w:highlight w:val="yellow"/>
        </w:rPr>
        <w:t>_EFI_PCI_EXPRESS_ATOMIC_OP</w:t>
      </w:r>
      <w:r w:rsidR="00145A2C">
        <w:rPr>
          <w:rFonts w:ascii="Courier New" w:hAnsi="Courier New" w:cs="Courier New"/>
          <w:b/>
          <w:bCs/>
          <w:color w:val="C00000"/>
          <w:sz w:val="22"/>
          <w:highlight w:val="yellow"/>
        </w:rPr>
        <w:tab/>
      </w:r>
      <w:r w:rsidRPr="00145A2C">
        <w:rPr>
          <w:rFonts w:ascii="Courier New" w:hAnsi="Courier New" w:cs="Courier New"/>
          <w:b/>
          <w:bCs/>
          <w:color w:val="C00000"/>
          <w:sz w:val="22"/>
          <w:highlight w:val="yellow"/>
        </w:rPr>
        <w:t>EFI_PCI_</w:t>
      </w:r>
      <w:r w:rsidR="005F1F85" w:rsidRPr="00145A2C">
        <w:rPr>
          <w:rFonts w:ascii="Courier New" w:hAnsi="Courier New" w:cs="Courier New"/>
          <w:b/>
          <w:bCs/>
          <w:color w:val="C00000"/>
          <w:sz w:val="22"/>
          <w:highlight w:val="yellow"/>
        </w:rPr>
        <w:t>EXPRESS</w:t>
      </w:r>
      <w:r w:rsidRPr="00145A2C">
        <w:rPr>
          <w:rFonts w:ascii="Courier New" w:hAnsi="Courier New" w:cs="Courier New"/>
          <w:b/>
          <w:bCs/>
          <w:color w:val="C00000"/>
          <w:sz w:val="22"/>
          <w:highlight w:val="yellow"/>
        </w:rPr>
        <w:t>_ATOMIC_OP;</w:t>
      </w:r>
    </w:p>
    <w:p w14:paraId="501B728A" w14:textId="77777777" w:rsidR="00B401D0" w:rsidRPr="00D41221" w:rsidRDefault="00B401D0" w:rsidP="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486762B5" w14:textId="77777777" w:rsidR="00BD0282" w:rsidRPr="003D510E" w:rsidRDefault="00BD0282" w:rsidP="00145A2C">
      <w:pPr>
        <w:autoSpaceDE w:val="0"/>
        <w:autoSpaceDN w:val="0"/>
        <w:adjustRightInd w:val="0"/>
        <w:spacing w:before="0" w:after="0" w:line="240" w:lineRule="auto"/>
        <w:ind w:left="720"/>
        <w:rPr>
          <w:rFonts w:ascii="Courier New" w:hAnsi="Courier New" w:cs="Courier New"/>
          <w:color w:val="C00000"/>
          <w:sz w:val="16"/>
          <w:szCs w:val="20"/>
          <w:highlight w:val="yellow"/>
        </w:rPr>
      </w:pPr>
      <w:bookmarkStart w:id="27" w:name="_GoBack"/>
      <w:commentRangeStart w:id="28"/>
      <w:commentRangeStart w:id="29"/>
      <w:r w:rsidRPr="003D510E">
        <w:rPr>
          <w:rFonts w:ascii="Courier New" w:hAnsi="Courier New" w:cs="Courier New"/>
          <w:b/>
          <w:bCs/>
          <w:color w:val="C00000"/>
          <w:sz w:val="16"/>
          <w:szCs w:val="20"/>
          <w:highlight w:val="yellow"/>
        </w:rPr>
        <w:t>struct</w:t>
      </w:r>
      <w:r w:rsidRPr="003D510E">
        <w:rPr>
          <w:rFonts w:ascii="Courier New" w:hAnsi="Courier New" w:cs="Courier New"/>
          <w:color w:val="C00000"/>
          <w:sz w:val="16"/>
          <w:szCs w:val="20"/>
          <w:highlight w:val="yellow"/>
        </w:rPr>
        <w:t xml:space="preserve"> </w:t>
      </w:r>
      <w:r w:rsidRPr="003D510E">
        <w:rPr>
          <w:rFonts w:ascii="Courier New" w:hAnsi="Courier New" w:cs="Courier New"/>
          <w:b/>
          <w:bCs/>
          <w:color w:val="C00000"/>
          <w:sz w:val="18"/>
          <w:highlight w:val="yellow"/>
        </w:rPr>
        <w:t>_EFI_PCI_EXPRESS_ATOMIC_OP</w:t>
      </w:r>
      <w:commentRangeEnd w:id="28"/>
      <w:r w:rsidR="003D5092">
        <w:rPr>
          <w:rStyle w:val="CommentReference"/>
        </w:rPr>
        <w:commentReference w:id="28"/>
      </w:r>
      <w:commentRangeEnd w:id="29"/>
      <w:r w:rsidR="00826689">
        <w:rPr>
          <w:rStyle w:val="CommentReference"/>
        </w:rPr>
        <w:commentReference w:id="29"/>
      </w:r>
      <w:bookmarkEnd w:id="27"/>
      <w:r w:rsidRPr="003D510E">
        <w:rPr>
          <w:rFonts w:ascii="Courier New" w:hAnsi="Courier New" w:cs="Courier New"/>
          <w:color w:val="C00000"/>
          <w:sz w:val="16"/>
          <w:szCs w:val="20"/>
          <w:highlight w:val="yellow"/>
        </w:rPr>
        <w:t xml:space="preserve"> {</w:t>
      </w:r>
    </w:p>
    <w:p w14:paraId="4142A188"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p>
    <w:p w14:paraId="343BA7D6" w14:textId="090BA7D8"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 set to indicate the platform request </w:t>
      </w:r>
      <w:r w:rsidR="00EE766D" w:rsidRPr="007B5174">
        <w:rPr>
          <w:rFonts w:ascii="Courier New" w:hAnsi="Courier New" w:cs="Courier New"/>
          <w:b/>
          <w:color w:val="C00000"/>
          <w:sz w:val="16"/>
          <w:szCs w:val="20"/>
        </w:rPr>
        <w:t>to</w:t>
      </w:r>
      <w:r w:rsidRPr="007B5174">
        <w:rPr>
          <w:rFonts w:ascii="Courier New" w:hAnsi="Courier New" w:cs="Courier New"/>
          <w:b/>
          <w:color w:val="C00000"/>
          <w:sz w:val="16"/>
          <w:szCs w:val="20"/>
        </w:rPr>
        <w:t xml:space="preserve"> override based on below data member</w:t>
      </w:r>
    </w:p>
    <w:p w14:paraId="6FA296E1" w14:textId="602BB196"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 bit fields; clear bit indicates no platform request </w:t>
      </w:r>
      <w:r w:rsidR="003F25AD" w:rsidRPr="007B5174">
        <w:rPr>
          <w:rFonts w:ascii="Courier New" w:hAnsi="Courier New" w:cs="Courier New"/>
          <w:b/>
          <w:color w:val="C00000"/>
          <w:sz w:val="16"/>
          <w:szCs w:val="20"/>
        </w:rPr>
        <w:t>to</w:t>
      </w:r>
      <w:r w:rsidRPr="007B5174">
        <w:rPr>
          <w:rFonts w:ascii="Courier New" w:hAnsi="Courier New" w:cs="Courier New"/>
          <w:b/>
          <w:color w:val="C00000"/>
          <w:sz w:val="16"/>
          <w:szCs w:val="20"/>
        </w:rPr>
        <w:t xml:space="preserve"> override</w:t>
      </w:r>
      <w:r w:rsidR="005B20E1" w:rsidRPr="007B5174">
        <w:rPr>
          <w:rFonts w:ascii="Courier New" w:hAnsi="Courier New" w:cs="Courier New"/>
          <w:b/>
          <w:color w:val="C00000"/>
          <w:sz w:val="16"/>
          <w:szCs w:val="20"/>
        </w:rPr>
        <w:t xml:space="preserve"> and the other</w:t>
      </w:r>
    </w:p>
    <w:p w14:paraId="55EC91A5" w14:textId="6F454C30" w:rsidR="00043864" w:rsidRPr="007B5174" w:rsidRDefault="00BD0282" w:rsidP="00043864">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 data member bit fields</w:t>
      </w:r>
      <w:r w:rsidR="00043864" w:rsidRPr="007B5174">
        <w:rPr>
          <w:rFonts w:ascii="Courier New" w:hAnsi="Courier New" w:cs="Courier New"/>
          <w:b/>
          <w:color w:val="C00000"/>
          <w:sz w:val="16"/>
          <w:szCs w:val="20"/>
        </w:rPr>
        <w:t xml:space="preserve"> are not applicable</w:t>
      </w:r>
      <w:r w:rsidRPr="007B5174">
        <w:rPr>
          <w:rFonts w:ascii="Courier New" w:hAnsi="Courier New" w:cs="Courier New"/>
          <w:b/>
          <w:color w:val="C00000"/>
          <w:sz w:val="16"/>
          <w:szCs w:val="20"/>
        </w:rPr>
        <w:t>.</w:t>
      </w:r>
    </w:p>
    <w:p w14:paraId="4B832348" w14:textId="75CB69A8" w:rsidR="00BD0282" w:rsidRPr="007B5174" w:rsidRDefault="00043864" w:rsidP="00043864">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r w:rsidR="00BD0282" w:rsidRPr="007B5174">
        <w:rPr>
          <w:rFonts w:ascii="Courier New" w:hAnsi="Courier New" w:cs="Courier New"/>
          <w:b/>
          <w:color w:val="C00000"/>
          <w:sz w:val="16"/>
          <w:szCs w:val="20"/>
        </w:rPr>
        <w:t xml:space="preserve"> Ignored when passed as input parameters.</w:t>
      </w:r>
    </w:p>
    <w:p w14:paraId="00ED7094"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p>
    <w:p w14:paraId="30049510" w14:textId="73AC4474" w:rsidR="00BD0282" w:rsidRPr="003D510E" w:rsidRDefault="00BD0282" w:rsidP="00145A2C">
      <w:pPr>
        <w:autoSpaceDE w:val="0"/>
        <w:autoSpaceDN w:val="0"/>
        <w:adjustRightInd w:val="0"/>
        <w:spacing w:before="0" w:after="0" w:line="240" w:lineRule="auto"/>
        <w:ind w:left="720"/>
        <w:rPr>
          <w:rFonts w:ascii="Courier New" w:hAnsi="Courier New" w:cs="Courier New"/>
          <w:b/>
          <w:color w:val="C00000"/>
          <w:sz w:val="16"/>
          <w:szCs w:val="20"/>
          <w:highlight w:val="yellow"/>
        </w:rPr>
      </w:pPr>
      <w:r w:rsidRPr="003D510E">
        <w:rPr>
          <w:rFonts w:ascii="Courier New" w:hAnsi="Courier New" w:cs="Courier New"/>
          <w:b/>
          <w:color w:val="C00000"/>
          <w:sz w:val="16"/>
          <w:szCs w:val="20"/>
          <w:highlight w:val="yellow"/>
        </w:rPr>
        <w:t xml:space="preserve">  UINT8 </w:t>
      </w:r>
      <w:r w:rsidR="00145A2C" w:rsidRPr="003D510E">
        <w:rPr>
          <w:rFonts w:ascii="Courier New" w:hAnsi="Courier New" w:cs="Courier New"/>
          <w:b/>
          <w:color w:val="C00000"/>
          <w:sz w:val="16"/>
          <w:szCs w:val="20"/>
          <w:highlight w:val="yellow"/>
        </w:rPr>
        <w:tab/>
      </w:r>
      <w:r w:rsidRPr="003D510E">
        <w:rPr>
          <w:rFonts w:ascii="Courier New" w:hAnsi="Courier New" w:cs="Courier New"/>
          <w:b/>
          <w:color w:val="C00000"/>
          <w:sz w:val="16"/>
          <w:szCs w:val="20"/>
          <w:highlight w:val="yellow"/>
        </w:rPr>
        <w:t>Override:1;</w:t>
      </w:r>
    </w:p>
    <w:p w14:paraId="3AD7629A"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p>
    <w:p w14:paraId="73EE807A"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 set to enable the device as the requester for AtomicOp; clear bit to force</w:t>
      </w:r>
    </w:p>
    <w:p w14:paraId="1FC3B844"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lastRenderedPageBreak/>
        <w:t xml:space="preserve">  // default disable state</w:t>
      </w:r>
    </w:p>
    <w:p w14:paraId="3280CA91"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p>
    <w:p w14:paraId="11E7E98E" w14:textId="32CB0EDA" w:rsidR="00BD0282" w:rsidRPr="003D510E" w:rsidRDefault="00BD0282" w:rsidP="00145A2C">
      <w:pPr>
        <w:autoSpaceDE w:val="0"/>
        <w:autoSpaceDN w:val="0"/>
        <w:adjustRightInd w:val="0"/>
        <w:spacing w:before="0" w:after="0" w:line="240" w:lineRule="auto"/>
        <w:ind w:left="720"/>
        <w:rPr>
          <w:rFonts w:ascii="Courier New" w:hAnsi="Courier New" w:cs="Courier New"/>
          <w:b/>
          <w:color w:val="C00000"/>
          <w:sz w:val="16"/>
          <w:szCs w:val="20"/>
          <w:highlight w:val="yellow"/>
        </w:rPr>
      </w:pPr>
      <w:r w:rsidRPr="003D510E">
        <w:rPr>
          <w:rFonts w:ascii="Courier New" w:hAnsi="Courier New" w:cs="Courier New"/>
          <w:b/>
          <w:color w:val="C00000"/>
          <w:sz w:val="16"/>
          <w:szCs w:val="20"/>
          <w:highlight w:val="yellow"/>
        </w:rPr>
        <w:t xml:space="preserve">  UINT8 </w:t>
      </w:r>
      <w:r w:rsidR="00145A2C" w:rsidRPr="003D510E">
        <w:rPr>
          <w:rFonts w:ascii="Courier New" w:hAnsi="Courier New" w:cs="Courier New"/>
          <w:b/>
          <w:color w:val="C00000"/>
          <w:sz w:val="16"/>
          <w:szCs w:val="20"/>
          <w:highlight w:val="yellow"/>
        </w:rPr>
        <w:tab/>
      </w:r>
      <w:r w:rsidRPr="003D510E">
        <w:rPr>
          <w:rFonts w:ascii="Courier New" w:hAnsi="Courier New" w:cs="Courier New"/>
          <w:b/>
          <w:color w:val="C00000"/>
          <w:sz w:val="16"/>
          <w:szCs w:val="20"/>
          <w:highlight w:val="yellow"/>
        </w:rPr>
        <w:t>Enable_AtomicOpRequester:1;</w:t>
      </w:r>
    </w:p>
    <w:p w14:paraId="08F7AE01"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p>
    <w:p w14:paraId="20DAFF6F"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 set to enable the AtomicOp Egress blocking on this port based on its routing</w:t>
      </w:r>
    </w:p>
    <w:p w14:paraId="0C85F91A" w14:textId="77C8F6AD"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 </w:t>
      </w:r>
      <w:r w:rsidR="00145A2C" w:rsidRPr="007B5174">
        <w:rPr>
          <w:rFonts w:ascii="Courier New" w:hAnsi="Courier New" w:cs="Courier New"/>
          <w:b/>
          <w:color w:val="C00000"/>
          <w:sz w:val="16"/>
          <w:szCs w:val="20"/>
        </w:rPr>
        <w:t>capability</w:t>
      </w:r>
      <w:r w:rsidRPr="007B5174">
        <w:rPr>
          <w:rFonts w:ascii="Courier New" w:hAnsi="Courier New" w:cs="Courier New"/>
          <w:b/>
          <w:color w:val="C00000"/>
          <w:sz w:val="16"/>
          <w:szCs w:val="20"/>
        </w:rPr>
        <w:t>; clear bit to force default disable state</w:t>
      </w:r>
    </w:p>
    <w:p w14:paraId="0AB221A1"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p>
    <w:p w14:paraId="6EC0E664" w14:textId="33058CA6" w:rsidR="00BD0282" w:rsidRPr="003D510E" w:rsidRDefault="00BD0282" w:rsidP="00145A2C">
      <w:pPr>
        <w:autoSpaceDE w:val="0"/>
        <w:autoSpaceDN w:val="0"/>
        <w:adjustRightInd w:val="0"/>
        <w:spacing w:before="0" w:after="0" w:line="240" w:lineRule="auto"/>
        <w:ind w:left="720"/>
        <w:rPr>
          <w:rFonts w:ascii="Courier New" w:hAnsi="Courier New" w:cs="Courier New"/>
          <w:b/>
          <w:color w:val="C00000"/>
          <w:sz w:val="16"/>
          <w:szCs w:val="20"/>
          <w:highlight w:val="yellow"/>
        </w:rPr>
      </w:pPr>
      <w:r w:rsidRPr="003D510E">
        <w:rPr>
          <w:rFonts w:ascii="Courier New" w:hAnsi="Courier New" w:cs="Courier New"/>
          <w:b/>
          <w:color w:val="C00000"/>
          <w:sz w:val="16"/>
          <w:szCs w:val="20"/>
          <w:highlight w:val="yellow"/>
        </w:rPr>
        <w:t xml:space="preserve">  UINT8 </w:t>
      </w:r>
      <w:r w:rsidR="00145A2C" w:rsidRPr="003D510E">
        <w:rPr>
          <w:rFonts w:ascii="Courier New" w:hAnsi="Courier New" w:cs="Courier New"/>
          <w:b/>
          <w:color w:val="C00000"/>
          <w:sz w:val="16"/>
          <w:szCs w:val="20"/>
          <w:highlight w:val="yellow"/>
        </w:rPr>
        <w:tab/>
      </w:r>
      <w:r w:rsidRPr="003D510E">
        <w:rPr>
          <w:rFonts w:ascii="Courier New" w:hAnsi="Courier New" w:cs="Courier New"/>
          <w:b/>
          <w:color w:val="C00000"/>
          <w:sz w:val="16"/>
          <w:szCs w:val="20"/>
          <w:highlight w:val="yellow"/>
        </w:rPr>
        <w:t>Enable_AtomicOpEgressBlocking:1;</w:t>
      </w:r>
    </w:p>
    <w:p w14:paraId="79538069"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p>
    <w:p w14:paraId="1372468A"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 the remaining bits are unused for this feature</w:t>
      </w:r>
    </w:p>
    <w:p w14:paraId="2208E27E"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p>
    <w:p w14:paraId="49E5C4C1" w14:textId="76F192C5" w:rsidR="00BD0282" w:rsidRPr="003D510E" w:rsidRDefault="00BD0282" w:rsidP="00145A2C">
      <w:pPr>
        <w:autoSpaceDE w:val="0"/>
        <w:autoSpaceDN w:val="0"/>
        <w:adjustRightInd w:val="0"/>
        <w:spacing w:before="0" w:after="0" w:line="240" w:lineRule="auto"/>
        <w:ind w:left="720"/>
        <w:rPr>
          <w:rFonts w:ascii="Courier New" w:hAnsi="Courier New" w:cs="Courier New"/>
          <w:b/>
          <w:color w:val="C00000"/>
          <w:sz w:val="16"/>
          <w:szCs w:val="20"/>
          <w:highlight w:val="yellow"/>
        </w:rPr>
      </w:pPr>
      <w:r w:rsidRPr="003D510E">
        <w:rPr>
          <w:rFonts w:ascii="Courier New" w:hAnsi="Courier New" w:cs="Courier New"/>
          <w:b/>
          <w:color w:val="C00000"/>
          <w:sz w:val="16"/>
          <w:szCs w:val="20"/>
          <w:highlight w:val="yellow"/>
        </w:rPr>
        <w:t xml:space="preserve">  UINT8 </w:t>
      </w:r>
      <w:r w:rsidR="00145A2C" w:rsidRPr="003D510E">
        <w:rPr>
          <w:rFonts w:ascii="Courier New" w:hAnsi="Courier New" w:cs="Courier New"/>
          <w:b/>
          <w:color w:val="C00000"/>
          <w:sz w:val="16"/>
          <w:szCs w:val="20"/>
          <w:highlight w:val="yellow"/>
        </w:rPr>
        <w:tab/>
      </w:r>
      <w:r w:rsidRPr="003D510E">
        <w:rPr>
          <w:rFonts w:ascii="Courier New" w:hAnsi="Courier New" w:cs="Courier New"/>
          <w:b/>
          <w:color w:val="C00000"/>
          <w:sz w:val="16"/>
          <w:szCs w:val="20"/>
          <w:highlight w:val="yellow"/>
        </w:rPr>
        <w:t>Reserved:5;</w:t>
      </w:r>
    </w:p>
    <w:p w14:paraId="713CEF8A" w14:textId="54AC94D9" w:rsidR="00B401D0" w:rsidRPr="00145A2C" w:rsidRDefault="00BD0282" w:rsidP="00145A2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rPr>
          <w:rFonts w:ascii="Courier New" w:hAnsi="Courier New" w:cs="Courier New"/>
          <w:color w:val="000000"/>
          <w:sz w:val="16"/>
          <w:szCs w:val="20"/>
        </w:rPr>
      </w:pPr>
      <w:r w:rsidRPr="003D510E">
        <w:rPr>
          <w:rFonts w:ascii="Courier New" w:hAnsi="Courier New" w:cs="Courier New"/>
          <w:b/>
          <w:color w:val="C00000"/>
          <w:sz w:val="16"/>
          <w:szCs w:val="20"/>
          <w:highlight w:val="yellow"/>
        </w:rPr>
        <w:t>};</w:t>
      </w:r>
    </w:p>
    <w:p w14:paraId="7BD73566" w14:textId="77777777" w:rsidR="00BD0282" w:rsidRDefault="00BD0282" w:rsidP="00BD0282">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C00000"/>
          <w:sz w:val="18"/>
          <w:szCs w:val="18"/>
        </w:rPr>
      </w:pPr>
    </w:p>
    <w:p w14:paraId="44904A2C" w14:textId="38ACD4AC" w:rsidR="00434EE7" w:rsidRDefault="005302BA" w:rsidP="00434EE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r>
        <w:rPr>
          <w:rFonts w:ascii="Courier New" w:hAnsi="Courier New" w:cs="Courier New"/>
          <w:bCs/>
          <w:i/>
          <w:color w:val="C00000"/>
        </w:rPr>
        <w:t>DeviceCtl2LTR</w:t>
      </w:r>
      <w:r w:rsidR="00434EE7">
        <w:rPr>
          <w:rFonts w:ascii="Times New Roman" w:hAnsi="Times New Roman" w:cs="Times New Roman"/>
          <w:color w:val="000000"/>
          <w:sz w:val="22"/>
          <w:szCs w:val="22"/>
        </w:rPr>
        <w:t xml:space="preserve">  </w:t>
      </w:r>
    </w:p>
    <w:p w14:paraId="6EF8AED1" w14:textId="4A455F7C" w:rsidR="00A97B07" w:rsidRDefault="00A97B07" w:rsidP="00434EE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PCI Express feature PCIe Device’s</w:t>
      </w:r>
      <w:r>
        <w:rPr>
          <w:rFonts w:ascii="Times New Roman" w:hAnsi="Times New Roman" w:cs="Times New Roman"/>
          <w:color w:val="000000"/>
          <w:sz w:val="22"/>
          <w:szCs w:val="22"/>
        </w:rPr>
        <w:t xml:space="preserve"> </w:t>
      </w:r>
      <w:r w:rsidR="00434EE7">
        <w:rPr>
          <w:rFonts w:ascii="Times New Roman" w:hAnsi="Times New Roman" w:cs="Times New Roman"/>
          <w:color w:val="000000"/>
          <w:sz w:val="22"/>
          <w:szCs w:val="22"/>
        </w:rPr>
        <w:t>Latency Tolerance Reporting Mechanism enable</w:t>
      </w:r>
      <w:r>
        <w:rPr>
          <w:rFonts w:ascii="Times New Roman" w:hAnsi="Times New Roman" w:cs="Times New Roman"/>
          <w:color w:val="000000"/>
          <w:sz w:val="22"/>
          <w:szCs w:val="22"/>
        </w:rPr>
        <w:t xml:space="preserve">/disable.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7.3.5.16)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55577745" w14:textId="77777777" w:rsidR="00A97B07"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178768E9" w14:textId="315D7073" w:rsidR="00A97B07" w:rsidRPr="00D41221"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 xml:space="preserve">UINT8 </w:t>
      </w:r>
      <w:r w:rsidR="005302BA" w:rsidRPr="00D41221">
        <w:rPr>
          <w:rFonts w:ascii="Courier New" w:hAnsi="Courier New" w:cs="Courier New"/>
          <w:b/>
          <w:bCs/>
          <w:color w:val="C00000"/>
          <w:highlight w:val="yellow"/>
        </w:rPr>
        <w:t>EFI_PCI_</w:t>
      </w:r>
      <w:r w:rsidR="005F1F85">
        <w:rPr>
          <w:rFonts w:ascii="Courier New" w:hAnsi="Courier New" w:cs="Courier New"/>
          <w:b/>
          <w:bCs/>
          <w:color w:val="C00000"/>
          <w:highlight w:val="yellow"/>
        </w:rPr>
        <w:t>EXPRESS</w:t>
      </w:r>
      <w:r w:rsidR="005302BA" w:rsidRPr="00D41221">
        <w:rPr>
          <w:rFonts w:ascii="Courier New" w:hAnsi="Courier New" w:cs="Courier New"/>
          <w:b/>
          <w:bCs/>
          <w:color w:val="C00000"/>
          <w:highlight w:val="yellow"/>
        </w:rPr>
        <w:t>_LTR</w:t>
      </w:r>
      <w:r w:rsidRPr="00D41221">
        <w:rPr>
          <w:rFonts w:ascii="Courier New" w:hAnsi="Courier New" w:cs="Courier New"/>
          <w:b/>
          <w:bCs/>
          <w:color w:val="C00000"/>
          <w:highlight w:val="yellow"/>
        </w:rPr>
        <w:t>;</w:t>
      </w:r>
    </w:p>
    <w:p w14:paraId="40D07A20" w14:textId="77777777" w:rsidR="00A97B07" w:rsidRPr="00D41221"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18EA0268" w14:textId="38CD20A0" w:rsidR="00A97B07" w:rsidRPr="009F573C"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E857DE" w:rsidRPr="009F573C">
        <w:rPr>
          <w:rFonts w:ascii="Courier New" w:hAnsi="Courier New" w:cs="Courier New"/>
          <w:b/>
          <w:bCs/>
          <w:color w:val="C00000"/>
          <w:sz w:val="16"/>
          <w:szCs w:val="18"/>
          <w:highlight w:val="yellow"/>
        </w:rPr>
        <w:t>LTR</w:t>
      </w:r>
      <w:r w:rsidRPr="009F573C">
        <w:rPr>
          <w:rFonts w:ascii="Courier New" w:hAnsi="Courier New" w:cs="Courier New"/>
          <w:b/>
          <w:bCs/>
          <w:color w:val="C00000"/>
          <w:sz w:val="16"/>
          <w:szCs w:val="18"/>
          <w:highlight w:val="yellow"/>
        </w:rPr>
        <w:t>_AUTO</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0x00</w:t>
      </w:r>
      <w:r w:rsidRPr="009F573C">
        <w:rPr>
          <w:rFonts w:ascii="Courier New" w:hAnsi="Courier New" w:cs="Courier New"/>
          <w:b/>
          <w:bCs/>
          <w:color w:val="C00000"/>
          <w:sz w:val="16"/>
          <w:szCs w:val="18"/>
          <w:highlight w:val="yellow"/>
        </w:rPr>
        <w:tab/>
        <w:t>//</w:t>
      </w:r>
      <w:r w:rsidR="00434EE7" w:rsidRPr="009F573C">
        <w:rPr>
          <w:rFonts w:ascii="Courier New" w:hAnsi="Courier New" w:cs="Courier New"/>
          <w:b/>
          <w:bCs/>
          <w:color w:val="C00000"/>
          <w:sz w:val="16"/>
          <w:szCs w:val="18"/>
          <w:highlight w:val="yellow"/>
        </w:rPr>
        <w:t>No request for</w:t>
      </w:r>
      <w:r w:rsidRPr="009F573C">
        <w:rPr>
          <w:rFonts w:ascii="Courier New" w:hAnsi="Courier New" w:cs="Courier New"/>
          <w:b/>
          <w:bCs/>
          <w:color w:val="C00000"/>
          <w:sz w:val="16"/>
          <w:szCs w:val="18"/>
          <w:highlight w:val="yellow"/>
        </w:rPr>
        <w:t xml:space="preserve"> override</w:t>
      </w:r>
    </w:p>
    <w:p w14:paraId="646B0F05" w14:textId="57116DBB" w:rsidR="00A97B07" w:rsidRPr="009F573C"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E857DE" w:rsidRPr="009F573C">
        <w:rPr>
          <w:rFonts w:ascii="Courier New" w:hAnsi="Courier New" w:cs="Courier New"/>
          <w:b/>
          <w:bCs/>
          <w:color w:val="C00000"/>
          <w:sz w:val="16"/>
          <w:szCs w:val="18"/>
          <w:highlight w:val="yellow"/>
        </w:rPr>
        <w:t>LTR</w:t>
      </w:r>
      <w:r w:rsidRPr="009F573C">
        <w:rPr>
          <w:rFonts w:ascii="Courier New" w:hAnsi="Courier New" w:cs="Courier New"/>
          <w:b/>
          <w:bCs/>
          <w:color w:val="C00000"/>
          <w:sz w:val="16"/>
          <w:szCs w:val="18"/>
          <w:highlight w:val="yellow"/>
        </w:rPr>
        <w:t>_DISABLE</w:t>
      </w:r>
      <w:r w:rsidRPr="009F573C">
        <w:rPr>
          <w:rFonts w:ascii="Courier New" w:hAnsi="Courier New" w:cs="Courier New"/>
          <w:b/>
          <w:bCs/>
          <w:color w:val="C00000"/>
          <w:sz w:val="16"/>
          <w:szCs w:val="18"/>
          <w:highlight w:val="yellow"/>
        </w:rPr>
        <w:tab/>
      </w:r>
      <w:r w:rsidR="002D0A23"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0x01</w:t>
      </w:r>
      <w:r w:rsidRPr="009F573C">
        <w:rPr>
          <w:rFonts w:ascii="Courier New" w:hAnsi="Courier New" w:cs="Courier New"/>
          <w:b/>
          <w:bCs/>
          <w:color w:val="C00000"/>
          <w:sz w:val="16"/>
          <w:szCs w:val="18"/>
          <w:highlight w:val="yellow"/>
        </w:rPr>
        <w:tab/>
        <w:t>//set to default disable state</w:t>
      </w:r>
    </w:p>
    <w:p w14:paraId="7A2C1857" w14:textId="19787C42" w:rsidR="00A97B07" w:rsidRPr="009F573C"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E857DE" w:rsidRPr="009F573C">
        <w:rPr>
          <w:rFonts w:ascii="Courier New" w:hAnsi="Courier New" w:cs="Courier New"/>
          <w:b/>
          <w:bCs/>
          <w:color w:val="C00000"/>
          <w:sz w:val="16"/>
          <w:szCs w:val="18"/>
          <w:highlight w:val="yellow"/>
        </w:rPr>
        <w:t>LTR</w:t>
      </w:r>
      <w:r w:rsidRPr="009F573C">
        <w:rPr>
          <w:rFonts w:ascii="Courier New" w:hAnsi="Courier New" w:cs="Courier New"/>
          <w:b/>
          <w:bCs/>
          <w:color w:val="C00000"/>
          <w:sz w:val="16"/>
          <w:szCs w:val="18"/>
          <w:highlight w:val="yellow"/>
        </w:rPr>
        <w:t>_ENABLE</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0x02</w:t>
      </w:r>
      <w:r w:rsidRPr="009F573C">
        <w:rPr>
          <w:rFonts w:ascii="Courier New" w:hAnsi="Courier New" w:cs="Courier New"/>
          <w:b/>
          <w:bCs/>
          <w:color w:val="C00000"/>
          <w:sz w:val="16"/>
          <w:szCs w:val="18"/>
          <w:highlight w:val="yellow"/>
        </w:rPr>
        <w:tab/>
        <w:t>//set to enable state</w:t>
      </w:r>
    </w:p>
    <w:p w14:paraId="7390841E" w14:textId="5D7589BA" w:rsidR="00A97B07" w:rsidRDefault="00A97B07"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C00000"/>
          <w:sz w:val="18"/>
          <w:szCs w:val="18"/>
        </w:rPr>
      </w:pPr>
    </w:p>
    <w:p w14:paraId="013181DC" w14:textId="7E025949" w:rsidR="005B7F56" w:rsidRDefault="005B7F56"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2F0CBB">
        <w:rPr>
          <w:rFonts w:ascii="Courier New" w:hAnsi="Courier New" w:cs="Courier New"/>
          <w:bCs/>
          <w:i/>
          <w:color w:val="C00000"/>
        </w:rPr>
        <w:t>PTMControl</w:t>
      </w:r>
    </w:p>
    <w:p w14:paraId="456746CA" w14:textId="06469D23" w:rsidR="005B7F56"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PCI Express feature PCIe Device’s</w:t>
      </w:r>
      <w:r>
        <w:rPr>
          <w:rFonts w:ascii="Times New Roman" w:hAnsi="Times New Roman" w:cs="Times New Roman"/>
          <w:color w:val="000000"/>
          <w:sz w:val="22"/>
          <w:szCs w:val="22"/>
        </w:rPr>
        <w:t xml:space="preserve"> </w:t>
      </w:r>
      <w:r w:rsidR="00C4123D">
        <w:rPr>
          <w:rFonts w:ascii="Times New Roman" w:hAnsi="Times New Roman" w:cs="Times New Roman"/>
          <w:color w:val="000000"/>
          <w:sz w:val="22"/>
          <w:szCs w:val="22"/>
        </w:rPr>
        <w:t>Precision Time Measurement (PTM)</w:t>
      </w:r>
      <w:r>
        <w:rPr>
          <w:rFonts w:ascii="Times New Roman" w:hAnsi="Times New Roman" w:cs="Times New Roman"/>
          <w:color w:val="000000"/>
          <w:sz w:val="22"/>
          <w:szCs w:val="22"/>
        </w:rPr>
        <w:t xml:space="preserve"> </w:t>
      </w:r>
      <w:r w:rsidR="00C4123D">
        <w:rPr>
          <w:rFonts w:ascii="Times New Roman" w:hAnsi="Times New Roman" w:cs="Times New Roman"/>
          <w:color w:val="000000"/>
          <w:sz w:val="22"/>
          <w:szCs w:val="22"/>
        </w:rPr>
        <w:t xml:space="preserve">support </w:t>
      </w:r>
      <w:r>
        <w:rPr>
          <w:rFonts w:ascii="Times New Roman" w:hAnsi="Times New Roman" w:cs="Times New Roman"/>
          <w:color w:val="000000"/>
          <w:sz w:val="22"/>
          <w:szCs w:val="22"/>
        </w:rPr>
        <w:t xml:space="preserve">enable/disable.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w:t>
      </w:r>
      <w:r w:rsidR="003C6E16">
        <w:rPr>
          <w:rFonts w:ascii="Times New Roman" w:hAnsi="Times New Roman" w:cs="Times New Roman"/>
          <w:color w:val="000000"/>
          <w:sz w:val="22"/>
          <w:szCs w:val="22"/>
        </w:rPr>
        <w:t>9</w:t>
      </w:r>
      <w:r>
        <w:rPr>
          <w:rFonts w:ascii="Times New Roman" w:hAnsi="Times New Roman" w:cs="Times New Roman"/>
          <w:color w:val="000000"/>
          <w:sz w:val="22"/>
          <w:szCs w:val="22"/>
        </w:rPr>
        <w:t>.16)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26138D73" w14:textId="77777777" w:rsidR="005B7F56"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572634FD" w14:textId="4380AF36" w:rsidR="005B7F56" w:rsidRPr="00D41221"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 xml:space="preserve">UINT8 </w:t>
      </w:r>
      <w:r w:rsidR="009A167F" w:rsidRPr="00D41221">
        <w:rPr>
          <w:rFonts w:ascii="Courier New" w:hAnsi="Courier New" w:cs="Courier New"/>
          <w:b/>
          <w:bCs/>
          <w:color w:val="C00000"/>
          <w:highlight w:val="yellow"/>
        </w:rPr>
        <w:t>EFI_PCI_</w:t>
      </w:r>
      <w:r w:rsidR="005F1F85">
        <w:rPr>
          <w:rFonts w:ascii="Courier New" w:hAnsi="Courier New" w:cs="Courier New"/>
          <w:b/>
          <w:bCs/>
          <w:color w:val="C00000"/>
          <w:highlight w:val="yellow"/>
        </w:rPr>
        <w:t>EXPRESS</w:t>
      </w:r>
      <w:r w:rsidR="009A167F" w:rsidRPr="00D41221">
        <w:rPr>
          <w:rFonts w:ascii="Courier New" w:hAnsi="Courier New" w:cs="Courier New"/>
          <w:b/>
          <w:bCs/>
          <w:color w:val="C00000"/>
          <w:highlight w:val="yellow"/>
        </w:rPr>
        <w:t>_PTM</w:t>
      </w:r>
      <w:r w:rsidRPr="00D41221">
        <w:rPr>
          <w:rFonts w:ascii="Courier New" w:hAnsi="Courier New" w:cs="Courier New"/>
          <w:b/>
          <w:bCs/>
          <w:color w:val="C00000"/>
          <w:highlight w:val="yellow"/>
        </w:rPr>
        <w:t>;</w:t>
      </w:r>
    </w:p>
    <w:p w14:paraId="6FCBC14C" w14:textId="77777777" w:rsidR="005B7F56" w:rsidRPr="00D41221"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76C37652" w14:textId="1DAB65F9" w:rsidR="005B7F56" w:rsidRPr="009F573C"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C4123D" w:rsidRPr="009F573C">
        <w:rPr>
          <w:rFonts w:ascii="Courier New" w:hAnsi="Courier New" w:cs="Courier New"/>
          <w:b/>
          <w:bCs/>
          <w:color w:val="C00000"/>
          <w:sz w:val="16"/>
          <w:szCs w:val="18"/>
          <w:highlight w:val="yellow"/>
        </w:rPr>
        <w:t>PTM</w:t>
      </w:r>
      <w:r w:rsidRPr="009F573C">
        <w:rPr>
          <w:rFonts w:ascii="Courier New" w:hAnsi="Courier New" w:cs="Courier New"/>
          <w:b/>
          <w:bCs/>
          <w:color w:val="C00000"/>
          <w:sz w:val="16"/>
          <w:szCs w:val="18"/>
          <w:highlight w:val="yellow"/>
        </w:rPr>
        <w:t>_AUTO</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0x00</w:t>
      </w:r>
      <w:r w:rsidRPr="009F573C">
        <w:rPr>
          <w:rFonts w:ascii="Courier New" w:hAnsi="Courier New" w:cs="Courier New"/>
          <w:b/>
          <w:bCs/>
          <w:color w:val="C00000"/>
          <w:sz w:val="16"/>
          <w:szCs w:val="18"/>
          <w:highlight w:val="yellow"/>
        </w:rPr>
        <w:tab/>
        <w:t>//No request for override</w:t>
      </w:r>
    </w:p>
    <w:p w14:paraId="439F0F6A" w14:textId="1D469494" w:rsidR="005B7F56" w:rsidRPr="009F573C"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C4123D" w:rsidRPr="009F573C">
        <w:rPr>
          <w:rFonts w:ascii="Courier New" w:hAnsi="Courier New" w:cs="Courier New"/>
          <w:b/>
          <w:bCs/>
          <w:color w:val="C00000"/>
          <w:sz w:val="16"/>
          <w:szCs w:val="18"/>
          <w:highlight w:val="yellow"/>
        </w:rPr>
        <w:t>PTM</w:t>
      </w:r>
      <w:r w:rsidRPr="009F573C">
        <w:rPr>
          <w:rFonts w:ascii="Courier New" w:hAnsi="Courier New" w:cs="Courier New"/>
          <w:b/>
          <w:bCs/>
          <w:color w:val="C00000"/>
          <w:sz w:val="16"/>
          <w:szCs w:val="18"/>
          <w:highlight w:val="yellow"/>
        </w:rPr>
        <w:t>_DISABLE</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0x01</w:t>
      </w:r>
      <w:r w:rsidRPr="009F573C">
        <w:rPr>
          <w:rFonts w:ascii="Courier New" w:hAnsi="Courier New" w:cs="Courier New"/>
          <w:b/>
          <w:bCs/>
          <w:color w:val="C00000"/>
          <w:sz w:val="16"/>
          <w:szCs w:val="18"/>
          <w:highlight w:val="yellow"/>
        </w:rPr>
        <w:tab/>
        <w:t>//set to default disable state</w:t>
      </w:r>
    </w:p>
    <w:p w14:paraId="481F3770" w14:textId="2AD86A8A" w:rsidR="005B7F56" w:rsidRPr="009F573C"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C4123D" w:rsidRPr="009F573C">
        <w:rPr>
          <w:rFonts w:ascii="Courier New" w:hAnsi="Courier New" w:cs="Courier New"/>
          <w:b/>
          <w:bCs/>
          <w:color w:val="C00000"/>
          <w:sz w:val="16"/>
          <w:szCs w:val="18"/>
          <w:highlight w:val="yellow"/>
        </w:rPr>
        <w:t>PTM</w:t>
      </w:r>
      <w:r w:rsidRPr="009F573C">
        <w:rPr>
          <w:rFonts w:ascii="Courier New" w:hAnsi="Courier New" w:cs="Courier New"/>
          <w:b/>
          <w:bCs/>
          <w:color w:val="C00000"/>
          <w:sz w:val="16"/>
          <w:szCs w:val="18"/>
          <w:highlight w:val="yellow"/>
        </w:rPr>
        <w:t>_ENABLE</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0x02</w:t>
      </w:r>
      <w:r w:rsidRPr="009F573C">
        <w:rPr>
          <w:rFonts w:ascii="Courier New" w:hAnsi="Courier New" w:cs="Courier New"/>
          <w:b/>
          <w:bCs/>
          <w:color w:val="C00000"/>
          <w:sz w:val="16"/>
          <w:szCs w:val="18"/>
          <w:highlight w:val="yellow"/>
        </w:rPr>
        <w:tab/>
        <w:t>//set to enable state</w:t>
      </w:r>
      <w:r w:rsidR="00C4123D" w:rsidRPr="009F573C">
        <w:rPr>
          <w:rFonts w:ascii="Courier New" w:hAnsi="Courier New" w:cs="Courier New"/>
          <w:b/>
          <w:bCs/>
          <w:color w:val="C00000"/>
          <w:sz w:val="16"/>
          <w:szCs w:val="18"/>
          <w:highlight w:val="yellow"/>
        </w:rPr>
        <w:t xml:space="preserve"> only</w:t>
      </w:r>
    </w:p>
    <w:p w14:paraId="2F0BC314" w14:textId="53902EEF" w:rsidR="00C4123D" w:rsidRPr="009F573C" w:rsidRDefault="00C4123D" w:rsidP="00C4123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_PTM_ROOT_SEL</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w:t>
      </w:r>
      <w:r w:rsidR="00314120" w:rsidRPr="009F573C">
        <w:rPr>
          <w:rFonts w:ascii="Courier New" w:hAnsi="Courier New" w:cs="Courier New"/>
          <w:b/>
          <w:bCs/>
          <w:color w:val="C00000"/>
          <w:sz w:val="16"/>
          <w:szCs w:val="18"/>
          <w:highlight w:val="yellow"/>
        </w:rPr>
        <w:t>3</w:t>
      </w:r>
      <w:r w:rsidRPr="009F573C">
        <w:rPr>
          <w:rFonts w:ascii="Courier New" w:hAnsi="Courier New" w:cs="Courier New"/>
          <w:b/>
          <w:bCs/>
          <w:color w:val="C00000"/>
          <w:sz w:val="16"/>
          <w:szCs w:val="18"/>
          <w:highlight w:val="yellow"/>
        </w:rPr>
        <w:tab/>
        <w:t>//set to root select</w:t>
      </w:r>
      <w:r w:rsidR="00082E68" w:rsidRPr="009F573C">
        <w:rPr>
          <w:rFonts w:ascii="Courier New" w:hAnsi="Courier New" w:cs="Courier New"/>
          <w:b/>
          <w:bCs/>
          <w:color w:val="C00000"/>
          <w:sz w:val="16"/>
          <w:szCs w:val="18"/>
          <w:highlight w:val="yellow"/>
        </w:rPr>
        <w:t xml:space="preserve"> &amp; enable</w:t>
      </w:r>
    </w:p>
    <w:p w14:paraId="5A4548EE" w14:textId="77777777" w:rsidR="00C4123D" w:rsidRDefault="00C4123D"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3B283071" w14:textId="3DB8B024" w:rsidR="005B7F56" w:rsidRDefault="008C53C7"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282C56">
        <w:rPr>
          <w:rFonts w:ascii="Courier New" w:hAnsi="Courier New" w:cs="Courier New"/>
          <w:bCs/>
          <w:i/>
          <w:color w:val="C00000"/>
        </w:rPr>
        <w:t>CTOsupport</w:t>
      </w:r>
    </w:p>
    <w:p w14:paraId="3ECD16C8" w14:textId="4A755447" w:rsidR="008C53C7"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PCI Express feature PCIe Device’s</w:t>
      </w:r>
      <w:r>
        <w:rPr>
          <w:rFonts w:ascii="Times New Roman" w:hAnsi="Times New Roman" w:cs="Times New Roman"/>
          <w:color w:val="000000"/>
          <w:sz w:val="22"/>
          <w:szCs w:val="22"/>
        </w:rPr>
        <w:t xml:space="preserve"> Completion Timeout (CTO) support disable or set to supported ranges.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w:t>
      </w:r>
      <w:r w:rsidR="00817F1E">
        <w:rPr>
          <w:rFonts w:ascii="Times New Roman" w:hAnsi="Times New Roman" w:cs="Times New Roman"/>
          <w:color w:val="000000"/>
          <w:sz w:val="22"/>
          <w:szCs w:val="22"/>
        </w:rPr>
        <w:t>5.3</w:t>
      </w:r>
      <w:r>
        <w:rPr>
          <w:rFonts w:ascii="Times New Roman" w:hAnsi="Times New Roman" w:cs="Times New Roman"/>
          <w:color w:val="000000"/>
          <w:sz w:val="22"/>
          <w:szCs w:val="22"/>
        </w:rPr>
        <w:t>.16)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6CFCFBEF" w14:textId="4059E3DB" w:rsidR="008C53C7"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7F541659" w14:textId="53668267" w:rsidR="008C53C7" w:rsidRPr="00D41221"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UINT8 EFI_PCI_</w:t>
      </w:r>
      <w:r w:rsidR="005F1F85">
        <w:rPr>
          <w:rFonts w:ascii="Courier New" w:hAnsi="Courier New" w:cs="Courier New"/>
          <w:b/>
          <w:bCs/>
          <w:color w:val="C00000"/>
          <w:highlight w:val="yellow"/>
        </w:rPr>
        <w:t>EXPRESS</w:t>
      </w:r>
      <w:r w:rsidRPr="00D41221">
        <w:rPr>
          <w:rFonts w:ascii="Courier New" w:hAnsi="Courier New" w:cs="Courier New"/>
          <w:b/>
          <w:bCs/>
          <w:color w:val="C00000"/>
          <w:highlight w:val="yellow"/>
        </w:rPr>
        <w:t>_CTO_SUPPORT;</w:t>
      </w:r>
    </w:p>
    <w:p w14:paraId="57EA5163" w14:textId="77777777" w:rsidR="008C53C7" w:rsidRPr="00D41221"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534122F2" w14:textId="51414EC6" w:rsidR="008C53C7" w:rsidRPr="009F573C"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_CTO_AUTO</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t>0x00</w:t>
      </w:r>
      <w:r w:rsidRPr="009F573C">
        <w:rPr>
          <w:rFonts w:ascii="Courier New" w:hAnsi="Courier New" w:cs="Courier New"/>
          <w:b/>
          <w:bCs/>
          <w:color w:val="C00000"/>
          <w:sz w:val="16"/>
          <w:szCs w:val="18"/>
          <w:highlight w:val="yellow"/>
        </w:rPr>
        <w:tab/>
        <w:t>//No request for override</w:t>
      </w:r>
    </w:p>
    <w:p w14:paraId="04E691E8" w14:textId="7F36BABA" w:rsidR="008C53C7" w:rsidRPr="009F573C"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w:t>
      </w:r>
      <w:r w:rsidR="00A81C1A" w:rsidRPr="009F573C">
        <w:rPr>
          <w:rFonts w:ascii="Courier New" w:hAnsi="Courier New" w:cs="Courier New"/>
          <w:b/>
          <w:bCs/>
          <w:color w:val="C00000"/>
          <w:sz w:val="16"/>
          <w:szCs w:val="18"/>
          <w:highlight w:val="yellow"/>
        </w:rPr>
        <w:t>DEFAULT</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t>0x01</w:t>
      </w:r>
      <w:r w:rsidRPr="009F573C">
        <w:rPr>
          <w:rFonts w:ascii="Courier New" w:hAnsi="Courier New" w:cs="Courier New"/>
          <w:b/>
          <w:bCs/>
          <w:color w:val="C00000"/>
          <w:sz w:val="16"/>
          <w:szCs w:val="18"/>
          <w:highlight w:val="yellow"/>
        </w:rPr>
        <w:tab/>
        <w:t xml:space="preserve">//set to default </w:t>
      </w:r>
      <w:r w:rsidR="00A81C1A" w:rsidRPr="009F573C">
        <w:rPr>
          <w:rFonts w:ascii="Courier New" w:hAnsi="Courier New" w:cs="Courier New"/>
          <w:b/>
          <w:bCs/>
          <w:color w:val="C00000"/>
          <w:sz w:val="16"/>
          <w:szCs w:val="18"/>
          <w:highlight w:val="yellow"/>
        </w:rPr>
        <w:t>range of 5us to 50ms</w:t>
      </w:r>
    </w:p>
    <w:p w14:paraId="1C782BA7" w14:textId="5D657917" w:rsidR="008C53C7" w:rsidRPr="009F573C"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A81C1A" w:rsidRPr="009F573C">
        <w:rPr>
          <w:rFonts w:ascii="Courier New" w:hAnsi="Courier New" w:cs="Courier New"/>
          <w:b/>
          <w:bCs/>
          <w:color w:val="C00000"/>
          <w:sz w:val="16"/>
          <w:szCs w:val="18"/>
          <w:highlight w:val="yellow"/>
        </w:rPr>
        <w:t>CTO</w:t>
      </w:r>
      <w:r w:rsidRPr="009F573C">
        <w:rPr>
          <w:rFonts w:ascii="Courier New" w:hAnsi="Courier New" w:cs="Courier New"/>
          <w:b/>
          <w:bCs/>
          <w:color w:val="C00000"/>
          <w:sz w:val="16"/>
          <w:szCs w:val="18"/>
          <w:highlight w:val="yellow"/>
        </w:rPr>
        <w:t>_</w:t>
      </w:r>
      <w:r w:rsidR="00A81C1A" w:rsidRPr="009F573C">
        <w:rPr>
          <w:rFonts w:ascii="Courier New" w:hAnsi="Courier New" w:cs="Courier New"/>
          <w:b/>
          <w:bCs/>
          <w:color w:val="C00000"/>
          <w:sz w:val="16"/>
          <w:szCs w:val="18"/>
          <w:highlight w:val="yellow"/>
        </w:rPr>
        <w:t>RANGE_A1</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0x02</w:t>
      </w:r>
      <w:r w:rsidRPr="009F573C">
        <w:rPr>
          <w:rFonts w:ascii="Courier New" w:hAnsi="Courier New" w:cs="Courier New"/>
          <w:b/>
          <w:bCs/>
          <w:color w:val="C00000"/>
          <w:sz w:val="16"/>
          <w:szCs w:val="18"/>
          <w:highlight w:val="yellow"/>
        </w:rPr>
        <w:tab/>
        <w:t xml:space="preserve">//set to </w:t>
      </w:r>
      <w:r w:rsidR="00A81C1A" w:rsidRPr="009F573C">
        <w:rPr>
          <w:rFonts w:ascii="Courier New" w:hAnsi="Courier New" w:cs="Courier New"/>
          <w:b/>
          <w:bCs/>
          <w:color w:val="C00000"/>
          <w:sz w:val="16"/>
          <w:szCs w:val="18"/>
          <w:highlight w:val="yellow"/>
        </w:rPr>
        <w:t>range of 50us to 100us</w:t>
      </w:r>
    </w:p>
    <w:p w14:paraId="581E8602" w14:textId="18E34146" w:rsidR="00A81C1A" w:rsidRPr="009F573C" w:rsidRDefault="00A81C1A"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_CTO_RANGE_A2</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0x03</w:t>
      </w:r>
      <w:r w:rsidRPr="009F573C">
        <w:rPr>
          <w:rFonts w:ascii="Courier New" w:hAnsi="Courier New" w:cs="Courier New"/>
          <w:b/>
          <w:bCs/>
          <w:color w:val="C00000"/>
          <w:sz w:val="16"/>
          <w:szCs w:val="18"/>
          <w:highlight w:val="yellow"/>
        </w:rPr>
        <w:tab/>
        <w:t>//set to range of 1ms to 10ms</w:t>
      </w:r>
    </w:p>
    <w:p w14:paraId="1B7F2126" w14:textId="614BCCB4" w:rsidR="00A81C1A" w:rsidRPr="009F573C"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_CTO_RANGE_B1</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0x0</w:t>
      </w:r>
      <w:r w:rsidR="00105066" w:rsidRPr="009F573C">
        <w:rPr>
          <w:rFonts w:ascii="Courier New" w:hAnsi="Courier New" w:cs="Courier New"/>
          <w:b/>
          <w:bCs/>
          <w:color w:val="C00000"/>
          <w:sz w:val="16"/>
          <w:szCs w:val="18"/>
          <w:highlight w:val="yellow"/>
        </w:rPr>
        <w:t>4</w:t>
      </w:r>
      <w:r w:rsidRPr="009F573C">
        <w:rPr>
          <w:rFonts w:ascii="Courier New" w:hAnsi="Courier New" w:cs="Courier New"/>
          <w:b/>
          <w:bCs/>
          <w:color w:val="C00000"/>
          <w:sz w:val="16"/>
          <w:szCs w:val="18"/>
          <w:highlight w:val="yellow"/>
        </w:rPr>
        <w:tab/>
        <w:t>//set to range of 16ms to 55ms</w:t>
      </w:r>
    </w:p>
    <w:p w14:paraId="772769D8" w14:textId="33F91106" w:rsidR="00A81C1A" w:rsidRPr="009F573C"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_CTO_RANGE_B2</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0x0</w:t>
      </w:r>
      <w:r w:rsidR="00105066" w:rsidRPr="009F573C">
        <w:rPr>
          <w:rFonts w:ascii="Courier New" w:hAnsi="Courier New" w:cs="Courier New"/>
          <w:b/>
          <w:bCs/>
          <w:color w:val="C00000"/>
          <w:sz w:val="16"/>
          <w:szCs w:val="18"/>
          <w:highlight w:val="yellow"/>
        </w:rPr>
        <w:t>5</w:t>
      </w:r>
      <w:r w:rsidRPr="009F573C">
        <w:rPr>
          <w:rFonts w:ascii="Courier New" w:hAnsi="Courier New" w:cs="Courier New"/>
          <w:b/>
          <w:bCs/>
          <w:color w:val="C00000"/>
          <w:sz w:val="16"/>
          <w:szCs w:val="18"/>
          <w:highlight w:val="yellow"/>
        </w:rPr>
        <w:tab/>
        <w:t>//set to range of 65ms to 210ms</w:t>
      </w:r>
    </w:p>
    <w:p w14:paraId="3E1488C4" w14:textId="750EE1C7" w:rsidR="00A81C1A" w:rsidRPr="009F573C"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_CTO_RANGE_C1</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0x0</w:t>
      </w:r>
      <w:r w:rsidR="00105066" w:rsidRPr="009F573C">
        <w:rPr>
          <w:rFonts w:ascii="Courier New" w:hAnsi="Courier New" w:cs="Courier New"/>
          <w:b/>
          <w:bCs/>
          <w:color w:val="C00000"/>
          <w:sz w:val="16"/>
          <w:szCs w:val="18"/>
          <w:highlight w:val="yellow"/>
        </w:rPr>
        <w:t>6</w:t>
      </w:r>
      <w:r w:rsidRPr="009F573C">
        <w:rPr>
          <w:rFonts w:ascii="Courier New" w:hAnsi="Courier New" w:cs="Courier New"/>
          <w:b/>
          <w:bCs/>
          <w:color w:val="C00000"/>
          <w:sz w:val="16"/>
          <w:szCs w:val="18"/>
          <w:highlight w:val="yellow"/>
        </w:rPr>
        <w:tab/>
        <w:t xml:space="preserve">//set to range of </w:t>
      </w:r>
      <w:r w:rsidR="00E747E3" w:rsidRPr="009F573C">
        <w:rPr>
          <w:rFonts w:ascii="Courier New" w:hAnsi="Courier New" w:cs="Courier New"/>
          <w:b/>
          <w:bCs/>
          <w:color w:val="C00000"/>
          <w:sz w:val="16"/>
          <w:szCs w:val="18"/>
          <w:highlight w:val="yellow"/>
        </w:rPr>
        <w:t>260m</w:t>
      </w:r>
      <w:r w:rsidRPr="009F573C">
        <w:rPr>
          <w:rFonts w:ascii="Courier New" w:hAnsi="Courier New" w:cs="Courier New"/>
          <w:b/>
          <w:bCs/>
          <w:color w:val="C00000"/>
          <w:sz w:val="16"/>
          <w:szCs w:val="18"/>
          <w:highlight w:val="yellow"/>
        </w:rPr>
        <w:t xml:space="preserve">s to </w:t>
      </w:r>
      <w:r w:rsidR="00E747E3" w:rsidRPr="009F573C">
        <w:rPr>
          <w:rFonts w:ascii="Courier New" w:hAnsi="Courier New" w:cs="Courier New"/>
          <w:b/>
          <w:bCs/>
          <w:color w:val="C00000"/>
          <w:sz w:val="16"/>
          <w:szCs w:val="18"/>
          <w:highlight w:val="yellow"/>
        </w:rPr>
        <w:t>9</w:t>
      </w:r>
      <w:r w:rsidRPr="009F573C">
        <w:rPr>
          <w:rFonts w:ascii="Courier New" w:hAnsi="Courier New" w:cs="Courier New"/>
          <w:b/>
          <w:bCs/>
          <w:color w:val="C00000"/>
          <w:sz w:val="16"/>
          <w:szCs w:val="18"/>
          <w:highlight w:val="yellow"/>
        </w:rPr>
        <w:t>00</w:t>
      </w:r>
      <w:r w:rsidR="00E747E3" w:rsidRPr="009F573C">
        <w:rPr>
          <w:rFonts w:ascii="Courier New" w:hAnsi="Courier New" w:cs="Courier New"/>
          <w:b/>
          <w:bCs/>
          <w:color w:val="C00000"/>
          <w:sz w:val="16"/>
          <w:szCs w:val="18"/>
          <w:highlight w:val="yellow"/>
        </w:rPr>
        <w:t>m</w:t>
      </w:r>
      <w:r w:rsidRPr="009F573C">
        <w:rPr>
          <w:rFonts w:ascii="Courier New" w:hAnsi="Courier New" w:cs="Courier New"/>
          <w:b/>
          <w:bCs/>
          <w:color w:val="C00000"/>
          <w:sz w:val="16"/>
          <w:szCs w:val="18"/>
          <w:highlight w:val="yellow"/>
        </w:rPr>
        <w:t>s</w:t>
      </w:r>
    </w:p>
    <w:p w14:paraId="34CFA670" w14:textId="56F87DE3" w:rsidR="00A81C1A" w:rsidRPr="009F573C"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_CTO_RANGE_C2</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0x0</w:t>
      </w:r>
      <w:r w:rsidR="00105066" w:rsidRPr="009F573C">
        <w:rPr>
          <w:rFonts w:ascii="Courier New" w:hAnsi="Courier New" w:cs="Courier New"/>
          <w:b/>
          <w:bCs/>
          <w:color w:val="C00000"/>
          <w:sz w:val="16"/>
          <w:szCs w:val="18"/>
          <w:highlight w:val="yellow"/>
        </w:rPr>
        <w:t>7</w:t>
      </w:r>
      <w:r w:rsidRPr="009F573C">
        <w:rPr>
          <w:rFonts w:ascii="Courier New" w:hAnsi="Courier New" w:cs="Courier New"/>
          <w:b/>
          <w:bCs/>
          <w:color w:val="C00000"/>
          <w:sz w:val="16"/>
          <w:szCs w:val="18"/>
          <w:highlight w:val="yellow"/>
        </w:rPr>
        <w:tab/>
        <w:t xml:space="preserve">//set to range of 1s to </w:t>
      </w:r>
      <w:r w:rsidR="00E747E3" w:rsidRPr="009F573C">
        <w:rPr>
          <w:rFonts w:ascii="Courier New" w:hAnsi="Courier New" w:cs="Courier New"/>
          <w:b/>
          <w:bCs/>
          <w:color w:val="C00000"/>
          <w:sz w:val="16"/>
          <w:szCs w:val="18"/>
          <w:highlight w:val="yellow"/>
        </w:rPr>
        <w:t>3.5</w:t>
      </w:r>
      <w:r w:rsidRPr="009F573C">
        <w:rPr>
          <w:rFonts w:ascii="Courier New" w:hAnsi="Courier New" w:cs="Courier New"/>
          <w:b/>
          <w:bCs/>
          <w:color w:val="C00000"/>
          <w:sz w:val="16"/>
          <w:szCs w:val="18"/>
          <w:highlight w:val="yellow"/>
        </w:rPr>
        <w:t>s</w:t>
      </w:r>
    </w:p>
    <w:p w14:paraId="1D30EB5C" w14:textId="16024B34" w:rsidR="00A81C1A" w:rsidRPr="009F573C"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_CTO_RANGE_D1</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0x0</w:t>
      </w:r>
      <w:r w:rsidR="00105066" w:rsidRPr="009F573C">
        <w:rPr>
          <w:rFonts w:ascii="Courier New" w:hAnsi="Courier New" w:cs="Courier New"/>
          <w:b/>
          <w:bCs/>
          <w:color w:val="C00000"/>
          <w:sz w:val="16"/>
          <w:szCs w:val="18"/>
          <w:highlight w:val="yellow"/>
        </w:rPr>
        <w:t>8</w:t>
      </w:r>
      <w:r w:rsidRPr="009F573C">
        <w:rPr>
          <w:rFonts w:ascii="Courier New" w:hAnsi="Courier New" w:cs="Courier New"/>
          <w:b/>
          <w:bCs/>
          <w:color w:val="C00000"/>
          <w:sz w:val="16"/>
          <w:szCs w:val="18"/>
          <w:highlight w:val="yellow"/>
        </w:rPr>
        <w:tab/>
        <w:t xml:space="preserve">//set to range of </w:t>
      </w:r>
      <w:r w:rsidR="00E747E3" w:rsidRPr="009F573C">
        <w:rPr>
          <w:rFonts w:ascii="Courier New" w:hAnsi="Courier New" w:cs="Courier New"/>
          <w:b/>
          <w:bCs/>
          <w:color w:val="C00000"/>
          <w:sz w:val="16"/>
          <w:szCs w:val="18"/>
          <w:highlight w:val="yellow"/>
        </w:rPr>
        <w:t>4</w:t>
      </w:r>
      <w:r w:rsidRPr="009F573C">
        <w:rPr>
          <w:rFonts w:ascii="Courier New" w:hAnsi="Courier New" w:cs="Courier New"/>
          <w:b/>
          <w:bCs/>
          <w:color w:val="C00000"/>
          <w:sz w:val="16"/>
          <w:szCs w:val="18"/>
          <w:highlight w:val="yellow"/>
        </w:rPr>
        <w:t>s to 1</w:t>
      </w:r>
      <w:r w:rsidR="00E747E3" w:rsidRPr="009F573C">
        <w:rPr>
          <w:rFonts w:ascii="Courier New" w:hAnsi="Courier New" w:cs="Courier New"/>
          <w:b/>
          <w:bCs/>
          <w:color w:val="C00000"/>
          <w:sz w:val="16"/>
          <w:szCs w:val="18"/>
          <w:highlight w:val="yellow"/>
        </w:rPr>
        <w:t>3</w:t>
      </w:r>
      <w:r w:rsidRPr="009F573C">
        <w:rPr>
          <w:rFonts w:ascii="Courier New" w:hAnsi="Courier New" w:cs="Courier New"/>
          <w:b/>
          <w:bCs/>
          <w:color w:val="C00000"/>
          <w:sz w:val="16"/>
          <w:szCs w:val="18"/>
          <w:highlight w:val="yellow"/>
        </w:rPr>
        <w:t>s</w:t>
      </w:r>
    </w:p>
    <w:p w14:paraId="78C1E5A3" w14:textId="710BC648" w:rsidR="00A81C1A" w:rsidRPr="009F573C"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_CTO_RANGE_D2</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0x0</w:t>
      </w:r>
      <w:r w:rsidR="00105066" w:rsidRPr="009F573C">
        <w:rPr>
          <w:rFonts w:ascii="Courier New" w:hAnsi="Courier New" w:cs="Courier New"/>
          <w:b/>
          <w:bCs/>
          <w:color w:val="C00000"/>
          <w:sz w:val="16"/>
          <w:szCs w:val="18"/>
          <w:highlight w:val="yellow"/>
        </w:rPr>
        <w:t>9</w:t>
      </w:r>
      <w:r w:rsidRPr="009F573C">
        <w:rPr>
          <w:rFonts w:ascii="Courier New" w:hAnsi="Courier New" w:cs="Courier New"/>
          <w:b/>
          <w:bCs/>
          <w:color w:val="C00000"/>
          <w:sz w:val="16"/>
          <w:szCs w:val="18"/>
          <w:highlight w:val="yellow"/>
        </w:rPr>
        <w:tab/>
        <w:t>//set to range of 1</w:t>
      </w:r>
      <w:r w:rsidR="00E747E3" w:rsidRPr="009F573C">
        <w:rPr>
          <w:rFonts w:ascii="Courier New" w:hAnsi="Courier New" w:cs="Courier New"/>
          <w:b/>
          <w:bCs/>
          <w:color w:val="C00000"/>
          <w:sz w:val="16"/>
          <w:szCs w:val="18"/>
          <w:highlight w:val="yellow"/>
        </w:rPr>
        <w:t>7</w:t>
      </w:r>
      <w:r w:rsidRPr="009F573C">
        <w:rPr>
          <w:rFonts w:ascii="Courier New" w:hAnsi="Courier New" w:cs="Courier New"/>
          <w:b/>
          <w:bCs/>
          <w:color w:val="C00000"/>
          <w:sz w:val="16"/>
          <w:szCs w:val="18"/>
          <w:highlight w:val="yellow"/>
        </w:rPr>
        <w:t xml:space="preserve">s to </w:t>
      </w:r>
      <w:r w:rsidR="00E747E3" w:rsidRPr="009F573C">
        <w:rPr>
          <w:rFonts w:ascii="Courier New" w:hAnsi="Courier New" w:cs="Courier New"/>
          <w:b/>
          <w:bCs/>
          <w:color w:val="C00000"/>
          <w:sz w:val="16"/>
          <w:szCs w:val="18"/>
          <w:highlight w:val="yellow"/>
        </w:rPr>
        <w:t>64</w:t>
      </w:r>
      <w:r w:rsidRPr="009F573C">
        <w:rPr>
          <w:rFonts w:ascii="Courier New" w:hAnsi="Courier New" w:cs="Courier New"/>
          <w:b/>
          <w:bCs/>
          <w:color w:val="C00000"/>
          <w:sz w:val="16"/>
          <w:szCs w:val="18"/>
          <w:highlight w:val="yellow"/>
        </w:rPr>
        <w:t>s</w:t>
      </w:r>
    </w:p>
    <w:p w14:paraId="492F6C40" w14:textId="20980249" w:rsidR="008C53C7" w:rsidRPr="009F573C"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105066" w:rsidRPr="009F573C">
        <w:rPr>
          <w:rFonts w:ascii="Courier New" w:hAnsi="Courier New" w:cs="Courier New"/>
          <w:b/>
          <w:bCs/>
          <w:color w:val="C00000"/>
          <w:sz w:val="16"/>
          <w:szCs w:val="18"/>
          <w:highlight w:val="yellow"/>
        </w:rPr>
        <w:t>CTO</w:t>
      </w:r>
      <w:r w:rsidRPr="009F573C">
        <w:rPr>
          <w:rFonts w:ascii="Courier New" w:hAnsi="Courier New" w:cs="Courier New"/>
          <w:b/>
          <w:bCs/>
          <w:color w:val="C00000"/>
          <w:sz w:val="16"/>
          <w:szCs w:val="18"/>
          <w:highlight w:val="yellow"/>
        </w:rPr>
        <w:t>_</w:t>
      </w:r>
      <w:r w:rsidR="00105066" w:rsidRPr="009F573C">
        <w:rPr>
          <w:rFonts w:ascii="Courier New" w:hAnsi="Courier New" w:cs="Courier New"/>
          <w:b/>
          <w:bCs/>
          <w:color w:val="C00000"/>
          <w:sz w:val="16"/>
          <w:szCs w:val="18"/>
          <w:highlight w:val="yellow"/>
        </w:rPr>
        <w:t>DET</w:t>
      </w:r>
      <w:r w:rsidRPr="009F573C">
        <w:rPr>
          <w:rFonts w:ascii="Courier New" w:hAnsi="Courier New" w:cs="Courier New"/>
          <w:b/>
          <w:bCs/>
          <w:color w:val="C00000"/>
          <w:sz w:val="16"/>
          <w:szCs w:val="18"/>
          <w:highlight w:val="yellow"/>
        </w:rPr>
        <w:t>_</w:t>
      </w:r>
      <w:r w:rsidR="00105066" w:rsidRPr="009F573C">
        <w:rPr>
          <w:rFonts w:ascii="Courier New" w:hAnsi="Courier New" w:cs="Courier New"/>
          <w:b/>
          <w:bCs/>
          <w:color w:val="C00000"/>
          <w:sz w:val="16"/>
          <w:szCs w:val="18"/>
          <w:highlight w:val="yellow"/>
        </w:rPr>
        <w:t>DISABLE</w:t>
      </w:r>
      <w:r w:rsidR="0000011D" w:rsidRPr="009F573C">
        <w:rPr>
          <w:rFonts w:ascii="Courier New" w:hAnsi="Courier New" w:cs="Courier New"/>
          <w:b/>
          <w:bCs/>
          <w:color w:val="C00000"/>
          <w:sz w:val="16"/>
          <w:szCs w:val="18"/>
          <w:highlight w:val="yellow"/>
        </w:rPr>
        <w:t xml:space="preserve">  </w:t>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w:t>
      </w:r>
      <w:r w:rsidR="00105066" w:rsidRPr="009F573C">
        <w:rPr>
          <w:rFonts w:ascii="Courier New" w:hAnsi="Courier New" w:cs="Courier New"/>
          <w:b/>
          <w:bCs/>
          <w:color w:val="C00000"/>
          <w:sz w:val="16"/>
          <w:szCs w:val="18"/>
          <w:highlight w:val="yellow"/>
        </w:rPr>
        <w:t>10</w:t>
      </w:r>
      <w:r w:rsidR="0000011D" w:rsidRPr="009F573C">
        <w:rPr>
          <w:rFonts w:ascii="Courier New" w:hAnsi="Courier New" w:cs="Courier New"/>
          <w:b/>
          <w:bCs/>
          <w:color w:val="C00000"/>
          <w:sz w:val="16"/>
          <w:szCs w:val="18"/>
          <w:highlight w:val="yellow"/>
        </w:rPr>
        <w:t xml:space="preserve"> </w:t>
      </w:r>
      <w:r w:rsidR="003A1714">
        <w:rPr>
          <w:rFonts w:ascii="Courier New" w:hAnsi="Courier New" w:cs="Courier New"/>
          <w:b/>
          <w:bCs/>
          <w:color w:val="C00000"/>
          <w:sz w:val="16"/>
          <w:szCs w:val="18"/>
          <w:highlight w:val="yellow"/>
        </w:rPr>
        <w:t xml:space="preserve"> </w:t>
      </w:r>
      <w:r w:rsidRPr="009F573C">
        <w:rPr>
          <w:rFonts w:ascii="Courier New" w:hAnsi="Courier New" w:cs="Courier New"/>
          <w:b/>
          <w:bCs/>
          <w:color w:val="C00000"/>
          <w:sz w:val="16"/>
          <w:szCs w:val="18"/>
          <w:highlight w:val="yellow"/>
        </w:rPr>
        <w:t xml:space="preserve">//set to </w:t>
      </w:r>
      <w:r w:rsidR="00105066" w:rsidRPr="009F573C">
        <w:rPr>
          <w:rFonts w:ascii="Courier New" w:hAnsi="Courier New" w:cs="Courier New"/>
          <w:b/>
          <w:bCs/>
          <w:color w:val="C00000"/>
          <w:sz w:val="16"/>
          <w:szCs w:val="18"/>
          <w:highlight w:val="yellow"/>
        </w:rPr>
        <w:t>CTO detection disable</w:t>
      </w:r>
    </w:p>
    <w:p w14:paraId="53870EEA" w14:textId="77777777" w:rsidR="008C53C7"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7F0A30CD" w14:textId="60FC5F55" w:rsidR="00E85614" w:rsidRDefault="00E85614"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sz w:val="22"/>
        </w:rPr>
      </w:pPr>
      <w:r w:rsidRPr="00F81B4A">
        <w:rPr>
          <w:rFonts w:ascii="Courier New" w:hAnsi="Courier New" w:cs="Courier New"/>
          <w:bCs/>
          <w:i/>
          <w:color w:val="C00000"/>
          <w:sz w:val="22"/>
        </w:rPr>
        <w:t>LinkCtlCPM</w:t>
      </w:r>
    </w:p>
    <w:p w14:paraId="4CE21765" w14:textId="36A118BD" w:rsidR="00F81B4A" w:rsidRDefault="00F81B4A" w:rsidP="00F81B4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sidRPr="00F81B4A">
        <w:rPr>
          <w:rFonts w:ascii="Times New Roman" w:hAnsi="Times New Roman" w:cs="Times New Roman"/>
          <w:color w:val="000000"/>
          <w:sz w:val="22"/>
          <w:szCs w:val="22"/>
        </w:rPr>
        <w:t>This data type is to retrieve the PCI device platform policy for the PCI- compliant feature PCIe link's Clock Power Management (CPM) enable or disable. Refer to PCI Express Base Specification 5 (chapter 7.5.3.7), on how to translate the below EFI encodings as per the PCI hardware terminology. If this data member value is returned as 0 than there is no platform policy to override, this feature would be ignored or disabled/enabled, as per its relationship with other components and its capabilities, as defined in its PCI specification. Below is its data type and the macro definitions which the driver uses for interpreting the platform policy.</w:t>
      </w:r>
    </w:p>
    <w:p w14:paraId="5D3ED6B6" w14:textId="4EBFEBF8" w:rsidR="00F81B4A" w:rsidRDefault="00F81B4A" w:rsidP="00F81B4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111F4E21" w14:textId="77777777" w:rsidR="00F81B4A" w:rsidRPr="006676EC" w:rsidRDefault="00F81B4A" w:rsidP="00F81B4A">
      <w:pPr>
        <w:autoSpaceDE w:val="0"/>
        <w:autoSpaceDN w:val="0"/>
        <w:adjustRightInd w:val="0"/>
        <w:spacing w:before="0" w:after="0" w:line="240" w:lineRule="auto"/>
        <w:ind w:left="360"/>
        <w:rPr>
          <w:rFonts w:ascii="Courier New" w:hAnsi="Courier New" w:cs="Courier New"/>
          <w:b/>
          <w:color w:val="C00000"/>
          <w:sz w:val="20"/>
          <w:szCs w:val="20"/>
        </w:rPr>
      </w:pPr>
      <w:r w:rsidRPr="006676EC">
        <w:rPr>
          <w:rFonts w:ascii="Courier New" w:hAnsi="Courier New" w:cs="Courier New"/>
          <w:b/>
          <w:bCs/>
          <w:color w:val="C00000"/>
          <w:sz w:val="20"/>
          <w:szCs w:val="20"/>
          <w:highlight w:val="yellow"/>
        </w:rPr>
        <w:t>typedef</w:t>
      </w:r>
      <w:r w:rsidRPr="006676EC">
        <w:rPr>
          <w:rFonts w:ascii="Courier New" w:hAnsi="Courier New" w:cs="Courier New"/>
          <w:b/>
          <w:color w:val="C00000"/>
          <w:sz w:val="20"/>
          <w:szCs w:val="20"/>
          <w:highlight w:val="yellow"/>
        </w:rPr>
        <w:t xml:space="preserve"> UINT8 EFI_PCI_EXPRESS_CPM;</w:t>
      </w:r>
    </w:p>
    <w:p w14:paraId="7904EFB2" w14:textId="77777777" w:rsidR="00F81B4A" w:rsidRDefault="00F81B4A" w:rsidP="00F81B4A">
      <w:pPr>
        <w:autoSpaceDE w:val="0"/>
        <w:autoSpaceDN w:val="0"/>
        <w:adjustRightInd w:val="0"/>
        <w:spacing w:before="0" w:after="0" w:line="240" w:lineRule="auto"/>
        <w:ind w:left="360"/>
        <w:rPr>
          <w:rFonts w:ascii="Courier New" w:hAnsi="Courier New" w:cs="Courier New"/>
          <w:sz w:val="20"/>
          <w:szCs w:val="20"/>
        </w:rPr>
      </w:pPr>
    </w:p>
    <w:p w14:paraId="4D6C8A35" w14:textId="1ED0CF72" w:rsidR="00F81B4A" w:rsidRPr="006676EC" w:rsidRDefault="00F81B4A" w:rsidP="00F81B4A">
      <w:pPr>
        <w:autoSpaceDE w:val="0"/>
        <w:autoSpaceDN w:val="0"/>
        <w:adjustRightInd w:val="0"/>
        <w:spacing w:before="0" w:after="0" w:line="240" w:lineRule="auto"/>
        <w:ind w:left="360"/>
        <w:rPr>
          <w:rFonts w:ascii="Courier New" w:hAnsi="Courier New" w:cs="Courier New"/>
          <w:b/>
          <w:color w:val="C00000"/>
          <w:sz w:val="16"/>
          <w:szCs w:val="20"/>
          <w:highlight w:val="yellow"/>
        </w:rPr>
      </w:pPr>
      <w:r w:rsidRPr="006676EC">
        <w:rPr>
          <w:rFonts w:ascii="Courier New" w:hAnsi="Courier New" w:cs="Courier New"/>
          <w:b/>
          <w:bCs/>
          <w:color w:val="C00000"/>
          <w:sz w:val="16"/>
          <w:szCs w:val="20"/>
          <w:highlight w:val="yellow"/>
        </w:rPr>
        <w:t>#define</w:t>
      </w:r>
      <w:r w:rsidRPr="006676EC">
        <w:rPr>
          <w:rFonts w:ascii="Courier New" w:hAnsi="Courier New" w:cs="Courier New"/>
          <w:b/>
          <w:color w:val="C00000"/>
          <w:sz w:val="16"/>
          <w:szCs w:val="20"/>
          <w:highlight w:val="yellow"/>
        </w:rPr>
        <w:t xml:space="preserve"> EFI_PCI_EXPRESS_CPM_AUTO</w:t>
      </w:r>
      <w:r w:rsidR="00B42742">
        <w:rPr>
          <w:rFonts w:ascii="Courier New" w:hAnsi="Courier New" w:cs="Courier New"/>
          <w:b/>
          <w:color w:val="C00000"/>
          <w:sz w:val="16"/>
          <w:szCs w:val="20"/>
          <w:highlight w:val="yellow"/>
        </w:rPr>
        <w:tab/>
      </w:r>
      <w:r w:rsidR="00B42742">
        <w:rPr>
          <w:rFonts w:ascii="Courier New" w:hAnsi="Courier New" w:cs="Courier New"/>
          <w:b/>
          <w:color w:val="C00000"/>
          <w:sz w:val="16"/>
          <w:szCs w:val="20"/>
          <w:highlight w:val="yellow"/>
        </w:rPr>
        <w:tab/>
      </w:r>
      <w:r w:rsidRPr="006676EC">
        <w:rPr>
          <w:rFonts w:ascii="Courier New" w:hAnsi="Courier New" w:cs="Courier New"/>
          <w:b/>
          <w:color w:val="C00000"/>
          <w:sz w:val="16"/>
          <w:szCs w:val="20"/>
          <w:highlight w:val="yellow"/>
        </w:rPr>
        <w:t>0x00  //No request for override</w:t>
      </w:r>
    </w:p>
    <w:p w14:paraId="57FEE78C" w14:textId="61213675" w:rsidR="00F81B4A" w:rsidRPr="006676EC" w:rsidRDefault="00F81B4A" w:rsidP="00F81B4A">
      <w:pPr>
        <w:autoSpaceDE w:val="0"/>
        <w:autoSpaceDN w:val="0"/>
        <w:adjustRightInd w:val="0"/>
        <w:spacing w:before="0" w:after="0" w:line="240" w:lineRule="auto"/>
        <w:ind w:left="360"/>
        <w:rPr>
          <w:rFonts w:ascii="Courier New" w:hAnsi="Courier New" w:cs="Courier New"/>
          <w:b/>
          <w:color w:val="C00000"/>
          <w:sz w:val="16"/>
          <w:szCs w:val="20"/>
          <w:highlight w:val="yellow"/>
        </w:rPr>
      </w:pPr>
      <w:r w:rsidRPr="006676EC">
        <w:rPr>
          <w:rFonts w:ascii="Courier New" w:hAnsi="Courier New" w:cs="Courier New"/>
          <w:b/>
          <w:bCs/>
          <w:color w:val="C00000"/>
          <w:sz w:val="16"/>
          <w:szCs w:val="20"/>
          <w:highlight w:val="yellow"/>
        </w:rPr>
        <w:t>#define</w:t>
      </w:r>
      <w:r w:rsidRPr="006676EC">
        <w:rPr>
          <w:rFonts w:ascii="Courier New" w:hAnsi="Courier New" w:cs="Courier New"/>
          <w:b/>
          <w:color w:val="C00000"/>
          <w:sz w:val="16"/>
          <w:szCs w:val="20"/>
          <w:highlight w:val="yellow"/>
        </w:rPr>
        <w:t xml:space="preserve"> EFI_PCI_EXPRESS_CPM_DISABLE</w:t>
      </w:r>
      <w:r w:rsidR="00B42742">
        <w:rPr>
          <w:rFonts w:ascii="Courier New" w:hAnsi="Courier New" w:cs="Courier New"/>
          <w:b/>
          <w:color w:val="C00000"/>
          <w:sz w:val="16"/>
          <w:szCs w:val="20"/>
          <w:highlight w:val="yellow"/>
        </w:rPr>
        <w:tab/>
      </w:r>
      <w:r w:rsidRPr="006676EC">
        <w:rPr>
          <w:rFonts w:ascii="Courier New" w:hAnsi="Courier New" w:cs="Courier New"/>
          <w:b/>
          <w:color w:val="C00000"/>
          <w:sz w:val="16"/>
          <w:szCs w:val="20"/>
          <w:highlight w:val="yellow"/>
        </w:rPr>
        <w:t>0x01  //set to default disable state</w:t>
      </w:r>
    </w:p>
    <w:p w14:paraId="33CC597E" w14:textId="7FFACACB" w:rsidR="00F81B4A" w:rsidRPr="006676EC" w:rsidRDefault="00F81B4A" w:rsidP="00B42742">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b/>
          <w:color w:val="000000"/>
          <w:sz w:val="20"/>
          <w:szCs w:val="22"/>
        </w:rPr>
      </w:pPr>
      <w:r w:rsidRPr="006676EC">
        <w:rPr>
          <w:rFonts w:ascii="Courier New" w:hAnsi="Courier New" w:cs="Courier New"/>
          <w:b/>
          <w:bCs/>
          <w:color w:val="C00000"/>
          <w:sz w:val="16"/>
          <w:szCs w:val="20"/>
          <w:highlight w:val="yellow"/>
        </w:rPr>
        <w:t>#define</w:t>
      </w:r>
      <w:r w:rsidRPr="006676EC">
        <w:rPr>
          <w:rFonts w:ascii="Courier New" w:hAnsi="Courier New" w:cs="Courier New"/>
          <w:b/>
          <w:color w:val="C00000"/>
          <w:sz w:val="16"/>
          <w:szCs w:val="20"/>
          <w:highlight w:val="yellow"/>
        </w:rPr>
        <w:t xml:space="preserve"> EFI_PCI_EXPRESS_CPM_ENABLE</w:t>
      </w:r>
      <w:r w:rsidR="00B42742">
        <w:rPr>
          <w:rFonts w:ascii="Courier New" w:hAnsi="Courier New" w:cs="Courier New"/>
          <w:b/>
          <w:color w:val="C00000"/>
          <w:sz w:val="16"/>
          <w:szCs w:val="20"/>
          <w:highlight w:val="yellow"/>
        </w:rPr>
        <w:tab/>
        <w:t xml:space="preserve">    </w:t>
      </w:r>
      <w:r w:rsidRPr="006676EC">
        <w:rPr>
          <w:rFonts w:ascii="Courier New" w:hAnsi="Courier New" w:cs="Courier New"/>
          <w:b/>
          <w:color w:val="C00000"/>
          <w:sz w:val="16"/>
          <w:szCs w:val="20"/>
          <w:highlight w:val="yellow"/>
        </w:rPr>
        <w:t>0x02  //set to enable state</w:t>
      </w:r>
    </w:p>
    <w:p w14:paraId="39F268FC" w14:textId="77777777" w:rsidR="00F81B4A" w:rsidRPr="00F81B4A" w:rsidRDefault="00F81B4A" w:rsidP="00F81B4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1EF0DA93" w14:textId="18FDF067" w:rsidR="00F81B4A" w:rsidRDefault="00F81B4A"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sz w:val="22"/>
        </w:rPr>
      </w:pPr>
      <w:r w:rsidRPr="00F81B4A">
        <w:rPr>
          <w:rFonts w:ascii="Courier New" w:hAnsi="Courier New" w:cs="Courier New"/>
          <w:bCs/>
          <w:i/>
          <w:color w:val="C00000"/>
          <w:sz w:val="22"/>
        </w:rPr>
        <w:t>L1PMSubstates</w:t>
      </w:r>
    </w:p>
    <w:p w14:paraId="3B2B362F" w14:textId="7C7815AA" w:rsidR="00D73673" w:rsidRDefault="00D73673" w:rsidP="00D7367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sidRPr="00D73673">
        <w:rPr>
          <w:rFonts w:ascii="Times New Roman" w:hAnsi="Times New Roman" w:cs="Times New Roman"/>
          <w:color w:val="000000"/>
          <w:sz w:val="22"/>
          <w:szCs w:val="22"/>
        </w:rPr>
        <w:t xml:space="preserve">This data type is to retrieve the PCI device platform policy for the PCI- compliant feature PCIe link's L1 PM </w:t>
      </w:r>
      <w:r>
        <w:rPr>
          <w:rFonts w:ascii="Times New Roman" w:hAnsi="Times New Roman" w:cs="Times New Roman"/>
          <w:color w:val="000000"/>
          <w:sz w:val="22"/>
          <w:szCs w:val="22"/>
        </w:rPr>
        <w:t>S</w:t>
      </w:r>
      <w:r w:rsidRPr="00D73673">
        <w:rPr>
          <w:rFonts w:ascii="Times New Roman" w:hAnsi="Times New Roman" w:cs="Times New Roman"/>
          <w:color w:val="000000"/>
          <w:sz w:val="22"/>
          <w:szCs w:val="22"/>
        </w:rPr>
        <w:t xml:space="preserve">ubstates. Refer to PCI Express Base Specification 5 (chapter 7.8.3.3), on how to translate the given data structure as per the PCI hardware terminology. If the data member "Override" value is 0 than there is no platform policy to override, other data members will be ignored; if 1 than other data members are used for this feature, to align the states based on its capabilities as well as its relationship with other components in the PCI hierarchy. The platform is expected to return any combination from the four L1 PM </w:t>
      </w:r>
      <w:r>
        <w:rPr>
          <w:rFonts w:ascii="Times New Roman" w:hAnsi="Times New Roman" w:cs="Times New Roman"/>
          <w:color w:val="000000"/>
          <w:sz w:val="22"/>
          <w:szCs w:val="22"/>
        </w:rPr>
        <w:t>S</w:t>
      </w:r>
      <w:r w:rsidRPr="00D73673">
        <w:rPr>
          <w:rFonts w:ascii="Times New Roman" w:hAnsi="Times New Roman" w:cs="Times New Roman"/>
          <w:color w:val="000000"/>
          <w:sz w:val="22"/>
          <w:szCs w:val="22"/>
        </w:rPr>
        <w:t>ubstates.</w:t>
      </w:r>
    </w:p>
    <w:p w14:paraId="35B57550" w14:textId="25E427DA" w:rsidR="00D73673" w:rsidRDefault="00D73673" w:rsidP="00D7367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57323368" w14:textId="345F8851"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1F0D60">
        <w:rPr>
          <w:rFonts w:ascii="Courier New" w:hAnsi="Courier New" w:cs="Courier New"/>
          <w:b/>
          <w:bCs/>
          <w:color w:val="C00000"/>
          <w:sz w:val="16"/>
          <w:szCs w:val="20"/>
          <w:highlight w:val="yellow"/>
        </w:rPr>
        <w:t>typedef</w:t>
      </w:r>
      <w:r w:rsidRPr="001F0D60">
        <w:rPr>
          <w:rFonts w:ascii="Courier New" w:hAnsi="Courier New" w:cs="Courier New"/>
          <w:b/>
          <w:color w:val="C00000"/>
          <w:sz w:val="16"/>
          <w:szCs w:val="20"/>
          <w:highlight w:val="yellow"/>
        </w:rPr>
        <w:t xml:space="preserve"> </w:t>
      </w:r>
      <w:r w:rsidRPr="001F0D60">
        <w:rPr>
          <w:rFonts w:ascii="Courier New" w:hAnsi="Courier New" w:cs="Courier New"/>
          <w:b/>
          <w:bCs/>
          <w:color w:val="C00000"/>
          <w:sz w:val="16"/>
          <w:szCs w:val="20"/>
          <w:highlight w:val="yellow"/>
        </w:rPr>
        <w:t>struct</w:t>
      </w:r>
      <w:r w:rsidRPr="001F0D60">
        <w:rPr>
          <w:rFonts w:ascii="Courier New" w:hAnsi="Courier New" w:cs="Courier New"/>
          <w:b/>
          <w:color w:val="C00000"/>
          <w:sz w:val="16"/>
          <w:szCs w:val="20"/>
          <w:highlight w:val="yellow"/>
        </w:rPr>
        <w:t xml:space="preserve"> _EFI_PCI_EXPRESS_L1PM_SUBSTATES</w:t>
      </w:r>
      <w:r w:rsidR="001F0D60">
        <w:rPr>
          <w:rFonts w:ascii="Courier New" w:hAnsi="Courier New" w:cs="Courier New"/>
          <w:b/>
          <w:color w:val="C00000"/>
          <w:sz w:val="16"/>
          <w:szCs w:val="20"/>
          <w:highlight w:val="yellow"/>
        </w:rPr>
        <w:tab/>
      </w:r>
      <w:r w:rsidRPr="001F0D60">
        <w:rPr>
          <w:rFonts w:ascii="Courier New" w:hAnsi="Courier New" w:cs="Courier New"/>
          <w:b/>
          <w:color w:val="C00000"/>
          <w:sz w:val="16"/>
          <w:szCs w:val="20"/>
          <w:highlight w:val="yellow"/>
        </w:rPr>
        <w:t xml:space="preserve"> EFI_PCI_EXPRESS_L1PM_SUBSTATES;</w:t>
      </w:r>
    </w:p>
    <w:p w14:paraId="3BEAF892"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p>
    <w:p w14:paraId="404EC012"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1F0D60">
        <w:rPr>
          <w:rFonts w:ascii="Courier New" w:hAnsi="Courier New" w:cs="Courier New"/>
          <w:b/>
          <w:bCs/>
          <w:color w:val="C00000"/>
          <w:sz w:val="16"/>
          <w:szCs w:val="20"/>
          <w:highlight w:val="yellow"/>
        </w:rPr>
        <w:t>struct</w:t>
      </w:r>
      <w:r w:rsidRPr="001F0D60">
        <w:rPr>
          <w:rFonts w:ascii="Courier New" w:hAnsi="Courier New" w:cs="Courier New"/>
          <w:b/>
          <w:color w:val="C00000"/>
          <w:sz w:val="16"/>
          <w:szCs w:val="20"/>
          <w:highlight w:val="yellow"/>
        </w:rPr>
        <w:t xml:space="preserve"> _EFI_PCI_EXPRESS_L1PM_SUBSTATES {</w:t>
      </w:r>
    </w:p>
    <w:p w14:paraId="282B53DF"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213D69FB" w14:textId="62BC528D"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set to indicate the platform request to override the L1 PM </w:t>
      </w:r>
      <w:r w:rsidR="00F073F5" w:rsidRPr="00412FC0">
        <w:rPr>
          <w:rFonts w:ascii="Courier New" w:hAnsi="Courier New" w:cs="Courier New"/>
          <w:b/>
          <w:color w:val="C00000"/>
          <w:sz w:val="16"/>
          <w:szCs w:val="20"/>
        </w:rPr>
        <w:t>Substates</w:t>
      </w:r>
      <w:r w:rsidRPr="00412FC0">
        <w:rPr>
          <w:rFonts w:ascii="Courier New" w:hAnsi="Courier New" w:cs="Courier New"/>
          <w:b/>
          <w:color w:val="C00000"/>
          <w:sz w:val="16"/>
          <w:szCs w:val="20"/>
        </w:rPr>
        <w:t xml:space="preserve"> using</w:t>
      </w:r>
    </w:p>
    <w:p w14:paraId="4C177F1A"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the other data member bit fields; bit clear means no request from platform</w:t>
      </w:r>
    </w:p>
    <w:p w14:paraId="3C73D5C6" w14:textId="0BF9864C"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to override the L1 PM </w:t>
      </w:r>
      <w:r w:rsidR="009F576F" w:rsidRPr="00412FC0">
        <w:rPr>
          <w:rFonts w:ascii="Courier New" w:hAnsi="Courier New" w:cs="Courier New"/>
          <w:b/>
          <w:color w:val="C00000"/>
          <w:sz w:val="16"/>
          <w:szCs w:val="20"/>
        </w:rPr>
        <w:t>Substates</w:t>
      </w:r>
      <w:r w:rsidRPr="00412FC0">
        <w:rPr>
          <w:rFonts w:ascii="Courier New" w:hAnsi="Courier New" w:cs="Courier New"/>
          <w:b/>
          <w:color w:val="C00000"/>
          <w:sz w:val="16"/>
          <w:szCs w:val="20"/>
        </w:rPr>
        <w:t xml:space="preserve"> for the device. Ignored when passed as input</w:t>
      </w:r>
    </w:p>
    <w:p w14:paraId="42DCD1CA"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parameters.</w:t>
      </w:r>
    </w:p>
    <w:p w14:paraId="2C690973"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549C5D2A"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r w:rsidRPr="001F0D60">
        <w:rPr>
          <w:rFonts w:ascii="Courier New" w:hAnsi="Courier New" w:cs="Courier New"/>
          <w:b/>
          <w:color w:val="C00000"/>
          <w:sz w:val="16"/>
          <w:szCs w:val="20"/>
          <w:highlight w:val="yellow"/>
        </w:rPr>
        <w:t>UINT8 Override:1;</w:t>
      </w:r>
    </w:p>
    <w:p w14:paraId="0DAEECAD"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0ABA6937"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set to enable the PCI-PM L1.2 state; bit clear to force default disable state</w:t>
      </w:r>
    </w:p>
    <w:p w14:paraId="2C631795"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708C763C"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r w:rsidRPr="001F0D60">
        <w:rPr>
          <w:rFonts w:ascii="Courier New" w:hAnsi="Courier New" w:cs="Courier New"/>
          <w:b/>
          <w:color w:val="C00000"/>
          <w:sz w:val="16"/>
          <w:szCs w:val="20"/>
          <w:highlight w:val="yellow"/>
        </w:rPr>
        <w:t>UINT8 Enable_Pci_Pm_L1_2:1;</w:t>
      </w:r>
    </w:p>
    <w:p w14:paraId="57A0C419"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4D8FC6ED"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set to enable the PCI-PM L1.1 state; bit clear to force default disable state</w:t>
      </w:r>
    </w:p>
    <w:p w14:paraId="1FCF55C1"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701996EA"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r w:rsidRPr="001F0D60">
        <w:rPr>
          <w:rFonts w:ascii="Courier New" w:hAnsi="Courier New" w:cs="Courier New"/>
          <w:b/>
          <w:color w:val="C00000"/>
          <w:sz w:val="16"/>
          <w:szCs w:val="20"/>
          <w:highlight w:val="yellow"/>
        </w:rPr>
        <w:t>UINT8 Enable_Pci_Pm_L1_1:1;</w:t>
      </w:r>
    </w:p>
    <w:p w14:paraId="20BF8BFE"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6F6A41D9"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set to enable the ASPM L1.2 state; bit clear to force default disable state</w:t>
      </w:r>
    </w:p>
    <w:p w14:paraId="5A6D12F9"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257DBF16"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lastRenderedPageBreak/>
        <w:t xml:space="preserve">  </w:t>
      </w:r>
      <w:r w:rsidRPr="001F0D60">
        <w:rPr>
          <w:rFonts w:ascii="Courier New" w:hAnsi="Courier New" w:cs="Courier New"/>
          <w:b/>
          <w:color w:val="C00000"/>
          <w:sz w:val="16"/>
          <w:szCs w:val="20"/>
          <w:highlight w:val="yellow"/>
        </w:rPr>
        <w:t>UINT8 Enable_Aspm_L1_2:1;</w:t>
      </w:r>
    </w:p>
    <w:p w14:paraId="641886A8"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1BF2C8CE"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set to enable the ASPM L1.1 state; bit clear to force default disable state</w:t>
      </w:r>
    </w:p>
    <w:p w14:paraId="4C0E3E48"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597839E1"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r w:rsidRPr="001F0D60">
        <w:rPr>
          <w:rFonts w:ascii="Courier New" w:hAnsi="Courier New" w:cs="Courier New"/>
          <w:b/>
          <w:color w:val="C00000"/>
          <w:sz w:val="16"/>
          <w:szCs w:val="20"/>
          <w:highlight w:val="yellow"/>
        </w:rPr>
        <w:t>UINT8 Enable_Aspm_L1_1:1;</w:t>
      </w:r>
    </w:p>
    <w:p w14:paraId="745151E3"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6EBF79E8"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rest of the remaining bits are reserved, not utilized; can be reused in</w:t>
      </w:r>
    </w:p>
    <w:p w14:paraId="42B4B0A4"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future to define additional conditions as per PCIe capabilities</w:t>
      </w:r>
    </w:p>
    <w:p w14:paraId="28E96B0E"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1DBCCC02"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r w:rsidRPr="001F0D60">
        <w:rPr>
          <w:rFonts w:ascii="Courier New" w:hAnsi="Courier New" w:cs="Courier New"/>
          <w:b/>
          <w:color w:val="C00000"/>
          <w:sz w:val="16"/>
          <w:szCs w:val="20"/>
          <w:highlight w:val="yellow"/>
        </w:rPr>
        <w:t>UINT8 Reserved:3;</w:t>
      </w:r>
    </w:p>
    <w:p w14:paraId="3CD98ADF" w14:textId="1AAF1319" w:rsidR="00D73673" w:rsidRDefault="00D73673" w:rsidP="00D7367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color w:val="C00000"/>
          <w:sz w:val="16"/>
          <w:szCs w:val="20"/>
        </w:rPr>
      </w:pPr>
      <w:r w:rsidRPr="00412FC0">
        <w:rPr>
          <w:rFonts w:ascii="Courier New" w:hAnsi="Courier New" w:cs="Courier New"/>
          <w:b/>
          <w:color w:val="C00000"/>
          <w:sz w:val="16"/>
          <w:szCs w:val="20"/>
        </w:rPr>
        <w:tab/>
      </w:r>
      <w:r w:rsidRPr="001F0D60">
        <w:rPr>
          <w:rFonts w:ascii="Courier New" w:hAnsi="Courier New" w:cs="Courier New"/>
          <w:b/>
          <w:color w:val="C00000"/>
          <w:sz w:val="16"/>
          <w:szCs w:val="20"/>
          <w:highlight w:val="yellow"/>
        </w:rPr>
        <w:t>};</w:t>
      </w:r>
    </w:p>
    <w:p w14:paraId="6A558232" w14:textId="6D70A2C9" w:rsidR="00845D59" w:rsidRDefault="00845D59" w:rsidP="008F181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C00000"/>
        </w:rPr>
      </w:pPr>
    </w:p>
    <w:p w14:paraId="3271A2F7" w14:textId="77777777" w:rsidR="00266A79" w:rsidRDefault="00266A79" w:rsidP="00266A79">
      <w:pPr>
        <w:spacing w:line="240" w:lineRule="auto"/>
        <w:ind w:left="0"/>
        <w:rPr>
          <w:b/>
          <w:bCs/>
          <w:color w:val="000000"/>
          <w:sz w:val="26"/>
          <w:szCs w:val="26"/>
        </w:rPr>
      </w:pPr>
      <w:r w:rsidRPr="00B40604">
        <w:rPr>
          <w:b/>
          <w:bCs/>
          <w:color w:val="000000"/>
          <w:sz w:val="26"/>
          <w:szCs w:val="26"/>
        </w:rPr>
        <w:t>Status Codes Returned</w:t>
      </w:r>
    </w:p>
    <w:tbl>
      <w:tblPr>
        <w:tblStyle w:val="TableGrid"/>
        <w:tblW w:w="0" w:type="auto"/>
        <w:tblLook w:val="04A0" w:firstRow="1" w:lastRow="0" w:firstColumn="1" w:lastColumn="0" w:noHBand="0" w:noVBand="1"/>
      </w:tblPr>
      <w:tblGrid>
        <w:gridCol w:w="3048"/>
        <w:gridCol w:w="5485"/>
      </w:tblGrid>
      <w:tr w:rsidR="00266A79" w14:paraId="12CCBF7E" w14:textId="77777777" w:rsidTr="00266A79">
        <w:tc>
          <w:tcPr>
            <w:tcW w:w="3048" w:type="dxa"/>
          </w:tcPr>
          <w:p w14:paraId="4C85B6E5" w14:textId="77777777" w:rsidR="00266A79" w:rsidRPr="0076551F" w:rsidRDefault="00266A79" w:rsidP="00FA7E43">
            <w:pPr>
              <w:spacing w:line="240" w:lineRule="auto"/>
              <w:ind w:left="0"/>
              <w:rPr>
                <w:color w:val="000000"/>
                <w:sz w:val="22"/>
                <w:szCs w:val="22"/>
              </w:rPr>
            </w:pPr>
            <w:r w:rsidRPr="0076551F">
              <w:rPr>
                <w:color w:val="000000"/>
                <w:sz w:val="22"/>
                <w:szCs w:val="22"/>
              </w:rPr>
              <w:t>EFI_SUCCESS</w:t>
            </w:r>
          </w:p>
        </w:tc>
        <w:tc>
          <w:tcPr>
            <w:tcW w:w="5485" w:type="dxa"/>
          </w:tcPr>
          <w:p w14:paraId="40C64EE0" w14:textId="77777777" w:rsidR="00266A79" w:rsidRPr="0076551F" w:rsidRDefault="00266A79" w:rsidP="00FA7E43">
            <w:pPr>
              <w:spacing w:line="240" w:lineRule="auto"/>
              <w:ind w:left="0"/>
              <w:rPr>
                <w:color w:val="000000"/>
                <w:sz w:val="22"/>
                <w:szCs w:val="22"/>
              </w:rPr>
            </w:pPr>
            <w:r w:rsidRPr="0076551F">
              <w:rPr>
                <w:color w:val="000000"/>
                <w:sz w:val="22"/>
                <w:szCs w:val="22"/>
              </w:rPr>
              <w:t>The function completed successfully, may returns platform policy data for the given PCI component</w:t>
            </w:r>
          </w:p>
        </w:tc>
      </w:tr>
      <w:tr w:rsidR="00266A79" w14:paraId="3399C503" w14:textId="77777777" w:rsidTr="00266A79">
        <w:tc>
          <w:tcPr>
            <w:tcW w:w="3048" w:type="dxa"/>
          </w:tcPr>
          <w:p w14:paraId="53DB0FA0" w14:textId="77777777" w:rsidR="00266A79" w:rsidRPr="0076551F" w:rsidRDefault="00266A79" w:rsidP="00FA7E43">
            <w:pPr>
              <w:spacing w:line="240" w:lineRule="auto"/>
              <w:ind w:left="0"/>
              <w:rPr>
                <w:color w:val="000000"/>
                <w:sz w:val="22"/>
                <w:szCs w:val="22"/>
              </w:rPr>
            </w:pPr>
            <w:r w:rsidRPr="0076551F">
              <w:rPr>
                <w:color w:val="000000"/>
                <w:sz w:val="22"/>
                <w:szCs w:val="22"/>
              </w:rPr>
              <w:t>EFI_UNSUPPORTED</w:t>
            </w:r>
          </w:p>
        </w:tc>
        <w:tc>
          <w:tcPr>
            <w:tcW w:w="5485" w:type="dxa"/>
          </w:tcPr>
          <w:p w14:paraId="15F35893" w14:textId="7FAEB4DC" w:rsidR="00266A79" w:rsidRPr="0076551F" w:rsidRDefault="00EF696C" w:rsidP="00CD14E4">
            <w:pPr>
              <w:spacing w:line="240" w:lineRule="auto"/>
              <w:ind w:left="0"/>
              <w:rPr>
                <w:color w:val="000000"/>
                <w:sz w:val="22"/>
                <w:szCs w:val="22"/>
              </w:rPr>
            </w:pPr>
            <w:ins w:id="30" w:author="Felix Poludov" w:date="2020-02-06T16:02:00Z">
              <w:r>
                <w:rPr>
                  <w:color w:val="000000"/>
                  <w:sz w:val="22"/>
                  <w:szCs w:val="22"/>
                </w:rPr>
                <w:t xml:space="preserve">There is no platform-specific policy for the passed in </w:t>
              </w:r>
            </w:ins>
            <w:r w:rsidR="00266A79" w:rsidRPr="0076551F">
              <w:rPr>
                <w:color w:val="000000"/>
                <w:sz w:val="22"/>
                <w:szCs w:val="22"/>
              </w:rPr>
              <w:t>PCI component</w:t>
            </w:r>
            <w:ins w:id="31" w:author="Felix Poludov" w:date="2020-02-06T16:03:00Z">
              <w:r>
                <w:rPr>
                  <w:color w:val="000000"/>
                  <w:sz w:val="22"/>
                  <w:szCs w:val="22"/>
                </w:rPr>
                <w:t>. Default PCI bus driver policy should be applied</w:t>
              </w:r>
            </w:ins>
            <w:del w:id="32" w:author="Felix Poludov" w:date="2020-02-06T16:05:00Z">
              <w:r w:rsidR="00266A79" w:rsidRPr="0076551F" w:rsidDel="00CD14E4">
                <w:rPr>
                  <w:color w:val="000000"/>
                  <w:sz w:val="22"/>
                  <w:szCs w:val="22"/>
                </w:rPr>
                <w:delText xml:space="preserve"> belongs to PCI topology but not part of chipset to provide the platform policy</w:delText>
              </w:r>
            </w:del>
            <w:ins w:id="33" w:author="Felix Poludov" w:date="2020-02-06T16:05:00Z">
              <w:r w:rsidR="00CD14E4">
                <w:rPr>
                  <w:color w:val="000000"/>
                  <w:sz w:val="22"/>
                  <w:szCs w:val="22"/>
                </w:rPr>
                <w:t>.</w:t>
              </w:r>
            </w:ins>
          </w:p>
        </w:tc>
      </w:tr>
      <w:tr w:rsidR="00266A79" w14:paraId="05845311" w14:textId="77777777" w:rsidTr="00266A79">
        <w:tc>
          <w:tcPr>
            <w:tcW w:w="3048" w:type="dxa"/>
          </w:tcPr>
          <w:p w14:paraId="2D27D41D" w14:textId="77777777" w:rsidR="00266A79" w:rsidRPr="0076551F" w:rsidRDefault="00266A79" w:rsidP="00FA7E43">
            <w:pPr>
              <w:spacing w:line="240" w:lineRule="auto"/>
              <w:ind w:left="0"/>
              <w:rPr>
                <w:color w:val="000000"/>
                <w:sz w:val="22"/>
                <w:szCs w:val="22"/>
              </w:rPr>
            </w:pPr>
            <w:r w:rsidRPr="0076551F">
              <w:rPr>
                <w:color w:val="000000"/>
                <w:sz w:val="22"/>
                <w:szCs w:val="22"/>
              </w:rPr>
              <w:t>EFI_INVALID_PARAMETER</w:t>
            </w:r>
          </w:p>
        </w:tc>
        <w:tc>
          <w:tcPr>
            <w:tcW w:w="5485" w:type="dxa"/>
          </w:tcPr>
          <w:p w14:paraId="6C013612" w14:textId="77777777" w:rsidR="00266A79" w:rsidRPr="0076551F" w:rsidRDefault="00266A79" w:rsidP="00FA7E43">
            <w:pPr>
              <w:spacing w:line="240" w:lineRule="auto"/>
              <w:ind w:left="0"/>
              <w:rPr>
                <w:color w:val="000000"/>
                <w:sz w:val="22"/>
                <w:szCs w:val="22"/>
              </w:rPr>
            </w:pPr>
            <w:r w:rsidRPr="0076551F">
              <w:rPr>
                <w:color w:val="000000"/>
                <w:sz w:val="22"/>
                <w:szCs w:val="22"/>
              </w:rPr>
              <w:t>If any of the input parameters are passed with invalid data</w:t>
            </w:r>
          </w:p>
        </w:tc>
      </w:tr>
    </w:tbl>
    <w:p w14:paraId="1655E56C" w14:textId="77777777" w:rsidR="00C064FC" w:rsidRDefault="00C064FC" w:rsidP="00845D59">
      <w:pPr>
        <w:pStyle w:val="DefaultParagraphFontParaChar"/>
        <w:rPr>
          <w:rFonts w:ascii="Times New Roman" w:hAnsi="Times New Roman"/>
          <w:sz w:val="22"/>
          <w:szCs w:val="22"/>
        </w:rPr>
      </w:pPr>
    </w:p>
    <w:p w14:paraId="0BDC687E" w14:textId="77777777" w:rsidR="00C064FC" w:rsidRDefault="00C064FC" w:rsidP="00845D59">
      <w:pPr>
        <w:pStyle w:val="DefaultParagraphFontParaChar"/>
        <w:rPr>
          <w:rFonts w:ascii="Times New Roman" w:hAnsi="Times New Roman"/>
          <w:sz w:val="22"/>
          <w:szCs w:val="22"/>
        </w:rPr>
      </w:pPr>
    </w:p>
    <w:p w14:paraId="46C82ED1" w14:textId="77777777" w:rsidR="00C064FC" w:rsidRDefault="00C064FC" w:rsidP="00845D59">
      <w:pPr>
        <w:pStyle w:val="DefaultParagraphFontParaChar"/>
        <w:rPr>
          <w:rFonts w:ascii="Times New Roman" w:hAnsi="Times New Roman"/>
          <w:sz w:val="22"/>
          <w:szCs w:val="22"/>
        </w:rPr>
      </w:pPr>
    </w:p>
    <w:p w14:paraId="3A1592B8" w14:textId="77777777" w:rsidR="00C064FC" w:rsidRDefault="00C064FC" w:rsidP="00845D59">
      <w:pPr>
        <w:pStyle w:val="DefaultParagraphFontParaChar"/>
        <w:rPr>
          <w:rFonts w:ascii="Times New Roman" w:hAnsi="Times New Roman"/>
          <w:sz w:val="22"/>
          <w:szCs w:val="22"/>
        </w:rPr>
      </w:pPr>
    </w:p>
    <w:p w14:paraId="6B508F02" w14:textId="77777777" w:rsidR="00C064FC" w:rsidRDefault="00C064FC" w:rsidP="00845D59">
      <w:pPr>
        <w:pStyle w:val="DefaultParagraphFontParaChar"/>
        <w:rPr>
          <w:rFonts w:ascii="Times New Roman" w:hAnsi="Times New Roman"/>
          <w:sz w:val="22"/>
          <w:szCs w:val="22"/>
        </w:rPr>
      </w:pPr>
    </w:p>
    <w:p w14:paraId="516BC9E2" w14:textId="77777777" w:rsidR="00C064FC" w:rsidRDefault="00C064FC" w:rsidP="00845D59">
      <w:pPr>
        <w:pStyle w:val="DefaultParagraphFontParaChar"/>
        <w:rPr>
          <w:rFonts w:ascii="Times New Roman" w:hAnsi="Times New Roman"/>
          <w:sz w:val="22"/>
          <w:szCs w:val="22"/>
        </w:rPr>
      </w:pPr>
    </w:p>
    <w:p w14:paraId="65E87239" w14:textId="77777777" w:rsidR="00C064FC" w:rsidRDefault="00C064FC" w:rsidP="00845D59">
      <w:pPr>
        <w:pStyle w:val="DefaultParagraphFontParaChar"/>
        <w:rPr>
          <w:rFonts w:ascii="Times New Roman" w:hAnsi="Times New Roman"/>
          <w:sz w:val="22"/>
          <w:szCs w:val="22"/>
        </w:rPr>
      </w:pPr>
    </w:p>
    <w:p w14:paraId="51CB8495" w14:textId="77777777" w:rsidR="00C064FC" w:rsidRDefault="00C064FC" w:rsidP="00845D59">
      <w:pPr>
        <w:pStyle w:val="DefaultParagraphFontParaChar"/>
        <w:rPr>
          <w:rFonts w:ascii="Times New Roman" w:hAnsi="Times New Roman"/>
          <w:sz w:val="22"/>
          <w:szCs w:val="22"/>
        </w:rPr>
      </w:pPr>
    </w:p>
    <w:p w14:paraId="27F6B576" w14:textId="77777777" w:rsidR="00C064FC" w:rsidRDefault="00C064FC" w:rsidP="00845D59">
      <w:pPr>
        <w:pStyle w:val="DefaultParagraphFontParaChar"/>
        <w:rPr>
          <w:rFonts w:ascii="Times New Roman" w:hAnsi="Times New Roman"/>
          <w:sz w:val="22"/>
          <w:szCs w:val="22"/>
        </w:rPr>
      </w:pPr>
    </w:p>
    <w:p w14:paraId="0AD32CCD" w14:textId="77777777" w:rsidR="00C064FC" w:rsidRDefault="00C064FC" w:rsidP="00845D59">
      <w:pPr>
        <w:pStyle w:val="DefaultParagraphFontParaChar"/>
        <w:rPr>
          <w:rFonts w:ascii="Times New Roman" w:hAnsi="Times New Roman"/>
          <w:sz w:val="22"/>
          <w:szCs w:val="22"/>
        </w:rPr>
      </w:pPr>
    </w:p>
    <w:p w14:paraId="2A6CE10F" w14:textId="77777777" w:rsidR="00C064FC" w:rsidRDefault="00C064FC" w:rsidP="00845D59">
      <w:pPr>
        <w:pStyle w:val="DefaultParagraphFontParaChar"/>
        <w:rPr>
          <w:rFonts w:ascii="Times New Roman" w:hAnsi="Times New Roman"/>
          <w:sz w:val="22"/>
          <w:szCs w:val="22"/>
        </w:rPr>
      </w:pPr>
    </w:p>
    <w:p w14:paraId="3B17E6C2" w14:textId="77777777" w:rsidR="00C064FC" w:rsidRDefault="00C064FC" w:rsidP="00845D59">
      <w:pPr>
        <w:pStyle w:val="DefaultParagraphFontParaChar"/>
        <w:rPr>
          <w:rFonts w:ascii="Times New Roman" w:hAnsi="Times New Roman"/>
          <w:sz w:val="22"/>
          <w:szCs w:val="22"/>
        </w:rPr>
      </w:pPr>
    </w:p>
    <w:p w14:paraId="2E22C80C" w14:textId="77777777" w:rsidR="008F1816" w:rsidRDefault="008F1816" w:rsidP="00845D59">
      <w:pPr>
        <w:pStyle w:val="DefaultParagraphFontParaChar"/>
        <w:rPr>
          <w:rFonts w:ascii="Times New Roman" w:hAnsi="Times New Roman"/>
          <w:sz w:val="22"/>
          <w:szCs w:val="22"/>
        </w:rPr>
      </w:pPr>
    </w:p>
    <w:p w14:paraId="3B832661" w14:textId="77777777" w:rsidR="008F1816" w:rsidRDefault="008F1816" w:rsidP="00845D59">
      <w:pPr>
        <w:pStyle w:val="DefaultParagraphFontParaChar"/>
        <w:rPr>
          <w:rFonts w:ascii="Times New Roman" w:hAnsi="Times New Roman"/>
          <w:sz w:val="22"/>
          <w:szCs w:val="22"/>
        </w:rPr>
      </w:pPr>
    </w:p>
    <w:p w14:paraId="6C9EB3B8" w14:textId="77777777" w:rsidR="008F1816" w:rsidRDefault="008F1816" w:rsidP="00845D59">
      <w:pPr>
        <w:pStyle w:val="DefaultParagraphFontParaChar"/>
        <w:rPr>
          <w:rFonts w:ascii="Times New Roman" w:hAnsi="Times New Roman"/>
          <w:sz w:val="22"/>
          <w:szCs w:val="22"/>
        </w:rPr>
      </w:pPr>
    </w:p>
    <w:p w14:paraId="1521E512" w14:textId="316436FF" w:rsidR="00845D59" w:rsidRPr="00845D59" w:rsidRDefault="00845D59" w:rsidP="00845D59">
      <w:pPr>
        <w:pStyle w:val="DefaultParagraphFontParaChar"/>
        <w:rPr>
          <w:rFonts w:ascii="Times New Roman" w:hAnsi="Times New Roman"/>
          <w:sz w:val="22"/>
          <w:szCs w:val="22"/>
        </w:rPr>
      </w:pPr>
      <w:r>
        <w:rPr>
          <w:rFonts w:ascii="Times New Roman" w:hAnsi="Times New Roman"/>
          <w:sz w:val="22"/>
          <w:szCs w:val="22"/>
        </w:rPr>
        <w:t xml:space="preserve">The name of the </w:t>
      </w:r>
      <w:r w:rsidR="00B77BFD">
        <w:rPr>
          <w:rFonts w:ascii="Times New Roman" w:hAnsi="Times New Roman"/>
          <w:sz w:val="22"/>
          <w:szCs w:val="22"/>
        </w:rPr>
        <w:t>second</w:t>
      </w:r>
      <w:r>
        <w:rPr>
          <w:rFonts w:ascii="Times New Roman" w:hAnsi="Times New Roman"/>
          <w:sz w:val="22"/>
          <w:szCs w:val="22"/>
        </w:rPr>
        <w:t xml:space="preserve"> interface would be </w:t>
      </w:r>
      <w:r w:rsidR="0032704E">
        <w:rPr>
          <w:rFonts w:ascii="Courier New" w:hAnsi="Courier New" w:cs="Courier New"/>
          <w:color w:val="FF0000"/>
          <w:sz w:val="22"/>
          <w:szCs w:val="22"/>
        </w:rPr>
        <w:t>NotifyDeviceState</w:t>
      </w:r>
      <w:r>
        <w:rPr>
          <w:rFonts w:ascii="Times New Roman" w:hAnsi="Times New Roman"/>
          <w:sz w:val="22"/>
          <w:szCs w:val="22"/>
        </w:rPr>
        <w:t xml:space="preserve">, </w:t>
      </w:r>
      <w:r w:rsidR="00796F22">
        <w:rPr>
          <w:rFonts w:ascii="Times New Roman" w:hAnsi="Times New Roman"/>
          <w:sz w:val="22"/>
          <w:szCs w:val="22"/>
        </w:rPr>
        <w:t>primarily meant to notify the platform about the PCI Express features configuration state of a PCI device. I</w:t>
      </w:r>
      <w:r>
        <w:rPr>
          <w:rFonts w:ascii="Times New Roman" w:hAnsi="Times New Roman"/>
          <w:sz w:val="22"/>
          <w:szCs w:val="22"/>
        </w:rPr>
        <w:t xml:space="preserve">t will take </w:t>
      </w:r>
      <w:r w:rsidR="00E20914">
        <w:rPr>
          <w:rFonts w:ascii="Times New Roman" w:hAnsi="Times New Roman"/>
          <w:sz w:val="22"/>
          <w:szCs w:val="22"/>
        </w:rPr>
        <w:t>its</w:t>
      </w:r>
      <w:r>
        <w:rPr>
          <w:rFonts w:ascii="Times New Roman" w:hAnsi="Times New Roman"/>
          <w:sz w:val="22"/>
          <w:szCs w:val="22"/>
        </w:rPr>
        <w:t xml:space="preserve"> associated EFI handle of the </w:t>
      </w:r>
      <w:r w:rsidR="00BD7F15">
        <w:rPr>
          <w:rFonts w:ascii="Times New Roman" w:hAnsi="Times New Roman"/>
          <w:sz w:val="22"/>
          <w:szCs w:val="22"/>
        </w:rPr>
        <w:t>PCI</w:t>
      </w:r>
      <w:r>
        <w:rPr>
          <w:rFonts w:ascii="Times New Roman" w:hAnsi="Times New Roman"/>
          <w:sz w:val="22"/>
          <w:szCs w:val="22"/>
        </w:rPr>
        <w:t xml:space="preserve"> IO Protocol, as the input parameter</w:t>
      </w:r>
      <w:r w:rsidR="006A50CB" w:rsidRPr="006A50CB">
        <w:rPr>
          <w:rFonts w:ascii="Times New Roman" w:hAnsi="Times New Roman"/>
          <w:sz w:val="22"/>
          <w:szCs w:val="22"/>
        </w:rPr>
        <w:t xml:space="preserve"> </w:t>
      </w:r>
      <w:r w:rsidR="006A50CB">
        <w:rPr>
          <w:rFonts w:ascii="Times New Roman" w:hAnsi="Times New Roman"/>
          <w:sz w:val="22"/>
          <w:szCs w:val="22"/>
        </w:rPr>
        <w:t xml:space="preserve">to </w:t>
      </w:r>
      <w:r w:rsidR="00B25ED9">
        <w:rPr>
          <w:rFonts w:ascii="Times New Roman" w:hAnsi="Times New Roman"/>
          <w:sz w:val="22"/>
          <w:szCs w:val="22"/>
        </w:rPr>
        <w:t>identify</w:t>
      </w:r>
      <w:r w:rsidR="006A50CB">
        <w:rPr>
          <w:rFonts w:ascii="Times New Roman" w:hAnsi="Times New Roman"/>
          <w:sz w:val="22"/>
          <w:szCs w:val="22"/>
        </w:rPr>
        <w:t xml:space="preserve"> the PCI device, </w:t>
      </w:r>
      <w:r>
        <w:rPr>
          <w:rFonts w:ascii="Times New Roman" w:hAnsi="Times New Roman"/>
          <w:sz w:val="22"/>
          <w:szCs w:val="22"/>
        </w:rPr>
        <w:t xml:space="preserve"> and </w:t>
      </w:r>
      <w:r w:rsidR="00B25ED9">
        <w:rPr>
          <w:rFonts w:ascii="Times New Roman" w:hAnsi="Times New Roman"/>
          <w:sz w:val="22"/>
          <w:szCs w:val="22"/>
        </w:rPr>
        <w:t>it also take</w:t>
      </w:r>
      <w:r>
        <w:rPr>
          <w:rFonts w:ascii="Times New Roman" w:hAnsi="Times New Roman"/>
          <w:sz w:val="22"/>
          <w:szCs w:val="22"/>
        </w:rPr>
        <w:t xml:space="preserve"> the </w:t>
      </w:r>
      <w:r w:rsidR="000B66D6">
        <w:rPr>
          <w:rFonts w:ascii="Courier New" w:hAnsi="Courier New" w:cs="Courier New"/>
          <w:b/>
          <w:bCs/>
          <w:color w:val="C00000"/>
          <w:sz w:val="18"/>
          <w:szCs w:val="22"/>
          <w:highlight w:val="yellow"/>
        </w:rPr>
        <w:t>EFI_PCI_EXPRESS_DEVICE_CONFIGURATION</w:t>
      </w:r>
      <w:r>
        <w:rPr>
          <w:rFonts w:ascii="Times New Roman" w:hAnsi="Times New Roman"/>
          <w:sz w:val="22"/>
          <w:szCs w:val="22"/>
        </w:rPr>
        <w:t xml:space="preserve"> as the </w:t>
      </w:r>
      <w:r w:rsidR="00B25ED9">
        <w:rPr>
          <w:rFonts w:ascii="Times New Roman" w:hAnsi="Times New Roman"/>
          <w:sz w:val="22"/>
          <w:szCs w:val="22"/>
        </w:rPr>
        <w:t>input</w:t>
      </w:r>
      <w:r>
        <w:rPr>
          <w:rFonts w:ascii="Times New Roman" w:hAnsi="Times New Roman"/>
          <w:sz w:val="22"/>
          <w:szCs w:val="22"/>
        </w:rPr>
        <w:t xml:space="preserve"> parameter </w:t>
      </w:r>
      <w:r w:rsidR="003811DD">
        <w:rPr>
          <w:rFonts w:ascii="Times New Roman" w:hAnsi="Times New Roman"/>
          <w:sz w:val="22"/>
          <w:szCs w:val="22"/>
        </w:rPr>
        <w:t>to provide the device state</w:t>
      </w:r>
      <w:r>
        <w:rPr>
          <w:rFonts w:ascii="Times New Roman" w:hAnsi="Times New Roman"/>
          <w:sz w:val="22"/>
          <w:szCs w:val="22"/>
        </w:rPr>
        <w:t>.</w:t>
      </w:r>
    </w:p>
    <w:p w14:paraId="791AB16A" w14:textId="6917BA6A" w:rsidR="0025112A" w:rsidRPr="0025112A" w:rsidRDefault="0025112A" w:rsidP="0025112A">
      <w:pPr>
        <w:pStyle w:val="SP1665688"/>
        <w:spacing w:before="240" w:after="60"/>
        <w:rPr>
          <w:rFonts w:ascii="Arial-BoldMT" w:hAnsi="Arial-BoldMT"/>
          <w:b/>
          <w:bCs/>
          <w:color w:val="000000"/>
          <w:sz w:val="26"/>
          <w:szCs w:val="28"/>
        </w:rPr>
      </w:pPr>
      <w:r w:rsidRPr="0025112A">
        <w:rPr>
          <w:rFonts w:ascii="Courier New" w:hAnsi="Courier New" w:cs="Courier New"/>
          <w:b/>
          <w:bCs/>
          <w:color w:val="000000"/>
          <w:szCs w:val="28"/>
          <w:highlight w:val="yellow"/>
        </w:rPr>
        <w:lastRenderedPageBreak/>
        <w:t>EFI_PCI_EXPRESS_PLATFORM_PROTOCOL</w:t>
      </w:r>
      <w:r>
        <w:rPr>
          <w:rFonts w:ascii="Arial-BoldMT" w:hAnsi="Arial-BoldMT"/>
          <w:b/>
          <w:bCs/>
          <w:color w:val="000000"/>
          <w:sz w:val="26"/>
          <w:szCs w:val="28"/>
          <w:highlight w:val="yellow"/>
        </w:rPr>
        <w:t>.</w:t>
      </w:r>
      <w:r w:rsidR="00DA6E35">
        <w:rPr>
          <w:rFonts w:ascii="Arial-BoldMT" w:hAnsi="Arial-BoldMT"/>
          <w:b/>
          <w:bCs/>
          <w:color w:val="000000"/>
          <w:sz w:val="26"/>
          <w:szCs w:val="28"/>
          <w:highlight w:val="yellow"/>
        </w:rPr>
        <w:t>NotifyDeviceState</w:t>
      </w:r>
      <w:r w:rsidRPr="0025112A">
        <w:rPr>
          <w:rFonts w:ascii="Arial-BoldMT" w:hAnsi="Arial-BoldMT"/>
          <w:b/>
          <w:bCs/>
          <w:color w:val="000000"/>
          <w:sz w:val="26"/>
          <w:szCs w:val="28"/>
          <w:highlight w:val="yellow"/>
        </w:rPr>
        <w:t>()</w:t>
      </w:r>
    </w:p>
    <w:p w14:paraId="101515F0" w14:textId="77777777" w:rsidR="0025112A" w:rsidRDefault="0025112A" w:rsidP="0025112A">
      <w:pPr>
        <w:pStyle w:val="SP1665688"/>
        <w:spacing w:before="240" w:after="60"/>
        <w:rPr>
          <w:rStyle w:val="SC162536"/>
          <w:sz w:val="26"/>
          <w:szCs w:val="26"/>
        </w:rPr>
      </w:pPr>
      <w:r w:rsidRPr="002E16B0">
        <w:rPr>
          <w:rStyle w:val="SC162536"/>
          <w:sz w:val="26"/>
          <w:szCs w:val="26"/>
        </w:rPr>
        <w:t>Summary</w:t>
      </w:r>
    </w:p>
    <w:p w14:paraId="13F7575B" w14:textId="4BC1CF5D" w:rsidR="0025112A" w:rsidRPr="00A940FE" w:rsidRDefault="0025112A" w:rsidP="0025112A">
      <w:pPr>
        <w:ind w:left="0"/>
        <w:rPr>
          <w:rFonts w:ascii="Times New Roman" w:hAnsi="Times New Roman" w:cs="Times New Roman"/>
          <w:color w:val="000000"/>
          <w:sz w:val="22"/>
          <w:szCs w:val="22"/>
        </w:rPr>
      </w:pPr>
      <w:r w:rsidRPr="00A940FE">
        <w:rPr>
          <w:rFonts w:ascii="Times New Roman" w:hAnsi="Times New Roman" w:cs="Times New Roman"/>
          <w:color w:val="000000"/>
          <w:sz w:val="22"/>
          <w:szCs w:val="22"/>
        </w:rPr>
        <w:t xml:space="preserve">The PCI Bus driver </w:t>
      </w:r>
      <w:r w:rsidR="00867C24">
        <w:rPr>
          <w:rFonts w:ascii="Times New Roman" w:hAnsi="Times New Roman" w:cs="Times New Roman"/>
          <w:color w:val="000000"/>
          <w:sz w:val="22"/>
          <w:szCs w:val="22"/>
        </w:rPr>
        <w:t>/</w:t>
      </w:r>
      <w:r w:rsidRPr="00A940FE">
        <w:rPr>
          <w:rFonts w:ascii="Times New Roman" w:hAnsi="Times New Roman" w:cs="Times New Roman"/>
          <w:color w:val="000000"/>
          <w:sz w:val="22"/>
          <w:szCs w:val="22"/>
        </w:rPr>
        <w:t xml:space="preserve"> PCI Host Bridge Resource Allocation Protocol drivers can call this member function to </w:t>
      </w:r>
      <w:r w:rsidR="00306B3B">
        <w:rPr>
          <w:rFonts w:ascii="Times New Roman" w:hAnsi="Times New Roman" w:cs="Times New Roman"/>
          <w:color w:val="000000"/>
          <w:sz w:val="22"/>
          <w:szCs w:val="22"/>
        </w:rPr>
        <w:t>notify</w:t>
      </w:r>
      <w:r w:rsidRPr="00A940FE">
        <w:rPr>
          <w:rFonts w:ascii="Times New Roman" w:hAnsi="Times New Roman" w:cs="Times New Roman"/>
          <w:color w:val="000000"/>
          <w:sz w:val="22"/>
          <w:szCs w:val="22"/>
        </w:rPr>
        <w:t xml:space="preserve"> the platform </w:t>
      </w:r>
      <w:r w:rsidR="00085380">
        <w:rPr>
          <w:rFonts w:ascii="Times New Roman" w:hAnsi="Times New Roman" w:cs="Times New Roman"/>
          <w:color w:val="000000"/>
          <w:sz w:val="22"/>
          <w:szCs w:val="22"/>
        </w:rPr>
        <w:t xml:space="preserve">about PCI </w:t>
      </w:r>
      <w:r w:rsidR="000C5DAF">
        <w:rPr>
          <w:rFonts w:ascii="Times New Roman" w:hAnsi="Times New Roman" w:cs="Times New Roman"/>
          <w:color w:val="000000"/>
          <w:sz w:val="22"/>
          <w:szCs w:val="22"/>
        </w:rPr>
        <w:t>Express</w:t>
      </w:r>
      <w:r w:rsidR="00085380">
        <w:rPr>
          <w:rFonts w:ascii="Times New Roman" w:hAnsi="Times New Roman" w:cs="Times New Roman"/>
          <w:color w:val="000000"/>
          <w:sz w:val="22"/>
          <w:szCs w:val="22"/>
        </w:rPr>
        <w:t xml:space="preserve"> feature</w:t>
      </w:r>
      <w:r w:rsidR="000C5DAF">
        <w:rPr>
          <w:rFonts w:ascii="Times New Roman" w:hAnsi="Times New Roman" w:cs="Times New Roman"/>
          <w:color w:val="000000"/>
          <w:sz w:val="22"/>
          <w:szCs w:val="22"/>
        </w:rPr>
        <w:t>s</w:t>
      </w:r>
      <w:r w:rsidR="00085380">
        <w:rPr>
          <w:rFonts w:ascii="Times New Roman" w:hAnsi="Times New Roman" w:cs="Times New Roman"/>
          <w:color w:val="000000"/>
          <w:sz w:val="22"/>
          <w:szCs w:val="22"/>
        </w:rPr>
        <w:t xml:space="preserve"> configuration</w:t>
      </w:r>
      <w:r w:rsidR="000C5DAF">
        <w:rPr>
          <w:rFonts w:ascii="Times New Roman" w:hAnsi="Times New Roman" w:cs="Times New Roman"/>
          <w:color w:val="000000"/>
          <w:sz w:val="22"/>
          <w:szCs w:val="22"/>
        </w:rPr>
        <w:t xml:space="preserve"> state of the device</w:t>
      </w:r>
      <w:r w:rsidRPr="00A940FE">
        <w:rPr>
          <w:rFonts w:ascii="Times New Roman" w:hAnsi="Times New Roman" w:cs="Times New Roman"/>
          <w:color w:val="000000"/>
          <w:sz w:val="22"/>
          <w:szCs w:val="22"/>
        </w:rPr>
        <w:t>.</w:t>
      </w:r>
    </w:p>
    <w:p w14:paraId="12DEF642" w14:textId="77777777" w:rsidR="0025112A" w:rsidRPr="005F3C4C" w:rsidRDefault="0025112A" w:rsidP="0025112A">
      <w:pPr>
        <w:pStyle w:val="SP1665688"/>
        <w:spacing w:before="240" w:after="60"/>
        <w:rPr>
          <w:rFonts w:ascii="Arial-BoldMT" w:hAnsi="Arial-BoldMT"/>
          <w:b/>
          <w:bCs/>
          <w:color w:val="000000"/>
          <w:sz w:val="28"/>
          <w:szCs w:val="28"/>
        </w:rPr>
      </w:pPr>
      <w:r>
        <w:rPr>
          <w:rStyle w:val="SC162536"/>
          <w:sz w:val="26"/>
          <w:szCs w:val="26"/>
        </w:rPr>
        <w:t>Prototype</w:t>
      </w:r>
    </w:p>
    <w:p w14:paraId="0E99FE4C" w14:textId="77777777" w:rsidR="0025112A" w:rsidRPr="000B504B" w:rsidRDefault="0025112A" w:rsidP="004A4FAF">
      <w:pPr>
        <w:pStyle w:val="SP1665659"/>
        <w:ind w:firstLine="720"/>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typedef</w:t>
      </w:r>
    </w:p>
    <w:p w14:paraId="44BD658D" w14:textId="77777777" w:rsidR="0025112A" w:rsidRPr="000B504B" w:rsidRDefault="0025112A" w:rsidP="004A4FAF">
      <w:pPr>
        <w:pStyle w:val="SP1665659"/>
        <w:ind w:firstLine="720"/>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EFI_STATUS</w:t>
      </w:r>
    </w:p>
    <w:p w14:paraId="30EDB80D" w14:textId="47CCC7A6" w:rsidR="0025112A" w:rsidRPr="000B504B" w:rsidRDefault="0025112A" w:rsidP="004A4FAF">
      <w:pPr>
        <w:pStyle w:val="SP1665659"/>
        <w:ind w:left="186" w:firstLine="534"/>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 xml:space="preserve">(EFIAPI * </w:t>
      </w:r>
      <w:r w:rsidR="0060079B">
        <w:rPr>
          <w:rStyle w:val="SC162503"/>
          <w:b/>
          <w:bCs/>
          <w:i w:val="0"/>
          <w:iCs w:val="0"/>
          <w:color w:val="C00000"/>
          <w:sz w:val="18"/>
          <w:szCs w:val="22"/>
          <w:highlight w:val="yellow"/>
        </w:rPr>
        <w:t>EFI_PCI_EXPRESS_NOTIFY_DEVICE_STATE</w:t>
      </w:r>
      <w:r w:rsidRPr="000B504B">
        <w:rPr>
          <w:rStyle w:val="SC162503"/>
          <w:b/>
          <w:bCs/>
          <w:i w:val="0"/>
          <w:iCs w:val="0"/>
          <w:color w:val="C00000"/>
          <w:sz w:val="18"/>
          <w:szCs w:val="22"/>
          <w:highlight w:val="yellow"/>
        </w:rPr>
        <w:t xml:space="preserve">) ( </w:t>
      </w:r>
    </w:p>
    <w:p w14:paraId="2ABA9ECB" w14:textId="7772C87C" w:rsidR="0025112A" w:rsidRPr="000B504B" w:rsidRDefault="0025112A" w:rsidP="004A4FAF">
      <w:pPr>
        <w:pStyle w:val="SP1665659"/>
        <w:ind w:left="186" w:firstLine="720"/>
        <w:rPr>
          <w:rFonts w:ascii="Times New Roman" w:hAnsi="Times New Roman" w:cs="Times New Roman"/>
          <w:color w:val="C00000"/>
          <w:sz w:val="18"/>
          <w:szCs w:val="22"/>
          <w:highlight w:val="yellow"/>
        </w:rPr>
      </w:pPr>
      <w:r w:rsidRPr="000B504B">
        <w:rPr>
          <w:rStyle w:val="SC162503"/>
          <w:b/>
          <w:bCs/>
          <w:i w:val="0"/>
          <w:iCs w:val="0"/>
          <w:color w:val="C00000"/>
          <w:sz w:val="18"/>
          <w:szCs w:val="22"/>
          <w:highlight w:val="yellow"/>
        </w:rPr>
        <w:t>IN CONST EFI_PCI_</w:t>
      </w:r>
      <w:r>
        <w:rPr>
          <w:rStyle w:val="SC162503"/>
          <w:b/>
          <w:bCs/>
          <w:i w:val="0"/>
          <w:iCs w:val="0"/>
          <w:color w:val="C00000"/>
          <w:sz w:val="18"/>
          <w:szCs w:val="22"/>
          <w:highlight w:val="yellow"/>
        </w:rPr>
        <w:t>EXPRESS_</w:t>
      </w:r>
      <w:r w:rsidRPr="000B504B">
        <w:rPr>
          <w:rStyle w:val="SC162503"/>
          <w:b/>
          <w:bCs/>
          <w:i w:val="0"/>
          <w:iCs w:val="0"/>
          <w:color w:val="C00000"/>
          <w:sz w:val="18"/>
          <w:szCs w:val="22"/>
          <w:highlight w:val="yellow"/>
        </w:rPr>
        <w:t>PLATFORM_PROTOCOL</w:t>
      </w:r>
      <w:r>
        <w:rPr>
          <w:rStyle w:val="SC162503"/>
          <w:b/>
          <w:bCs/>
          <w:i w:val="0"/>
          <w:iCs w:val="0"/>
          <w:color w:val="C00000"/>
          <w:sz w:val="18"/>
          <w:szCs w:val="22"/>
          <w:highlight w:val="yellow"/>
        </w:rPr>
        <w:tab/>
      </w:r>
      <w:r>
        <w:rPr>
          <w:rStyle w:val="SC162503"/>
          <w:b/>
          <w:bCs/>
          <w:i w:val="0"/>
          <w:iCs w:val="0"/>
          <w:color w:val="C00000"/>
          <w:sz w:val="18"/>
          <w:szCs w:val="22"/>
          <w:highlight w:val="yellow"/>
        </w:rPr>
        <w:tab/>
      </w:r>
      <w:r w:rsidRPr="000B504B">
        <w:rPr>
          <w:rStyle w:val="SC162503"/>
          <w:b/>
          <w:bCs/>
          <w:iCs w:val="0"/>
          <w:color w:val="C00000"/>
          <w:sz w:val="18"/>
          <w:szCs w:val="22"/>
          <w:highlight w:val="yellow"/>
        </w:rPr>
        <w:t>*</w:t>
      </w:r>
      <w:r w:rsidRPr="000B504B">
        <w:rPr>
          <w:rStyle w:val="SC162503"/>
          <w:b/>
          <w:color w:val="C00000"/>
          <w:sz w:val="18"/>
          <w:szCs w:val="22"/>
          <w:highlight w:val="yellow"/>
        </w:rPr>
        <w:t>This</w:t>
      </w:r>
      <w:r w:rsidRPr="000B504B">
        <w:rPr>
          <w:rStyle w:val="SC162503"/>
          <w:b/>
          <w:bCs/>
          <w:iCs w:val="0"/>
          <w:color w:val="C00000"/>
          <w:sz w:val="18"/>
          <w:szCs w:val="22"/>
          <w:highlight w:val="yellow"/>
        </w:rPr>
        <w:t>,</w:t>
      </w:r>
      <w:r w:rsidRPr="000B504B">
        <w:rPr>
          <w:rStyle w:val="SC162503"/>
          <w:rFonts w:ascii="Times New Roman" w:hAnsi="Times New Roman" w:cs="Times New Roman"/>
          <w:color w:val="C00000"/>
          <w:sz w:val="18"/>
          <w:szCs w:val="22"/>
          <w:highlight w:val="yellow"/>
        </w:rPr>
        <w:t xml:space="preserve"> </w:t>
      </w:r>
    </w:p>
    <w:p w14:paraId="1A20385C" w14:textId="7C6C2C6F" w:rsidR="0025112A" w:rsidRDefault="0025112A" w:rsidP="004A4FAF">
      <w:pPr>
        <w:pStyle w:val="SP1665659"/>
        <w:ind w:left="186" w:firstLine="720"/>
        <w:rPr>
          <w:rStyle w:val="SC162503"/>
          <w:b/>
          <w:bCs/>
          <w:color w:val="C00000"/>
          <w:sz w:val="18"/>
          <w:szCs w:val="22"/>
          <w:highlight w:val="yellow"/>
        </w:rPr>
      </w:pPr>
      <w:r w:rsidRPr="000B504B">
        <w:rPr>
          <w:rStyle w:val="SC162503"/>
          <w:b/>
          <w:bCs/>
          <w:i w:val="0"/>
          <w:iCs w:val="0"/>
          <w:color w:val="C00000"/>
          <w:sz w:val="18"/>
          <w:szCs w:val="22"/>
          <w:highlight w:val="yellow"/>
        </w:rPr>
        <w:t xml:space="preserve">IN EFI_HANDLE </w:t>
      </w:r>
      <w:r w:rsidRPr="000B504B">
        <w:rPr>
          <w:rStyle w:val="SC162503"/>
          <w:b/>
          <w:bCs/>
          <w:i w:val="0"/>
          <w:iCs w:val="0"/>
          <w:color w:val="C00000"/>
          <w:sz w:val="18"/>
          <w:szCs w:val="22"/>
          <w:highlight w:val="yellow"/>
        </w:rPr>
        <w:tab/>
      </w:r>
      <w:r w:rsidRPr="000B504B">
        <w:rPr>
          <w:rStyle w:val="SC162503"/>
          <w:b/>
          <w:bCs/>
          <w:i w:val="0"/>
          <w:iCs w:val="0"/>
          <w:color w:val="C00000"/>
          <w:sz w:val="18"/>
          <w:szCs w:val="22"/>
          <w:highlight w:val="yellow"/>
        </w:rPr>
        <w:tab/>
      </w:r>
      <w:r w:rsidRPr="000B504B">
        <w:rPr>
          <w:rStyle w:val="SC162503"/>
          <w:b/>
          <w:bCs/>
          <w:i w:val="0"/>
          <w:iCs w:val="0"/>
          <w:color w:val="C00000"/>
          <w:sz w:val="18"/>
          <w:szCs w:val="22"/>
          <w:highlight w:val="yellow"/>
        </w:rPr>
        <w:tab/>
      </w:r>
      <w:r w:rsidRPr="000B504B">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sidR="00F57FC1">
        <w:rPr>
          <w:rStyle w:val="SC162503"/>
          <w:b/>
          <w:bCs/>
          <w:color w:val="C00000"/>
          <w:sz w:val="18"/>
          <w:szCs w:val="22"/>
          <w:highlight w:val="yellow"/>
        </w:rPr>
        <w:t>Pci</w:t>
      </w:r>
      <w:r w:rsidR="0064213E">
        <w:rPr>
          <w:rStyle w:val="SC162503"/>
          <w:b/>
          <w:bCs/>
          <w:color w:val="C00000"/>
          <w:sz w:val="18"/>
          <w:szCs w:val="22"/>
          <w:highlight w:val="yellow"/>
        </w:rPr>
        <w:t>Device</w:t>
      </w:r>
      <w:r>
        <w:rPr>
          <w:rStyle w:val="SC162503"/>
          <w:b/>
          <w:bCs/>
          <w:color w:val="C00000"/>
          <w:sz w:val="18"/>
          <w:szCs w:val="22"/>
          <w:highlight w:val="yellow"/>
        </w:rPr>
        <w:t>,</w:t>
      </w:r>
    </w:p>
    <w:p w14:paraId="5CF18C3E" w14:textId="46FEB176" w:rsidR="00387FB8" w:rsidRPr="000B504B" w:rsidRDefault="00387FB8" w:rsidP="004A4FAF">
      <w:pPr>
        <w:pStyle w:val="SP1665659"/>
        <w:ind w:left="186" w:firstLine="720"/>
        <w:rPr>
          <w:rStyle w:val="SC162503"/>
          <w:b/>
          <w:bCs/>
          <w:color w:val="C00000"/>
          <w:sz w:val="18"/>
          <w:szCs w:val="22"/>
          <w:highlight w:val="yellow"/>
        </w:rPr>
      </w:pPr>
      <w:r>
        <w:rPr>
          <w:rStyle w:val="SC162503"/>
          <w:b/>
          <w:bCs/>
          <w:i w:val="0"/>
          <w:iCs w:val="0"/>
          <w:color w:val="C00000"/>
          <w:sz w:val="18"/>
          <w:szCs w:val="22"/>
          <w:highlight w:val="yellow"/>
        </w:rPr>
        <w:t>IN UINTN</w:t>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t>Size,</w:t>
      </w:r>
    </w:p>
    <w:p w14:paraId="611ED2CC" w14:textId="1387547C" w:rsidR="0025112A" w:rsidRPr="000B504B" w:rsidRDefault="0025112A" w:rsidP="004A4FAF">
      <w:pPr>
        <w:pStyle w:val="SP1665659"/>
        <w:ind w:left="186" w:firstLine="720"/>
        <w:rPr>
          <w:rFonts w:ascii="Consolas" w:hAnsi="Consolas"/>
          <w:color w:val="C00000"/>
          <w:sz w:val="16"/>
          <w:szCs w:val="20"/>
          <w:highlight w:val="yellow"/>
        </w:rPr>
      </w:pPr>
      <w:r w:rsidRPr="000B504B">
        <w:rPr>
          <w:rFonts w:ascii="Courier New" w:hAnsi="Courier New" w:cs="Courier New"/>
          <w:b/>
          <w:bCs/>
          <w:color w:val="C00000"/>
          <w:sz w:val="18"/>
          <w:szCs w:val="22"/>
          <w:highlight w:val="yellow"/>
        </w:rPr>
        <w:t xml:space="preserve">IN </w:t>
      </w:r>
      <w:r w:rsidR="000B66D6">
        <w:rPr>
          <w:rFonts w:ascii="Courier New" w:hAnsi="Courier New" w:cs="Courier New"/>
          <w:b/>
          <w:bCs/>
          <w:color w:val="C00000"/>
          <w:sz w:val="18"/>
          <w:szCs w:val="22"/>
          <w:highlight w:val="yellow"/>
        </w:rPr>
        <w:t>EFI_PCI_EXPRESS_DEVICE_CONFIGURATION</w:t>
      </w:r>
      <w:r w:rsidRPr="000B504B">
        <w:rPr>
          <w:rFonts w:ascii="Courier New" w:hAnsi="Courier New" w:cs="Courier New"/>
          <w:b/>
          <w:bCs/>
          <w:color w:val="C00000"/>
          <w:sz w:val="18"/>
          <w:szCs w:val="22"/>
          <w:highlight w:val="yellow"/>
        </w:rPr>
        <w:t xml:space="preserve"> </w:t>
      </w:r>
      <w:r>
        <w:rPr>
          <w:rFonts w:ascii="Courier New" w:hAnsi="Courier New" w:cs="Courier New"/>
          <w:b/>
          <w:bCs/>
          <w:color w:val="C00000"/>
          <w:sz w:val="18"/>
          <w:szCs w:val="22"/>
          <w:highlight w:val="yellow"/>
        </w:rPr>
        <w:tab/>
      </w:r>
      <w:r>
        <w:rPr>
          <w:rFonts w:ascii="Courier New" w:hAnsi="Courier New" w:cs="Courier New"/>
          <w:b/>
          <w:bCs/>
          <w:color w:val="C00000"/>
          <w:sz w:val="18"/>
          <w:szCs w:val="22"/>
          <w:highlight w:val="yellow"/>
        </w:rPr>
        <w:tab/>
      </w:r>
      <w:r w:rsidRPr="000B504B">
        <w:rPr>
          <w:rStyle w:val="SC162503"/>
          <w:b/>
          <w:color w:val="C00000"/>
          <w:highlight w:val="yellow"/>
        </w:rPr>
        <w:t>*</w:t>
      </w:r>
      <w:r w:rsidR="000B66D6">
        <w:rPr>
          <w:rStyle w:val="SC162503"/>
          <w:b/>
          <w:bCs/>
          <w:color w:val="C00000"/>
          <w:sz w:val="18"/>
          <w:szCs w:val="22"/>
          <w:highlight w:val="yellow"/>
        </w:rPr>
        <w:t>PciExDeviceConfigure</w:t>
      </w:r>
      <w:r w:rsidRPr="000B504B">
        <w:rPr>
          <w:rFonts w:ascii="Consolas" w:hAnsi="Consolas"/>
          <w:i/>
          <w:iCs/>
          <w:color w:val="C00000"/>
          <w:sz w:val="16"/>
          <w:szCs w:val="20"/>
          <w:highlight w:val="yellow"/>
        </w:rPr>
        <w:t xml:space="preserve"> </w:t>
      </w:r>
      <w:r w:rsidRPr="000B504B">
        <w:rPr>
          <w:rStyle w:val="SC1625011"/>
          <w:b w:val="0"/>
          <w:bCs w:val="0"/>
          <w:i/>
          <w:iCs/>
          <w:color w:val="C00000"/>
          <w:sz w:val="16"/>
          <w:szCs w:val="20"/>
          <w:highlight w:val="yellow"/>
        </w:rPr>
        <w:t> </w:t>
      </w:r>
    </w:p>
    <w:p w14:paraId="7689D0D8" w14:textId="77777777" w:rsidR="0025112A" w:rsidRPr="000B504B" w:rsidRDefault="0025112A" w:rsidP="004A4FAF">
      <w:pPr>
        <w:pStyle w:val="SP1665659"/>
        <w:ind w:firstLine="720"/>
        <w:rPr>
          <w:rFonts w:ascii="Courier New" w:hAnsi="Courier New" w:cs="Courier New"/>
          <w:color w:val="000000"/>
          <w:sz w:val="18"/>
          <w:szCs w:val="22"/>
        </w:rPr>
      </w:pPr>
      <w:r w:rsidRPr="000B504B">
        <w:rPr>
          <w:rStyle w:val="SC162503"/>
          <w:b/>
          <w:bCs/>
          <w:i w:val="0"/>
          <w:iCs w:val="0"/>
          <w:color w:val="C00000"/>
          <w:sz w:val="18"/>
          <w:szCs w:val="22"/>
          <w:highlight w:val="yellow"/>
        </w:rPr>
        <w:t>);</w:t>
      </w:r>
    </w:p>
    <w:p w14:paraId="28D544B1" w14:textId="77777777" w:rsidR="0064213E" w:rsidRDefault="0064213E" w:rsidP="0064213E">
      <w:pPr>
        <w:pStyle w:val="SP1665688"/>
        <w:spacing w:before="240" w:after="60"/>
        <w:rPr>
          <w:color w:val="000000"/>
          <w:sz w:val="26"/>
          <w:szCs w:val="26"/>
        </w:rPr>
      </w:pPr>
      <w:r>
        <w:rPr>
          <w:rStyle w:val="SC162536"/>
          <w:sz w:val="26"/>
          <w:szCs w:val="26"/>
        </w:rPr>
        <w:t>Parameters</w:t>
      </w:r>
    </w:p>
    <w:p w14:paraId="18B91079" w14:textId="77777777" w:rsidR="0064213E" w:rsidRPr="00F66457" w:rsidRDefault="0064213E" w:rsidP="0064213E">
      <w:pPr>
        <w:pStyle w:val="SP1665654"/>
        <w:spacing w:before="80" w:after="60"/>
        <w:ind w:firstLine="720"/>
        <w:rPr>
          <w:rFonts w:ascii="Courier New" w:hAnsi="Courier New" w:cs="Courier New"/>
          <w:color w:val="C00000"/>
          <w:sz w:val="22"/>
          <w:szCs w:val="22"/>
        </w:rPr>
      </w:pPr>
      <w:r w:rsidRPr="00F66457">
        <w:rPr>
          <w:rStyle w:val="SC162503"/>
          <w:color w:val="C00000"/>
          <w:sz w:val="22"/>
          <w:szCs w:val="22"/>
        </w:rPr>
        <w:t>This</w:t>
      </w:r>
    </w:p>
    <w:p w14:paraId="0EB9A117" w14:textId="77777777" w:rsidR="0064213E" w:rsidRDefault="0064213E" w:rsidP="0064213E">
      <w:pPr>
        <w:pStyle w:val="SP1665653"/>
        <w:spacing w:before="80" w:after="60"/>
        <w:ind w:left="1080" w:firstLine="360"/>
        <w:rPr>
          <w:rFonts w:ascii="Times New Roman" w:hAnsi="Times New Roman" w:cs="Times New Roman"/>
          <w:color w:val="000000"/>
          <w:sz w:val="22"/>
          <w:szCs w:val="22"/>
        </w:rPr>
      </w:pPr>
      <w:r>
        <w:rPr>
          <w:rStyle w:val="SC162503"/>
          <w:rFonts w:ascii="Times New Roman" w:hAnsi="Times New Roman" w:cs="Times New Roman"/>
          <w:i w:val="0"/>
          <w:iCs w:val="0"/>
          <w:sz w:val="22"/>
          <w:szCs w:val="22"/>
        </w:rPr>
        <w:t xml:space="preserve">Pointer to the </w:t>
      </w:r>
      <w:r>
        <w:rPr>
          <w:rStyle w:val="SC162503"/>
          <w:b/>
          <w:bCs/>
          <w:i w:val="0"/>
          <w:color w:val="C00000"/>
          <w:sz w:val="22"/>
          <w:szCs w:val="22"/>
        </w:rPr>
        <w:t>EFI_PCI_EXPRESS_PLATFORM_PROTOCOL</w:t>
      </w:r>
      <w:r w:rsidRPr="00512D52">
        <w:rPr>
          <w:rStyle w:val="SC162503"/>
          <w:rFonts w:ascii="Times New Roman" w:hAnsi="Times New Roman" w:cs="Times New Roman"/>
          <w:b/>
          <w:bCs/>
          <w:color w:val="C00000"/>
          <w:sz w:val="22"/>
          <w:szCs w:val="22"/>
        </w:rPr>
        <w:t xml:space="preserve"> </w:t>
      </w:r>
      <w:r>
        <w:rPr>
          <w:rStyle w:val="SC162503"/>
          <w:rFonts w:ascii="Times New Roman" w:hAnsi="Times New Roman" w:cs="Times New Roman"/>
          <w:i w:val="0"/>
          <w:iCs w:val="0"/>
          <w:sz w:val="22"/>
          <w:szCs w:val="22"/>
        </w:rPr>
        <w:t xml:space="preserve">instance. </w:t>
      </w:r>
    </w:p>
    <w:p w14:paraId="0265AC80" w14:textId="39B84956" w:rsidR="0064213E" w:rsidRPr="00F66457" w:rsidRDefault="0064213E" w:rsidP="0064213E">
      <w:pPr>
        <w:pStyle w:val="SP1665654"/>
        <w:spacing w:before="80" w:after="60"/>
        <w:ind w:firstLine="720"/>
        <w:rPr>
          <w:rStyle w:val="SC162503"/>
          <w:color w:val="C00000"/>
          <w:sz w:val="22"/>
          <w:szCs w:val="22"/>
        </w:rPr>
      </w:pPr>
      <w:r w:rsidRPr="0064213E">
        <w:rPr>
          <w:rStyle w:val="SC162503"/>
          <w:color w:val="C00000"/>
          <w:sz w:val="22"/>
          <w:szCs w:val="22"/>
          <w:highlight w:val="yellow"/>
        </w:rPr>
        <w:t>PciDevice</w:t>
      </w:r>
    </w:p>
    <w:p w14:paraId="1197665F" w14:textId="0014B7FD" w:rsidR="0064213E" w:rsidRDefault="0064213E" w:rsidP="0064213E">
      <w:pPr>
        <w:pStyle w:val="SP1665653"/>
        <w:spacing w:before="80" w:after="60"/>
        <w:ind w:left="1440"/>
        <w:rPr>
          <w:rStyle w:val="SC162503"/>
          <w:rFonts w:ascii="Times New Roman" w:hAnsi="Times New Roman" w:cs="Times New Roman"/>
          <w:sz w:val="22"/>
          <w:szCs w:val="22"/>
        </w:rPr>
      </w:pPr>
      <w:r w:rsidRPr="0078756F">
        <w:rPr>
          <w:rStyle w:val="SC162503"/>
          <w:rFonts w:ascii="Times New Roman" w:hAnsi="Times New Roman" w:cs="Times New Roman"/>
          <w:i w:val="0"/>
          <w:iCs w:val="0"/>
          <w:sz w:val="22"/>
          <w:szCs w:val="22"/>
        </w:rPr>
        <w:t xml:space="preserve">The </w:t>
      </w:r>
      <w:r>
        <w:rPr>
          <w:rStyle w:val="SC162503"/>
          <w:rFonts w:ascii="Times New Roman" w:hAnsi="Times New Roman" w:cs="Times New Roman"/>
          <w:i w:val="0"/>
          <w:iCs w:val="0"/>
          <w:sz w:val="22"/>
          <w:szCs w:val="22"/>
        </w:rPr>
        <w:t>associated PCI IO Protocol handle</w:t>
      </w:r>
      <w:r w:rsidRPr="0078756F">
        <w:rPr>
          <w:rStyle w:val="SC162503"/>
          <w:rFonts w:ascii="Times New Roman" w:hAnsi="Times New Roman" w:cs="Times New Roman"/>
          <w:i w:val="0"/>
          <w:iCs w:val="0"/>
          <w:sz w:val="22"/>
          <w:szCs w:val="22"/>
        </w:rPr>
        <w:t xml:space="preserve">. </w:t>
      </w:r>
      <w:r>
        <w:rPr>
          <w:rStyle w:val="SC162503"/>
          <w:rFonts w:ascii="Times New Roman" w:hAnsi="Times New Roman" w:cs="Times New Roman"/>
          <w:i w:val="0"/>
          <w:iCs w:val="0"/>
          <w:sz w:val="22"/>
          <w:szCs w:val="22"/>
        </w:rPr>
        <w:t xml:space="preserve">Type </w:t>
      </w:r>
      <w:r w:rsidRPr="00512D52">
        <w:rPr>
          <w:rStyle w:val="SC162503"/>
          <w:b/>
          <w:bCs/>
          <w:i w:val="0"/>
          <w:iCs w:val="0"/>
          <w:color w:val="C00000"/>
          <w:sz w:val="22"/>
          <w:szCs w:val="22"/>
        </w:rPr>
        <w:t>EFI_HANDLE</w:t>
      </w:r>
      <w:r>
        <w:rPr>
          <w:rStyle w:val="SC162503"/>
          <w:b/>
          <w:bCs/>
          <w:i w:val="0"/>
          <w:iCs w:val="0"/>
          <w:sz w:val="22"/>
          <w:szCs w:val="22"/>
        </w:rPr>
        <w:t xml:space="preserve"> </w:t>
      </w:r>
      <w:r>
        <w:rPr>
          <w:rStyle w:val="SC162503"/>
          <w:rFonts w:ascii="Times New Roman" w:hAnsi="Times New Roman" w:cs="Times New Roman"/>
          <w:i w:val="0"/>
          <w:iCs w:val="0"/>
          <w:sz w:val="22"/>
          <w:szCs w:val="22"/>
        </w:rPr>
        <w:t xml:space="preserve">is defined in </w:t>
      </w:r>
      <w:r w:rsidRPr="00512D52">
        <w:rPr>
          <w:rStyle w:val="SC162503"/>
          <w:b/>
          <w:bCs/>
          <w:i w:val="0"/>
          <w:iCs w:val="0"/>
          <w:color w:val="C00000"/>
          <w:sz w:val="22"/>
          <w:szCs w:val="22"/>
        </w:rPr>
        <w:t>InstallProtocolInterface()</w:t>
      </w:r>
      <w:r>
        <w:rPr>
          <w:rStyle w:val="SC162503"/>
          <w:rFonts w:ascii="Times New Roman" w:hAnsi="Times New Roman" w:cs="Times New Roman"/>
          <w:i w:val="0"/>
          <w:iCs w:val="0"/>
          <w:sz w:val="22"/>
          <w:szCs w:val="22"/>
        </w:rPr>
        <w:t xml:space="preserve"> in the </w:t>
      </w:r>
      <w:r>
        <w:rPr>
          <w:rStyle w:val="SC162503"/>
          <w:rFonts w:ascii="Times New Roman" w:hAnsi="Times New Roman" w:cs="Times New Roman"/>
          <w:sz w:val="22"/>
          <w:szCs w:val="22"/>
        </w:rPr>
        <w:t>UEFI 2.1 Specification</w:t>
      </w:r>
      <w:r w:rsidR="00387FB8">
        <w:rPr>
          <w:rStyle w:val="SC162503"/>
          <w:rFonts w:ascii="Times New Roman" w:hAnsi="Times New Roman" w:cs="Times New Roman"/>
          <w:sz w:val="22"/>
          <w:szCs w:val="22"/>
        </w:rPr>
        <w:t>.</w:t>
      </w:r>
    </w:p>
    <w:p w14:paraId="5126E8AB" w14:textId="1C7CDC5B" w:rsidR="00387FB8" w:rsidRDefault="00387FB8" w:rsidP="0064213E">
      <w:pPr>
        <w:autoSpaceDE w:val="0"/>
        <w:autoSpaceDN w:val="0"/>
        <w:ind w:left="720"/>
        <w:rPr>
          <w:rFonts w:ascii="Courier New" w:hAnsi="Courier New" w:cs="Courier New"/>
          <w:i/>
          <w:iCs/>
          <w:color w:val="C00000"/>
          <w:sz w:val="22"/>
          <w:szCs w:val="22"/>
          <w:highlight w:val="yellow"/>
        </w:rPr>
      </w:pPr>
      <w:r>
        <w:rPr>
          <w:rFonts w:ascii="Courier New" w:hAnsi="Courier New" w:cs="Courier New"/>
          <w:i/>
          <w:iCs/>
          <w:color w:val="C00000"/>
          <w:sz w:val="22"/>
          <w:szCs w:val="22"/>
          <w:highlight w:val="yellow"/>
        </w:rPr>
        <w:t>Size</w:t>
      </w:r>
    </w:p>
    <w:p w14:paraId="7D1E618D" w14:textId="2C4221BA" w:rsidR="00387FB8" w:rsidRPr="00387FB8" w:rsidRDefault="00387FB8" w:rsidP="00387FB8">
      <w:pPr>
        <w:pStyle w:val="SP1665653"/>
        <w:spacing w:before="80" w:after="60"/>
        <w:ind w:left="1440"/>
        <w:rPr>
          <w:rStyle w:val="SC162503"/>
          <w:rFonts w:ascii="Times New Roman" w:hAnsi="Times New Roman" w:cs="Times New Roman"/>
          <w:i w:val="0"/>
          <w:iCs w:val="0"/>
          <w:sz w:val="22"/>
          <w:szCs w:val="22"/>
        </w:rPr>
      </w:pPr>
      <w:r w:rsidRPr="00387FB8">
        <w:rPr>
          <w:rStyle w:val="SC162503"/>
          <w:rFonts w:ascii="Times New Roman" w:hAnsi="Times New Roman" w:cs="Times New Roman"/>
          <w:i w:val="0"/>
          <w:iCs w:val="0"/>
          <w:sz w:val="22"/>
          <w:szCs w:val="22"/>
        </w:rPr>
        <w:t>The size, in bytes, of the input buffer in next parameter</w:t>
      </w:r>
      <w:r>
        <w:rPr>
          <w:rStyle w:val="SC162503"/>
          <w:rFonts w:ascii="Times New Roman" w:hAnsi="Times New Roman" w:cs="Times New Roman"/>
          <w:i w:val="0"/>
          <w:iCs w:val="0"/>
          <w:sz w:val="22"/>
          <w:szCs w:val="22"/>
        </w:rPr>
        <w:t>.</w:t>
      </w:r>
    </w:p>
    <w:p w14:paraId="1170F07E" w14:textId="33EAC8D2" w:rsidR="0064213E" w:rsidRPr="00F66457" w:rsidRDefault="000B66D6" w:rsidP="0064213E">
      <w:pPr>
        <w:autoSpaceDE w:val="0"/>
        <w:autoSpaceDN w:val="0"/>
        <w:ind w:left="720"/>
        <w:rPr>
          <w:rFonts w:ascii="Calibri" w:hAnsi="Calibri" w:cs="Calibri"/>
          <w:color w:val="C00000"/>
          <w:sz w:val="22"/>
          <w:szCs w:val="22"/>
        </w:rPr>
      </w:pPr>
      <w:r>
        <w:rPr>
          <w:rFonts w:ascii="Courier New" w:hAnsi="Courier New" w:cs="Courier New"/>
          <w:i/>
          <w:iCs/>
          <w:color w:val="C00000"/>
          <w:sz w:val="22"/>
          <w:szCs w:val="22"/>
          <w:highlight w:val="yellow"/>
        </w:rPr>
        <w:t>PciExDeviceConfigure</w:t>
      </w:r>
    </w:p>
    <w:p w14:paraId="34C6D390" w14:textId="2BE873FB" w:rsidR="0064213E" w:rsidRPr="0078756F" w:rsidRDefault="0064213E" w:rsidP="0064213E">
      <w:pPr>
        <w:ind w:left="1440"/>
        <w:rPr>
          <w:rStyle w:val="SC162503"/>
          <w:rFonts w:ascii="Times New Roman" w:hAnsi="Times New Roman" w:cs="Times New Roman"/>
          <w:sz w:val="22"/>
          <w:szCs w:val="22"/>
        </w:rPr>
      </w:pPr>
      <w:r w:rsidRPr="002739C5">
        <w:rPr>
          <w:rStyle w:val="SC162503"/>
          <w:rFonts w:ascii="Times New Roman" w:hAnsi="Times New Roman" w:cs="Times New Roman"/>
          <w:i w:val="0"/>
          <w:iCs w:val="0"/>
          <w:sz w:val="22"/>
          <w:szCs w:val="22"/>
        </w:rPr>
        <w:t xml:space="preserve">The </w:t>
      </w:r>
      <w:r>
        <w:rPr>
          <w:rStyle w:val="SC162503"/>
          <w:rFonts w:ascii="Times New Roman" w:hAnsi="Times New Roman" w:cs="Times New Roman"/>
          <w:i w:val="0"/>
          <w:iCs w:val="0"/>
          <w:sz w:val="22"/>
          <w:szCs w:val="22"/>
        </w:rPr>
        <w:t xml:space="preserve">pointer to </w:t>
      </w:r>
      <w:r w:rsidR="00EE766D">
        <w:rPr>
          <w:rStyle w:val="SC162503"/>
          <w:rFonts w:ascii="Times New Roman" w:hAnsi="Times New Roman" w:cs="Times New Roman"/>
          <w:i w:val="0"/>
          <w:iCs w:val="0"/>
          <w:sz w:val="22"/>
          <w:szCs w:val="22"/>
        </w:rPr>
        <w:t>device configuration state</w:t>
      </w:r>
      <w:r w:rsidRPr="002739C5">
        <w:rPr>
          <w:rStyle w:val="SC162503"/>
          <w:rFonts w:ascii="Times New Roman" w:hAnsi="Times New Roman" w:cs="Times New Roman"/>
          <w:i w:val="0"/>
          <w:iCs w:val="0"/>
          <w:sz w:val="22"/>
          <w:szCs w:val="22"/>
        </w:rPr>
        <w:t xml:space="preserve"> with respect to </w:t>
      </w:r>
      <w:r>
        <w:rPr>
          <w:rStyle w:val="SC162503"/>
          <w:rFonts w:ascii="Times New Roman" w:hAnsi="Times New Roman" w:cs="Times New Roman"/>
          <w:i w:val="0"/>
          <w:iCs w:val="0"/>
          <w:sz w:val="22"/>
          <w:szCs w:val="22"/>
        </w:rPr>
        <w:t xml:space="preserve">other PCI </w:t>
      </w:r>
      <w:r w:rsidR="00EE766D">
        <w:rPr>
          <w:rStyle w:val="SC162503"/>
          <w:rFonts w:ascii="Times New Roman" w:hAnsi="Times New Roman" w:cs="Times New Roman"/>
          <w:i w:val="0"/>
          <w:iCs w:val="0"/>
          <w:sz w:val="22"/>
          <w:szCs w:val="22"/>
        </w:rPr>
        <w:t xml:space="preserve">Express </w:t>
      </w:r>
      <w:r>
        <w:rPr>
          <w:rStyle w:val="SC162503"/>
          <w:rFonts w:ascii="Times New Roman" w:hAnsi="Times New Roman" w:cs="Times New Roman"/>
          <w:i w:val="0"/>
          <w:iCs w:val="0"/>
          <w:sz w:val="22"/>
          <w:szCs w:val="22"/>
        </w:rPr>
        <w:t>features like, the MPS, MRRS,</w:t>
      </w:r>
      <w:r w:rsidRPr="002739C5">
        <w:rPr>
          <w:rStyle w:val="SC162503"/>
          <w:rFonts w:ascii="Times New Roman" w:hAnsi="Times New Roman" w:cs="Times New Roman"/>
          <w:i w:val="0"/>
          <w:iCs w:val="0"/>
          <w:sz w:val="22"/>
          <w:szCs w:val="22"/>
        </w:rPr>
        <w:t xml:space="preserve"> </w:t>
      </w:r>
      <w:r>
        <w:rPr>
          <w:rStyle w:val="SC162503"/>
          <w:rFonts w:ascii="Times New Roman" w:hAnsi="Times New Roman" w:cs="Times New Roman"/>
          <w:i w:val="0"/>
          <w:iCs w:val="0"/>
          <w:sz w:val="22"/>
          <w:szCs w:val="22"/>
        </w:rPr>
        <w:t>etc</w:t>
      </w:r>
      <w:r w:rsidRPr="002739C5">
        <w:rPr>
          <w:rStyle w:val="SC162503"/>
          <w:rFonts w:ascii="Times New Roman" w:hAnsi="Times New Roman" w:cs="Times New Roman"/>
          <w:i w:val="0"/>
          <w:iCs w:val="0"/>
          <w:sz w:val="22"/>
          <w:szCs w:val="22"/>
        </w:rPr>
        <w:t xml:space="preserve">. Type </w:t>
      </w:r>
      <w:r w:rsidR="000B66D6">
        <w:rPr>
          <w:rFonts w:ascii="Courier New" w:hAnsi="Courier New" w:cs="Courier New"/>
          <w:b/>
          <w:bCs/>
          <w:color w:val="C00000"/>
          <w:sz w:val="18"/>
          <w:szCs w:val="22"/>
          <w:highlight w:val="yellow"/>
        </w:rPr>
        <w:t>EFI_PCI_EXPRESS_DEVICE_CONFIGURATION</w:t>
      </w:r>
      <w:r w:rsidR="00E233DF" w:rsidRPr="002739C5">
        <w:rPr>
          <w:rStyle w:val="SC162503"/>
          <w:rFonts w:ascii="Times New Roman" w:hAnsi="Times New Roman" w:cs="Times New Roman"/>
          <w:i w:val="0"/>
          <w:iCs w:val="0"/>
          <w:sz w:val="22"/>
          <w:szCs w:val="22"/>
        </w:rPr>
        <w:t xml:space="preserve"> </w:t>
      </w:r>
      <w:r w:rsidRPr="002739C5">
        <w:rPr>
          <w:rStyle w:val="SC162503"/>
          <w:rFonts w:ascii="Times New Roman" w:hAnsi="Times New Roman" w:cs="Times New Roman"/>
          <w:i w:val="0"/>
          <w:iCs w:val="0"/>
          <w:sz w:val="22"/>
          <w:szCs w:val="22"/>
        </w:rPr>
        <w:t>is defined in "Related Definitions" below.</w:t>
      </w:r>
    </w:p>
    <w:p w14:paraId="4AAF0138" w14:textId="77777777" w:rsidR="0064213E" w:rsidRPr="0054758E" w:rsidRDefault="0064213E" w:rsidP="0045067C">
      <w:pPr>
        <w:autoSpaceDE w:val="0"/>
        <w:autoSpaceDN w:val="0"/>
        <w:adjustRightInd w:val="0"/>
        <w:spacing w:before="240" w:line="240" w:lineRule="auto"/>
        <w:ind w:left="0"/>
        <w:rPr>
          <w:rStyle w:val="SC162536"/>
          <w:rFonts w:eastAsiaTheme="minorHAnsi"/>
          <w:sz w:val="26"/>
          <w:szCs w:val="26"/>
        </w:rPr>
      </w:pPr>
      <w:r w:rsidRPr="0054758E">
        <w:rPr>
          <w:rStyle w:val="SC162536"/>
          <w:rFonts w:eastAsiaTheme="minorHAnsi"/>
          <w:sz w:val="26"/>
          <w:szCs w:val="26"/>
        </w:rPr>
        <w:t>Description</w:t>
      </w:r>
    </w:p>
    <w:p w14:paraId="29C2C016" w14:textId="287CC069" w:rsidR="0085745D" w:rsidRDefault="0085745D" w:rsidP="0085745D">
      <w:pPr>
        <w:ind w:left="720"/>
        <w:rPr>
          <w:rFonts w:ascii="Times New Roman" w:hAnsi="Times New Roman" w:cs="Times New Roman"/>
          <w:color w:val="000000"/>
          <w:sz w:val="22"/>
          <w:szCs w:val="22"/>
        </w:rPr>
      </w:pPr>
      <w:r w:rsidRPr="0054758E">
        <w:rPr>
          <w:rFonts w:ascii="Times New Roman" w:hAnsi="Times New Roman" w:cs="Times New Roman"/>
          <w:color w:val="000000"/>
          <w:sz w:val="22"/>
          <w:szCs w:val="22"/>
        </w:rPr>
        <w:t xml:space="preserve">The </w:t>
      </w:r>
      <w:r>
        <w:rPr>
          <w:rFonts w:ascii="Courier New" w:hAnsi="Courier New" w:cs="Courier New"/>
          <w:b/>
          <w:bCs/>
          <w:color w:val="C00000"/>
          <w:sz w:val="20"/>
          <w:szCs w:val="20"/>
        </w:rPr>
        <w:t>NotifyDeviceState</w:t>
      </w:r>
      <w:r w:rsidRPr="00F66457">
        <w:rPr>
          <w:rFonts w:ascii="Consolas" w:hAnsi="Consolas" w:cs="Consolas"/>
          <w:b/>
          <w:bCs/>
          <w:color w:val="C00000"/>
          <w:sz w:val="20"/>
          <w:szCs w:val="20"/>
        </w:rPr>
        <w:t>()</w:t>
      </w:r>
      <w:r w:rsidRPr="0054758E">
        <w:rPr>
          <w:rFonts w:ascii="Consolas" w:hAnsi="Consolas" w:cs="Consolas"/>
          <w:b/>
          <w:bCs/>
          <w:color w:val="000000"/>
          <w:sz w:val="20"/>
          <w:szCs w:val="20"/>
        </w:rPr>
        <w:t xml:space="preserve"> </w:t>
      </w:r>
      <w:r w:rsidRPr="0054758E">
        <w:rPr>
          <w:rFonts w:ascii="Times New Roman" w:hAnsi="Times New Roman" w:cs="Times New Roman"/>
          <w:color w:val="000000"/>
          <w:sz w:val="22"/>
          <w:szCs w:val="22"/>
        </w:rPr>
        <w:t xml:space="preserve">function </w:t>
      </w:r>
      <w:r>
        <w:rPr>
          <w:rFonts w:ascii="Times New Roman" w:hAnsi="Times New Roman" w:cs="Times New Roman"/>
          <w:color w:val="000000"/>
          <w:sz w:val="22"/>
          <w:szCs w:val="22"/>
        </w:rPr>
        <w:t xml:space="preserve">is to notify about the device configured state </w:t>
      </w:r>
      <w:r w:rsidRPr="0054758E">
        <w:rPr>
          <w:rFonts w:ascii="Times New Roman" w:hAnsi="Times New Roman" w:cs="Times New Roman"/>
          <w:color w:val="000000"/>
          <w:sz w:val="22"/>
          <w:szCs w:val="22"/>
        </w:rPr>
        <w:t>regarding PCI enumeration. The PCI bus driver and</w:t>
      </w:r>
      <w:r>
        <w:rPr>
          <w:rFonts w:ascii="Times New Roman" w:hAnsi="Times New Roman" w:cs="Times New Roman"/>
          <w:color w:val="000000"/>
          <w:sz w:val="22"/>
          <w:szCs w:val="22"/>
        </w:rPr>
        <w:t>/or</w:t>
      </w:r>
      <w:r w:rsidRPr="0054758E">
        <w:rPr>
          <w:rFonts w:ascii="Times New Roman" w:hAnsi="Times New Roman" w:cs="Times New Roman"/>
          <w:color w:val="000000"/>
          <w:sz w:val="22"/>
          <w:szCs w:val="22"/>
        </w:rPr>
        <w:t xml:space="preserve"> the PCI Host Bridge Resource Allocation Protocol driver can call this member function to </w:t>
      </w:r>
      <w:r>
        <w:rPr>
          <w:rFonts w:ascii="Times New Roman" w:hAnsi="Times New Roman" w:cs="Times New Roman"/>
          <w:color w:val="000000"/>
          <w:sz w:val="22"/>
          <w:szCs w:val="22"/>
        </w:rPr>
        <w:t>notify the device configured state</w:t>
      </w:r>
      <w:r w:rsidRPr="0054758E">
        <w:rPr>
          <w:rFonts w:ascii="Times New Roman" w:hAnsi="Times New Roman" w:cs="Times New Roman"/>
          <w:color w:val="000000"/>
          <w:sz w:val="22"/>
          <w:szCs w:val="22"/>
        </w:rPr>
        <w:t>.</w:t>
      </w:r>
    </w:p>
    <w:p w14:paraId="78DEB8DD" w14:textId="7AC3F08A" w:rsidR="009C3C1C" w:rsidRDefault="0085745D" w:rsidP="009C3C1C">
      <w:pPr>
        <w:autoSpaceDE w:val="0"/>
        <w:autoSpaceDN w:val="0"/>
        <w:adjustRightInd w:val="0"/>
        <w:spacing w:before="0" w:after="0"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The </w:t>
      </w:r>
      <w:r>
        <w:rPr>
          <w:rFonts w:ascii="Courier New" w:hAnsi="Courier New" w:cs="Courier New"/>
          <w:b/>
          <w:bCs/>
          <w:color w:val="C00000"/>
          <w:sz w:val="20"/>
          <w:szCs w:val="20"/>
        </w:rPr>
        <w:t>NotifyDeviceState</w:t>
      </w:r>
      <w:r w:rsidRPr="00F66457">
        <w:rPr>
          <w:rFonts w:ascii="Consolas" w:hAnsi="Consolas" w:cs="Consolas"/>
          <w:b/>
          <w:bCs/>
          <w:color w:val="C00000"/>
          <w:sz w:val="20"/>
          <w:szCs w:val="20"/>
        </w:rPr>
        <w:t>()</w:t>
      </w:r>
      <w:r>
        <w:rPr>
          <w:rFonts w:ascii="Consolas" w:hAnsi="Consolas" w:cs="Consolas"/>
          <w:b/>
          <w:bCs/>
          <w:color w:val="000000"/>
          <w:sz w:val="20"/>
          <w:szCs w:val="20"/>
        </w:rPr>
        <w:t xml:space="preserve"> </w:t>
      </w:r>
      <w:r w:rsidRPr="001F1A5A">
        <w:rPr>
          <w:rFonts w:ascii="Times New Roman" w:hAnsi="Times New Roman" w:cs="Times New Roman"/>
          <w:color w:val="000000"/>
          <w:sz w:val="22"/>
          <w:szCs w:val="22"/>
        </w:rPr>
        <w:t>member</w:t>
      </w:r>
      <w:r>
        <w:rPr>
          <w:rFonts w:ascii="Consolas" w:hAnsi="Consolas" w:cs="Consolas"/>
          <w:b/>
          <w:bCs/>
          <w:color w:val="000000"/>
          <w:sz w:val="20"/>
          <w:szCs w:val="20"/>
        </w:rPr>
        <w:t xml:space="preserve"> </w:t>
      </w:r>
      <w:r w:rsidRPr="0054758E">
        <w:rPr>
          <w:rFonts w:ascii="Times New Roman" w:hAnsi="Times New Roman" w:cs="Times New Roman"/>
          <w:color w:val="000000"/>
          <w:sz w:val="22"/>
          <w:szCs w:val="22"/>
        </w:rPr>
        <w:t>function</w:t>
      </w:r>
      <w:r>
        <w:rPr>
          <w:rFonts w:ascii="Times New Roman" w:hAnsi="Times New Roman" w:cs="Times New Roman"/>
          <w:color w:val="000000"/>
          <w:sz w:val="22"/>
          <w:szCs w:val="22"/>
        </w:rPr>
        <w:t xml:space="preserve"> is meant to </w:t>
      </w:r>
      <w:r w:rsidR="00C46DB6">
        <w:rPr>
          <w:rFonts w:ascii="Times New Roman" w:hAnsi="Times New Roman" w:cs="Times New Roman"/>
          <w:color w:val="000000"/>
          <w:sz w:val="22"/>
          <w:szCs w:val="22"/>
        </w:rPr>
        <w:t>provide</w:t>
      </w:r>
      <w:r>
        <w:rPr>
          <w:rFonts w:ascii="Times New Roman" w:hAnsi="Times New Roman" w:cs="Times New Roman"/>
          <w:color w:val="000000"/>
          <w:sz w:val="22"/>
          <w:szCs w:val="22"/>
        </w:rPr>
        <w:t xml:space="preserve"> data about </w:t>
      </w:r>
      <w:r w:rsidR="00C46DB6">
        <w:rPr>
          <w:rFonts w:ascii="Times New Roman" w:hAnsi="Times New Roman" w:cs="Times New Roman"/>
          <w:color w:val="000000"/>
          <w:sz w:val="22"/>
          <w:szCs w:val="22"/>
        </w:rPr>
        <w:t xml:space="preserve">the </w:t>
      </w:r>
      <w:r>
        <w:rPr>
          <w:rFonts w:ascii="Times New Roman" w:hAnsi="Times New Roman" w:cs="Times New Roman"/>
          <w:color w:val="000000"/>
          <w:sz w:val="22"/>
          <w:szCs w:val="22"/>
        </w:rPr>
        <w:t>PCI Express features</w:t>
      </w:r>
      <w:del w:id="34" w:author="Felix Poludov" w:date="2020-02-06T16:10:00Z">
        <w:r w:rsidDel="00CD14E4">
          <w:rPr>
            <w:rFonts w:ascii="Times New Roman" w:hAnsi="Times New Roman" w:cs="Times New Roman"/>
            <w:color w:val="000000"/>
            <w:sz w:val="22"/>
            <w:szCs w:val="22"/>
          </w:rPr>
          <w:delText xml:space="preserve"> which would be supported by the PCI Bus driver in future</w:delText>
        </w:r>
      </w:del>
      <w:r>
        <w:rPr>
          <w:rFonts w:ascii="Times New Roman" w:hAnsi="Times New Roman" w:cs="Times New Roman"/>
          <w:color w:val="000000"/>
          <w:sz w:val="22"/>
          <w:szCs w:val="22"/>
        </w:rPr>
        <w:t xml:space="preserve">; like for example the MPS, MRRS, Extended Tag, ASPM, etc. The details about this PCI Express features can be obtained from the PCI Express Base Specification 4.x. </w:t>
      </w:r>
      <w:r w:rsidR="009C3C1C" w:rsidRPr="009C3C1C">
        <w:rPr>
          <w:rFonts w:ascii="Times New Roman" w:hAnsi="Times New Roman" w:cs="Times New Roman"/>
          <w:color w:val="000000"/>
          <w:sz w:val="22"/>
          <w:szCs w:val="22"/>
        </w:rPr>
        <w:t>The EFI encodings and data types used to report out the present configuration</w:t>
      </w:r>
      <w:r w:rsidR="009C3C1C">
        <w:rPr>
          <w:rFonts w:ascii="Times New Roman" w:hAnsi="Times New Roman" w:cs="Times New Roman"/>
          <w:color w:val="000000"/>
          <w:sz w:val="22"/>
          <w:szCs w:val="22"/>
        </w:rPr>
        <w:t xml:space="preserve"> </w:t>
      </w:r>
      <w:r w:rsidR="009C3C1C" w:rsidRPr="009C3C1C">
        <w:rPr>
          <w:rFonts w:ascii="Times New Roman" w:hAnsi="Times New Roman" w:cs="Times New Roman"/>
          <w:color w:val="000000"/>
          <w:sz w:val="22"/>
          <w:szCs w:val="22"/>
        </w:rPr>
        <w:t xml:space="preserve">state, </w:t>
      </w:r>
      <w:r w:rsidR="00D2063A" w:rsidRPr="009C3C1C">
        <w:rPr>
          <w:rFonts w:ascii="Times New Roman" w:hAnsi="Times New Roman" w:cs="Times New Roman"/>
          <w:color w:val="000000"/>
          <w:sz w:val="22"/>
          <w:szCs w:val="22"/>
        </w:rPr>
        <w:t xml:space="preserve">in the </w:t>
      </w:r>
      <w:r w:rsidR="00D2063A" w:rsidRPr="00E12533">
        <w:rPr>
          <w:rFonts w:ascii="Courier New" w:hAnsi="Courier New" w:cs="Courier New"/>
          <w:b/>
          <w:color w:val="C00000"/>
          <w:sz w:val="22"/>
          <w:szCs w:val="22"/>
          <w:highlight w:val="yellow"/>
        </w:rPr>
        <w:t>EFI_PCI_EXPRESS_DEVICE_CONFIGURATION</w:t>
      </w:r>
      <w:r w:rsidR="00D2063A" w:rsidRPr="009C3C1C">
        <w:rPr>
          <w:rFonts w:ascii="Times New Roman" w:hAnsi="Times New Roman" w:cs="Times New Roman"/>
          <w:color w:val="000000"/>
          <w:sz w:val="22"/>
          <w:szCs w:val="22"/>
        </w:rPr>
        <w:t xml:space="preserve"> </w:t>
      </w:r>
      <w:r w:rsidR="009C3C1C" w:rsidRPr="009C3C1C">
        <w:rPr>
          <w:rFonts w:ascii="Times New Roman" w:hAnsi="Times New Roman" w:cs="Times New Roman"/>
          <w:color w:val="000000"/>
          <w:sz w:val="22"/>
          <w:szCs w:val="22"/>
        </w:rPr>
        <w:t>are same as those that were used by the platform to return the device-specific</w:t>
      </w:r>
      <w:r w:rsidR="009C3C1C">
        <w:rPr>
          <w:rFonts w:ascii="Times New Roman" w:hAnsi="Times New Roman" w:cs="Times New Roman"/>
          <w:color w:val="000000"/>
          <w:sz w:val="22"/>
          <w:szCs w:val="22"/>
        </w:rPr>
        <w:t xml:space="preserve"> </w:t>
      </w:r>
      <w:r w:rsidR="009C3C1C" w:rsidRPr="009C3C1C">
        <w:rPr>
          <w:rFonts w:ascii="Times New Roman" w:hAnsi="Times New Roman" w:cs="Times New Roman"/>
          <w:color w:val="000000"/>
          <w:sz w:val="22"/>
          <w:szCs w:val="22"/>
        </w:rPr>
        <w:t>platform policies, in the</w:t>
      </w:r>
      <w:r w:rsidR="002B168E">
        <w:rPr>
          <w:rFonts w:ascii="Times New Roman" w:hAnsi="Times New Roman" w:cs="Times New Roman"/>
          <w:color w:val="000000"/>
          <w:sz w:val="22"/>
          <w:szCs w:val="22"/>
        </w:rPr>
        <w:t xml:space="preserve"> </w:t>
      </w:r>
      <w:r w:rsidR="003C580B">
        <w:rPr>
          <w:rFonts w:ascii="Courier New" w:hAnsi="Courier New" w:cs="Courier New"/>
          <w:b/>
          <w:color w:val="C00000"/>
          <w:sz w:val="22"/>
          <w:szCs w:val="22"/>
          <w:highlight w:val="yellow"/>
        </w:rPr>
        <w:t>EFI_PCI_EXPRESS_DEVICE_POLICY</w:t>
      </w:r>
      <w:r w:rsidR="009C3C1C" w:rsidRPr="009C3C1C">
        <w:rPr>
          <w:rFonts w:ascii="Times New Roman" w:hAnsi="Times New Roman" w:cs="Times New Roman"/>
          <w:color w:val="C00000"/>
          <w:sz w:val="22"/>
          <w:szCs w:val="22"/>
        </w:rPr>
        <w:t xml:space="preserve"> </w:t>
      </w:r>
      <w:r w:rsidR="009C3C1C" w:rsidRPr="009C3C1C">
        <w:rPr>
          <w:rFonts w:ascii="Times New Roman" w:hAnsi="Times New Roman" w:cs="Times New Roman"/>
          <w:color w:val="000000"/>
          <w:sz w:val="22"/>
          <w:szCs w:val="22"/>
        </w:rPr>
        <w:t>(see the "Related</w:t>
      </w:r>
      <w:r w:rsidR="009C3C1C">
        <w:rPr>
          <w:rFonts w:ascii="Times New Roman" w:hAnsi="Times New Roman" w:cs="Times New Roman"/>
          <w:color w:val="000000"/>
          <w:sz w:val="22"/>
          <w:szCs w:val="22"/>
        </w:rPr>
        <w:t xml:space="preserve"> </w:t>
      </w:r>
      <w:r w:rsidR="009C3C1C" w:rsidRPr="009C3C1C">
        <w:rPr>
          <w:rFonts w:ascii="Times New Roman" w:hAnsi="Times New Roman" w:cs="Times New Roman"/>
          <w:color w:val="000000"/>
          <w:sz w:val="22"/>
          <w:szCs w:val="22"/>
        </w:rPr>
        <w:t>Definition" section for this). The difference is that it should return the actual</w:t>
      </w:r>
      <w:r w:rsidR="009C3C1C">
        <w:rPr>
          <w:rFonts w:ascii="Times New Roman" w:hAnsi="Times New Roman" w:cs="Times New Roman"/>
          <w:color w:val="000000"/>
          <w:sz w:val="22"/>
          <w:szCs w:val="22"/>
        </w:rPr>
        <w:t xml:space="preserve"> </w:t>
      </w:r>
      <w:r w:rsidR="009C3C1C" w:rsidRPr="009C3C1C">
        <w:rPr>
          <w:rFonts w:ascii="Times New Roman" w:hAnsi="Times New Roman" w:cs="Times New Roman"/>
          <w:color w:val="000000"/>
          <w:sz w:val="22"/>
          <w:szCs w:val="22"/>
        </w:rPr>
        <w:t>state; without any macros corresponding</w:t>
      </w:r>
      <w:r w:rsidR="009C3C1C">
        <w:rPr>
          <w:rFonts w:ascii="Times New Roman" w:hAnsi="Times New Roman" w:cs="Times New Roman"/>
          <w:color w:val="000000"/>
          <w:sz w:val="22"/>
          <w:szCs w:val="22"/>
        </w:rPr>
        <w:t xml:space="preserve"> </w:t>
      </w:r>
      <w:r w:rsidR="009C3C1C" w:rsidRPr="009C3C1C">
        <w:rPr>
          <w:rFonts w:ascii="Times New Roman" w:hAnsi="Times New Roman" w:cs="Times New Roman"/>
          <w:color w:val="000000"/>
          <w:sz w:val="22"/>
          <w:szCs w:val="22"/>
        </w:rPr>
        <w:t xml:space="preserve">to </w:t>
      </w:r>
      <w:r w:rsidR="009C3C1C" w:rsidRPr="00E12533">
        <w:rPr>
          <w:rFonts w:ascii="Courier New" w:hAnsi="Courier New" w:cs="Courier New"/>
          <w:b/>
          <w:color w:val="000000"/>
          <w:sz w:val="22"/>
          <w:szCs w:val="22"/>
          <w:highlight w:val="yellow"/>
        </w:rPr>
        <w:t>EFI_PCI_EXPRESS_*_AUTO</w:t>
      </w:r>
      <w:r w:rsidR="009C3C1C" w:rsidRPr="009C3C1C">
        <w:rPr>
          <w:rFonts w:ascii="Times New Roman" w:hAnsi="Times New Roman" w:cs="Times New Roman"/>
          <w:color w:val="000000"/>
          <w:sz w:val="22"/>
          <w:szCs w:val="22"/>
        </w:rPr>
        <w:t xml:space="preserve">, and for the data types of </w:t>
      </w:r>
      <w:r w:rsidR="009C3C1C" w:rsidRPr="009C3C1C">
        <w:rPr>
          <w:rFonts w:ascii="Courier New" w:hAnsi="Courier New" w:cs="Courier New"/>
          <w:i/>
          <w:iCs/>
          <w:color w:val="C00000"/>
          <w:sz w:val="22"/>
          <w:szCs w:val="22"/>
          <w:highlight w:val="yellow"/>
        </w:rPr>
        <w:t>DeviceCtl2AtomicOp</w:t>
      </w:r>
      <w:r w:rsidR="009C3C1C" w:rsidRPr="009C3C1C">
        <w:rPr>
          <w:rFonts w:ascii="Times New Roman" w:hAnsi="Times New Roman" w:cs="Times New Roman"/>
          <w:color w:val="000000"/>
          <w:sz w:val="22"/>
          <w:szCs w:val="22"/>
        </w:rPr>
        <w:t xml:space="preserve"> and</w:t>
      </w:r>
      <w:r w:rsidR="009C3C1C">
        <w:rPr>
          <w:rFonts w:ascii="Times New Roman" w:hAnsi="Times New Roman" w:cs="Times New Roman"/>
          <w:color w:val="000000"/>
          <w:sz w:val="22"/>
          <w:szCs w:val="22"/>
        </w:rPr>
        <w:t xml:space="preserve"> </w:t>
      </w:r>
      <w:r w:rsidR="009C3C1C" w:rsidRPr="009C3C1C">
        <w:rPr>
          <w:rFonts w:ascii="Courier New" w:hAnsi="Courier New" w:cs="Courier New"/>
          <w:i/>
          <w:iCs/>
          <w:color w:val="C00000"/>
          <w:sz w:val="22"/>
          <w:szCs w:val="22"/>
          <w:highlight w:val="yellow"/>
        </w:rPr>
        <w:t>L1PMSubstates</w:t>
      </w:r>
      <w:r w:rsidR="009C3C1C" w:rsidRPr="009C3C1C">
        <w:rPr>
          <w:rFonts w:ascii="Times New Roman" w:hAnsi="Times New Roman" w:cs="Times New Roman"/>
          <w:color w:val="000000"/>
          <w:sz w:val="22"/>
          <w:szCs w:val="22"/>
        </w:rPr>
        <w:t>, its corresponding data member "</w:t>
      </w:r>
      <w:r w:rsidR="009C3C1C" w:rsidRPr="002B168E">
        <w:rPr>
          <w:rFonts w:ascii="Courier New" w:hAnsi="Courier New" w:cs="Courier New"/>
          <w:i/>
          <w:iCs/>
          <w:color w:val="C00000"/>
          <w:sz w:val="22"/>
          <w:szCs w:val="22"/>
          <w:highlight w:val="yellow"/>
        </w:rPr>
        <w:t>Override</w:t>
      </w:r>
      <w:r w:rsidR="009C3C1C" w:rsidRPr="009C3C1C">
        <w:rPr>
          <w:rFonts w:ascii="Times New Roman" w:hAnsi="Times New Roman" w:cs="Times New Roman"/>
          <w:color w:val="000000"/>
          <w:sz w:val="22"/>
          <w:szCs w:val="22"/>
        </w:rPr>
        <w:t>" bit field value shall be</w:t>
      </w:r>
      <w:r w:rsidR="009C3C1C">
        <w:rPr>
          <w:rFonts w:ascii="Times New Roman" w:hAnsi="Times New Roman" w:cs="Times New Roman"/>
          <w:color w:val="000000"/>
          <w:sz w:val="22"/>
          <w:szCs w:val="22"/>
        </w:rPr>
        <w:t xml:space="preserve"> </w:t>
      </w:r>
      <w:r w:rsidR="009C3C1C" w:rsidRPr="009C3C1C">
        <w:rPr>
          <w:rFonts w:ascii="Times New Roman" w:hAnsi="Times New Roman" w:cs="Times New Roman"/>
          <w:color w:val="000000"/>
          <w:sz w:val="22"/>
          <w:szCs w:val="22"/>
        </w:rPr>
        <w:lastRenderedPageBreak/>
        <w:t>ignored, will not be applicable. Note that, if the notifying driver does not</w:t>
      </w:r>
      <w:r w:rsidR="009C3C1C">
        <w:rPr>
          <w:rFonts w:ascii="Times New Roman" w:hAnsi="Times New Roman" w:cs="Times New Roman"/>
          <w:color w:val="000000"/>
          <w:sz w:val="22"/>
          <w:szCs w:val="22"/>
        </w:rPr>
        <w:t xml:space="preserve"> </w:t>
      </w:r>
      <w:r w:rsidR="009C3C1C" w:rsidRPr="009C3C1C">
        <w:rPr>
          <w:rFonts w:ascii="Times New Roman" w:hAnsi="Times New Roman" w:cs="Times New Roman"/>
          <w:color w:val="000000"/>
          <w:sz w:val="22"/>
          <w:szCs w:val="22"/>
        </w:rPr>
        <w:t xml:space="preserve">support any </w:t>
      </w:r>
      <w:r w:rsidR="00D2063A">
        <w:rPr>
          <w:rFonts w:ascii="Times New Roman" w:hAnsi="Times New Roman" w:cs="Times New Roman"/>
          <w:color w:val="000000"/>
          <w:sz w:val="22"/>
          <w:szCs w:val="22"/>
        </w:rPr>
        <w:t xml:space="preserve">of the </w:t>
      </w:r>
      <w:r w:rsidR="009C3C1C" w:rsidRPr="009C3C1C">
        <w:rPr>
          <w:rFonts w:ascii="Times New Roman" w:hAnsi="Times New Roman" w:cs="Times New Roman"/>
          <w:color w:val="000000"/>
          <w:sz w:val="22"/>
          <w:szCs w:val="22"/>
        </w:rPr>
        <w:t>PCI</w:t>
      </w:r>
      <w:r w:rsidR="00D2063A">
        <w:rPr>
          <w:rFonts w:ascii="Times New Roman" w:hAnsi="Times New Roman" w:cs="Times New Roman"/>
          <w:color w:val="000000"/>
          <w:sz w:val="22"/>
          <w:szCs w:val="22"/>
        </w:rPr>
        <w:t xml:space="preserve"> Express</w:t>
      </w:r>
      <w:r w:rsidR="009C3C1C" w:rsidRPr="009C3C1C">
        <w:rPr>
          <w:rFonts w:ascii="Times New Roman" w:hAnsi="Times New Roman" w:cs="Times New Roman"/>
          <w:color w:val="000000"/>
          <w:sz w:val="22"/>
          <w:szCs w:val="22"/>
        </w:rPr>
        <w:t xml:space="preserve"> feature than it shall return its corresponding </w:t>
      </w:r>
      <w:r w:rsidR="00D2063A">
        <w:rPr>
          <w:rFonts w:ascii="Times New Roman" w:hAnsi="Times New Roman" w:cs="Times New Roman"/>
          <w:color w:val="000000"/>
          <w:sz w:val="22"/>
          <w:szCs w:val="22"/>
        </w:rPr>
        <w:t xml:space="preserve">byte </w:t>
      </w:r>
      <w:r w:rsidR="009C3C1C" w:rsidRPr="009C3C1C">
        <w:rPr>
          <w:rFonts w:ascii="Times New Roman" w:hAnsi="Times New Roman" w:cs="Times New Roman"/>
          <w:color w:val="000000"/>
          <w:sz w:val="22"/>
          <w:szCs w:val="22"/>
        </w:rPr>
        <w:t>value as</w:t>
      </w:r>
      <w:r w:rsidR="009C3C1C">
        <w:rPr>
          <w:rFonts w:ascii="Times New Roman" w:hAnsi="Times New Roman" w:cs="Times New Roman"/>
          <w:color w:val="000000"/>
          <w:sz w:val="22"/>
          <w:szCs w:val="22"/>
        </w:rPr>
        <w:t xml:space="preserve"> </w:t>
      </w:r>
      <w:r w:rsidR="009C3C1C" w:rsidRPr="001A7592">
        <w:rPr>
          <w:rFonts w:ascii="Courier New" w:hAnsi="Courier New" w:cs="Courier New"/>
          <w:b/>
          <w:color w:val="C00000"/>
          <w:sz w:val="22"/>
          <w:szCs w:val="22"/>
          <w:highlight w:val="yellow"/>
        </w:rPr>
        <w:t>EFI_PCI_EXPRESS_NOT_APPLICABLE</w:t>
      </w:r>
      <w:r w:rsidR="009C3C1C" w:rsidRPr="009C3C1C">
        <w:rPr>
          <w:rFonts w:ascii="Times New Roman" w:hAnsi="Times New Roman" w:cs="Times New Roman"/>
          <w:color w:val="000000"/>
          <w:sz w:val="22"/>
          <w:szCs w:val="22"/>
        </w:rPr>
        <w:t>.</w:t>
      </w:r>
      <w:r w:rsidR="009C3C1C">
        <w:rPr>
          <w:rFonts w:ascii="Times New Roman" w:hAnsi="Times New Roman" w:cs="Times New Roman"/>
          <w:color w:val="000000"/>
          <w:sz w:val="22"/>
          <w:szCs w:val="22"/>
        </w:rPr>
        <w:t xml:space="preserve"> </w:t>
      </w:r>
    </w:p>
    <w:p w14:paraId="1DE39509" w14:textId="096D1B9C" w:rsidR="0085745D" w:rsidRPr="00E3623C" w:rsidRDefault="0085745D" w:rsidP="00084BBC">
      <w:pPr>
        <w:autoSpaceDE w:val="0"/>
        <w:autoSpaceDN w:val="0"/>
        <w:adjustRightInd w:val="0"/>
        <w:spacing w:before="0" w:after="0"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member function will use the associated EFI handle of the PCI IO Protocol,  </w:t>
      </w:r>
      <w:r w:rsidRPr="00A17368">
        <w:rPr>
          <w:rFonts w:ascii="Times New Roman" w:hAnsi="Times New Roman" w:cs="Times New Roman"/>
          <w:color w:val="000000"/>
          <w:sz w:val="22"/>
          <w:szCs w:val="22"/>
        </w:rPr>
        <w:t>to determine</w:t>
      </w:r>
      <w:r>
        <w:rPr>
          <w:rFonts w:ascii="Times New Roman" w:hAnsi="Times New Roman" w:cs="Times New Roman"/>
          <w:iCs/>
        </w:rPr>
        <w:t xml:space="preserve"> </w:t>
      </w:r>
      <w:r w:rsidRPr="00A17368">
        <w:rPr>
          <w:rFonts w:ascii="Times New Roman" w:hAnsi="Times New Roman" w:cs="Times New Roman"/>
          <w:color w:val="000000"/>
          <w:sz w:val="22"/>
          <w:szCs w:val="22"/>
        </w:rPr>
        <w:t xml:space="preserve">the physical PCI device within the chipset, to </w:t>
      </w:r>
      <w:r w:rsidR="00FD3AA7">
        <w:rPr>
          <w:rFonts w:ascii="Times New Roman" w:hAnsi="Times New Roman" w:cs="Times New Roman"/>
          <w:color w:val="000000"/>
          <w:sz w:val="22"/>
          <w:szCs w:val="22"/>
        </w:rPr>
        <w:t>notify</w:t>
      </w:r>
      <w:r w:rsidRPr="00A17368">
        <w:rPr>
          <w:rFonts w:ascii="Times New Roman" w:hAnsi="Times New Roman" w:cs="Times New Roman"/>
          <w:color w:val="000000"/>
          <w:sz w:val="22"/>
          <w:szCs w:val="22"/>
        </w:rPr>
        <w:t xml:space="preserve"> its </w:t>
      </w:r>
      <w:r w:rsidR="00FD3AA7">
        <w:rPr>
          <w:rFonts w:ascii="Times New Roman" w:hAnsi="Times New Roman" w:cs="Times New Roman"/>
          <w:color w:val="000000"/>
          <w:sz w:val="22"/>
          <w:szCs w:val="22"/>
        </w:rPr>
        <w:t>PCI Express configured state</w:t>
      </w:r>
      <w:r w:rsidRPr="00A17368">
        <w:rPr>
          <w:rFonts w:ascii="Times New Roman" w:hAnsi="Times New Roman" w:cs="Times New Roman"/>
          <w:color w:val="000000"/>
          <w:sz w:val="22"/>
          <w:szCs w:val="22"/>
        </w:rPr>
        <w:t>. The caller is responsible to allocate buffer and pass its pointer to this member function.</w:t>
      </w:r>
    </w:p>
    <w:p w14:paraId="3ED931A4" w14:textId="77777777" w:rsidR="0085745D" w:rsidRPr="007243B6" w:rsidRDefault="0085745D" w:rsidP="007243B6">
      <w:pPr>
        <w:autoSpaceDE w:val="0"/>
        <w:autoSpaceDN w:val="0"/>
        <w:adjustRightInd w:val="0"/>
        <w:spacing w:before="240" w:line="240" w:lineRule="auto"/>
        <w:ind w:left="0"/>
        <w:rPr>
          <w:rStyle w:val="SC162536"/>
          <w:rFonts w:eastAsiaTheme="minorHAnsi"/>
        </w:rPr>
      </w:pPr>
      <w:r w:rsidRPr="007243B6">
        <w:rPr>
          <w:rStyle w:val="SC162536"/>
          <w:rFonts w:eastAsiaTheme="minorHAnsi"/>
          <w:bCs w:val="0"/>
        </w:rPr>
        <w:t>Related Definitions</w:t>
      </w:r>
    </w:p>
    <w:p w14:paraId="23EDE945" w14:textId="59837328" w:rsidR="0025112A" w:rsidRDefault="007243B6"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color w:val="C00000"/>
          <w:sz w:val="18"/>
          <w:szCs w:val="20"/>
          <w:shd w:val="clear" w:color="auto" w:fill="E8F2FE"/>
        </w:rPr>
      </w:pPr>
      <w:r w:rsidRPr="007243B6">
        <w:rPr>
          <w:rFonts w:ascii="Courier New" w:hAnsi="Courier New" w:cs="Courier New"/>
          <w:b/>
          <w:bCs/>
          <w:color w:val="C00000"/>
          <w:sz w:val="18"/>
          <w:szCs w:val="20"/>
          <w:shd w:val="clear" w:color="auto" w:fill="E8F2FE"/>
        </w:rPr>
        <w:t>typedef</w:t>
      </w:r>
      <w:r w:rsidRPr="007243B6">
        <w:rPr>
          <w:rFonts w:ascii="Courier New" w:hAnsi="Courier New" w:cs="Courier New"/>
          <w:b/>
          <w:color w:val="C00000"/>
          <w:sz w:val="18"/>
          <w:szCs w:val="20"/>
          <w:shd w:val="clear" w:color="auto" w:fill="E8F2FE"/>
        </w:rPr>
        <w:t xml:space="preserve"> </w:t>
      </w:r>
      <w:r w:rsidR="003C580B">
        <w:rPr>
          <w:rFonts w:ascii="Courier New" w:hAnsi="Courier New" w:cs="Courier New"/>
          <w:b/>
          <w:color w:val="C00000"/>
          <w:sz w:val="18"/>
          <w:szCs w:val="20"/>
          <w:highlight w:val="yellow"/>
          <w:shd w:val="clear" w:color="auto" w:fill="E8F2FE"/>
        </w:rPr>
        <w:t>EFI_PCI_EXPRESS_DEVICE_POLICY</w:t>
      </w:r>
      <w:r w:rsidRPr="007243B6">
        <w:rPr>
          <w:rFonts w:ascii="Courier New" w:hAnsi="Courier New" w:cs="Courier New"/>
          <w:b/>
          <w:color w:val="C00000"/>
          <w:sz w:val="18"/>
          <w:szCs w:val="20"/>
          <w:highlight w:val="yellow"/>
          <w:shd w:val="clear" w:color="auto" w:fill="E8F2FE"/>
        </w:rPr>
        <w:t xml:space="preserve"> </w:t>
      </w:r>
      <w:r>
        <w:rPr>
          <w:rFonts w:ascii="Courier New" w:hAnsi="Courier New" w:cs="Courier New"/>
          <w:b/>
          <w:color w:val="C00000"/>
          <w:sz w:val="18"/>
          <w:szCs w:val="20"/>
          <w:highlight w:val="yellow"/>
          <w:shd w:val="clear" w:color="auto" w:fill="E8F2FE"/>
        </w:rPr>
        <w:tab/>
      </w:r>
      <w:r w:rsidRPr="007243B6">
        <w:rPr>
          <w:rFonts w:ascii="Courier New" w:hAnsi="Courier New" w:cs="Courier New"/>
          <w:b/>
          <w:color w:val="C00000"/>
          <w:sz w:val="18"/>
          <w:szCs w:val="20"/>
          <w:highlight w:val="yellow"/>
          <w:shd w:val="clear" w:color="auto" w:fill="E8F2FE"/>
        </w:rPr>
        <w:t>EFI_PCI_EXPRESS_DEVICE_CONFIGURATION</w:t>
      </w:r>
      <w:r w:rsidRPr="007243B6">
        <w:rPr>
          <w:rFonts w:ascii="Courier New" w:hAnsi="Courier New" w:cs="Courier New"/>
          <w:b/>
          <w:color w:val="C00000"/>
          <w:sz w:val="18"/>
          <w:szCs w:val="20"/>
          <w:shd w:val="clear" w:color="auto" w:fill="E8F2FE"/>
        </w:rPr>
        <w:t>;</w:t>
      </w:r>
    </w:p>
    <w:p w14:paraId="679AC5DC" w14:textId="1EB8B7A9" w:rsidR="007243B6" w:rsidRDefault="007243B6"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b/>
          <w:color w:val="C00000"/>
          <w:sz w:val="20"/>
          <w:szCs w:val="22"/>
        </w:rPr>
      </w:pPr>
    </w:p>
    <w:p w14:paraId="2F6A98F3" w14:textId="61DD061E" w:rsidR="007243B6" w:rsidRPr="00C249AE" w:rsidRDefault="00C249AE"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sidRPr="00C249AE">
        <w:rPr>
          <w:rFonts w:ascii="Times New Roman" w:hAnsi="Times New Roman" w:cs="Times New Roman"/>
          <w:color w:val="000000"/>
          <w:sz w:val="22"/>
          <w:szCs w:val="22"/>
        </w:rPr>
        <w:t xml:space="preserve">The </w:t>
      </w:r>
      <w:r w:rsidRPr="00FA57CE">
        <w:rPr>
          <w:rFonts w:ascii="Courier New" w:hAnsi="Courier New" w:cs="Courier New"/>
          <w:b/>
          <w:color w:val="C00000"/>
          <w:sz w:val="22"/>
          <w:szCs w:val="22"/>
          <w:highlight w:val="yellow"/>
        </w:rPr>
        <w:t>EFI_PCI_EXPRESS_DEVICE_CONFIGURATION</w:t>
      </w:r>
      <w:r w:rsidRPr="00C249AE">
        <w:rPr>
          <w:rFonts w:ascii="Times New Roman" w:hAnsi="Times New Roman" w:cs="Times New Roman"/>
          <w:color w:val="000000"/>
          <w:sz w:val="22"/>
          <w:szCs w:val="22"/>
        </w:rPr>
        <w:t xml:space="preserve"> is an alias of the data type </w:t>
      </w:r>
      <w:r w:rsidR="003C580B">
        <w:rPr>
          <w:rFonts w:ascii="Courier New" w:hAnsi="Courier New" w:cs="Courier New"/>
          <w:b/>
          <w:color w:val="C00000"/>
          <w:sz w:val="22"/>
          <w:szCs w:val="22"/>
          <w:highlight w:val="yellow"/>
        </w:rPr>
        <w:t>EFI_PCI_EXPRESS_DEVICE_POLICY</w:t>
      </w:r>
      <w:r w:rsidRPr="00C249AE">
        <w:rPr>
          <w:rFonts w:ascii="Times New Roman" w:hAnsi="Times New Roman" w:cs="Times New Roman"/>
          <w:color w:val="000000"/>
          <w:sz w:val="22"/>
          <w:szCs w:val="22"/>
        </w:rPr>
        <w:t>, used in notifying the platform about the PCI Express features configured states</w:t>
      </w:r>
      <w:r w:rsidR="00167AC5">
        <w:rPr>
          <w:rFonts w:ascii="Times New Roman" w:hAnsi="Times New Roman" w:cs="Times New Roman"/>
          <w:color w:val="000000"/>
          <w:sz w:val="22"/>
          <w:szCs w:val="22"/>
        </w:rPr>
        <w:t xml:space="preserve"> of </w:t>
      </w:r>
      <w:r w:rsidR="00167AC5" w:rsidRPr="00C249AE">
        <w:rPr>
          <w:rFonts w:ascii="Times New Roman" w:hAnsi="Times New Roman" w:cs="Times New Roman"/>
          <w:color w:val="000000"/>
          <w:sz w:val="22"/>
          <w:szCs w:val="22"/>
        </w:rPr>
        <w:t>device</w:t>
      </w:r>
      <w:r w:rsidRPr="00C249AE">
        <w:rPr>
          <w:rFonts w:ascii="Times New Roman" w:hAnsi="Times New Roman" w:cs="Times New Roman"/>
          <w:color w:val="000000"/>
          <w:sz w:val="22"/>
          <w:szCs w:val="22"/>
        </w:rPr>
        <w:t>, through the NotifyDeviceState interface method.</w:t>
      </w:r>
    </w:p>
    <w:p w14:paraId="1757C3C4" w14:textId="3B2108ED" w:rsidR="00C249AE" w:rsidRDefault="00C249AE"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sidRPr="00C249AE">
        <w:rPr>
          <w:rFonts w:ascii="Times New Roman" w:hAnsi="Times New Roman" w:cs="Times New Roman"/>
          <w:color w:val="000000"/>
          <w:sz w:val="22"/>
          <w:szCs w:val="22"/>
        </w:rPr>
        <w:t xml:space="preserve">The EFI encoded macros like </w:t>
      </w:r>
      <w:r w:rsidRPr="00C249AE">
        <w:rPr>
          <w:rFonts w:ascii="Courier New" w:hAnsi="Courier New" w:cs="Courier New"/>
          <w:b/>
          <w:color w:val="000000"/>
          <w:sz w:val="22"/>
          <w:szCs w:val="22"/>
        </w:rPr>
        <w:t>EFI_PCI_EXPRESS_*_AUTO</w:t>
      </w:r>
      <w:r w:rsidRPr="00C249AE">
        <w:rPr>
          <w:rFonts w:ascii="Times New Roman" w:hAnsi="Times New Roman" w:cs="Times New Roman"/>
          <w:color w:val="000000"/>
          <w:sz w:val="22"/>
          <w:szCs w:val="22"/>
        </w:rPr>
        <w:t xml:space="preserve">, with the value 0 will not be used to report the PCI feature definite state; </w:t>
      </w:r>
      <w:r w:rsidR="00FA57CE" w:rsidRPr="00C249AE">
        <w:rPr>
          <w:rFonts w:ascii="Times New Roman" w:hAnsi="Times New Roman" w:cs="Times New Roman"/>
          <w:color w:val="000000"/>
          <w:sz w:val="22"/>
          <w:szCs w:val="22"/>
        </w:rPr>
        <w:t>similarly,</w:t>
      </w:r>
      <w:r w:rsidRPr="00C249AE">
        <w:rPr>
          <w:rFonts w:ascii="Times New Roman" w:hAnsi="Times New Roman" w:cs="Times New Roman"/>
          <w:color w:val="000000"/>
          <w:sz w:val="22"/>
          <w:szCs w:val="22"/>
        </w:rPr>
        <w:t xml:space="preserve"> for the data type of </w:t>
      </w:r>
      <w:r w:rsidRPr="00FA57CE">
        <w:rPr>
          <w:rFonts w:ascii="Courier New" w:hAnsi="Courier New" w:cs="Courier New"/>
          <w:color w:val="C00000"/>
          <w:sz w:val="22"/>
          <w:szCs w:val="22"/>
          <w:highlight w:val="yellow"/>
        </w:rPr>
        <w:t>DeviceCtl2AtomicOp</w:t>
      </w:r>
      <w:r w:rsidRPr="00FA57CE">
        <w:rPr>
          <w:rFonts w:ascii="Times New Roman" w:hAnsi="Times New Roman" w:cs="Times New Roman"/>
          <w:color w:val="C00000"/>
          <w:sz w:val="22"/>
          <w:szCs w:val="22"/>
        </w:rPr>
        <w:t xml:space="preserve"> </w:t>
      </w:r>
      <w:r w:rsidRPr="00C249AE">
        <w:rPr>
          <w:rFonts w:ascii="Times New Roman" w:hAnsi="Times New Roman" w:cs="Times New Roman"/>
          <w:color w:val="000000"/>
          <w:sz w:val="22"/>
          <w:szCs w:val="22"/>
        </w:rPr>
        <w:t xml:space="preserve">and </w:t>
      </w:r>
      <w:r w:rsidRPr="00FA57CE">
        <w:rPr>
          <w:rFonts w:ascii="Courier New" w:hAnsi="Courier New" w:cs="Courier New"/>
          <w:color w:val="C00000"/>
          <w:sz w:val="22"/>
          <w:szCs w:val="22"/>
          <w:highlight w:val="yellow"/>
        </w:rPr>
        <w:t>L1PMSubstates</w:t>
      </w:r>
      <w:r w:rsidRPr="00C249AE">
        <w:rPr>
          <w:rFonts w:ascii="Times New Roman" w:hAnsi="Times New Roman" w:cs="Times New Roman"/>
          <w:color w:val="000000"/>
          <w:sz w:val="22"/>
          <w:szCs w:val="22"/>
        </w:rPr>
        <w:t>, its data member "</w:t>
      </w:r>
      <w:r w:rsidRPr="00FA57CE">
        <w:rPr>
          <w:rFonts w:ascii="Courier New" w:hAnsi="Courier New" w:cs="Courier New"/>
          <w:color w:val="C00000"/>
          <w:sz w:val="22"/>
          <w:szCs w:val="22"/>
          <w:highlight w:val="yellow"/>
        </w:rPr>
        <w:t>Override</w:t>
      </w:r>
      <w:r w:rsidRPr="00C249AE">
        <w:rPr>
          <w:rFonts w:ascii="Times New Roman" w:hAnsi="Times New Roman" w:cs="Times New Roman"/>
          <w:color w:val="000000"/>
          <w:sz w:val="22"/>
          <w:szCs w:val="22"/>
        </w:rPr>
        <w:t xml:space="preserve">" will not be used. For any of the device's PCI features that are not supported, or its state is unknown, it will be </w:t>
      </w:r>
      <w:r w:rsidR="005A09A1">
        <w:rPr>
          <w:rFonts w:ascii="Times New Roman" w:hAnsi="Times New Roman" w:cs="Times New Roman"/>
          <w:color w:val="000000"/>
          <w:sz w:val="22"/>
          <w:szCs w:val="22"/>
        </w:rPr>
        <w:t>given</w:t>
      </w:r>
      <w:r w:rsidRPr="00C249AE">
        <w:rPr>
          <w:rFonts w:ascii="Times New Roman" w:hAnsi="Times New Roman" w:cs="Times New Roman"/>
          <w:color w:val="000000"/>
          <w:sz w:val="22"/>
          <w:szCs w:val="22"/>
        </w:rPr>
        <w:t xml:space="preserve"> as </w:t>
      </w:r>
      <w:r w:rsidRPr="00FA57CE">
        <w:rPr>
          <w:rFonts w:ascii="Courier New" w:hAnsi="Courier New" w:cs="Courier New"/>
          <w:b/>
          <w:color w:val="C00000"/>
          <w:sz w:val="22"/>
          <w:szCs w:val="22"/>
          <w:highlight w:val="yellow"/>
        </w:rPr>
        <w:t>EFI_PCI_EXPRESS_NOT_APPLICABLE</w:t>
      </w:r>
      <w:r w:rsidRPr="00C249AE">
        <w:rPr>
          <w:rFonts w:ascii="Times New Roman" w:hAnsi="Times New Roman" w:cs="Times New Roman"/>
          <w:color w:val="000000"/>
          <w:sz w:val="22"/>
          <w:szCs w:val="22"/>
        </w:rPr>
        <w:t>.</w:t>
      </w:r>
    </w:p>
    <w:p w14:paraId="7D603633" w14:textId="39C8F07D"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6AB91F67" w14:textId="77777777" w:rsidR="00084BBC" w:rsidRDefault="00084BBC" w:rsidP="00084BBC">
      <w:pPr>
        <w:spacing w:line="240" w:lineRule="auto"/>
        <w:rPr>
          <w:b/>
          <w:bCs/>
          <w:color w:val="000000"/>
          <w:sz w:val="26"/>
          <w:szCs w:val="26"/>
        </w:rPr>
      </w:pPr>
      <w:r w:rsidRPr="00B40604">
        <w:rPr>
          <w:b/>
          <w:bCs/>
          <w:color w:val="000000"/>
          <w:sz w:val="26"/>
          <w:szCs w:val="26"/>
        </w:rPr>
        <w:t>Status Codes Returned</w:t>
      </w:r>
    </w:p>
    <w:tbl>
      <w:tblPr>
        <w:tblStyle w:val="TableGrid"/>
        <w:tblW w:w="0" w:type="auto"/>
        <w:tblInd w:w="547" w:type="dxa"/>
        <w:tblLook w:val="04A0" w:firstRow="1" w:lastRow="0" w:firstColumn="1" w:lastColumn="0" w:noHBand="0" w:noVBand="1"/>
      </w:tblPr>
      <w:tblGrid>
        <w:gridCol w:w="3048"/>
        <w:gridCol w:w="5485"/>
      </w:tblGrid>
      <w:tr w:rsidR="00084BBC" w14:paraId="58EBE445" w14:textId="77777777" w:rsidTr="00FA7E43">
        <w:tc>
          <w:tcPr>
            <w:tcW w:w="3048" w:type="dxa"/>
          </w:tcPr>
          <w:p w14:paraId="5AF6A954" w14:textId="77777777" w:rsidR="00084BBC" w:rsidRPr="0076551F" w:rsidRDefault="00084BBC" w:rsidP="00FA7E43">
            <w:pPr>
              <w:spacing w:line="240" w:lineRule="auto"/>
              <w:ind w:left="0"/>
              <w:rPr>
                <w:color w:val="000000"/>
                <w:sz w:val="22"/>
                <w:szCs w:val="22"/>
              </w:rPr>
            </w:pPr>
            <w:r w:rsidRPr="0076551F">
              <w:rPr>
                <w:color w:val="000000"/>
                <w:sz w:val="22"/>
                <w:szCs w:val="22"/>
              </w:rPr>
              <w:t>EFI_SUCCESS</w:t>
            </w:r>
          </w:p>
        </w:tc>
        <w:tc>
          <w:tcPr>
            <w:tcW w:w="5485" w:type="dxa"/>
          </w:tcPr>
          <w:p w14:paraId="43CADF78" w14:textId="77777777" w:rsidR="00084BBC" w:rsidRPr="0076551F" w:rsidRDefault="00084BBC" w:rsidP="00FA7E43">
            <w:pPr>
              <w:autoSpaceDE w:val="0"/>
              <w:autoSpaceDN w:val="0"/>
              <w:adjustRightInd w:val="0"/>
              <w:spacing w:before="0" w:after="0" w:line="240" w:lineRule="auto"/>
              <w:ind w:left="0"/>
              <w:rPr>
                <w:color w:val="000000"/>
                <w:sz w:val="22"/>
                <w:szCs w:val="22"/>
              </w:rPr>
            </w:pPr>
            <w:r w:rsidRPr="0076551F">
              <w:rPr>
                <w:color w:val="000000"/>
                <w:sz w:val="22"/>
                <w:szCs w:val="22"/>
              </w:rPr>
              <w:t xml:space="preserve">The function completed successfully, </w:t>
            </w:r>
            <w:r w:rsidRPr="00BB4997">
              <w:rPr>
                <w:color w:val="000000"/>
                <w:sz w:val="22"/>
                <w:szCs w:val="22"/>
              </w:rPr>
              <w:t>the platform</w:t>
            </w:r>
            <w:r>
              <w:rPr>
                <w:color w:val="000000"/>
                <w:sz w:val="22"/>
                <w:szCs w:val="22"/>
              </w:rPr>
              <w:t xml:space="preserve"> </w:t>
            </w:r>
            <w:r w:rsidRPr="00BB4997">
              <w:rPr>
                <w:color w:val="000000"/>
                <w:sz w:val="22"/>
                <w:szCs w:val="22"/>
              </w:rPr>
              <w:t>was able to identify the PCI device successfully</w:t>
            </w:r>
          </w:p>
        </w:tc>
      </w:tr>
      <w:tr w:rsidR="00084BBC" w14:paraId="7475ADE1" w14:textId="77777777" w:rsidTr="00FA7E43">
        <w:tc>
          <w:tcPr>
            <w:tcW w:w="3048" w:type="dxa"/>
          </w:tcPr>
          <w:p w14:paraId="6CA1178F" w14:textId="77777777" w:rsidR="00084BBC" w:rsidRPr="0076551F" w:rsidRDefault="00084BBC" w:rsidP="00FA7E43">
            <w:pPr>
              <w:spacing w:line="240" w:lineRule="auto"/>
              <w:ind w:left="0"/>
              <w:rPr>
                <w:color w:val="000000"/>
                <w:sz w:val="22"/>
                <w:szCs w:val="22"/>
              </w:rPr>
            </w:pPr>
            <w:r w:rsidRPr="0076551F">
              <w:rPr>
                <w:color w:val="000000"/>
                <w:sz w:val="22"/>
                <w:szCs w:val="22"/>
              </w:rPr>
              <w:t>EFI_INVALID_PARAMETER</w:t>
            </w:r>
          </w:p>
        </w:tc>
        <w:tc>
          <w:tcPr>
            <w:tcW w:w="5485" w:type="dxa"/>
          </w:tcPr>
          <w:p w14:paraId="7B11C9BF" w14:textId="77777777" w:rsidR="00084BBC" w:rsidRPr="0076551F" w:rsidRDefault="00084BBC" w:rsidP="00FA7E43">
            <w:pPr>
              <w:spacing w:line="240" w:lineRule="auto"/>
              <w:ind w:left="0"/>
              <w:rPr>
                <w:color w:val="000000"/>
                <w:sz w:val="22"/>
                <w:szCs w:val="22"/>
              </w:rPr>
            </w:pPr>
            <w:r w:rsidRPr="0076551F">
              <w:rPr>
                <w:color w:val="000000"/>
                <w:sz w:val="22"/>
                <w:szCs w:val="22"/>
              </w:rPr>
              <w:t>If any of the input parameters are passed with invalid data</w:t>
            </w:r>
            <w:r>
              <w:rPr>
                <w:color w:val="000000"/>
                <w:sz w:val="22"/>
                <w:szCs w:val="22"/>
              </w:rPr>
              <w:t>; resulting in PCI device not found, or its PCI Express device configuration state provided had invalid data</w:t>
            </w:r>
          </w:p>
        </w:tc>
      </w:tr>
      <w:tr w:rsidR="0035587A" w14:paraId="4E0411DF" w14:textId="77777777" w:rsidTr="00FA7E43">
        <w:trPr>
          <w:ins w:id="35" w:author="Felix Poludov" w:date="2020-02-06T16:14:00Z"/>
        </w:trPr>
        <w:tc>
          <w:tcPr>
            <w:tcW w:w="3048" w:type="dxa"/>
          </w:tcPr>
          <w:p w14:paraId="4EAEBD07" w14:textId="0D2E81BD" w:rsidR="0035587A" w:rsidRPr="0076551F" w:rsidRDefault="0035587A" w:rsidP="00FA7E43">
            <w:pPr>
              <w:spacing w:line="240" w:lineRule="auto"/>
              <w:ind w:left="0"/>
              <w:rPr>
                <w:ins w:id="36" w:author="Felix Poludov" w:date="2020-02-06T16:14:00Z"/>
                <w:color w:val="000000"/>
                <w:sz w:val="22"/>
                <w:szCs w:val="22"/>
              </w:rPr>
            </w:pPr>
            <w:ins w:id="37" w:author="Felix Poludov" w:date="2020-02-06T16:14:00Z">
              <w:r>
                <w:rPr>
                  <w:color w:val="000000"/>
                  <w:sz w:val="22"/>
                  <w:szCs w:val="22"/>
                </w:rPr>
                <w:t>EFI_UNSUPPORTED</w:t>
              </w:r>
            </w:ins>
          </w:p>
        </w:tc>
        <w:tc>
          <w:tcPr>
            <w:tcW w:w="5485" w:type="dxa"/>
          </w:tcPr>
          <w:p w14:paraId="2096A351" w14:textId="4C33EE73" w:rsidR="0035587A" w:rsidRPr="0076551F" w:rsidRDefault="0035587A" w:rsidP="00FA7E43">
            <w:pPr>
              <w:spacing w:line="240" w:lineRule="auto"/>
              <w:ind w:left="0"/>
              <w:rPr>
                <w:ins w:id="38" w:author="Felix Poludov" w:date="2020-02-06T16:14:00Z"/>
                <w:color w:val="000000"/>
                <w:sz w:val="22"/>
                <w:szCs w:val="22"/>
              </w:rPr>
            </w:pPr>
            <w:ins w:id="39" w:author="Felix Poludov" w:date="2020-02-06T16:14:00Z">
              <w:r>
                <w:rPr>
                  <w:color w:val="000000"/>
                  <w:sz w:val="22"/>
                  <w:szCs w:val="22"/>
                </w:rPr>
                <w:t>No platform specific processing is required</w:t>
              </w:r>
            </w:ins>
          </w:p>
        </w:tc>
      </w:tr>
    </w:tbl>
    <w:p w14:paraId="6CBEB1D5" w14:textId="5E40B528" w:rsidR="00084BBC" w:rsidRDefault="00084BBC"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7372A701" w14:textId="77777777" w:rsidR="009D12D3" w:rsidRDefault="009D12D3"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425AC946" w14:textId="2FE84EC8"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7E232C03" w14:textId="265C7BBB"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45038C86" w14:textId="3432D77B"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1D816B9E" w14:textId="090A4F63"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6B944B46" w14:textId="3318B31E"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559C54F2" w14:textId="6973B9F4"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17B1B104" w14:textId="16E0A519"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432A5DDD" w14:textId="4B5FC073"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3366DB76" w14:textId="0BFE15FD"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2D9E2F67" w14:textId="288D4781"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4EFCE579" w14:textId="56FC22FB"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21D6D0BA" w14:textId="4912255E"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6EEA546C" w14:textId="2A2141C9" w:rsidR="007044C0" w:rsidRDefault="007044C0" w:rsidP="0007257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r>
        <w:rPr>
          <w:rFonts w:ascii="Times New Roman" w:hAnsi="Times New Roman" w:cs="Times New Roman"/>
          <w:color w:val="000000"/>
          <w:sz w:val="22"/>
          <w:szCs w:val="22"/>
        </w:rPr>
        <w:t xml:space="preserve">The third interface </w:t>
      </w:r>
      <w:r w:rsidRPr="007044C0">
        <w:rPr>
          <w:rFonts w:ascii="Courier New" w:hAnsi="Courier New" w:cs="Courier New"/>
          <w:color w:val="FF0000"/>
          <w:sz w:val="22"/>
          <w:szCs w:val="22"/>
        </w:rPr>
        <w:t>GetPolicy</w:t>
      </w:r>
      <w:r>
        <w:rPr>
          <w:rFonts w:ascii="Times New Roman" w:hAnsi="Times New Roman" w:cs="Times New Roman"/>
          <w:color w:val="000000"/>
          <w:sz w:val="22"/>
          <w:szCs w:val="22"/>
        </w:rPr>
        <w:t xml:space="preserve"> determines which of the PCI Express features that needs to be configured, for which it can expect the device-specific policies in the interface </w:t>
      </w:r>
      <w:r w:rsidRPr="007044C0">
        <w:rPr>
          <w:rFonts w:ascii="Courier New" w:hAnsi="Courier New" w:cs="Courier New"/>
          <w:color w:val="FF0000"/>
          <w:sz w:val="22"/>
          <w:szCs w:val="22"/>
        </w:rPr>
        <w:t>GetDevicePolicy</w:t>
      </w:r>
      <w:r w:rsidR="0007257A">
        <w:rPr>
          <w:rFonts w:ascii="Courier New" w:hAnsi="Courier New" w:cs="Courier New"/>
          <w:color w:val="FF0000"/>
          <w:sz w:val="22"/>
          <w:szCs w:val="22"/>
        </w:rPr>
        <w:t xml:space="preserve"> </w:t>
      </w:r>
      <w:r w:rsidR="0007257A" w:rsidRPr="0007257A">
        <w:rPr>
          <w:rFonts w:ascii="Times New Roman" w:hAnsi="Times New Roman" w:cs="Times New Roman"/>
          <w:color w:val="000000"/>
          <w:sz w:val="22"/>
          <w:szCs w:val="22"/>
        </w:rPr>
        <w:t>for each PCI device</w:t>
      </w:r>
      <w:r>
        <w:rPr>
          <w:rFonts w:ascii="Times New Roman" w:hAnsi="Times New Roman" w:cs="Times New Roman"/>
          <w:color w:val="000000"/>
          <w:sz w:val="22"/>
          <w:szCs w:val="22"/>
        </w:rPr>
        <w:t xml:space="preserve">. </w:t>
      </w:r>
      <w:r w:rsidR="0007257A">
        <w:rPr>
          <w:rFonts w:ascii="Times New Roman" w:hAnsi="Times New Roman" w:cs="Times New Roman"/>
          <w:color w:val="000000"/>
          <w:sz w:val="22"/>
          <w:szCs w:val="22"/>
        </w:rPr>
        <w:t xml:space="preserve">This interface takes in data type </w:t>
      </w:r>
      <w:r w:rsidR="007C7434" w:rsidRPr="00867C24">
        <w:rPr>
          <w:rStyle w:val="SC162503"/>
          <w:b/>
          <w:bCs/>
          <w:i w:val="0"/>
          <w:color w:val="C00000"/>
          <w:sz w:val="18"/>
          <w:szCs w:val="22"/>
          <w:highlight w:val="yellow"/>
        </w:rPr>
        <w:t>EFI_PCI_EXPRESS_PLATFORM_POLICY</w:t>
      </w:r>
      <w:r w:rsidR="007C7434">
        <w:rPr>
          <w:rFonts w:ascii="Times New Roman" w:hAnsi="Times New Roman" w:cs="Times New Roman"/>
          <w:color w:val="000000"/>
          <w:sz w:val="22"/>
          <w:szCs w:val="22"/>
        </w:rPr>
        <w:t xml:space="preserve"> </w:t>
      </w:r>
      <w:r w:rsidR="0007257A">
        <w:rPr>
          <w:rFonts w:ascii="Times New Roman" w:hAnsi="Times New Roman" w:cs="Times New Roman"/>
          <w:color w:val="000000"/>
          <w:sz w:val="22"/>
          <w:szCs w:val="22"/>
        </w:rPr>
        <w:t xml:space="preserve">for its </w:t>
      </w:r>
      <w:r w:rsidR="0007257A">
        <w:rPr>
          <w:rFonts w:ascii="Times New Roman" w:hAnsi="Times New Roman" w:cs="Times New Roman"/>
          <w:color w:val="000000"/>
          <w:sz w:val="22"/>
          <w:szCs w:val="22"/>
        </w:rPr>
        <w:lastRenderedPageBreak/>
        <w:t>input buffer, and its size; that would be primarily used to exchange the PCI Express features supported and its initialization requirements between the caller and the platform.</w:t>
      </w:r>
    </w:p>
    <w:p w14:paraId="68A7C143" w14:textId="437ECB0E" w:rsidR="0007257A" w:rsidRPr="0025112A" w:rsidRDefault="0007257A" w:rsidP="0007257A">
      <w:pPr>
        <w:pStyle w:val="SP1665688"/>
        <w:spacing w:before="240" w:after="60"/>
        <w:rPr>
          <w:rFonts w:ascii="Arial-BoldMT" w:hAnsi="Arial-BoldMT"/>
          <w:b/>
          <w:bCs/>
          <w:color w:val="000000"/>
          <w:sz w:val="26"/>
          <w:szCs w:val="28"/>
        </w:rPr>
      </w:pPr>
      <w:r w:rsidRPr="0025112A">
        <w:rPr>
          <w:rFonts w:ascii="Courier New" w:hAnsi="Courier New" w:cs="Courier New"/>
          <w:b/>
          <w:bCs/>
          <w:color w:val="000000"/>
          <w:szCs w:val="28"/>
          <w:highlight w:val="yellow"/>
        </w:rPr>
        <w:t>EFI_PCI_EXPRESS_PLATFORM_PROTOCOL</w:t>
      </w:r>
      <w:r>
        <w:rPr>
          <w:rFonts w:ascii="Arial-BoldMT" w:hAnsi="Arial-BoldMT"/>
          <w:b/>
          <w:bCs/>
          <w:color w:val="000000"/>
          <w:sz w:val="26"/>
          <w:szCs w:val="28"/>
          <w:highlight w:val="yellow"/>
        </w:rPr>
        <w:t>.GetPolicy</w:t>
      </w:r>
      <w:r w:rsidRPr="0025112A">
        <w:rPr>
          <w:rFonts w:ascii="Arial-BoldMT" w:hAnsi="Arial-BoldMT"/>
          <w:b/>
          <w:bCs/>
          <w:color w:val="000000"/>
          <w:sz w:val="26"/>
          <w:szCs w:val="28"/>
          <w:highlight w:val="yellow"/>
        </w:rPr>
        <w:t>()</w:t>
      </w:r>
    </w:p>
    <w:p w14:paraId="06AE0F58" w14:textId="77777777" w:rsidR="0007257A" w:rsidRDefault="0007257A" w:rsidP="0007257A">
      <w:pPr>
        <w:pStyle w:val="SP1665688"/>
        <w:spacing w:before="240" w:after="60"/>
        <w:rPr>
          <w:rStyle w:val="SC162536"/>
          <w:sz w:val="26"/>
          <w:szCs w:val="26"/>
        </w:rPr>
      </w:pPr>
      <w:r w:rsidRPr="002E16B0">
        <w:rPr>
          <w:rStyle w:val="SC162536"/>
          <w:sz w:val="26"/>
          <w:szCs w:val="26"/>
        </w:rPr>
        <w:t>Summary</w:t>
      </w:r>
    </w:p>
    <w:p w14:paraId="57C62C8B" w14:textId="125DCC9F" w:rsidR="0007257A" w:rsidRDefault="00867C24" w:rsidP="0007257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sidRPr="00A940FE">
        <w:rPr>
          <w:rFonts w:ascii="Times New Roman" w:hAnsi="Times New Roman" w:cs="Times New Roman"/>
          <w:color w:val="000000"/>
          <w:sz w:val="22"/>
          <w:szCs w:val="22"/>
        </w:rPr>
        <w:t xml:space="preserve">The PCI Bus driver </w:t>
      </w:r>
      <w:r>
        <w:rPr>
          <w:rFonts w:ascii="Times New Roman" w:hAnsi="Times New Roman" w:cs="Times New Roman"/>
          <w:color w:val="000000"/>
          <w:sz w:val="22"/>
          <w:szCs w:val="22"/>
        </w:rPr>
        <w:t>/</w:t>
      </w:r>
      <w:r w:rsidRPr="00A940FE">
        <w:rPr>
          <w:rFonts w:ascii="Times New Roman" w:hAnsi="Times New Roman" w:cs="Times New Roman"/>
          <w:color w:val="000000"/>
          <w:sz w:val="22"/>
          <w:szCs w:val="22"/>
        </w:rPr>
        <w:t xml:space="preserve"> PCI Host Bridge Resource Allocation Protocol driver</w:t>
      </w:r>
      <w:r w:rsidR="0007257A" w:rsidRPr="00A940FE">
        <w:rPr>
          <w:rFonts w:ascii="Times New Roman" w:hAnsi="Times New Roman" w:cs="Times New Roman"/>
          <w:color w:val="000000"/>
          <w:sz w:val="22"/>
          <w:szCs w:val="22"/>
        </w:rPr>
        <w:t xml:space="preserve"> can call this member function </w:t>
      </w:r>
      <w:r>
        <w:rPr>
          <w:rFonts w:ascii="Times New Roman" w:hAnsi="Times New Roman" w:cs="Times New Roman"/>
          <w:color w:val="000000"/>
          <w:sz w:val="22"/>
          <w:szCs w:val="22"/>
        </w:rPr>
        <w:t xml:space="preserve">of this PCI Express Platform Protocol, to determine on the </w:t>
      </w:r>
      <w:r w:rsidR="007C7434">
        <w:rPr>
          <w:rFonts w:ascii="Times New Roman" w:hAnsi="Times New Roman" w:cs="Times New Roman"/>
          <w:color w:val="000000"/>
          <w:sz w:val="22"/>
          <w:szCs w:val="22"/>
        </w:rPr>
        <w:t xml:space="preserve">defined </w:t>
      </w:r>
      <w:r>
        <w:rPr>
          <w:rFonts w:ascii="Times New Roman" w:hAnsi="Times New Roman" w:cs="Times New Roman"/>
          <w:color w:val="000000"/>
          <w:sz w:val="22"/>
          <w:szCs w:val="22"/>
        </w:rPr>
        <w:t>set of PCI Express features that shall be initialized.</w:t>
      </w:r>
    </w:p>
    <w:p w14:paraId="0A2064BD" w14:textId="77777777" w:rsidR="00867C24" w:rsidRPr="005F3C4C" w:rsidRDefault="00867C24" w:rsidP="00867C24">
      <w:pPr>
        <w:pStyle w:val="SP1665688"/>
        <w:spacing w:before="240" w:after="60"/>
        <w:rPr>
          <w:rFonts w:ascii="Arial-BoldMT" w:hAnsi="Arial-BoldMT"/>
          <w:b/>
          <w:bCs/>
          <w:color w:val="000000"/>
          <w:sz w:val="28"/>
          <w:szCs w:val="28"/>
        </w:rPr>
      </w:pPr>
      <w:r>
        <w:rPr>
          <w:rStyle w:val="SC162536"/>
          <w:sz w:val="26"/>
          <w:szCs w:val="26"/>
        </w:rPr>
        <w:t>Prototype</w:t>
      </w:r>
    </w:p>
    <w:p w14:paraId="17C56920" w14:textId="77777777" w:rsidR="00867C24" w:rsidRPr="000B504B" w:rsidRDefault="00867C24" w:rsidP="00867C24">
      <w:pPr>
        <w:pStyle w:val="SP1665659"/>
        <w:ind w:firstLine="720"/>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typedef</w:t>
      </w:r>
    </w:p>
    <w:p w14:paraId="0B5EA886" w14:textId="77777777" w:rsidR="00867C24" w:rsidRPr="000B504B" w:rsidRDefault="00867C24" w:rsidP="00867C24">
      <w:pPr>
        <w:pStyle w:val="SP1665659"/>
        <w:ind w:firstLine="720"/>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EFI_STATUS</w:t>
      </w:r>
    </w:p>
    <w:p w14:paraId="4973E37D" w14:textId="1A44C84D" w:rsidR="00867C24" w:rsidRPr="000B504B" w:rsidRDefault="00867C24" w:rsidP="00867C24">
      <w:pPr>
        <w:pStyle w:val="SP1665659"/>
        <w:ind w:left="186" w:firstLine="534"/>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 xml:space="preserve">(EFIAPI * </w:t>
      </w:r>
      <w:r>
        <w:rPr>
          <w:rStyle w:val="SC162503"/>
          <w:b/>
          <w:bCs/>
          <w:i w:val="0"/>
          <w:iCs w:val="0"/>
          <w:color w:val="C00000"/>
          <w:sz w:val="18"/>
          <w:szCs w:val="22"/>
          <w:highlight w:val="yellow"/>
        </w:rPr>
        <w:t>EFI_PCI_EXPRESS_</w:t>
      </w:r>
      <w:r w:rsidR="00CB7EA4" w:rsidRPr="00CB7EA4">
        <w:rPr>
          <w:rStyle w:val="SC162503"/>
          <w:b/>
          <w:bCs/>
          <w:i w:val="0"/>
          <w:color w:val="C00000"/>
          <w:sz w:val="18"/>
          <w:szCs w:val="22"/>
          <w:highlight w:val="yellow"/>
        </w:rPr>
        <w:t>GET_POLICY</w:t>
      </w:r>
      <w:r w:rsidRPr="000B504B">
        <w:rPr>
          <w:rStyle w:val="SC162503"/>
          <w:b/>
          <w:bCs/>
          <w:i w:val="0"/>
          <w:iCs w:val="0"/>
          <w:color w:val="C00000"/>
          <w:sz w:val="18"/>
          <w:szCs w:val="22"/>
          <w:highlight w:val="yellow"/>
        </w:rPr>
        <w:t xml:space="preserve">) ( </w:t>
      </w:r>
    </w:p>
    <w:p w14:paraId="7DEAFED5" w14:textId="77777777" w:rsidR="00867C24" w:rsidRPr="000B504B" w:rsidRDefault="00867C24" w:rsidP="00867C24">
      <w:pPr>
        <w:pStyle w:val="SP1665659"/>
        <w:ind w:left="186" w:firstLine="720"/>
        <w:rPr>
          <w:rFonts w:ascii="Times New Roman" w:hAnsi="Times New Roman" w:cs="Times New Roman"/>
          <w:color w:val="C00000"/>
          <w:sz w:val="18"/>
          <w:szCs w:val="22"/>
          <w:highlight w:val="yellow"/>
        </w:rPr>
      </w:pPr>
      <w:r w:rsidRPr="000B504B">
        <w:rPr>
          <w:rStyle w:val="SC162503"/>
          <w:b/>
          <w:bCs/>
          <w:i w:val="0"/>
          <w:iCs w:val="0"/>
          <w:color w:val="C00000"/>
          <w:sz w:val="18"/>
          <w:szCs w:val="22"/>
          <w:highlight w:val="yellow"/>
        </w:rPr>
        <w:t>IN CONST EFI_PCI_</w:t>
      </w:r>
      <w:r>
        <w:rPr>
          <w:rStyle w:val="SC162503"/>
          <w:b/>
          <w:bCs/>
          <w:i w:val="0"/>
          <w:iCs w:val="0"/>
          <w:color w:val="C00000"/>
          <w:sz w:val="18"/>
          <w:szCs w:val="22"/>
          <w:highlight w:val="yellow"/>
        </w:rPr>
        <w:t>EXPRESS_</w:t>
      </w:r>
      <w:r w:rsidRPr="000B504B">
        <w:rPr>
          <w:rStyle w:val="SC162503"/>
          <w:b/>
          <w:bCs/>
          <w:i w:val="0"/>
          <w:iCs w:val="0"/>
          <w:color w:val="C00000"/>
          <w:sz w:val="18"/>
          <w:szCs w:val="22"/>
          <w:highlight w:val="yellow"/>
        </w:rPr>
        <w:t>PLATFORM_PROTOCOL</w:t>
      </w:r>
      <w:r>
        <w:rPr>
          <w:rStyle w:val="SC162503"/>
          <w:b/>
          <w:bCs/>
          <w:i w:val="0"/>
          <w:iCs w:val="0"/>
          <w:color w:val="C00000"/>
          <w:sz w:val="18"/>
          <w:szCs w:val="22"/>
          <w:highlight w:val="yellow"/>
        </w:rPr>
        <w:tab/>
      </w:r>
      <w:r>
        <w:rPr>
          <w:rStyle w:val="SC162503"/>
          <w:b/>
          <w:bCs/>
          <w:i w:val="0"/>
          <w:iCs w:val="0"/>
          <w:color w:val="C00000"/>
          <w:sz w:val="18"/>
          <w:szCs w:val="22"/>
          <w:highlight w:val="yellow"/>
        </w:rPr>
        <w:tab/>
      </w:r>
      <w:r w:rsidRPr="000B504B">
        <w:rPr>
          <w:rStyle w:val="SC162503"/>
          <w:b/>
          <w:bCs/>
          <w:iCs w:val="0"/>
          <w:color w:val="C00000"/>
          <w:sz w:val="18"/>
          <w:szCs w:val="22"/>
          <w:highlight w:val="yellow"/>
        </w:rPr>
        <w:t>*</w:t>
      </w:r>
      <w:r w:rsidRPr="000B504B">
        <w:rPr>
          <w:rStyle w:val="SC162503"/>
          <w:b/>
          <w:color w:val="C00000"/>
          <w:sz w:val="18"/>
          <w:szCs w:val="22"/>
          <w:highlight w:val="yellow"/>
        </w:rPr>
        <w:t>This</w:t>
      </w:r>
      <w:r w:rsidRPr="000B504B">
        <w:rPr>
          <w:rStyle w:val="SC162503"/>
          <w:b/>
          <w:bCs/>
          <w:iCs w:val="0"/>
          <w:color w:val="C00000"/>
          <w:sz w:val="18"/>
          <w:szCs w:val="22"/>
          <w:highlight w:val="yellow"/>
        </w:rPr>
        <w:t>,</w:t>
      </w:r>
      <w:r w:rsidRPr="000B504B">
        <w:rPr>
          <w:rStyle w:val="SC162503"/>
          <w:rFonts w:ascii="Times New Roman" w:hAnsi="Times New Roman" w:cs="Times New Roman"/>
          <w:color w:val="C00000"/>
          <w:sz w:val="18"/>
          <w:szCs w:val="22"/>
          <w:highlight w:val="yellow"/>
        </w:rPr>
        <w:t xml:space="preserve"> </w:t>
      </w:r>
    </w:p>
    <w:p w14:paraId="03F060C6" w14:textId="63D12F1E" w:rsidR="00867C24" w:rsidRPr="000B504B" w:rsidRDefault="00867C24" w:rsidP="00867C24">
      <w:pPr>
        <w:pStyle w:val="SP1665659"/>
        <w:ind w:left="186" w:firstLine="720"/>
        <w:rPr>
          <w:rStyle w:val="SC162503"/>
          <w:b/>
          <w:bCs/>
          <w:color w:val="C00000"/>
          <w:sz w:val="18"/>
          <w:szCs w:val="22"/>
          <w:highlight w:val="yellow"/>
        </w:rPr>
      </w:pPr>
      <w:r>
        <w:rPr>
          <w:rStyle w:val="SC162503"/>
          <w:b/>
          <w:bCs/>
          <w:i w:val="0"/>
          <w:iCs w:val="0"/>
          <w:color w:val="C00000"/>
          <w:sz w:val="18"/>
          <w:szCs w:val="22"/>
          <w:highlight w:val="yellow"/>
        </w:rPr>
        <w:t xml:space="preserve">IN </w:t>
      </w:r>
      <w:r w:rsidR="00CB7EA4">
        <w:rPr>
          <w:rStyle w:val="SC162503"/>
          <w:b/>
          <w:bCs/>
          <w:i w:val="0"/>
          <w:iCs w:val="0"/>
          <w:color w:val="C00000"/>
          <w:sz w:val="18"/>
          <w:szCs w:val="22"/>
          <w:highlight w:val="yellow"/>
        </w:rPr>
        <w:tab/>
        <w:t xml:space="preserve">    </w:t>
      </w:r>
      <w:r>
        <w:rPr>
          <w:rStyle w:val="SC162503"/>
          <w:b/>
          <w:bCs/>
          <w:i w:val="0"/>
          <w:iCs w:val="0"/>
          <w:color w:val="C00000"/>
          <w:sz w:val="18"/>
          <w:szCs w:val="22"/>
          <w:highlight w:val="yellow"/>
        </w:rPr>
        <w:t>UINTN</w:t>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t>Size,</w:t>
      </w:r>
    </w:p>
    <w:p w14:paraId="37BD446D" w14:textId="24942EB9" w:rsidR="00867C24" w:rsidRPr="000B504B" w:rsidRDefault="00867C24" w:rsidP="00867C24">
      <w:pPr>
        <w:pStyle w:val="SP1665659"/>
        <w:ind w:left="186" w:firstLine="720"/>
        <w:rPr>
          <w:rFonts w:ascii="Consolas" w:hAnsi="Consolas"/>
          <w:color w:val="C00000"/>
          <w:sz w:val="16"/>
          <w:szCs w:val="20"/>
          <w:highlight w:val="yellow"/>
        </w:rPr>
      </w:pPr>
      <w:r w:rsidRPr="000B504B">
        <w:rPr>
          <w:rFonts w:ascii="Courier New" w:hAnsi="Courier New" w:cs="Courier New"/>
          <w:b/>
          <w:bCs/>
          <w:color w:val="C00000"/>
          <w:sz w:val="18"/>
          <w:szCs w:val="22"/>
          <w:highlight w:val="yellow"/>
        </w:rPr>
        <w:t xml:space="preserve">IN </w:t>
      </w:r>
      <w:r w:rsidR="00CB7EA4">
        <w:rPr>
          <w:rFonts w:ascii="Courier New" w:hAnsi="Courier New" w:cs="Courier New"/>
          <w:b/>
          <w:bCs/>
          <w:color w:val="C00000"/>
          <w:sz w:val="18"/>
          <w:szCs w:val="22"/>
          <w:highlight w:val="yellow"/>
        </w:rPr>
        <w:t xml:space="preserve">OUT   </w:t>
      </w:r>
      <w:r w:rsidRPr="00867C24">
        <w:rPr>
          <w:rStyle w:val="SC162503"/>
          <w:b/>
          <w:bCs/>
          <w:i w:val="0"/>
          <w:color w:val="C00000"/>
          <w:sz w:val="18"/>
          <w:szCs w:val="22"/>
          <w:highlight w:val="yellow"/>
        </w:rPr>
        <w:t>EFI_PCI_EXPRESS_PLATFORM_POLICY</w:t>
      </w:r>
      <w:r w:rsidRPr="000B504B">
        <w:rPr>
          <w:rFonts w:ascii="Courier New" w:hAnsi="Courier New" w:cs="Courier New"/>
          <w:b/>
          <w:bCs/>
          <w:color w:val="C00000"/>
          <w:sz w:val="18"/>
          <w:szCs w:val="22"/>
          <w:highlight w:val="yellow"/>
        </w:rPr>
        <w:t xml:space="preserve"> </w:t>
      </w:r>
      <w:r>
        <w:rPr>
          <w:rFonts w:ascii="Courier New" w:hAnsi="Courier New" w:cs="Courier New"/>
          <w:b/>
          <w:bCs/>
          <w:color w:val="C00000"/>
          <w:sz w:val="18"/>
          <w:szCs w:val="22"/>
          <w:highlight w:val="yellow"/>
        </w:rPr>
        <w:tab/>
      </w:r>
      <w:r>
        <w:rPr>
          <w:rFonts w:ascii="Courier New" w:hAnsi="Courier New" w:cs="Courier New"/>
          <w:b/>
          <w:bCs/>
          <w:color w:val="C00000"/>
          <w:sz w:val="18"/>
          <w:szCs w:val="22"/>
          <w:highlight w:val="yellow"/>
        </w:rPr>
        <w:tab/>
      </w:r>
      <w:r w:rsidRPr="000B504B">
        <w:rPr>
          <w:rStyle w:val="SC162503"/>
          <w:b/>
          <w:color w:val="C00000"/>
          <w:highlight w:val="yellow"/>
        </w:rPr>
        <w:t>*</w:t>
      </w:r>
      <w:r>
        <w:rPr>
          <w:rStyle w:val="SC162503"/>
          <w:b/>
          <w:bCs/>
          <w:color w:val="C00000"/>
          <w:sz w:val="18"/>
          <w:szCs w:val="22"/>
          <w:highlight w:val="yellow"/>
        </w:rPr>
        <w:t>PlatformPolicy</w:t>
      </w:r>
      <w:r w:rsidRPr="000B504B">
        <w:rPr>
          <w:rFonts w:ascii="Consolas" w:hAnsi="Consolas"/>
          <w:i/>
          <w:iCs/>
          <w:color w:val="C00000"/>
          <w:sz w:val="16"/>
          <w:szCs w:val="20"/>
          <w:highlight w:val="yellow"/>
        </w:rPr>
        <w:t xml:space="preserve"> </w:t>
      </w:r>
      <w:r w:rsidRPr="000B504B">
        <w:rPr>
          <w:rStyle w:val="SC1625011"/>
          <w:b w:val="0"/>
          <w:bCs w:val="0"/>
          <w:i/>
          <w:iCs/>
          <w:color w:val="C00000"/>
          <w:sz w:val="16"/>
          <w:szCs w:val="20"/>
          <w:highlight w:val="yellow"/>
        </w:rPr>
        <w:t> </w:t>
      </w:r>
    </w:p>
    <w:p w14:paraId="72F6E1C9" w14:textId="77777777" w:rsidR="00867C24" w:rsidRPr="000B504B" w:rsidRDefault="00867C24" w:rsidP="00867C24">
      <w:pPr>
        <w:pStyle w:val="SP1665659"/>
        <w:ind w:firstLine="720"/>
        <w:rPr>
          <w:rFonts w:ascii="Courier New" w:hAnsi="Courier New" w:cs="Courier New"/>
          <w:color w:val="000000"/>
          <w:sz w:val="18"/>
          <w:szCs w:val="22"/>
        </w:rPr>
      </w:pPr>
      <w:r w:rsidRPr="000B504B">
        <w:rPr>
          <w:rStyle w:val="SC162503"/>
          <w:b/>
          <w:bCs/>
          <w:i w:val="0"/>
          <w:iCs w:val="0"/>
          <w:color w:val="C00000"/>
          <w:sz w:val="18"/>
          <w:szCs w:val="22"/>
          <w:highlight w:val="yellow"/>
        </w:rPr>
        <w:t>);</w:t>
      </w:r>
    </w:p>
    <w:p w14:paraId="0440D435" w14:textId="77777777" w:rsidR="00867C24" w:rsidRDefault="00867C24" w:rsidP="00867C24">
      <w:pPr>
        <w:pStyle w:val="SP1665688"/>
        <w:spacing w:before="240" w:after="60"/>
        <w:rPr>
          <w:color w:val="000000"/>
          <w:sz w:val="26"/>
          <w:szCs w:val="26"/>
        </w:rPr>
      </w:pPr>
      <w:r>
        <w:rPr>
          <w:rStyle w:val="SC162536"/>
          <w:sz w:val="26"/>
          <w:szCs w:val="26"/>
        </w:rPr>
        <w:t>Parameters</w:t>
      </w:r>
    </w:p>
    <w:p w14:paraId="4619B637" w14:textId="77777777" w:rsidR="00867C24" w:rsidRPr="00F66457" w:rsidRDefault="00867C24" w:rsidP="00867C24">
      <w:pPr>
        <w:pStyle w:val="SP1665654"/>
        <w:spacing w:before="80" w:after="60"/>
        <w:ind w:firstLine="720"/>
        <w:rPr>
          <w:rFonts w:ascii="Courier New" w:hAnsi="Courier New" w:cs="Courier New"/>
          <w:color w:val="C00000"/>
          <w:sz w:val="22"/>
          <w:szCs w:val="22"/>
        </w:rPr>
      </w:pPr>
      <w:r w:rsidRPr="00F66457">
        <w:rPr>
          <w:rStyle w:val="SC162503"/>
          <w:color w:val="C00000"/>
          <w:sz w:val="22"/>
          <w:szCs w:val="22"/>
        </w:rPr>
        <w:t>This</w:t>
      </w:r>
    </w:p>
    <w:p w14:paraId="63704853" w14:textId="77777777" w:rsidR="00867C24" w:rsidRDefault="00867C24" w:rsidP="00867C24">
      <w:pPr>
        <w:pStyle w:val="SP1665653"/>
        <w:spacing w:before="80" w:after="60"/>
        <w:ind w:left="1080" w:firstLine="360"/>
        <w:rPr>
          <w:rFonts w:ascii="Times New Roman" w:hAnsi="Times New Roman" w:cs="Times New Roman"/>
          <w:color w:val="000000"/>
          <w:sz w:val="22"/>
          <w:szCs w:val="22"/>
        </w:rPr>
      </w:pPr>
      <w:r>
        <w:rPr>
          <w:rStyle w:val="SC162503"/>
          <w:rFonts w:ascii="Times New Roman" w:hAnsi="Times New Roman" w:cs="Times New Roman"/>
          <w:i w:val="0"/>
          <w:iCs w:val="0"/>
          <w:sz w:val="22"/>
          <w:szCs w:val="22"/>
        </w:rPr>
        <w:t xml:space="preserve">Pointer to the </w:t>
      </w:r>
      <w:r>
        <w:rPr>
          <w:rStyle w:val="SC162503"/>
          <w:b/>
          <w:bCs/>
          <w:i w:val="0"/>
          <w:color w:val="C00000"/>
          <w:sz w:val="22"/>
          <w:szCs w:val="22"/>
        </w:rPr>
        <w:t>EFI_PCI_EXPRESS_PLATFORM_PROTOCOL</w:t>
      </w:r>
      <w:r w:rsidRPr="00512D52">
        <w:rPr>
          <w:rStyle w:val="SC162503"/>
          <w:rFonts w:ascii="Times New Roman" w:hAnsi="Times New Roman" w:cs="Times New Roman"/>
          <w:b/>
          <w:bCs/>
          <w:color w:val="C00000"/>
          <w:sz w:val="22"/>
          <w:szCs w:val="22"/>
        </w:rPr>
        <w:t xml:space="preserve"> </w:t>
      </w:r>
      <w:r>
        <w:rPr>
          <w:rStyle w:val="SC162503"/>
          <w:rFonts w:ascii="Times New Roman" w:hAnsi="Times New Roman" w:cs="Times New Roman"/>
          <w:i w:val="0"/>
          <w:iCs w:val="0"/>
          <w:sz w:val="22"/>
          <w:szCs w:val="22"/>
        </w:rPr>
        <w:t xml:space="preserve">instance. </w:t>
      </w:r>
    </w:p>
    <w:p w14:paraId="5421BAC9" w14:textId="77777777" w:rsidR="00867C24" w:rsidRDefault="00867C24" w:rsidP="00867C24">
      <w:pPr>
        <w:autoSpaceDE w:val="0"/>
        <w:autoSpaceDN w:val="0"/>
        <w:ind w:left="720"/>
        <w:rPr>
          <w:rFonts w:ascii="Courier New" w:hAnsi="Courier New" w:cs="Courier New"/>
          <w:i/>
          <w:iCs/>
          <w:color w:val="C00000"/>
          <w:sz w:val="22"/>
          <w:szCs w:val="22"/>
          <w:highlight w:val="yellow"/>
        </w:rPr>
      </w:pPr>
      <w:r>
        <w:rPr>
          <w:rFonts w:ascii="Courier New" w:hAnsi="Courier New" w:cs="Courier New"/>
          <w:i/>
          <w:iCs/>
          <w:color w:val="C00000"/>
          <w:sz w:val="22"/>
          <w:szCs w:val="22"/>
          <w:highlight w:val="yellow"/>
        </w:rPr>
        <w:t>Size</w:t>
      </w:r>
    </w:p>
    <w:p w14:paraId="2D078949" w14:textId="77777777" w:rsidR="00867C24" w:rsidRPr="00387FB8" w:rsidRDefault="00867C24" w:rsidP="00867C24">
      <w:pPr>
        <w:pStyle w:val="SP1665653"/>
        <w:spacing w:before="80" w:after="60"/>
        <w:ind w:left="1440"/>
        <w:rPr>
          <w:rStyle w:val="SC162503"/>
          <w:rFonts w:ascii="Times New Roman" w:hAnsi="Times New Roman" w:cs="Times New Roman"/>
          <w:i w:val="0"/>
          <w:iCs w:val="0"/>
          <w:sz w:val="22"/>
          <w:szCs w:val="22"/>
        </w:rPr>
      </w:pPr>
      <w:r w:rsidRPr="00387FB8">
        <w:rPr>
          <w:rStyle w:val="SC162503"/>
          <w:rFonts w:ascii="Times New Roman" w:hAnsi="Times New Roman" w:cs="Times New Roman"/>
          <w:i w:val="0"/>
          <w:iCs w:val="0"/>
          <w:sz w:val="22"/>
          <w:szCs w:val="22"/>
        </w:rPr>
        <w:t>The size, in bytes, of the input buffer in next parameter</w:t>
      </w:r>
      <w:r>
        <w:rPr>
          <w:rStyle w:val="SC162503"/>
          <w:rFonts w:ascii="Times New Roman" w:hAnsi="Times New Roman" w:cs="Times New Roman"/>
          <w:i w:val="0"/>
          <w:iCs w:val="0"/>
          <w:sz w:val="22"/>
          <w:szCs w:val="22"/>
        </w:rPr>
        <w:t>.</w:t>
      </w:r>
    </w:p>
    <w:p w14:paraId="152A8E50" w14:textId="16B5BC29" w:rsidR="00867C24" w:rsidRPr="00F66457" w:rsidRDefault="00867C24" w:rsidP="00867C24">
      <w:pPr>
        <w:autoSpaceDE w:val="0"/>
        <w:autoSpaceDN w:val="0"/>
        <w:ind w:left="720"/>
        <w:rPr>
          <w:rFonts w:ascii="Calibri" w:hAnsi="Calibri" w:cs="Calibri"/>
          <w:color w:val="C00000"/>
          <w:sz w:val="22"/>
          <w:szCs w:val="22"/>
        </w:rPr>
      </w:pPr>
      <w:r w:rsidRPr="00867C24">
        <w:rPr>
          <w:rFonts w:ascii="Courier New" w:hAnsi="Courier New" w:cs="Courier New"/>
          <w:i/>
          <w:iCs/>
          <w:color w:val="C00000"/>
          <w:sz w:val="22"/>
          <w:szCs w:val="22"/>
          <w:highlight w:val="yellow"/>
        </w:rPr>
        <w:t>PlatformPolicy</w:t>
      </w:r>
    </w:p>
    <w:p w14:paraId="1CA24FE8" w14:textId="17A119FD" w:rsidR="00867C24" w:rsidRPr="0078756F" w:rsidRDefault="00867C24" w:rsidP="00867C24">
      <w:pPr>
        <w:ind w:left="1440"/>
        <w:rPr>
          <w:rStyle w:val="SC162503"/>
          <w:rFonts w:ascii="Times New Roman" w:hAnsi="Times New Roman" w:cs="Times New Roman"/>
          <w:sz w:val="22"/>
          <w:szCs w:val="22"/>
        </w:rPr>
      </w:pPr>
      <w:r w:rsidRPr="002739C5">
        <w:rPr>
          <w:rStyle w:val="SC162503"/>
          <w:rFonts w:ascii="Times New Roman" w:hAnsi="Times New Roman" w:cs="Times New Roman"/>
          <w:i w:val="0"/>
          <w:iCs w:val="0"/>
          <w:sz w:val="22"/>
          <w:szCs w:val="22"/>
        </w:rPr>
        <w:t xml:space="preserve">The </w:t>
      </w:r>
      <w:r w:rsidR="007C7434">
        <w:rPr>
          <w:rStyle w:val="SC162503"/>
          <w:rFonts w:ascii="Times New Roman" w:hAnsi="Times New Roman" w:cs="Times New Roman"/>
          <w:i w:val="0"/>
          <w:iCs w:val="0"/>
          <w:sz w:val="22"/>
          <w:szCs w:val="22"/>
        </w:rPr>
        <w:t>list of</w:t>
      </w:r>
      <w:r>
        <w:rPr>
          <w:rStyle w:val="SC162503"/>
          <w:rFonts w:ascii="Times New Roman" w:hAnsi="Times New Roman" w:cs="Times New Roman"/>
          <w:i w:val="0"/>
          <w:iCs w:val="0"/>
          <w:sz w:val="22"/>
          <w:szCs w:val="22"/>
        </w:rPr>
        <w:t xml:space="preserve"> </w:t>
      </w:r>
      <w:r w:rsidR="007C7434">
        <w:rPr>
          <w:rStyle w:val="SC162503"/>
          <w:rFonts w:ascii="Times New Roman" w:hAnsi="Times New Roman" w:cs="Times New Roman"/>
          <w:i w:val="0"/>
          <w:iCs w:val="0"/>
          <w:sz w:val="22"/>
          <w:szCs w:val="22"/>
        </w:rPr>
        <w:t xml:space="preserve">platform policy for the </w:t>
      </w:r>
      <w:r>
        <w:rPr>
          <w:rStyle w:val="SC162503"/>
          <w:rFonts w:ascii="Times New Roman" w:hAnsi="Times New Roman" w:cs="Times New Roman"/>
          <w:i w:val="0"/>
          <w:iCs w:val="0"/>
          <w:sz w:val="22"/>
          <w:szCs w:val="22"/>
        </w:rPr>
        <w:t>PCI Express features like, the MPS, MRRS,</w:t>
      </w:r>
      <w:r w:rsidRPr="002739C5">
        <w:rPr>
          <w:rStyle w:val="SC162503"/>
          <w:rFonts w:ascii="Times New Roman" w:hAnsi="Times New Roman" w:cs="Times New Roman"/>
          <w:i w:val="0"/>
          <w:iCs w:val="0"/>
          <w:sz w:val="22"/>
          <w:szCs w:val="22"/>
        </w:rPr>
        <w:t xml:space="preserve"> </w:t>
      </w:r>
      <w:r>
        <w:rPr>
          <w:rStyle w:val="SC162503"/>
          <w:rFonts w:ascii="Times New Roman" w:hAnsi="Times New Roman" w:cs="Times New Roman"/>
          <w:i w:val="0"/>
          <w:iCs w:val="0"/>
          <w:sz w:val="22"/>
          <w:szCs w:val="22"/>
        </w:rPr>
        <w:t>etc</w:t>
      </w:r>
      <w:r w:rsidRPr="002739C5">
        <w:rPr>
          <w:rStyle w:val="SC162503"/>
          <w:rFonts w:ascii="Times New Roman" w:hAnsi="Times New Roman" w:cs="Times New Roman"/>
          <w:i w:val="0"/>
          <w:iCs w:val="0"/>
          <w:sz w:val="22"/>
          <w:szCs w:val="22"/>
        </w:rPr>
        <w:t xml:space="preserve">. Type </w:t>
      </w:r>
      <w:r w:rsidR="007C7434" w:rsidRPr="00867C24">
        <w:rPr>
          <w:rStyle w:val="SC162503"/>
          <w:b/>
          <w:bCs/>
          <w:i w:val="0"/>
          <w:color w:val="C00000"/>
          <w:sz w:val="18"/>
          <w:szCs w:val="22"/>
          <w:highlight w:val="yellow"/>
        </w:rPr>
        <w:t>EFI_PCI_EXPRESS_PLATFORM_POLICY</w:t>
      </w:r>
      <w:r w:rsidR="007C7434" w:rsidRPr="002739C5">
        <w:rPr>
          <w:rStyle w:val="SC162503"/>
          <w:rFonts w:ascii="Times New Roman" w:hAnsi="Times New Roman" w:cs="Times New Roman"/>
          <w:i w:val="0"/>
          <w:iCs w:val="0"/>
          <w:sz w:val="22"/>
          <w:szCs w:val="22"/>
        </w:rPr>
        <w:t xml:space="preserve"> </w:t>
      </w:r>
      <w:r w:rsidRPr="002739C5">
        <w:rPr>
          <w:rStyle w:val="SC162503"/>
          <w:rFonts w:ascii="Times New Roman" w:hAnsi="Times New Roman" w:cs="Times New Roman"/>
          <w:i w:val="0"/>
          <w:iCs w:val="0"/>
          <w:sz w:val="22"/>
          <w:szCs w:val="22"/>
        </w:rPr>
        <w:t>is defined in "Related Definitions" below.</w:t>
      </w:r>
    </w:p>
    <w:p w14:paraId="19E03DA4" w14:textId="77777777" w:rsidR="00867C24" w:rsidRPr="0054758E" w:rsidRDefault="00867C24" w:rsidP="00867C24">
      <w:pPr>
        <w:autoSpaceDE w:val="0"/>
        <w:autoSpaceDN w:val="0"/>
        <w:adjustRightInd w:val="0"/>
        <w:spacing w:before="240" w:line="240" w:lineRule="auto"/>
        <w:ind w:left="0"/>
        <w:rPr>
          <w:rStyle w:val="SC162536"/>
          <w:rFonts w:eastAsiaTheme="minorHAnsi"/>
          <w:sz w:val="26"/>
          <w:szCs w:val="26"/>
        </w:rPr>
      </w:pPr>
      <w:r w:rsidRPr="0054758E">
        <w:rPr>
          <w:rStyle w:val="SC162536"/>
          <w:rFonts w:eastAsiaTheme="minorHAnsi"/>
          <w:sz w:val="26"/>
          <w:szCs w:val="26"/>
        </w:rPr>
        <w:t>Description</w:t>
      </w:r>
    </w:p>
    <w:p w14:paraId="70806E9D" w14:textId="305028DC" w:rsidR="00867C24" w:rsidRDefault="00867C24" w:rsidP="00867C24">
      <w:pPr>
        <w:ind w:left="720"/>
        <w:rPr>
          <w:rFonts w:ascii="Times New Roman" w:hAnsi="Times New Roman" w:cs="Times New Roman"/>
          <w:color w:val="000000"/>
          <w:sz w:val="22"/>
          <w:szCs w:val="22"/>
        </w:rPr>
      </w:pPr>
      <w:r w:rsidRPr="0054758E">
        <w:rPr>
          <w:rFonts w:ascii="Times New Roman" w:hAnsi="Times New Roman" w:cs="Times New Roman"/>
          <w:color w:val="000000"/>
          <w:sz w:val="22"/>
          <w:szCs w:val="22"/>
        </w:rPr>
        <w:t>The</w:t>
      </w:r>
      <w:r w:rsidR="007C7434">
        <w:rPr>
          <w:rFonts w:ascii="Times New Roman" w:hAnsi="Times New Roman" w:cs="Times New Roman"/>
          <w:color w:val="000000"/>
          <w:sz w:val="22"/>
          <w:szCs w:val="22"/>
        </w:rPr>
        <w:t xml:space="preserve"> </w:t>
      </w:r>
      <w:r w:rsidR="007C7434" w:rsidRPr="00A9642E">
        <w:rPr>
          <w:rFonts w:ascii="Courier New" w:hAnsi="Courier New" w:cs="Courier New"/>
          <w:b/>
          <w:bCs/>
          <w:color w:val="C00000"/>
          <w:sz w:val="20"/>
          <w:szCs w:val="20"/>
          <w:highlight w:val="yellow"/>
        </w:rPr>
        <w:t>GetPolicy</w:t>
      </w:r>
      <w:r w:rsidR="007C7434" w:rsidRPr="00A9642E">
        <w:rPr>
          <w:rFonts w:ascii="Consolas" w:hAnsi="Consolas" w:cs="Consolas"/>
          <w:b/>
          <w:bCs/>
          <w:color w:val="C00000"/>
          <w:sz w:val="20"/>
          <w:szCs w:val="20"/>
          <w:highlight w:val="yellow"/>
        </w:rPr>
        <w:t>()</w:t>
      </w:r>
      <w:r w:rsidR="007C7434" w:rsidRPr="0054758E">
        <w:rPr>
          <w:rFonts w:ascii="Consolas" w:hAnsi="Consolas" w:cs="Consolas"/>
          <w:b/>
          <w:bCs/>
          <w:color w:val="000000"/>
          <w:sz w:val="20"/>
          <w:szCs w:val="20"/>
        </w:rPr>
        <w:t xml:space="preserve"> </w:t>
      </w:r>
      <w:r w:rsidR="007C7434" w:rsidRPr="0054758E">
        <w:rPr>
          <w:rFonts w:ascii="Times New Roman" w:hAnsi="Times New Roman" w:cs="Times New Roman"/>
          <w:color w:val="000000"/>
          <w:sz w:val="22"/>
          <w:szCs w:val="22"/>
        </w:rPr>
        <w:t xml:space="preserve">function retrieves the platform policy </w:t>
      </w:r>
      <w:r w:rsidR="007C7434">
        <w:rPr>
          <w:rFonts w:ascii="Times New Roman" w:hAnsi="Times New Roman" w:cs="Times New Roman"/>
          <w:color w:val="000000"/>
          <w:sz w:val="22"/>
          <w:szCs w:val="22"/>
        </w:rPr>
        <w:t xml:space="preserve">for the defined set of PCI </w:t>
      </w:r>
      <w:r w:rsidR="00024ED3">
        <w:rPr>
          <w:rFonts w:ascii="Times New Roman" w:hAnsi="Times New Roman" w:cs="Times New Roman"/>
          <w:color w:val="000000"/>
          <w:sz w:val="22"/>
          <w:szCs w:val="22"/>
        </w:rPr>
        <w:t>Express features</w:t>
      </w:r>
      <w:r w:rsidR="007C7434">
        <w:rPr>
          <w:rFonts w:ascii="Times New Roman" w:hAnsi="Times New Roman" w:cs="Times New Roman"/>
          <w:color w:val="000000"/>
          <w:sz w:val="22"/>
          <w:szCs w:val="22"/>
        </w:rPr>
        <w:t xml:space="preserve"> </w:t>
      </w:r>
      <w:r w:rsidR="007C7434" w:rsidRPr="0054758E">
        <w:rPr>
          <w:rFonts w:ascii="Times New Roman" w:hAnsi="Times New Roman" w:cs="Times New Roman"/>
          <w:color w:val="000000"/>
          <w:sz w:val="22"/>
          <w:szCs w:val="22"/>
        </w:rPr>
        <w:t xml:space="preserve">regarding PCI enumeration. The PCI bus driver and the PCI Host Bridge Resource Allocation Protocol driver can call this member function to retrieve the </w:t>
      </w:r>
      <w:r w:rsidR="00024ED3">
        <w:rPr>
          <w:rFonts w:ascii="Times New Roman" w:hAnsi="Times New Roman" w:cs="Times New Roman"/>
          <w:color w:val="000000"/>
          <w:sz w:val="22"/>
          <w:szCs w:val="22"/>
        </w:rPr>
        <w:t>platform</w:t>
      </w:r>
      <w:r w:rsidR="007C7434">
        <w:rPr>
          <w:rFonts w:ascii="Times New Roman" w:hAnsi="Times New Roman" w:cs="Times New Roman"/>
          <w:color w:val="000000"/>
          <w:sz w:val="22"/>
          <w:szCs w:val="22"/>
        </w:rPr>
        <w:t xml:space="preserve"> </w:t>
      </w:r>
      <w:r w:rsidR="007C7434" w:rsidRPr="0054758E">
        <w:rPr>
          <w:rFonts w:ascii="Times New Roman" w:hAnsi="Times New Roman" w:cs="Times New Roman"/>
          <w:color w:val="000000"/>
          <w:sz w:val="22"/>
          <w:szCs w:val="22"/>
        </w:rPr>
        <w:t>policy.</w:t>
      </w:r>
    </w:p>
    <w:p w14:paraId="0E3C5378" w14:textId="580271C1" w:rsidR="00024ED3" w:rsidRDefault="00024ED3" w:rsidP="00867C24">
      <w:pPr>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On input, the caller passes the defined set of the PCI Express features to indicate its supported </w:t>
      </w:r>
      <w:r w:rsidR="00284EB5">
        <w:rPr>
          <w:rFonts w:ascii="Times New Roman" w:hAnsi="Times New Roman" w:cs="Times New Roman"/>
          <w:color w:val="000000"/>
          <w:sz w:val="22"/>
          <w:szCs w:val="22"/>
        </w:rPr>
        <w:t>list</w:t>
      </w:r>
      <w:r>
        <w:rPr>
          <w:rFonts w:ascii="Times New Roman" w:hAnsi="Times New Roman" w:cs="Times New Roman"/>
          <w:color w:val="000000"/>
          <w:sz w:val="22"/>
          <w:szCs w:val="22"/>
        </w:rPr>
        <w:t xml:space="preserve">. On output, it retrieves the list of PCI Express features that need to be initialized. Based on this data, the </w:t>
      </w:r>
      <w:r w:rsidRPr="00A9642E">
        <w:rPr>
          <w:rFonts w:ascii="Courier New" w:hAnsi="Courier New" w:cs="Courier New"/>
          <w:b/>
          <w:bCs/>
          <w:color w:val="C00000"/>
          <w:sz w:val="20"/>
          <w:szCs w:val="20"/>
          <w:highlight w:val="yellow"/>
        </w:rPr>
        <w:t>GetDevicePolicy()</w:t>
      </w:r>
      <w:r>
        <w:rPr>
          <w:rFonts w:ascii="Times New Roman" w:hAnsi="Times New Roman" w:cs="Times New Roman"/>
          <w:color w:val="000000"/>
          <w:sz w:val="22"/>
          <w:szCs w:val="22"/>
        </w:rPr>
        <w:t xml:space="preserve"> function’s output device-specific policy </w:t>
      </w:r>
      <w:r w:rsidR="00284EB5">
        <w:rPr>
          <w:rFonts w:ascii="Times New Roman" w:hAnsi="Times New Roman" w:cs="Times New Roman"/>
          <w:color w:val="000000"/>
          <w:sz w:val="22"/>
          <w:szCs w:val="22"/>
        </w:rPr>
        <w:t xml:space="preserve">data </w:t>
      </w:r>
      <w:r>
        <w:rPr>
          <w:rFonts w:ascii="Times New Roman" w:hAnsi="Times New Roman" w:cs="Times New Roman"/>
          <w:color w:val="000000"/>
          <w:sz w:val="22"/>
          <w:szCs w:val="22"/>
        </w:rPr>
        <w:t>would be used for those corresponding PCI Express features.</w:t>
      </w:r>
    </w:p>
    <w:p w14:paraId="70D2D3B3" w14:textId="498A5CE1" w:rsidR="00284EB5" w:rsidRDefault="00284EB5" w:rsidP="00867C24">
      <w:pPr>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See the “Related Definition” below for the description of the output parameter </w:t>
      </w:r>
      <w:r w:rsidRPr="00867C24">
        <w:rPr>
          <w:rFonts w:ascii="Courier New" w:hAnsi="Courier New" w:cs="Courier New"/>
          <w:i/>
          <w:iCs/>
          <w:color w:val="C00000"/>
          <w:sz w:val="22"/>
          <w:szCs w:val="22"/>
          <w:highlight w:val="yellow"/>
        </w:rPr>
        <w:t>PlatformPolicy</w:t>
      </w:r>
      <w:r>
        <w:rPr>
          <w:rFonts w:ascii="Times New Roman" w:hAnsi="Times New Roman" w:cs="Times New Roman"/>
          <w:color w:val="000000"/>
          <w:sz w:val="22"/>
          <w:szCs w:val="22"/>
        </w:rPr>
        <w:t xml:space="preserve">. </w:t>
      </w:r>
      <w:r w:rsidRPr="00284EB5">
        <w:rPr>
          <w:rFonts w:ascii="Times New Roman" w:hAnsi="Times New Roman" w:cs="Times New Roman"/>
          <w:color w:val="000000"/>
          <w:sz w:val="22"/>
          <w:szCs w:val="22"/>
        </w:rPr>
        <w:t xml:space="preserve">For example, say that the caller indicates first 8 PCI Express features in the list of </w:t>
      </w:r>
      <w:r w:rsidRPr="00A9642E">
        <w:rPr>
          <w:rStyle w:val="SC162503"/>
          <w:b/>
          <w:bCs/>
          <w:i w:val="0"/>
          <w:color w:val="C00000"/>
          <w:sz w:val="18"/>
          <w:highlight w:val="yellow"/>
        </w:rPr>
        <w:t>EFI_PCI_EXPRESS_PLATFORM_POLICY</w:t>
      </w:r>
      <w:r w:rsidRPr="00284EB5">
        <w:rPr>
          <w:rFonts w:ascii="Times New Roman" w:hAnsi="Times New Roman" w:cs="Times New Roman"/>
          <w:color w:val="000000"/>
          <w:sz w:val="22"/>
          <w:szCs w:val="22"/>
        </w:rPr>
        <w:t xml:space="preserve">, and platform wants only 5 PCI Express features from that list to be configured by the caller. Thus, based on feature list </w:t>
      </w:r>
      <w:r>
        <w:rPr>
          <w:rFonts w:ascii="Times New Roman" w:hAnsi="Times New Roman" w:cs="Times New Roman"/>
          <w:color w:val="000000"/>
          <w:sz w:val="22"/>
          <w:szCs w:val="22"/>
        </w:rPr>
        <w:t>recorded here</w:t>
      </w:r>
      <w:r w:rsidRPr="00284EB5">
        <w:rPr>
          <w:rFonts w:ascii="Times New Roman" w:hAnsi="Times New Roman" w:cs="Times New Roman"/>
          <w:color w:val="000000"/>
          <w:sz w:val="22"/>
          <w:szCs w:val="22"/>
        </w:rPr>
        <w:t xml:space="preserve">, the </w:t>
      </w:r>
      <w:r>
        <w:rPr>
          <w:rFonts w:ascii="Times New Roman" w:hAnsi="Times New Roman" w:cs="Times New Roman"/>
          <w:color w:val="000000"/>
          <w:sz w:val="22"/>
          <w:szCs w:val="22"/>
        </w:rPr>
        <w:t>device-specific policy return</w:t>
      </w:r>
      <w:r w:rsidR="00A9642E">
        <w:rPr>
          <w:rFonts w:ascii="Times New Roman" w:hAnsi="Times New Roman" w:cs="Times New Roman"/>
          <w:color w:val="000000"/>
          <w:sz w:val="22"/>
          <w:szCs w:val="22"/>
        </w:rPr>
        <w:t>ed</w:t>
      </w:r>
      <w:r>
        <w:rPr>
          <w:rFonts w:ascii="Times New Roman" w:hAnsi="Times New Roman" w:cs="Times New Roman"/>
          <w:color w:val="000000"/>
          <w:sz w:val="22"/>
          <w:szCs w:val="22"/>
        </w:rPr>
        <w:t xml:space="preserve"> from</w:t>
      </w:r>
      <w:r w:rsidRPr="00284EB5">
        <w:rPr>
          <w:rFonts w:ascii="Times New Roman" w:hAnsi="Times New Roman" w:cs="Times New Roman"/>
          <w:color w:val="000000"/>
          <w:sz w:val="22"/>
          <w:szCs w:val="22"/>
        </w:rPr>
        <w:t xml:space="preserve"> the </w:t>
      </w:r>
      <w:r w:rsidRPr="00A9642E">
        <w:rPr>
          <w:rFonts w:ascii="Courier New" w:hAnsi="Courier New" w:cs="Courier New"/>
          <w:b/>
          <w:bCs/>
          <w:color w:val="C00000"/>
          <w:sz w:val="20"/>
          <w:szCs w:val="20"/>
          <w:highlight w:val="yellow"/>
        </w:rPr>
        <w:t>GetDevicePolicy()</w:t>
      </w:r>
      <w:r w:rsidRPr="00284EB5">
        <w:rPr>
          <w:rFonts w:ascii="Times New Roman" w:hAnsi="Times New Roman" w:cs="Times New Roman"/>
          <w:color w:val="000000"/>
          <w:sz w:val="22"/>
          <w:szCs w:val="22"/>
        </w:rPr>
        <w:t xml:space="preserve"> for every PCI device in the system</w:t>
      </w:r>
      <w:r w:rsidR="00A9642E">
        <w:rPr>
          <w:rFonts w:ascii="Times New Roman" w:hAnsi="Times New Roman" w:cs="Times New Roman"/>
          <w:color w:val="000000"/>
          <w:sz w:val="22"/>
          <w:szCs w:val="22"/>
        </w:rPr>
        <w:t>; it</w:t>
      </w:r>
      <w:r w:rsidRPr="00284EB5">
        <w:rPr>
          <w:rFonts w:ascii="Times New Roman" w:hAnsi="Times New Roman" w:cs="Times New Roman"/>
          <w:color w:val="000000"/>
          <w:sz w:val="22"/>
          <w:szCs w:val="22"/>
        </w:rPr>
        <w:t xml:space="preserve"> configures only those 5 PCI Express features</w:t>
      </w:r>
      <w:r w:rsidR="00A9642E">
        <w:rPr>
          <w:rFonts w:ascii="Times New Roman" w:hAnsi="Times New Roman" w:cs="Times New Roman"/>
          <w:color w:val="000000"/>
          <w:sz w:val="22"/>
          <w:szCs w:val="22"/>
        </w:rPr>
        <w:t xml:space="preserve"> accordingly</w:t>
      </w:r>
      <w:r w:rsidRPr="00284EB5">
        <w:rPr>
          <w:rFonts w:ascii="Times New Roman" w:hAnsi="Times New Roman" w:cs="Times New Roman"/>
          <w:color w:val="000000"/>
          <w:sz w:val="22"/>
          <w:szCs w:val="22"/>
        </w:rPr>
        <w:t>.</w:t>
      </w:r>
    </w:p>
    <w:p w14:paraId="2F468186" w14:textId="55B47E3F" w:rsidR="00F4192B" w:rsidRPr="00E72449" w:rsidRDefault="00F4192B" w:rsidP="00E72449">
      <w:pPr>
        <w:ind w:left="720"/>
        <w:rPr>
          <w:rFonts w:ascii="Times New Roman" w:hAnsi="Times New Roman" w:cs="Times New Roman"/>
          <w:color w:val="000000"/>
          <w:sz w:val="22"/>
          <w:szCs w:val="22"/>
        </w:rPr>
      </w:pPr>
      <w:r w:rsidRPr="00E72449">
        <w:rPr>
          <w:rFonts w:ascii="Times New Roman" w:hAnsi="Times New Roman" w:cs="Times New Roman"/>
          <w:color w:val="000000"/>
          <w:sz w:val="22"/>
          <w:szCs w:val="22"/>
        </w:rPr>
        <w:t xml:space="preserve">The protocol producing driver shall use the size input parameter </w:t>
      </w:r>
      <w:r w:rsidR="008828BA">
        <w:rPr>
          <w:rFonts w:ascii="Times New Roman" w:hAnsi="Times New Roman" w:cs="Times New Roman"/>
          <w:color w:val="000000"/>
          <w:sz w:val="22"/>
          <w:szCs w:val="22"/>
        </w:rPr>
        <w:t>to determine</w:t>
      </w:r>
      <w:r w:rsidRPr="00E72449">
        <w:rPr>
          <w:rFonts w:ascii="Times New Roman" w:hAnsi="Times New Roman" w:cs="Times New Roman"/>
          <w:color w:val="000000"/>
          <w:sz w:val="22"/>
          <w:szCs w:val="22"/>
        </w:rPr>
        <w:t xml:space="preserve"> the </w:t>
      </w:r>
      <w:r w:rsidR="008828BA">
        <w:rPr>
          <w:rFonts w:ascii="Times New Roman" w:hAnsi="Times New Roman" w:cs="Times New Roman"/>
          <w:color w:val="000000"/>
          <w:sz w:val="22"/>
          <w:szCs w:val="22"/>
        </w:rPr>
        <w:t xml:space="preserve">length of the </w:t>
      </w:r>
      <w:r w:rsidRPr="00E72449">
        <w:rPr>
          <w:rFonts w:ascii="Times New Roman" w:hAnsi="Times New Roman" w:cs="Times New Roman"/>
          <w:color w:val="000000"/>
          <w:sz w:val="22"/>
          <w:szCs w:val="22"/>
        </w:rPr>
        <w:t>buffer</w:t>
      </w:r>
      <w:r w:rsidR="00E72449" w:rsidRPr="00E72449">
        <w:rPr>
          <w:rFonts w:ascii="Times New Roman" w:hAnsi="Times New Roman" w:cs="Times New Roman"/>
          <w:color w:val="000000"/>
          <w:sz w:val="22"/>
          <w:szCs w:val="22"/>
        </w:rPr>
        <w:t xml:space="preserve"> </w:t>
      </w:r>
      <w:r w:rsidRPr="00E72449">
        <w:rPr>
          <w:rFonts w:ascii="Times New Roman" w:hAnsi="Times New Roman" w:cs="Times New Roman"/>
          <w:color w:val="000000"/>
          <w:sz w:val="22"/>
          <w:szCs w:val="22"/>
        </w:rPr>
        <w:t xml:space="preserve">of type </w:t>
      </w:r>
      <w:r w:rsidRPr="008828BA">
        <w:rPr>
          <w:rStyle w:val="SC162503"/>
          <w:b/>
          <w:bCs/>
          <w:i w:val="0"/>
          <w:color w:val="C00000"/>
          <w:sz w:val="18"/>
          <w:highlight w:val="yellow"/>
        </w:rPr>
        <w:t>EFI_PCI_EXPRESS_PLATFORM_POLICY</w:t>
      </w:r>
      <w:r w:rsidR="008828BA">
        <w:rPr>
          <w:rFonts w:ascii="Times New Roman" w:hAnsi="Times New Roman" w:cs="Times New Roman"/>
          <w:color w:val="000000"/>
          <w:sz w:val="22"/>
          <w:szCs w:val="22"/>
        </w:rPr>
        <w:t>, and</w:t>
      </w:r>
      <w:r w:rsidRPr="00E72449">
        <w:rPr>
          <w:rFonts w:ascii="Times New Roman" w:hAnsi="Times New Roman" w:cs="Times New Roman"/>
          <w:color w:val="000000"/>
          <w:sz w:val="22"/>
          <w:szCs w:val="22"/>
        </w:rPr>
        <w:t xml:space="preserve"> to </w:t>
      </w:r>
      <w:r w:rsidR="008828BA">
        <w:rPr>
          <w:rFonts w:ascii="Times New Roman" w:hAnsi="Times New Roman" w:cs="Times New Roman"/>
          <w:color w:val="000000"/>
          <w:sz w:val="22"/>
          <w:szCs w:val="22"/>
        </w:rPr>
        <w:t xml:space="preserve">also </w:t>
      </w:r>
      <w:r w:rsidRPr="00E72449">
        <w:rPr>
          <w:rFonts w:ascii="Times New Roman" w:hAnsi="Times New Roman" w:cs="Times New Roman"/>
          <w:color w:val="000000"/>
          <w:sz w:val="22"/>
          <w:szCs w:val="22"/>
        </w:rPr>
        <w:t xml:space="preserve">determine version of the </w:t>
      </w:r>
      <w:r w:rsidRPr="00E72449">
        <w:rPr>
          <w:rFonts w:ascii="Times New Roman" w:hAnsi="Times New Roman" w:cs="Times New Roman"/>
          <w:color w:val="000000"/>
          <w:sz w:val="22"/>
          <w:szCs w:val="22"/>
        </w:rPr>
        <w:lastRenderedPageBreak/>
        <w:t>caller. If</w:t>
      </w:r>
      <w:r w:rsidR="00E72449" w:rsidRPr="00E72449">
        <w:rPr>
          <w:rFonts w:ascii="Times New Roman" w:hAnsi="Times New Roman" w:cs="Times New Roman"/>
          <w:color w:val="000000"/>
          <w:sz w:val="22"/>
          <w:szCs w:val="22"/>
        </w:rPr>
        <w:t xml:space="preserve"> </w:t>
      </w:r>
      <w:r w:rsidRPr="00E72449">
        <w:rPr>
          <w:rFonts w:ascii="Times New Roman" w:hAnsi="Times New Roman" w:cs="Times New Roman"/>
          <w:color w:val="000000"/>
          <w:sz w:val="22"/>
          <w:szCs w:val="22"/>
        </w:rPr>
        <w:t>the size of the input buffer is more than what its supporting version (indicated</w:t>
      </w:r>
      <w:r w:rsidR="00E72449" w:rsidRPr="00E72449">
        <w:rPr>
          <w:rFonts w:ascii="Times New Roman" w:hAnsi="Times New Roman" w:cs="Times New Roman"/>
          <w:color w:val="000000"/>
          <w:sz w:val="22"/>
          <w:szCs w:val="22"/>
        </w:rPr>
        <w:t xml:space="preserve"> </w:t>
      </w:r>
      <w:r w:rsidRPr="00E72449">
        <w:rPr>
          <w:rFonts w:ascii="Times New Roman" w:hAnsi="Times New Roman" w:cs="Times New Roman"/>
          <w:color w:val="000000"/>
          <w:sz w:val="22"/>
          <w:szCs w:val="22"/>
        </w:rPr>
        <w:t xml:space="preserve">through the </w:t>
      </w:r>
      <w:r w:rsidRPr="0079422B">
        <w:rPr>
          <w:rFonts w:ascii="Courier New" w:hAnsi="Courier New" w:cs="Courier New"/>
          <w:i/>
          <w:iCs/>
          <w:color w:val="C00000"/>
          <w:sz w:val="22"/>
          <w:szCs w:val="22"/>
          <w:highlight w:val="yellow"/>
        </w:rPr>
        <w:t>MajorVersion</w:t>
      </w:r>
      <w:r w:rsidRPr="00E72449">
        <w:rPr>
          <w:rFonts w:ascii="Times New Roman" w:hAnsi="Times New Roman" w:cs="Times New Roman"/>
          <w:color w:val="000000"/>
          <w:sz w:val="22"/>
          <w:szCs w:val="22"/>
        </w:rPr>
        <w:t xml:space="preserve"> and </w:t>
      </w:r>
      <w:r w:rsidRPr="0079422B">
        <w:rPr>
          <w:rFonts w:ascii="Courier New" w:hAnsi="Courier New" w:cs="Courier New"/>
          <w:i/>
          <w:iCs/>
          <w:color w:val="C00000"/>
          <w:sz w:val="22"/>
          <w:szCs w:val="22"/>
          <w:highlight w:val="yellow"/>
        </w:rPr>
        <w:t>MinorVersion</w:t>
      </w:r>
      <w:r w:rsidRPr="00E72449">
        <w:rPr>
          <w:rFonts w:ascii="Times New Roman" w:hAnsi="Times New Roman" w:cs="Times New Roman"/>
          <w:color w:val="000000"/>
          <w:sz w:val="22"/>
          <w:szCs w:val="22"/>
        </w:rPr>
        <w:t xml:space="preserve"> data members of the protocol) than it shall return EFI_INVALID_PARAMETER.</w:t>
      </w:r>
    </w:p>
    <w:p w14:paraId="20FC54F8" w14:textId="4B812F49" w:rsidR="00146A53" w:rsidRPr="00E3623C" w:rsidRDefault="00F4192B" w:rsidP="007B1930">
      <w:pPr>
        <w:ind w:left="720"/>
        <w:rPr>
          <w:rFonts w:ascii="Times New Roman" w:hAnsi="Times New Roman" w:cs="Times New Roman"/>
          <w:color w:val="000000"/>
          <w:sz w:val="22"/>
          <w:szCs w:val="22"/>
        </w:rPr>
      </w:pPr>
      <w:r w:rsidRPr="00E72449">
        <w:rPr>
          <w:rFonts w:ascii="Times New Roman" w:hAnsi="Times New Roman" w:cs="Times New Roman"/>
          <w:color w:val="000000"/>
          <w:sz w:val="22"/>
          <w:szCs w:val="22"/>
        </w:rPr>
        <w:t xml:space="preserve">The error code in return status essential means that the caller cannot initialize any PCI Express features. Thus, this interface </w:t>
      </w:r>
      <w:r w:rsidR="00EB08A4">
        <w:rPr>
          <w:rFonts w:ascii="Times New Roman" w:hAnsi="Times New Roman" w:cs="Times New Roman"/>
          <w:color w:val="000000"/>
          <w:sz w:val="22"/>
          <w:szCs w:val="22"/>
        </w:rPr>
        <w:t>would be</w:t>
      </w:r>
      <w:r w:rsidRPr="00E72449">
        <w:rPr>
          <w:rFonts w:ascii="Times New Roman" w:hAnsi="Times New Roman" w:cs="Times New Roman"/>
          <w:color w:val="000000"/>
          <w:sz w:val="22"/>
          <w:szCs w:val="22"/>
        </w:rPr>
        <w:t xml:space="preserve"> primary interface for the caller to initialize the PCI Express features for the platform, apart from</w:t>
      </w:r>
      <w:r w:rsidR="00EB08A4">
        <w:rPr>
          <w:rFonts w:ascii="Times New Roman" w:hAnsi="Times New Roman" w:cs="Times New Roman"/>
          <w:color w:val="000000"/>
          <w:sz w:val="22"/>
          <w:szCs w:val="22"/>
        </w:rPr>
        <w:t xml:space="preserve"> obtaining</w:t>
      </w:r>
      <w:r w:rsidRPr="00E72449">
        <w:rPr>
          <w:rFonts w:ascii="Times New Roman" w:hAnsi="Times New Roman" w:cs="Times New Roman"/>
          <w:color w:val="000000"/>
          <w:sz w:val="22"/>
          <w:szCs w:val="22"/>
        </w:rPr>
        <w:t xml:space="preserve"> the </w:t>
      </w:r>
      <w:r w:rsidR="00EB08A4">
        <w:rPr>
          <w:rFonts w:ascii="Times New Roman" w:hAnsi="Times New Roman" w:cs="Times New Roman"/>
          <w:color w:val="000000"/>
          <w:sz w:val="22"/>
          <w:szCs w:val="22"/>
        </w:rPr>
        <w:t>handle</w:t>
      </w:r>
      <w:r w:rsidRPr="00E72449">
        <w:rPr>
          <w:rFonts w:ascii="Times New Roman" w:hAnsi="Times New Roman" w:cs="Times New Roman"/>
          <w:color w:val="000000"/>
          <w:sz w:val="22"/>
          <w:szCs w:val="22"/>
        </w:rPr>
        <w:t xml:space="preserve"> of this protocol.</w:t>
      </w:r>
    </w:p>
    <w:p w14:paraId="732648A7" w14:textId="303ECF34" w:rsidR="00146A53" w:rsidRDefault="00146A53" w:rsidP="00146A53">
      <w:pPr>
        <w:autoSpaceDE w:val="0"/>
        <w:autoSpaceDN w:val="0"/>
        <w:adjustRightInd w:val="0"/>
        <w:spacing w:before="240" w:line="240" w:lineRule="auto"/>
        <w:ind w:left="0"/>
        <w:rPr>
          <w:rStyle w:val="SC162536"/>
          <w:rFonts w:eastAsiaTheme="minorHAnsi"/>
          <w:sz w:val="26"/>
          <w:szCs w:val="26"/>
        </w:rPr>
      </w:pPr>
      <w:r w:rsidRPr="00146A53">
        <w:rPr>
          <w:rStyle w:val="SC162536"/>
          <w:rFonts w:eastAsiaTheme="minorHAnsi"/>
          <w:sz w:val="26"/>
          <w:szCs w:val="26"/>
        </w:rPr>
        <w:t>Related Definitions</w:t>
      </w:r>
    </w:p>
    <w:p w14:paraId="61AADC06" w14:textId="5B3F5A35" w:rsid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Pr>
          <w:rFonts w:ascii="Courier New" w:hAnsi="Courier New" w:cs="Courier New"/>
          <w:b/>
          <w:bCs/>
          <w:color w:val="C00000"/>
          <w:sz w:val="18"/>
          <w:highlight w:val="yellow"/>
        </w:rPr>
        <w:t>//******************************************************************************</w:t>
      </w:r>
    </w:p>
    <w:p w14:paraId="35322FF5" w14:textId="7DF967F7" w:rsid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Pr>
          <w:rFonts w:ascii="Courier New" w:hAnsi="Courier New" w:cs="Courier New"/>
          <w:b/>
          <w:bCs/>
          <w:color w:val="C00000"/>
          <w:sz w:val="18"/>
          <w:highlight w:val="yellow"/>
        </w:rPr>
        <w:t xml:space="preserve">// </w:t>
      </w:r>
      <w:r w:rsidRPr="00146A53">
        <w:rPr>
          <w:rFonts w:ascii="Courier New" w:hAnsi="Courier New" w:cs="Courier New"/>
          <w:b/>
          <w:bCs/>
          <w:color w:val="C00000"/>
          <w:sz w:val="18"/>
          <w:highlight w:val="yellow"/>
        </w:rPr>
        <w:t>EFI_PCI_EXPRESS_PLATFORM_POLICY</w:t>
      </w:r>
    </w:p>
    <w:p w14:paraId="641660EB" w14:textId="5F4151D7" w:rsid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Pr>
          <w:rFonts w:ascii="Courier New" w:hAnsi="Courier New" w:cs="Courier New"/>
          <w:b/>
          <w:bCs/>
          <w:color w:val="C00000"/>
          <w:sz w:val="18"/>
          <w:highlight w:val="yellow"/>
        </w:rPr>
        <w:t>//******************************************************************************</w:t>
      </w:r>
    </w:p>
    <w:p w14:paraId="302E8BC9" w14:textId="5D174B26"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typedef struct {</w:t>
      </w:r>
    </w:p>
    <w:p w14:paraId="04B56A4D"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146A53">
        <w:rPr>
          <w:rFonts w:ascii="Courier New" w:hAnsi="Courier New" w:cs="Courier New"/>
          <w:b/>
          <w:bCs/>
          <w:color w:val="C00000"/>
          <w:sz w:val="18"/>
          <w:highlight w:val="yellow"/>
        </w:rPr>
        <w:t xml:space="preserve">  </w:t>
      </w:r>
      <w:r w:rsidRPr="00C100CC">
        <w:rPr>
          <w:rFonts w:ascii="Courier New" w:hAnsi="Courier New" w:cs="Courier New"/>
          <w:bCs/>
          <w:color w:val="C00000"/>
          <w:sz w:val="18"/>
          <w:highlight w:val="yellow"/>
        </w:rPr>
        <w:t>//</w:t>
      </w:r>
    </w:p>
    <w:p w14:paraId="3EBBBC01"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C100CC">
        <w:rPr>
          <w:rFonts w:ascii="Courier New" w:hAnsi="Courier New" w:cs="Courier New"/>
          <w:bCs/>
          <w:color w:val="C00000"/>
          <w:sz w:val="18"/>
          <w:highlight w:val="yellow"/>
        </w:rPr>
        <w:t xml:space="preserve">  // For PCI Express feature - Max. Payload Size</w:t>
      </w:r>
    </w:p>
    <w:p w14:paraId="43283666"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C100CC">
        <w:rPr>
          <w:rFonts w:ascii="Courier New" w:hAnsi="Courier New" w:cs="Courier New"/>
          <w:bCs/>
          <w:color w:val="C00000"/>
          <w:sz w:val="18"/>
          <w:highlight w:val="yellow"/>
        </w:rPr>
        <w:t xml:space="preserve">  //</w:t>
      </w:r>
    </w:p>
    <w:p w14:paraId="78BBBE31"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Mps;</w:t>
      </w:r>
    </w:p>
    <w:p w14:paraId="557C6785"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146A53">
        <w:rPr>
          <w:rFonts w:ascii="Courier New" w:hAnsi="Courier New" w:cs="Courier New"/>
          <w:b/>
          <w:bCs/>
          <w:color w:val="C00000"/>
          <w:sz w:val="18"/>
          <w:highlight w:val="yellow"/>
        </w:rPr>
        <w:t xml:space="preserve">  </w:t>
      </w:r>
      <w:r w:rsidRPr="00C100CC">
        <w:rPr>
          <w:rFonts w:ascii="Courier New" w:hAnsi="Courier New" w:cs="Courier New"/>
          <w:bCs/>
          <w:color w:val="C00000"/>
          <w:sz w:val="18"/>
          <w:highlight w:val="yellow"/>
        </w:rPr>
        <w:t>//</w:t>
      </w:r>
    </w:p>
    <w:p w14:paraId="209C2DC3"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C100CC">
        <w:rPr>
          <w:rFonts w:ascii="Courier New" w:hAnsi="Courier New" w:cs="Courier New"/>
          <w:bCs/>
          <w:color w:val="C00000"/>
          <w:sz w:val="18"/>
          <w:highlight w:val="yellow"/>
        </w:rPr>
        <w:t xml:space="preserve">  // For PCI Express feature - Max. Read Request Size</w:t>
      </w:r>
    </w:p>
    <w:p w14:paraId="22946084"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C100CC">
        <w:rPr>
          <w:rFonts w:ascii="Courier New" w:hAnsi="Courier New" w:cs="Courier New"/>
          <w:bCs/>
          <w:color w:val="C00000"/>
          <w:sz w:val="18"/>
          <w:highlight w:val="yellow"/>
        </w:rPr>
        <w:t xml:space="preserve">  //</w:t>
      </w:r>
    </w:p>
    <w:p w14:paraId="31477727"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Mrrs;</w:t>
      </w:r>
    </w:p>
    <w:p w14:paraId="1DB2ECC9"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146A53">
        <w:rPr>
          <w:rFonts w:ascii="Courier New" w:hAnsi="Courier New" w:cs="Courier New"/>
          <w:b/>
          <w:bCs/>
          <w:color w:val="C00000"/>
          <w:sz w:val="18"/>
          <w:highlight w:val="yellow"/>
        </w:rPr>
        <w:t xml:space="preserve">  </w:t>
      </w:r>
      <w:r w:rsidRPr="00C100CC">
        <w:rPr>
          <w:rFonts w:ascii="Courier New" w:hAnsi="Courier New" w:cs="Courier New"/>
          <w:bCs/>
          <w:color w:val="C00000"/>
          <w:sz w:val="18"/>
          <w:highlight w:val="yellow"/>
        </w:rPr>
        <w:t>//</w:t>
      </w:r>
    </w:p>
    <w:p w14:paraId="743297C9"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C100CC">
        <w:rPr>
          <w:rFonts w:ascii="Courier New" w:hAnsi="Courier New" w:cs="Courier New"/>
          <w:bCs/>
          <w:color w:val="C00000"/>
          <w:sz w:val="18"/>
          <w:highlight w:val="yellow"/>
        </w:rPr>
        <w:t xml:space="preserve">  // For PCI Express feature - Extended Tag</w:t>
      </w:r>
    </w:p>
    <w:p w14:paraId="53F5DFC5"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C100CC">
        <w:rPr>
          <w:rFonts w:ascii="Courier New" w:hAnsi="Courier New" w:cs="Courier New"/>
          <w:bCs/>
          <w:color w:val="C00000"/>
          <w:sz w:val="18"/>
          <w:highlight w:val="yellow"/>
        </w:rPr>
        <w:t xml:space="preserve">  //</w:t>
      </w:r>
    </w:p>
    <w:p w14:paraId="1A967C2F"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ExtTag;</w:t>
      </w:r>
    </w:p>
    <w:p w14:paraId="1A26D4F8"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146A53">
        <w:rPr>
          <w:rFonts w:ascii="Courier New" w:hAnsi="Courier New" w:cs="Courier New"/>
          <w:b/>
          <w:bCs/>
          <w:color w:val="C00000"/>
          <w:sz w:val="18"/>
          <w:highlight w:val="yellow"/>
        </w:rPr>
        <w:t xml:space="preserve">  </w:t>
      </w:r>
      <w:r w:rsidRPr="00C100CC">
        <w:rPr>
          <w:rFonts w:ascii="Courier New" w:hAnsi="Courier New" w:cs="Courier New"/>
          <w:bCs/>
          <w:color w:val="C00000"/>
          <w:sz w:val="18"/>
          <w:highlight w:val="yellow"/>
        </w:rPr>
        <w:t>//</w:t>
      </w:r>
    </w:p>
    <w:p w14:paraId="5EC4E2EB"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C100CC">
        <w:rPr>
          <w:rFonts w:ascii="Courier New" w:hAnsi="Courier New" w:cs="Courier New"/>
          <w:bCs/>
          <w:color w:val="C00000"/>
          <w:sz w:val="18"/>
          <w:highlight w:val="yellow"/>
        </w:rPr>
        <w:t xml:space="preserve">  // For PCI Express feature - Relax Order</w:t>
      </w:r>
    </w:p>
    <w:p w14:paraId="42422D62"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C100CC">
        <w:rPr>
          <w:rFonts w:ascii="Courier New" w:hAnsi="Courier New" w:cs="Courier New"/>
          <w:bCs/>
          <w:color w:val="C00000"/>
          <w:sz w:val="18"/>
          <w:highlight w:val="yellow"/>
        </w:rPr>
        <w:t xml:space="preserve">  //</w:t>
      </w:r>
    </w:p>
    <w:p w14:paraId="7FD3E489"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RelaxOrder;</w:t>
      </w:r>
    </w:p>
    <w:p w14:paraId="7EF35719"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146A53">
        <w:rPr>
          <w:rFonts w:ascii="Courier New" w:hAnsi="Courier New" w:cs="Courier New"/>
          <w:b/>
          <w:bCs/>
          <w:color w:val="C00000"/>
          <w:sz w:val="18"/>
          <w:highlight w:val="yellow"/>
        </w:rPr>
        <w:t xml:space="preserve">  </w:t>
      </w:r>
      <w:r w:rsidRPr="00C100CC">
        <w:rPr>
          <w:rFonts w:ascii="Courier New" w:hAnsi="Courier New" w:cs="Courier New"/>
          <w:bCs/>
          <w:color w:val="C00000"/>
          <w:sz w:val="18"/>
          <w:highlight w:val="yellow"/>
        </w:rPr>
        <w:t>//</w:t>
      </w:r>
    </w:p>
    <w:p w14:paraId="586159AF"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C100CC">
        <w:rPr>
          <w:rFonts w:ascii="Courier New" w:hAnsi="Courier New" w:cs="Courier New"/>
          <w:bCs/>
          <w:color w:val="C00000"/>
          <w:sz w:val="18"/>
          <w:highlight w:val="yellow"/>
        </w:rPr>
        <w:t xml:space="preserve">  // For PCI Express feature - No-Snoop</w:t>
      </w:r>
    </w:p>
    <w:p w14:paraId="29BA754D"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C100CC">
        <w:rPr>
          <w:rFonts w:ascii="Courier New" w:hAnsi="Courier New" w:cs="Courier New"/>
          <w:bCs/>
          <w:color w:val="C00000"/>
          <w:sz w:val="18"/>
          <w:highlight w:val="yellow"/>
        </w:rPr>
        <w:t xml:space="preserve">  //</w:t>
      </w:r>
    </w:p>
    <w:p w14:paraId="7132E5EF"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NoSnoop;</w:t>
      </w:r>
    </w:p>
    <w:p w14:paraId="48ABEF4B"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146A53">
        <w:rPr>
          <w:rFonts w:ascii="Courier New" w:hAnsi="Courier New" w:cs="Courier New"/>
          <w:b/>
          <w:bCs/>
          <w:color w:val="C00000"/>
          <w:sz w:val="18"/>
          <w:highlight w:val="yellow"/>
        </w:rPr>
        <w:t xml:space="preserve">  </w:t>
      </w:r>
      <w:r w:rsidRPr="00C100CC">
        <w:rPr>
          <w:rFonts w:ascii="Courier New" w:hAnsi="Courier New" w:cs="Courier New"/>
          <w:bCs/>
          <w:color w:val="C00000"/>
          <w:sz w:val="18"/>
          <w:highlight w:val="yellow"/>
        </w:rPr>
        <w:t>//</w:t>
      </w:r>
    </w:p>
    <w:p w14:paraId="0707F8A0"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C100CC">
        <w:rPr>
          <w:rFonts w:ascii="Courier New" w:hAnsi="Courier New" w:cs="Courier New"/>
          <w:bCs/>
          <w:color w:val="C00000"/>
          <w:sz w:val="18"/>
          <w:highlight w:val="yellow"/>
        </w:rPr>
        <w:t xml:space="preserve">  // For PCI Express feature - ASPM state</w:t>
      </w:r>
    </w:p>
    <w:p w14:paraId="57D9C693"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C100CC">
        <w:rPr>
          <w:rFonts w:ascii="Courier New" w:hAnsi="Courier New" w:cs="Courier New"/>
          <w:bCs/>
          <w:color w:val="C00000"/>
          <w:sz w:val="18"/>
          <w:highlight w:val="yellow"/>
        </w:rPr>
        <w:t xml:space="preserve">  //</w:t>
      </w:r>
    </w:p>
    <w:p w14:paraId="58A3D4EF"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Aspm;</w:t>
      </w:r>
    </w:p>
    <w:p w14:paraId="202CC55E"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146A53">
        <w:rPr>
          <w:rFonts w:ascii="Courier New" w:hAnsi="Courier New" w:cs="Courier New"/>
          <w:b/>
          <w:bCs/>
          <w:color w:val="C00000"/>
          <w:sz w:val="18"/>
          <w:highlight w:val="yellow"/>
        </w:rPr>
        <w:t xml:space="preserve">  </w:t>
      </w:r>
      <w:r w:rsidRPr="009E5947">
        <w:rPr>
          <w:rFonts w:ascii="Courier New" w:hAnsi="Courier New" w:cs="Courier New"/>
          <w:bCs/>
          <w:color w:val="C00000"/>
          <w:sz w:val="18"/>
          <w:highlight w:val="yellow"/>
        </w:rPr>
        <w:t>//</w:t>
      </w:r>
    </w:p>
    <w:p w14:paraId="709C7A3E"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 For PCI Express feature - Common Clock Configuration</w:t>
      </w:r>
    </w:p>
    <w:p w14:paraId="3E0A8739"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9E5947">
        <w:rPr>
          <w:rFonts w:ascii="Courier New" w:hAnsi="Courier New" w:cs="Courier New"/>
          <w:bCs/>
          <w:color w:val="C00000"/>
          <w:sz w:val="18"/>
          <w:highlight w:val="yellow"/>
        </w:rPr>
        <w:t xml:space="preserve">  //</w:t>
      </w:r>
    </w:p>
    <w:p w14:paraId="34F2625C"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Ccc;</w:t>
      </w:r>
    </w:p>
    <w:p w14:paraId="51B4364B"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0993B10B"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 For PCI Express feature - Extended Sync</w:t>
      </w:r>
    </w:p>
    <w:p w14:paraId="01FBA5A7"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2E0EA30E"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ExtSync;</w:t>
      </w:r>
    </w:p>
    <w:p w14:paraId="02920A16"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3799A8BD"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 For PCI Express feature - Atomic Op</w:t>
      </w:r>
    </w:p>
    <w:p w14:paraId="1CEB1DBA"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02E0227E"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AtomicOp;</w:t>
      </w:r>
    </w:p>
    <w:p w14:paraId="6B97FEE8"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411B00E5"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 For PCI Express feature - LTR</w:t>
      </w:r>
    </w:p>
    <w:p w14:paraId="43FE3047"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9E5947">
        <w:rPr>
          <w:rFonts w:ascii="Courier New" w:hAnsi="Courier New" w:cs="Courier New"/>
          <w:bCs/>
          <w:color w:val="C00000"/>
          <w:sz w:val="18"/>
          <w:highlight w:val="yellow"/>
        </w:rPr>
        <w:t xml:space="preserve">  //</w:t>
      </w:r>
    </w:p>
    <w:p w14:paraId="098EDA87"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Ltr;</w:t>
      </w:r>
    </w:p>
    <w:p w14:paraId="48623280"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7A3840F2"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 For PCI Express feature - PTM</w:t>
      </w:r>
    </w:p>
    <w:p w14:paraId="5B208C0F"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0AA9F6F1"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Ptm;</w:t>
      </w:r>
    </w:p>
    <w:p w14:paraId="357326B6"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lastRenderedPageBreak/>
        <w:t xml:space="preserve">  //</w:t>
      </w:r>
    </w:p>
    <w:p w14:paraId="1DA0DF93"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 For PCI Express feature - Completion Timeout</w:t>
      </w:r>
    </w:p>
    <w:p w14:paraId="3FADBA82"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06D8D83C"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Cto;</w:t>
      </w:r>
    </w:p>
    <w:p w14:paraId="47EC2274"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48F29FDF"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 For PCI Express feature - Clock Power Management</w:t>
      </w:r>
    </w:p>
    <w:p w14:paraId="1EEBFEC9"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5E9A3784"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Cpm;</w:t>
      </w:r>
    </w:p>
    <w:p w14:paraId="5D509C44"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7887CA52"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 For PCI Express feature - L1 PM Substates</w:t>
      </w:r>
    </w:p>
    <w:p w14:paraId="0C69A208"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4B79B24C"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L1PmSubstates;</w:t>
      </w:r>
    </w:p>
    <w:p w14:paraId="16B9D997"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p>
    <w:p w14:paraId="749FDB06" w14:textId="5FC629DB" w:rsid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EFI_PCI_EXPRESS_PLATFORM_POLICY;</w:t>
      </w:r>
    </w:p>
    <w:p w14:paraId="686B844E" w14:textId="564778A5" w:rsidR="00672AB0" w:rsidRDefault="00672AB0" w:rsidP="00672AB0">
      <w:pPr>
        <w:ind w:left="720"/>
        <w:rPr>
          <w:rFonts w:ascii="Times New Roman" w:hAnsi="Times New Roman" w:cs="Times New Roman"/>
          <w:color w:val="000000"/>
          <w:sz w:val="22"/>
          <w:szCs w:val="22"/>
        </w:rPr>
      </w:pPr>
      <w:r w:rsidRPr="00672AB0">
        <w:rPr>
          <w:rFonts w:ascii="Times New Roman" w:hAnsi="Times New Roman" w:cs="Times New Roman"/>
          <w:color w:val="000000"/>
          <w:sz w:val="22"/>
          <w:szCs w:val="22"/>
        </w:rPr>
        <w:t xml:space="preserve">The </w:t>
      </w:r>
      <w:r w:rsidRPr="007B1930">
        <w:rPr>
          <w:rStyle w:val="SC162503"/>
          <w:b/>
          <w:bCs/>
          <w:i w:val="0"/>
          <w:color w:val="C00000"/>
          <w:sz w:val="18"/>
          <w:highlight w:val="yellow"/>
        </w:rPr>
        <w:t>EFI_PCI_EXPRESS_PLATFORM_POLICY</w:t>
      </w:r>
      <w:r w:rsidRPr="00672AB0">
        <w:rPr>
          <w:rFonts w:ascii="Times New Roman" w:hAnsi="Times New Roman" w:cs="Times New Roman"/>
          <w:color w:val="000000"/>
          <w:sz w:val="22"/>
          <w:szCs w:val="22"/>
        </w:rPr>
        <w:t xml:space="preserve"> is </w:t>
      </w:r>
      <w:r w:rsidR="007B1930" w:rsidRPr="00672AB0">
        <w:rPr>
          <w:rFonts w:ascii="Times New Roman" w:hAnsi="Times New Roman" w:cs="Times New Roman"/>
          <w:color w:val="000000"/>
          <w:sz w:val="22"/>
          <w:szCs w:val="22"/>
        </w:rPr>
        <w:t>used</w:t>
      </w:r>
      <w:r w:rsidRPr="00672AB0">
        <w:rPr>
          <w:rFonts w:ascii="Times New Roman" w:hAnsi="Times New Roman" w:cs="Times New Roman"/>
          <w:color w:val="000000"/>
          <w:sz w:val="22"/>
          <w:szCs w:val="22"/>
        </w:rPr>
        <w:t xml:space="preserve"> to exchange feature policy, at a</w:t>
      </w:r>
      <w:r>
        <w:rPr>
          <w:rFonts w:ascii="Times New Roman" w:hAnsi="Times New Roman" w:cs="Times New Roman"/>
          <w:color w:val="000000"/>
          <w:sz w:val="22"/>
          <w:szCs w:val="22"/>
        </w:rPr>
        <w:t xml:space="preserve"> </w:t>
      </w:r>
      <w:r w:rsidRPr="00672AB0">
        <w:rPr>
          <w:rFonts w:ascii="Times New Roman" w:hAnsi="Times New Roman" w:cs="Times New Roman"/>
          <w:color w:val="000000"/>
          <w:sz w:val="22"/>
          <w:szCs w:val="22"/>
        </w:rPr>
        <w:t>system level. Each Boolean member represents each PCI Express feature defined</w:t>
      </w:r>
      <w:r>
        <w:rPr>
          <w:rFonts w:ascii="Times New Roman" w:hAnsi="Times New Roman" w:cs="Times New Roman"/>
          <w:color w:val="000000"/>
          <w:sz w:val="22"/>
          <w:szCs w:val="22"/>
        </w:rPr>
        <w:t xml:space="preserve"> </w:t>
      </w:r>
      <w:r w:rsidRPr="00672AB0">
        <w:rPr>
          <w:rFonts w:ascii="Times New Roman" w:hAnsi="Times New Roman" w:cs="Times New Roman"/>
          <w:color w:val="000000"/>
          <w:sz w:val="22"/>
          <w:szCs w:val="22"/>
        </w:rPr>
        <w:t>in the PCI Express Base Specification. The value TRUE on exchange indicates</w:t>
      </w:r>
      <w:r>
        <w:rPr>
          <w:rFonts w:ascii="Times New Roman" w:hAnsi="Times New Roman" w:cs="Times New Roman"/>
          <w:color w:val="000000"/>
          <w:sz w:val="22"/>
          <w:szCs w:val="22"/>
        </w:rPr>
        <w:t xml:space="preserve"> </w:t>
      </w:r>
      <w:r w:rsidRPr="00672AB0">
        <w:rPr>
          <w:rFonts w:ascii="Times New Roman" w:hAnsi="Times New Roman" w:cs="Times New Roman"/>
          <w:color w:val="000000"/>
          <w:sz w:val="22"/>
          <w:szCs w:val="22"/>
        </w:rPr>
        <w:t>support for this feature configuration, and FALSE indicates not supported,</w:t>
      </w:r>
      <w:r>
        <w:rPr>
          <w:rFonts w:ascii="Times New Roman" w:hAnsi="Times New Roman" w:cs="Times New Roman"/>
          <w:color w:val="000000"/>
          <w:sz w:val="22"/>
          <w:szCs w:val="22"/>
        </w:rPr>
        <w:t xml:space="preserve"> </w:t>
      </w:r>
      <w:r w:rsidRPr="00672AB0">
        <w:rPr>
          <w:rFonts w:ascii="Times New Roman" w:hAnsi="Times New Roman" w:cs="Times New Roman"/>
          <w:color w:val="000000"/>
          <w:sz w:val="22"/>
          <w:szCs w:val="22"/>
        </w:rPr>
        <w:t xml:space="preserve">or no configuration required on return data. The order of members </w:t>
      </w:r>
      <w:r w:rsidR="007B1930" w:rsidRPr="00672AB0">
        <w:rPr>
          <w:rFonts w:ascii="Times New Roman" w:hAnsi="Times New Roman" w:cs="Times New Roman"/>
          <w:color w:val="000000"/>
          <w:sz w:val="22"/>
          <w:szCs w:val="22"/>
        </w:rPr>
        <w:t>represents</w:t>
      </w:r>
      <w:r>
        <w:rPr>
          <w:rFonts w:ascii="Times New Roman" w:hAnsi="Times New Roman" w:cs="Times New Roman"/>
          <w:color w:val="000000"/>
          <w:sz w:val="22"/>
          <w:szCs w:val="22"/>
        </w:rPr>
        <w:t xml:space="preserve"> </w:t>
      </w:r>
      <w:r w:rsidRPr="00672AB0">
        <w:rPr>
          <w:rFonts w:ascii="Times New Roman" w:hAnsi="Times New Roman" w:cs="Times New Roman"/>
          <w:color w:val="000000"/>
          <w:sz w:val="22"/>
          <w:szCs w:val="22"/>
        </w:rPr>
        <w:t>PCI Express features that are fixed for this protocol definition, and should</w:t>
      </w:r>
      <w:r>
        <w:rPr>
          <w:rFonts w:ascii="Times New Roman" w:hAnsi="Times New Roman" w:cs="Times New Roman"/>
          <w:color w:val="000000"/>
          <w:sz w:val="22"/>
          <w:szCs w:val="22"/>
        </w:rPr>
        <w:t xml:space="preserve"> </w:t>
      </w:r>
      <w:r w:rsidRPr="00672AB0">
        <w:rPr>
          <w:rFonts w:ascii="Times New Roman" w:hAnsi="Times New Roman" w:cs="Times New Roman"/>
          <w:color w:val="000000"/>
          <w:sz w:val="22"/>
          <w:szCs w:val="22"/>
        </w:rPr>
        <w:t xml:space="preserve">be aligned with the definition of the </w:t>
      </w:r>
      <w:r w:rsidRPr="007B1930">
        <w:rPr>
          <w:rStyle w:val="SC162503"/>
          <w:b/>
          <w:bCs/>
          <w:i w:val="0"/>
          <w:color w:val="C00000"/>
          <w:sz w:val="18"/>
          <w:highlight w:val="yellow"/>
        </w:rPr>
        <w:t>EFI_PCI_EXPRESS_DEVICE_POLICY</w:t>
      </w:r>
      <w:r>
        <w:rPr>
          <w:rFonts w:ascii="Times New Roman" w:hAnsi="Times New Roman" w:cs="Times New Roman"/>
          <w:color w:val="000000"/>
          <w:sz w:val="22"/>
          <w:szCs w:val="22"/>
        </w:rPr>
        <w:t>.</w:t>
      </w:r>
    </w:p>
    <w:p w14:paraId="0EEC451C" w14:textId="77777777" w:rsidR="00640D7B" w:rsidRDefault="00640D7B" w:rsidP="00672AB0">
      <w:pPr>
        <w:ind w:left="720"/>
        <w:rPr>
          <w:rFonts w:ascii="Times New Roman" w:hAnsi="Times New Roman" w:cs="Times New Roman"/>
          <w:color w:val="000000"/>
          <w:sz w:val="22"/>
          <w:szCs w:val="22"/>
        </w:rPr>
      </w:pPr>
    </w:p>
    <w:p w14:paraId="3EB3E44E" w14:textId="77777777" w:rsidR="007B1930" w:rsidRDefault="007B1930" w:rsidP="007B1930">
      <w:pPr>
        <w:spacing w:line="240" w:lineRule="auto"/>
        <w:ind w:left="0"/>
        <w:rPr>
          <w:b/>
          <w:bCs/>
          <w:color w:val="000000"/>
          <w:sz w:val="26"/>
          <w:szCs w:val="26"/>
        </w:rPr>
      </w:pPr>
      <w:r w:rsidRPr="00B40604">
        <w:rPr>
          <w:b/>
          <w:bCs/>
          <w:color w:val="000000"/>
          <w:sz w:val="26"/>
          <w:szCs w:val="26"/>
        </w:rPr>
        <w:t>Status Codes Returned</w:t>
      </w:r>
    </w:p>
    <w:tbl>
      <w:tblPr>
        <w:tblStyle w:val="TableGrid"/>
        <w:tblW w:w="0" w:type="auto"/>
        <w:tblLook w:val="04A0" w:firstRow="1" w:lastRow="0" w:firstColumn="1" w:lastColumn="0" w:noHBand="0" w:noVBand="1"/>
      </w:tblPr>
      <w:tblGrid>
        <w:gridCol w:w="3048"/>
        <w:gridCol w:w="5485"/>
      </w:tblGrid>
      <w:tr w:rsidR="007B1930" w14:paraId="50992119" w14:textId="77777777" w:rsidTr="007B1930">
        <w:tc>
          <w:tcPr>
            <w:tcW w:w="3048" w:type="dxa"/>
          </w:tcPr>
          <w:p w14:paraId="164A5E41" w14:textId="77777777" w:rsidR="007B1930" w:rsidRPr="0076551F" w:rsidRDefault="007B1930" w:rsidP="00FA7E43">
            <w:pPr>
              <w:spacing w:line="240" w:lineRule="auto"/>
              <w:ind w:left="0"/>
              <w:rPr>
                <w:color w:val="000000"/>
                <w:sz w:val="22"/>
                <w:szCs w:val="22"/>
              </w:rPr>
            </w:pPr>
            <w:r w:rsidRPr="0076551F">
              <w:rPr>
                <w:color w:val="000000"/>
                <w:sz w:val="22"/>
                <w:szCs w:val="22"/>
              </w:rPr>
              <w:t>EFI_SUCCESS</w:t>
            </w:r>
          </w:p>
        </w:tc>
        <w:tc>
          <w:tcPr>
            <w:tcW w:w="5485" w:type="dxa"/>
          </w:tcPr>
          <w:p w14:paraId="3E0E95E4" w14:textId="77777777" w:rsidR="007B1930" w:rsidRPr="0076551F" w:rsidRDefault="007B1930" w:rsidP="00FA7E43">
            <w:pPr>
              <w:autoSpaceDE w:val="0"/>
              <w:autoSpaceDN w:val="0"/>
              <w:adjustRightInd w:val="0"/>
              <w:spacing w:before="0" w:after="0" w:line="240" w:lineRule="auto"/>
              <w:ind w:left="0"/>
              <w:rPr>
                <w:color w:val="000000"/>
                <w:sz w:val="22"/>
                <w:szCs w:val="22"/>
              </w:rPr>
            </w:pPr>
            <w:r w:rsidRPr="0076551F">
              <w:rPr>
                <w:color w:val="000000"/>
                <w:sz w:val="22"/>
                <w:szCs w:val="22"/>
              </w:rPr>
              <w:t>The function completed successfully</w:t>
            </w:r>
            <w:r w:rsidRPr="00146A53">
              <w:rPr>
                <w:color w:val="000000"/>
                <w:sz w:val="22"/>
                <w:szCs w:val="22"/>
              </w:rPr>
              <w:t>, returns</w:t>
            </w:r>
            <w:r>
              <w:rPr>
                <w:color w:val="000000"/>
                <w:sz w:val="22"/>
                <w:szCs w:val="22"/>
              </w:rPr>
              <w:t xml:space="preserve"> </w:t>
            </w:r>
            <w:r w:rsidRPr="00146A53">
              <w:rPr>
                <w:color w:val="000000"/>
                <w:sz w:val="22"/>
                <w:szCs w:val="22"/>
              </w:rPr>
              <w:t>platform policy for the PCI Express features</w:t>
            </w:r>
          </w:p>
        </w:tc>
      </w:tr>
      <w:tr w:rsidR="007B1930" w14:paraId="555A7392" w14:textId="77777777" w:rsidTr="007B1930">
        <w:tc>
          <w:tcPr>
            <w:tcW w:w="3048" w:type="dxa"/>
          </w:tcPr>
          <w:p w14:paraId="1D978AAF" w14:textId="77777777" w:rsidR="007B1930" w:rsidRPr="0076551F" w:rsidRDefault="007B1930" w:rsidP="00FA7E43">
            <w:pPr>
              <w:spacing w:line="240" w:lineRule="auto"/>
              <w:ind w:left="0"/>
              <w:rPr>
                <w:color w:val="000000"/>
                <w:sz w:val="22"/>
                <w:szCs w:val="22"/>
              </w:rPr>
            </w:pPr>
            <w:r w:rsidRPr="0076551F">
              <w:rPr>
                <w:color w:val="000000"/>
                <w:sz w:val="22"/>
                <w:szCs w:val="22"/>
              </w:rPr>
              <w:t>EFI_INVALID_PARAMETER</w:t>
            </w:r>
          </w:p>
        </w:tc>
        <w:tc>
          <w:tcPr>
            <w:tcW w:w="5485" w:type="dxa"/>
          </w:tcPr>
          <w:p w14:paraId="59B023CE" w14:textId="77777777" w:rsidR="007B1930" w:rsidRPr="0076551F" w:rsidRDefault="007B1930" w:rsidP="00FA7E43">
            <w:pPr>
              <w:autoSpaceDE w:val="0"/>
              <w:autoSpaceDN w:val="0"/>
              <w:adjustRightInd w:val="0"/>
              <w:spacing w:before="0" w:after="0" w:line="240" w:lineRule="auto"/>
              <w:ind w:left="0"/>
              <w:rPr>
                <w:color w:val="000000"/>
                <w:sz w:val="22"/>
                <w:szCs w:val="22"/>
              </w:rPr>
            </w:pPr>
            <w:r w:rsidRPr="0076551F">
              <w:rPr>
                <w:color w:val="000000"/>
                <w:sz w:val="22"/>
                <w:szCs w:val="22"/>
              </w:rPr>
              <w:t>If any of the input parameters are passed with invalid data</w:t>
            </w:r>
            <w:r>
              <w:rPr>
                <w:color w:val="000000"/>
                <w:sz w:val="22"/>
                <w:szCs w:val="22"/>
              </w:rPr>
              <w:t xml:space="preserve">; </w:t>
            </w:r>
            <w:r w:rsidRPr="00146A53">
              <w:rPr>
                <w:color w:val="000000"/>
                <w:sz w:val="22"/>
                <w:szCs w:val="22"/>
              </w:rPr>
              <w:t>like the pointer to the protocol</w:t>
            </w:r>
            <w:r>
              <w:rPr>
                <w:color w:val="000000"/>
                <w:sz w:val="22"/>
                <w:szCs w:val="22"/>
              </w:rPr>
              <w:t xml:space="preserve"> </w:t>
            </w:r>
            <w:r w:rsidRPr="00146A53">
              <w:rPr>
                <w:color w:val="000000"/>
                <w:sz w:val="22"/>
                <w:szCs w:val="22"/>
              </w:rPr>
              <w:t>is not valid, the size of the input buffer is greater than the version supported, the pointer</w:t>
            </w:r>
            <w:r>
              <w:rPr>
                <w:color w:val="000000"/>
                <w:sz w:val="22"/>
                <w:szCs w:val="22"/>
              </w:rPr>
              <w:t xml:space="preserve"> </w:t>
            </w:r>
            <w:r w:rsidRPr="00146A53">
              <w:rPr>
                <w:color w:val="000000"/>
                <w:sz w:val="22"/>
                <w:szCs w:val="22"/>
              </w:rPr>
              <w:t>to buffer is NULL.</w:t>
            </w:r>
          </w:p>
        </w:tc>
      </w:tr>
    </w:tbl>
    <w:p w14:paraId="36824593" w14:textId="77777777" w:rsidR="007B1930" w:rsidRPr="00672AB0" w:rsidRDefault="007B1930" w:rsidP="00672AB0">
      <w:pPr>
        <w:ind w:left="720"/>
        <w:rPr>
          <w:rFonts w:ascii="Times New Roman" w:hAnsi="Times New Roman" w:cs="Times New Roman"/>
          <w:color w:val="000000"/>
          <w:sz w:val="22"/>
          <w:szCs w:val="22"/>
        </w:rPr>
      </w:pPr>
    </w:p>
    <w:sectPr w:rsidR="007B1930" w:rsidRPr="00672AB0" w:rsidSect="00216FF5">
      <w:headerReference w:type="default" r:id="rId17"/>
      <w:headerReference w:type="first" r:id="rId18"/>
      <w:type w:val="oddPage"/>
      <w:pgSz w:w="12240" w:h="15840" w:code="1"/>
      <w:pgMar w:top="1800" w:right="1440" w:bottom="1800" w:left="1710" w:header="720" w:footer="720" w:gutter="0"/>
      <w:pgNumType w:fmt="lowerRoman"/>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Felix Poludov" w:date="2020-02-06T17:16:00Z" w:initials="FP">
    <w:p w14:paraId="67E96908" w14:textId="4407AD6C" w:rsidR="00A75588" w:rsidRDefault="00A75588">
      <w:pPr>
        <w:pStyle w:val="CommentText"/>
      </w:pPr>
      <w:r>
        <w:rPr>
          <w:rStyle w:val="CommentReference"/>
        </w:rPr>
        <w:annotationRef/>
      </w:r>
      <w:r>
        <w:t>The address cannot be directly passed to PCI RB protocol because it expects UINT64. See also Comment right below.</w:t>
      </w:r>
    </w:p>
  </w:comment>
  <w:comment w:id="13" w:author="Javeed, Ashraf" w:date="2020-03-12T15:29:00Z" w:initials="JA">
    <w:p w14:paraId="4B7ECE27" w14:textId="375C79CB" w:rsidR="00A75588" w:rsidRDefault="00A75588">
      <w:pPr>
        <w:pStyle w:val="CommentText"/>
      </w:pPr>
      <w:r>
        <w:rPr>
          <w:rStyle w:val="CommentReference"/>
        </w:rPr>
        <w:annotationRef/>
      </w:r>
      <w:r w:rsidR="00A10327">
        <w:t xml:space="preserve">The definition I had used is the same one defined in the </w:t>
      </w:r>
      <w:r w:rsidR="00A10327">
        <w:rPr>
          <w:rStyle w:val="SC1525181"/>
        </w:rPr>
        <w:t>EFI_PCI_HOST_BRIDGE_RESOURCE_ALLOCATION_PROTOCOL</w:t>
      </w:r>
      <w:r w:rsidR="00A10327">
        <w:t xml:space="preserve"> .</w:t>
      </w:r>
      <w:proofErr w:type="spellStart"/>
      <w:r w:rsidR="00A10327">
        <w:t>PreprocessController</w:t>
      </w:r>
      <w:proofErr w:type="spellEnd"/>
      <w:r w:rsidR="00A10327">
        <w:t xml:space="preserve">() </w:t>
      </w:r>
      <w:r>
        <w:t xml:space="preserve"> This address type format must be converted to UINT64 using the macro </w:t>
      </w:r>
      <w:r>
        <w:rPr>
          <w:rFonts w:ascii="Courier New" w:hAnsi="Courier New" w:cs="Courier New"/>
          <w:color w:val="000000"/>
          <w:sz w:val="20"/>
          <w:szCs w:val="20"/>
          <w:u w:val="single"/>
          <w:shd w:val="clear" w:color="auto" w:fill="E8F2FE"/>
        </w:rPr>
        <w:t xml:space="preserve">EFI_PCI_ADDRESS, </w:t>
      </w:r>
      <w:r w:rsidRPr="00A75588">
        <w:t xml:space="preserve">for using </w:t>
      </w:r>
      <w:r>
        <w:t xml:space="preserve">with </w:t>
      </w:r>
      <w:r w:rsidRPr="00A75588">
        <w:t xml:space="preserve">the </w:t>
      </w:r>
      <w:r w:rsidR="00F875EB">
        <w:t xml:space="preserve">Root Bridge IO </w:t>
      </w:r>
      <w:r w:rsidRPr="00A75588">
        <w:t xml:space="preserve">protocol’s </w:t>
      </w:r>
      <w:proofErr w:type="spellStart"/>
      <w:r w:rsidRPr="00A75588">
        <w:rPr>
          <w:rFonts w:ascii="Courier New" w:hAnsi="Courier New" w:cs="Courier New"/>
        </w:rPr>
        <w:t>Pci.Read</w:t>
      </w:r>
      <w:proofErr w:type="spellEnd"/>
      <w:r w:rsidRPr="00A75588">
        <w:rPr>
          <w:rFonts w:ascii="Courier New" w:hAnsi="Courier New" w:cs="Courier New"/>
        </w:rPr>
        <w:t>()</w:t>
      </w:r>
      <w:r w:rsidRPr="00A75588">
        <w:t xml:space="preserve"> and </w:t>
      </w:r>
      <w:proofErr w:type="spellStart"/>
      <w:r w:rsidRPr="00A75588">
        <w:rPr>
          <w:rFonts w:ascii="Courier New" w:hAnsi="Courier New" w:cs="Courier New"/>
        </w:rPr>
        <w:t>Pci.Write</w:t>
      </w:r>
      <w:proofErr w:type="spellEnd"/>
      <w:r w:rsidRPr="00A75588">
        <w:rPr>
          <w:rFonts w:ascii="Courier New" w:hAnsi="Courier New" w:cs="Courier New"/>
        </w:rPr>
        <w:t>()</w:t>
      </w:r>
      <w:r>
        <w:t xml:space="preserve"> sub-interfaces.</w:t>
      </w:r>
    </w:p>
  </w:comment>
  <w:comment w:id="17" w:author="Felix Poludov" w:date="2020-02-06T17:16:00Z" w:initials="FP">
    <w:p w14:paraId="717DF899" w14:textId="7DD7B4E0" w:rsidR="00A75588" w:rsidRDefault="00A75588" w:rsidP="0014155D">
      <w:pPr>
        <w:pStyle w:val="CommentText"/>
        <w:ind w:left="0"/>
      </w:pPr>
      <w:r>
        <w:rPr>
          <w:rStyle w:val="CommentReference"/>
        </w:rPr>
        <w:annotationRef/>
      </w:r>
      <w:r>
        <w:t xml:space="preserve">It turns out </w:t>
      </w:r>
      <w:r w:rsidRPr="006E3ABC">
        <w:t>EFI_PCI_ROOT_BRIDGE_IO_PROTOCOL_PCI_ADDRESS</w:t>
      </w:r>
      <w:r>
        <w:t xml:space="preserve"> is not defined in the </w:t>
      </w:r>
      <w:proofErr w:type="spellStart"/>
      <w:r>
        <w:t>UEFi</w:t>
      </w:r>
      <w:proofErr w:type="spellEnd"/>
      <w:r>
        <w:t xml:space="preserve"> specification. I submitted ECR 2060(</w:t>
      </w:r>
      <w:hyperlink r:id="rId1" w:history="1">
        <w:r w:rsidRPr="00114DB2">
          <w:rPr>
            <w:rStyle w:val="Hyperlink"/>
          </w:rPr>
          <w:t>http://mantis.uefi.org/mantis/view.php?id=2060</w:t>
        </w:r>
      </w:hyperlink>
      <w:r>
        <w:t>), which defines the structure in the PI specification.</w:t>
      </w:r>
    </w:p>
  </w:comment>
  <w:comment w:id="18" w:author="Javeed, Ashraf" w:date="2020-03-12T15:43:00Z" w:initials="JA">
    <w:p w14:paraId="67FA74B0" w14:textId="77777777" w:rsidR="00F875EB" w:rsidRDefault="00F875EB" w:rsidP="00F875EB">
      <w:pPr>
        <w:pStyle w:val="CommentText"/>
        <w:ind w:left="0"/>
        <w:rPr>
          <w:rFonts w:ascii="Courier New" w:hAnsi="Courier New" w:cs="Courier New"/>
          <w:color w:val="005032"/>
          <w:sz w:val="20"/>
          <w:szCs w:val="20"/>
          <w:shd w:val="clear" w:color="auto" w:fill="D4D4D4"/>
        </w:rPr>
      </w:pPr>
      <w:r>
        <w:rPr>
          <w:rStyle w:val="CommentReference"/>
        </w:rPr>
        <w:annotationRef/>
      </w:r>
      <w:r w:rsidR="00A10327">
        <w:t xml:space="preserve">For now, it can be mentioned as defined in the definition of the </w:t>
      </w:r>
      <w:r w:rsidR="00A10327">
        <w:rPr>
          <w:rFonts w:ascii="Courier New" w:hAnsi="Courier New" w:cs="Courier New"/>
          <w:color w:val="005032"/>
          <w:sz w:val="20"/>
          <w:szCs w:val="20"/>
          <w:shd w:val="clear" w:color="auto" w:fill="D4D4D4"/>
        </w:rPr>
        <w:t>EFI_PCI_ROOT_BRIDGE_IO_PROTOCOL</w:t>
      </w:r>
      <w:r w:rsidR="00A10327">
        <w:rPr>
          <w:rFonts w:ascii="Courier New" w:hAnsi="Courier New" w:cs="Courier New"/>
          <w:color w:val="005032"/>
          <w:sz w:val="20"/>
          <w:szCs w:val="20"/>
          <w:shd w:val="clear" w:color="auto" w:fill="D4D4D4"/>
        </w:rPr>
        <w:t>.</w:t>
      </w:r>
    </w:p>
    <w:p w14:paraId="503B846E" w14:textId="13B0321C" w:rsidR="00A10327" w:rsidRDefault="00A10327" w:rsidP="00F875EB">
      <w:pPr>
        <w:pStyle w:val="CommentText"/>
        <w:ind w:left="0"/>
      </w:pPr>
      <w:r w:rsidRPr="00A10327">
        <w:t>I cannot access this Mantis.</w:t>
      </w:r>
    </w:p>
  </w:comment>
  <w:comment w:id="23" w:author="Felix Poludov" w:date="2020-02-06T17:16:00Z" w:initials="FP">
    <w:p w14:paraId="6E668567" w14:textId="063C12BE" w:rsidR="00A75588" w:rsidRDefault="00A75588">
      <w:pPr>
        <w:pStyle w:val="CommentText"/>
        <w:rPr>
          <w:rFonts w:ascii="Courier New" w:hAnsi="Courier New" w:cs="Courier New"/>
          <w:b/>
          <w:color w:val="C00000"/>
          <w:sz w:val="16"/>
          <w:szCs w:val="20"/>
          <w:shd w:val="clear" w:color="auto" w:fill="D4D4D4"/>
        </w:rPr>
      </w:pPr>
      <w:r>
        <w:rPr>
          <w:rStyle w:val="CommentReference"/>
        </w:rPr>
        <w:annotationRef/>
      </w:r>
      <w:r>
        <w:t xml:space="preserve">It is recommended to introduce another special value </w:t>
      </w:r>
      <w:r w:rsidRPr="00FE59AA">
        <w:rPr>
          <w:rFonts w:ascii="Courier New" w:hAnsi="Courier New" w:cs="Courier New"/>
          <w:b/>
          <w:color w:val="C00000"/>
          <w:sz w:val="16"/>
          <w:szCs w:val="20"/>
          <w:highlight w:val="yellow"/>
          <w:shd w:val="clear" w:color="auto" w:fill="D4D4D4"/>
        </w:rPr>
        <w:t>EFI_PCI_EXPRESS</w:t>
      </w:r>
      <w:r>
        <w:rPr>
          <w:rFonts w:ascii="Courier New" w:hAnsi="Courier New" w:cs="Courier New"/>
          <w:b/>
          <w:color w:val="C00000"/>
          <w:sz w:val="16"/>
          <w:szCs w:val="20"/>
          <w:highlight w:val="yellow"/>
          <w:shd w:val="clear" w:color="auto" w:fill="D4D4D4"/>
        </w:rPr>
        <w:t>_DO_NOT_TOUCH</w:t>
      </w:r>
      <w:r>
        <w:rPr>
          <w:rFonts w:ascii="Courier New" w:hAnsi="Courier New" w:cs="Courier New"/>
          <w:b/>
          <w:color w:val="C00000"/>
          <w:sz w:val="16"/>
          <w:szCs w:val="20"/>
          <w:shd w:val="clear" w:color="auto" w:fill="D4D4D4"/>
        </w:rPr>
        <w:t>. The value is not used on input (not used by PCI bus driver). It may be used by the platform driver on output to specify that registers related to a particular PCI-E feature should not be accessed. This may be useful in the following cases:</w:t>
      </w:r>
    </w:p>
    <w:p w14:paraId="05AE2E8A" w14:textId="7846429E" w:rsidR="00A75588" w:rsidRPr="00277064" w:rsidRDefault="00A75588" w:rsidP="00277064">
      <w:pPr>
        <w:pStyle w:val="CommentText"/>
        <w:numPr>
          <w:ilvl w:val="0"/>
          <w:numId w:val="48"/>
        </w:numPr>
      </w:pPr>
      <w:r>
        <w:rPr>
          <w:rFonts w:ascii="Courier New" w:hAnsi="Courier New" w:cs="Courier New"/>
          <w:b/>
          <w:color w:val="C00000"/>
          <w:sz w:val="16"/>
          <w:szCs w:val="20"/>
          <w:shd w:val="clear" w:color="auto" w:fill="D4D4D4"/>
        </w:rPr>
        <w:t xml:space="preserve">To deal with incompliant devices which advertise certain PCI-E capabilities, but do not implement them according to the specification. This is akin to </w:t>
      </w:r>
      <w:r w:rsidRPr="00277064">
        <w:rPr>
          <w:rFonts w:ascii="Courier New" w:hAnsi="Courier New" w:cs="Courier New"/>
          <w:b/>
          <w:color w:val="C00000"/>
          <w:sz w:val="16"/>
          <w:szCs w:val="20"/>
          <w:shd w:val="clear" w:color="auto" w:fill="D4D4D4"/>
        </w:rPr>
        <w:t>Incompatible PCI Device Support Protocol</w:t>
      </w:r>
      <w:r>
        <w:rPr>
          <w:rFonts w:ascii="Courier New" w:hAnsi="Courier New" w:cs="Courier New"/>
          <w:b/>
          <w:color w:val="C00000"/>
          <w:sz w:val="16"/>
          <w:szCs w:val="20"/>
          <w:shd w:val="clear" w:color="auto" w:fill="D4D4D4"/>
        </w:rPr>
        <w:t xml:space="preserve"> defined by the PI spec</w:t>
      </w:r>
    </w:p>
    <w:p w14:paraId="62FEA159" w14:textId="123AA1D4" w:rsidR="00A75588" w:rsidRDefault="00A75588" w:rsidP="00277064">
      <w:pPr>
        <w:pStyle w:val="CommentText"/>
        <w:numPr>
          <w:ilvl w:val="0"/>
          <w:numId w:val="48"/>
        </w:numPr>
      </w:pPr>
      <w:r>
        <w:rPr>
          <w:rFonts w:ascii="Courier New" w:hAnsi="Courier New" w:cs="Courier New"/>
          <w:b/>
          <w:color w:val="C00000"/>
          <w:sz w:val="16"/>
          <w:szCs w:val="20"/>
          <w:shd w:val="clear" w:color="auto" w:fill="D4D4D4"/>
        </w:rPr>
        <w:t xml:space="preserve">To ensure uninterrupted functioning of the devices </w:t>
      </w:r>
      <w:r w:rsidR="009B3D03">
        <w:rPr>
          <w:rFonts w:ascii="Courier New" w:hAnsi="Courier New" w:cs="Courier New"/>
          <w:b/>
          <w:color w:val="C00000"/>
          <w:sz w:val="16"/>
          <w:szCs w:val="20"/>
          <w:shd w:val="clear" w:color="auto" w:fill="D4D4D4"/>
        </w:rPr>
        <w:t>which</w:t>
      </w:r>
      <w:r>
        <w:rPr>
          <w:rFonts w:ascii="Courier New" w:hAnsi="Courier New" w:cs="Courier New"/>
          <w:b/>
          <w:color w:val="C00000"/>
          <w:sz w:val="16"/>
          <w:szCs w:val="20"/>
          <w:shd w:val="clear" w:color="auto" w:fill="D4D4D4"/>
        </w:rPr>
        <w:t xml:space="preserve"> have been initialized prior to PCI bus enumeration (</w:t>
      </w:r>
      <w:proofErr w:type="spellStart"/>
      <w:r>
        <w:rPr>
          <w:rFonts w:ascii="Courier New" w:hAnsi="Courier New" w:cs="Courier New"/>
          <w:b/>
          <w:color w:val="C00000"/>
          <w:sz w:val="16"/>
          <w:szCs w:val="20"/>
          <w:shd w:val="clear" w:color="auto" w:fill="D4D4D4"/>
        </w:rPr>
        <w:t>f.i</w:t>
      </w:r>
      <w:proofErr w:type="spellEnd"/>
      <w:r>
        <w:rPr>
          <w:rFonts w:ascii="Courier New" w:hAnsi="Courier New" w:cs="Courier New"/>
          <w:b/>
          <w:color w:val="C00000"/>
          <w:sz w:val="16"/>
          <w:szCs w:val="20"/>
          <w:shd w:val="clear" w:color="auto" w:fill="D4D4D4"/>
        </w:rPr>
        <w:t>. in PEI). For example, debugging interface.</w:t>
      </w:r>
    </w:p>
  </w:comment>
  <w:comment w:id="24" w:author="Javeed, Ashraf" w:date="2020-03-12T17:16:00Z" w:initials="JA">
    <w:p w14:paraId="6FB27EDC" w14:textId="2F4CBE2D" w:rsidR="0045170F" w:rsidRPr="00961B9D" w:rsidRDefault="0045170F" w:rsidP="00961B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Pr>
          <w:rStyle w:val="CommentReference"/>
        </w:rPr>
        <w:annotationRef/>
      </w:r>
      <w:r>
        <w:t>Response to you first point about the device incompliance – the platform policy can return the default value in accordance with the PCI Base specification.</w:t>
      </w:r>
      <w:r w:rsidR="00961B9D">
        <w:t xml:space="preserve"> For example, for the </w:t>
      </w:r>
      <w:r w:rsidR="00961B9D" w:rsidRPr="000C564A">
        <w:rPr>
          <w:rFonts w:ascii="Courier New" w:hAnsi="Courier New" w:cs="Courier New"/>
          <w:bCs/>
          <w:i/>
          <w:color w:val="C00000"/>
        </w:rPr>
        <w:t>DeviceCtlMPS</w:t>
      </w:r>
      <w:r w:rsidR="00961B9D">
        <w:rPr>
          <w:rStyle w:val="CommentReference"/>
        </w:rPr>
        <w:annotationRef/>
      </w:r>
      <w:r w:rsidR="00961B9D">
        <w:rPr>
          <w:rFonts w:ascii="Courier New" w:hAnsi="Courier New" w:cs="Courier New"/>
          <w:bCs/>
          <w:i/>
          <w:color w:val="C00000"/>
        </w:rPr>
        <w:t>,</w:t>
      </w:r>
      <w:r w:rsidR="00961B9D">
        <w:t xml:space="preserve"> the platform can return the value </w:t>
      </w:r>
      <w:r w:rsidR="00961B9D" w:rsidRPr="00400E40">
        <w:rPr>
          <w:rFonts w:ascii="Courier New" w:hAnsi="Courier New" w:cs="Courier New"/>
          <w:b/>
          <w:bCs/>
          <w:color w:val="C00000"/>
          <w:sz w:val="16"/>
          <w:szCs w:val="18"/>
          <w:highlight w:val="yellow"/>
        </w:rPr>
        <w:t>EFI_PCI_EXPRESS_MAX_PAYLOAD_SIZE_128B</w:t>
      </w:r>
      <w:r w:rsidR="00961B9D">
        <w:t xml:space="preserve"> which is the PCI HW default.</w:t>
      </w:r>
    </w:p>
    <w:p w14:paraId="4306CD11" w14:textId="77777777" w:rsidR="0045170F" w:rsidRDefault="0045170F">
      <w:pPr>
        <w:pStyle w:val="CommentText"/>
      </w:pPr>
      <w:r>
        <w:t xml:space="preserve">Response to second statement about ensuring uninterrupted functioning of the devices due to prior platform initialization – if it is prior platform initialization of any PCIe feature for all the devices? For this condition, the platform deselect that </w:t>
      </w:r>
      <w:r w:rsidR="00961B9D">
        <w:t>PCIe</w:t>
      </w:r>
      <w:r>
        <w:t xml:space="preserve"> feature using the GetPolicy interface. If it is just </w:t>
      </w:r>
      <w:r w:rsidR="00961B9D">
        <w:t>for a device</w:t>
      </w:r>
      <w:r>
        <w:t xml:space="preserve"> than same option value can be provided as its </w:t>
      </w:r>
      <w:r w:rsidR="00961B9D">
        <w:t xml:space="preserve">present </w:t>
      </w:r>
      <w:r>
        <w:t>HW state.</w:t>
      </w:r>
    </w:p>
    <w:p w14:paraId="53B85442" w14:textId="77777777" w:rsidR="00961B9D" w:rsidRDefault="00961B9D">
      <w:pPr>
        <w:pStyle w:val="CommentText"/>
      </w:pPr>
    </w:p>
    <w:p w14:paraId="5506CB48" w14:textId="345172B8" w:rsidR="00961B9D" w:rsidRDefault="00961B9D">
      <w:pPr>
        <w:pStyle w:val="CommentText"/>
      </w:pPr>
      <w:r>
        <w:t>My concern about providing “do not touch” policy for a device is –</w:t>
      </w:r>
    </w:p>
    <w:p w14:paraId="559F736B" w14:textId="77777777" w:rsidR="00961B9D" w:rsidRDefault="00961B9D">
      <w:pPr>
        <w:pStyle w:val="CommentText"/>
      </w:pPr>
      <w:r>
        <w:t>What if platform misuse this option? What if it selects the PCIe feature in the GetPolicy</w:t>
      </w:r>
      <w:r w:rsidR="00B83C13">
        <w:t xml:space="preserve"> and then for every device it returns as “do not touch”?</w:t>
      </w:r>
    </w:p>
    <w:p w14:paraId="560A5255" w14:textId="77F5EFEB" w:rsidR="00B83C13" w:rsidRDefault="00B83C13">
      <w:pPr>
        <w:pStyle w:val="CommentText"/>
      </w:pPr>
      <w:r>
        <w:t xml:space="preserve">The platform ought to provide right policy if it has selected the PCIe feature in the GetPolicy, either use its HW default or provide as </w:t>
      </w:r>
      <w:r w:rsidRPr="00E12533">
        <w:rPr>
          <w:rFonts w:ascii="Courier New" w:hAnsi="Courier New" w:cs="Courier New"/>
          <w:b/>
          <w:color w:val="000000"/>
          <w:sz w:val="22"/>
          <w:szCs w:val="22"/>
          <w:highlight w:val="yellow"/>
        </w:rPr>
        <w:t>EFI_PCI_EXPRESS_*_AUTO</w:t>
      </w:r>
      <w:r>
        <w:t xml:space="preserve"> so that the PciBusDxe driver knows that platform does not have a override policy and since the PCIe feature is selected in the GetPolicy, the PciBusDxe can program this PCIe feature in compliance with the PCI Express Base specification. For example, the hard rule about the PCIe Maximum Payload Size feature is that all the components of the PCIe hierarchy </w:t>
      </w:r>
      <w:r w:rsidR="001B515C">
        <w:t>must</w:t>
      </w:r>
      <w:r>
        <w:t xml:space="preserve"> have a common value which is supported by all the </w:t>
      </w:r>
      <w:r w:rsidR="0091166F">
        <w:t>PCI components, in this</w:t>
      </w:r>
      <w:r w:rsidR="005C0827">
        <w:t xml:space="preserve"> case</w:t>
      </w:r>
      <w:r w:rsidR="0091166F">
        <w:t xml:space="preserve"> </w:t>
      </w:r>
      <w:r w:rsidR="005C0827">
        <w:t>“</w:t>
      </w:r>
      <w:r w:rsidR="0091166F">
        <w:t>do not touch</w:t>
      </w:r>
      <w:r w:rsidR="005C0827">
        <w:t>”</w:t>
      </w:r>
      <w:r w:rsidR="0091166F">
        <w:t xml:space="preserve"> is not an applicable option.</w:t>
      </w:r>
    </w:p>
  </w:comment>
  <w:comment w:id="25" w:author="Felix Poludov" w:date="2020-02-06T17:16:00Z" w:initials="FP">
    <w:p w14:paraId="0BCA310E" w14:textId="77777777" w:rsidR="00A75588" w:rsidRDefault="00A75588" w:rsidP="00EF696C">
      <w:pPr>
        <w:pStyle w:val="CommentText"/>
        <w:ind w:left="0"/>
      </w:pPr>
      <w:r>
        <w:rPr>
          <w:rStyle w:val="CommentReference"/>
        </w:rPr>
        <w:annotationRef/>
      </w:r>
      <w:r>
        <w:t>Not a problem as far PI specification is concerned, but this is against edk2 coding conventions. According to section 4.3.4.3 (</w:t>
      </w:r>
      <w:hyperlink r:id="rId2" w:anchor="43-identifiers" w:history="1">
        <w:r w:rsidRPr="00114DB2">
          <w:rPr>
            <w:rStyle w:val="Hyperlink"/>
          </w:rPr>
          <w:t>https://edk2-docs.gitbooks.io/edk-ii-c-coding-standards-specificatio</w:t>
        </w:r>
        <w:r w:rsidRPr="00114DB2">
          <w:rPr>
            <w:rStyle w:val="Hyperlink"/>
          </w:rPr>
          <w:t>n</w:t>
        </w:r>
        <w:r w:rsidRPr="00114DB2">
          <w:rPr>
            <w:rStyle w:val="Hyperlink"/>
          </w:rPr>
          <w:t>/content/4_naming_conventions/43_identifiers.html#43-identifiers</w:t>
        </w:r>
      </w:hyperlink>
      <w:r>
        <w:t xml:space="preserve"> ), “a</w:t>
      </w:r>
      <w:r w:rsidRPr="00EF696C">
        <w:t>cronyms are not capitalized in Function and Data Names</w:t>
      </w:r>
      <w:r>
        <w:t xml:space="preserve">”, which means this should be </w:t>
      </w:r>
      <w:proofErr w:type="spellStart"/>
      <w:r>
        <w:t>DeviceCtlMps</w:t>
      </w:r>
      <w:proofErr w:type="spellEnd"/>
      <w:r>
        <w:t xml:space="preserve"> (lower case ‘</w:t>
      </w:r>
      <w:proofErr w:type="spellStart"/>
      <w:r>
        <w:t>ps</w:t>
      </w:r>
      <w:proofErr w:type="spellEnd"/>
      <w:r>
        <w:t>’).</w:t>
      </w:r>
    </w:p>
    <w:p w14:paraId="3C4AB437" w14:textId="77777777" w:rsidR="00A75588" w:rsidRDefault="00A75588" w:rsidP="00EF696C">
      <w:pPr>
        <w:pStyle w:val="CommentText"/>
        <w:ind w:left="0"/>
      </w:pPr>
      <w:r w:rsidRPr="00EF696C">
        <w:t xml:space="preserve">This comment applies to almost all </w:t>
      </w:r>
      <w:r>
        <w:t xml:space="preserve">the structure </w:t>
      </w:r>
      <w:r w:rsidRPr="00EF696C">
        <w:t>field</w:t>
      </w:r>
      <w:r>
        <w:t>s</w:t>
      </w:r>
      <w:r w:rsidRPr="00EF696C">
        <w:t xml:space="preserve"> </w:t>
      </w:r>
      <w:r>
        <w:t>defined below</w:t>
      </w:r>
      <w:r w:rsidRPr="00EF696C">
        <w:t>.</w:t>
      </w:r>
    </w:p>
    <w:p w14:paraId="18F07D05" w14:textId="77777777" w:rsidR="00A75588" w:rsidRDefault="00A75588" w:rsidP="00EF696C">
      <w:pPr>
        <w:pStyle w:val="CommentText"/>
        <w:ind w:left="0"/>
      </w:pPr>
    </w:p>
    <w:p w14:paraId="330D741F" w14:textId="7594F421" w:rsidR="00A75588" w:rsidRDefault="00A75588" w:rsidP="00EF696C">
      <w:pPr>
        <w:pStyle w:val="CommentText"/>
        <w:ind w:left="0"/>
      </w:pPr>
      <w:r>
        <w:t>I’m not insisting on following edk2 conventions, I’m just bringing this to author’s attentions. Perhaps, this can be discussed with edk2 maintainers.</w:t>
      </w:r>
    </w:p>
  </w:comment>
  <w:comment w:id="26" w:author="Javeed, Ashraf" w:date="2020-03-12T18:21:00Z" w:initials="JA">
    <w:p w14:paraId="3101F525" w14:textId="535489C7" w:rsidR="001B515C" w:rsidRDefault="001B515C" w:rsidP="0045647A">
      <w:pPr>
        <w:pStyle w:val="CommentText"/>
        <w:ind w:left="0"/>
      </w:pPr>
      <w:r>
        <w:rPr>
          <w:rStyle w:val="CommentReference"/>
        </w:rPr>
        <w:annotationRef/>
      </w:r>
      <w:r w:rsidR="0045647A">
        <w:t>Agree to revise this as per the EDK2 standards</w:t>
      </w:r>
    </w:p>
  </w:comment>
  <w:comment w:id="28" w:author="Felix Poludov" w:date="2020-02-06T17:16:00Z" w:initials="FP">
    <w:p w14:paraId="6455612F" w14:textId="77777777" w:rsidR="00A75588" w:rsidRDefault="00A75588">
      <w:pPr>
        <w:pStyle w:val="CommentText"/>
      </w:pPr>
      <w:r>
        <w:rPr>
          <w:rStyle w:val="CommentReference"/>
        </w:rPr>
        <w:annotationRef/>
      </w:r>
      <w:r>
        <w:t xml:space="preserve">This comment applies to this structure as well to the </w:t>
      </w:r>
      <w:r w:rsidRPr="003D5092">
        <w:t>EFI_PCI_EXPRESS_L1PM_SUBSTATES</w:t>
      </w:r>
      <w:r>
        <w:t xml:space="preserve"> structure defined below.</w:t>
      </w:r>
    </w:p>
    <w:p w14:paraId="154C4FA5" w14:textId="77777777" w:rsidR="00A75588" w:rsidRDefault="00A75588">
      <w:pPr>
        <w:pStyle w:val="CommentText"/>
      </w:pPr>
    </w:p>
    <w:p w14:paraId="2B983A0B" w14:textId="1FCA0900" w:rsidR="00A75588" w:rsidRDefault="00A75588">
      <w:pPr>
        <w:pStyle w:val="CommentText"/>
      </w:pPr>
      <w:r>
        <w:t>There is a couple of problems with the structure:</w:t>
      </w:r>
    </w:p>
    <w:p w14:paraId="6DB4F91C" w14:textId="77777777" w:rsidR="00A75588" w:rsidRPr="003D5092" w:rsidRDefault="00A75588" w:rsidP="003D5092">
      <w:pPr>
        <w:pStyle w:val="CommentText"/>
        <w:numPr>
          <w:ilvl w:val="0"/>
          <w:numId w:val="49"/>
        </w:numPr>
      </w:pPr>
      <w:r>
        <w:t xml:space="preserve">It’s not clear how </w:t>
      </w:r>
      <w:r w:rsidRPr="00E12533">
        <w:rPr>
          <w:rFonts w:ascii="Courier New" w:hAnsi="Courier New" w:cs="Courier New"/>
          <w:b/>
          <w:color w:val="000000"/>
          <w:sz w:val="22"/>
          <w:szCs w:val="22"/>
          <w:highlight w:val="yellow"/>
        </w:rPr>
        <w:t>EFI_PCI_EXPRESS_*_AUTO</w:t>
      </w:r>
      <w:r>
        <w:rPr>
          <w:rFonts w:ascii="Courier New" w:hAnsi="Courier New" w:cs="Courier New"/>
          <w:b/>
          <w:color w:val="000000"/>
          <w:sz w:val="22"/>
          <w:szCs w:val="22"/>
        </w:rPr>
        <w:t xml:space="preserve"> </w:t>
      </w:r>
      <w:r w:rsidRPr="003D5092">
        <w:rPr>
          <w:rFonts w:ascii="Courier New" w:hAnsi="Courier New" w:cs="Courier New"/>
          <w:color w:val="000000"/>
          <w:sz w:val="22"/>
          <w:szCs w:val="22"/>
        </w:rPr>
        <w:t>is d</w:t>
      </w:r>
      <w:r>
        <w:rPr>
          <w:rFonts w:ascii="Courier New" w:hAnsi="Courier New" w:cs="Courier New"/>
          <w:color w:val="000000"/>
          <w:sz w:val="22"/>
          <w:szCs w:val="22"/>
        </w:rPr>
        <w:t>e</w:t>
      </w:r>
      <w:r w:rsidRPr="003D5092">
        <w:rPr>
          <w:rFonts w:ascii="Courier New" w:hAnsi="Courier New" w:cs="Courier New"/>
          <w:color w:val="000000"/>
          <w:sz w:val="22"/>
          <w:szCs w:val="22"/>
        </w:rPr>
        <w:t>fine</w:t>
      </w:r>
      <w:r>
        <w:rPr>
          <w:rFonts w:ascii="Courier New" w:hAnsi="Courier New" w:cs="Courier New"/>
          <w:color w:val="000000"/>
          <w:sz w:val="22"/>
          <w:szCs w:val="22"/>
        </w:rPr>
        <w:t>d in this case.</w:t>
      </w:r>
    </w:p>
    <w:p w14:paraId="62F552BC" w14:textId="77777777" w:rsidR="00A75588" w:rsidRPr="003D5092" w:rsidRDefault="00A75588" w:rsidP="003D5092">
      <w:pPr>
        <w:pStyle w:val="CommentText"/>
        <w:numPr>
          <w:ilvl w:val="0"/>
          <w:numId w:val="49"/>
        </w:numPr>
      </w:pPr>
      <w:r>
        <w:rPr>
          <w:rFonts w:ascii="Courier New" w:hAnsi="Courier New" w:cs="Courier New"/>
          <w:color w:val="000000"/>
          <w:sz w:val="22"/>
          <w:szCs w:val="22"/>
        </w:rPr>
        <w:t xml:space="preserve">It’s not possible to independently override features bungled into a structure. For example, what is I would like to use auto policy for the </w:t>
      </w:r>
      <w:proofErr w:type="spellStart"/>
      <w:r w:rsidRPr="003D510E">
        <w:rPr>
          <w:rFonts w:ascii="Courier New" w:hAnsi="Courier New" w:cs="Courier New"/>
          <w:b/>
          <w:color w:val="C00000"/>
          <w:sz w:val="16"/>
          <w:szCs w:val="20"/>
          <w:highlight w:val="yellow"/>
        </w:rPr>
        <w:t>AtomicOpRequester</w:t>
      </w:r>
      <w:proofErr w:type="spellEnd"/>
      <w:r>
        <w:rPr>
          <w:rFonts w:ascii="Courier New" w:hAnsi="Courier New" w:cs="Courier New"/>
          <w:b/>
          <w:color w:val="C00000"/>
          <w:sz w:val="16"/>
          <w:szCs w:val="20"/>
        </w:rPr>
        <w:t xml:space="preserve"> </w:t>
      </w:r>
      <w:r w:rsidRPr="003D5092">
        <w:rPr>
          <w:rFonts w:ascii="Courier New" w:hAnsi="Courier New" w:cs="Courier New"/>
          <w:sz w:val="16"/>
          <w:szCs w:val="20"/>
        </w:rPr>
        <w:t>and custom policy for</w:t>
      </w:r>
      <w:r>
        <w:rPr>
          <w:rFonts w:ascii="Courier New" w:hAnsi="Courier New" w:cs="Courier New"/>
          <w:sz w:val="16"/>
          <w:szCs w:val="20"/>
        </w:rPr>
        <w:t xml:space="preserve"> </w:t>
      </w:r>
      <w:proofErr w:type="spellStart"/>
      <w:r w:rsidRPr="003D510E">
        <w:rPr>
          <w:rFonts w:ascii="Courier New" w:hAnsi="Courier New" w:cs="Courier New"/>
          <w:b/>
          <w:color w:val="C00000"/>
          <w:sz w:val="16"/>
          <w:szCs w:val="20"/>
          <w:highlight w:val="yellow"/>
        </w:rPr>
        <w:t>AtomicOpEgressBlocking</w:t>
      </w:r>
      <w:proofErr w:type="spellEnd"/>
      <w:r>
        <w:rPr>
          <w:rFonts w:ascii="Courier New" w:hAnsi="Courier New" w:cs="Courier New"/>
          <w:b/>
          <w:color w:val="C00000"/>
          <w:sz w:val="16"/>
          <w:szCs w:val="20"/>
        </w:rPr>
        <w:t>.</w:t>
      </w:r>
    </w:p>
    <w:p w14:paraId="24C8D4DE" w14:textId="3FF76063" w:rsidR="00A75588" w:rsidRDefault="00A75588" w:rsidP="003D5092">
      <w:pPr>
        <w:pStyle w:val="CommentText"/>
        <w:ind w:left="0"/>
      </w:pPr>
      <w:r>
        <w:t>One way to resolve the above problems is to convert each feature into a separate UINT8 field (it’s also better from the consistency point view).</w:t>
      </w:r>
    </w:p>
  </w:comment>
  <w:comment w:id="29" w:author="Javeed, Ashraf" w:date="2020-03-12T18:44:00Z" w:initials="JA">
    <w:p w14:paraId="65CFCB47" w14:textId="1CC02FEE" w:rsidR="00826689" w:rsidRDefault="00826689">
      <w:pPr>
        <w:pStyle w:val="CommentText"/>
      </w:pPr>
      <w:r>
        <w:rPr>
          <w:rStyle w:val="CommentReference"/>
        </w:rPr>
        <w:annotationRef/>
      </w:r>
      <w:r>
        <w:t xml:space="preserve">I agree to revise </w:t>
      </w:r>
      <w:proofErr w:type="gramStart"/>
      <w:r>
        <w:t>this, and</w:t>
      </w:r>
      <w:proofErr w:type="gramEnd"/>
      <w:r>
        <w:t xml:space="preserve"> define separate policies for each.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E96908" w15:done="0"/>
  <w15:commentEx w15:paraId="4B7ECE27" w15:paraIdParent="67E96908" w15:done="0"/>
  <w15:commentEx w15:paraId="717DF899" w15:done="0"/>
  <w15:commentEx w15:paraId="503B846E" w15:paraIdParent="717DF899" w15:done="0"/>
  <w15:commentEx w15:paraId="62FEA159" w15:done="0"/>
  <w15:commentEx w15:paraId="560A5255" w15:paraIdParent="62FEA159" w15:done="0"/>
  <w15:commentEx w15:paraId="330D741F" w15:done="0"/>
  <w15:commentEx w15:paraId="3101F525" w15:paraIdParent="330D741F" w15:done="0"/>
  <w15:commentEx w15:paraId="24C8D4DE" w15:done="0"/>
  <w15:commentEx w15:paraId="65CFCB47" w15:paraIdParent="24C8D4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E96908" w16cid:durableId="2214D043"/>
  <w16cid:commentId w16cid:paraId="4B7ECE27" w16cid:durableId="2214D3E5"/>
  <w16cid:commentId w16cid:paraId="717DF899" w16cid:durableId="2214D044"/>
  <w16cid:commentId w16cid:paraId="503B846E" w16cid:durableId="2214D719"/>
  <w16cid:commentId w16cid:paraId="62FEA159" w16cid:durableId="2214D045"/>
  <w16cid:commentId w16cid:paraId="560A5255" w16cid:durableId="2214ECE6"/>
  <w16cid:commentId w16cid:paraId="330D741F" w16cid:durableId="2214D046"/>
  <w16cid:commentId w16cid:paraId="3101F525" w16cid:durableId="2214FC40"/>
  <w16cid:commentId w16cid:paraId="24C8D4DE" w16cid:durableId="2214D047"/>
  <w16cid:commentId w16cid:paraId="65CFCB47" w16cid:durableId="221501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B23FE" w14:textId="77777777" w:rsidR="00144357" w:rsidRDefault="00144357" w:rsidP="005E1425">
      <w:r>
        <w:separator/>
      </w:r>
    </w:p>
  </w:endnote>
  <w:endnote w:type="continuationSeparator" w:id="0">
    <w:p w14:paraId="1BD06C50" w14:textId="77777777" w:rsidR="00144357" w:rsidRDefault="00144357" w:rsidP="005E1425">
      <w:r>
        <w:continuationSeparator/>
      </w:r>
    </w:p>
  </w:endnote>
  <w:endnote w:type="continuationNotice" w:id="1">
    <w:p w14:paraId="68AB4F84" w14:textId="77777777" w:rsidR="00144357" w:rsidRDefault="0014435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urierNewPS-BoldMT">
    <w:altName w:val="Times New Roman"/>
    <w:panose1 w:val="00000000000000000000"/>
    <w:charset w:val="00"/>
    <w:family w:val="roman"/>
    <w:notTrueType/>
    <w:pitch w:val="default"/>
  </w:font>
  <w:font w:name="CourierNewPS-ItalicMT">
    <w:altName w:val="Times New Roman"/>
    <w:panose1 w:val="00000000000000000000"/>
    <w:charset w:val="00"/>
    <w:family w:val="roman"/>
    <w:notTrueType/>
    <w:pitch w:val="default"/>
  </w:font>
  <w:font w:name="Arial-BoldMT">
    <w:altName w:val="SimSun"/>
    <w:panose1 w:val="00000000000000000000"/>
    <w:charset w:val="86"/>
    <w:family w:val="auto"/>
    <w:notTrueType/>
    <w:pitch w:val="default"/>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57F50" w14:textId="77777777" w:rsidR="00144357" w:rsidRDefault="00144357" w:rsidP="005E1425">
      <w:r>
        <w:separator/>
      </w:r>
    </w:p>
  </w:footnote>
  <w:footnote w:type="continuationSeparator" w:id="0">
    <w:p w14:paraId="38703230" w14:textId="77777777" w:rsidR="00144357" w:rsidRDefault="00144357" w:rsidP="005E1425">
      <w:r>
        <w:continuationSeparator/>
      </w:r>
    </w:p>
  </w:footnote>
  <w:footnote w:type="continuationNotice" w:id="1">
    <w:p w14:paraId="5ACC9B73" w14:textId="77777777" w:rsidR="00144357" w:rsidRDefault="0014435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69685" w14:textId="77777777" w:rsidR="00A75588" w:rsidRDefault="00A75588" w:rsidP="005E1425">
    <w:pPr>
      <w:pStyle w:val="HeaderFirst"/>
    </w:pPr>
    <w:r>
      <w:tab/>
      <w:t>UEFI Confidential</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2EF39" w14:textId="791CF08C" w:rsidR="00A75588" w:rsidRDefault="00A75588" w:rsidP="00CB3A89">
    <w:pPr>
      <w:pStyle w:val="HeaderFirst"/>
      <w:jc w:val="center"/>
    </w:pPr>
    <w:r>
      <w:t>UEFI 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BB4D3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54BAB640"/>
    <w:lvl w:ilvl="0">
      <w:numFmt w:val="decimal"/>
      <w:pStyle w:val="BulletSubDash"/>
      <w:lvlText w:val="*"/>
      <w:lvlJc w:val="left"/>
    </w:lvl>
  </w:abstractNum>
  <w:abstractNum w:abstractNumId="2" w15:restartNumberingAfterBreak="0">
    <w:nsid w:val="00266B6C"/>
    <w:multiLevelType w:val="hybridMultilevel"/>
    <w:tmpl w:val="B4A6F68A"/>
    <w:lvl w:ilvl="0" w:tplc="423C6B5A">
      <w:start w:val="1"/>
      <w:numFmt w:val="decimal"/>
      <w:lvlText w:val="%1."/>
      <w:lvlJc w:val="left"/>
      <w:pPr>
        <w:ind w:left="1454" w:hanging="360"/>
      </w:pPr>
      <w:rPr>
        <w:rFonts w:hint="default"/>
      </w:rPr>
    </w:lvl>
    <w:lvl w:ilvl="1" w:tplc="04090019">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 w15:restartNumberingAfterBreak="0">
    <w:nsid w:val="007A7FA7"/>
    <w:multiLevelType w:val="hybridMultilevel"/>
    <w:tmpl w:val="F67695C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15:restartNumberingAfterBreak="0">
    <w:nsid w:val="02243C92"/>
    <w:multiLevelType w:val="hybridMultilevel"/>
    <w:tmpl w:val="DCA6471C"/>
    <w:lvl w:ilvl="0" w:tplc="EFF4FED2">
      <w:start w:val="11"/>
      <w:numFmt w:val="bullet"/>
      <w:lvlText w:val=""/>
      <w:lvlJc w:val="left"/>
      <w:pPr>
        <w:ind w:left="1504" w:hanging="360"/>
      </w:pPr>
      <w:rPr>
        <w:rFonts w:ascii="Symbol" w:eastAsia="Times New Roman" w:hAnsi="Symbol" w:cs="Arial" w:hint="default"/>
      </w:rPr>
    </w:lvl>
    <w:lvl w:ilvl="1" w:tplc="04090003" w:tentative="1">
      <w:start w:val="1"/>
      <w:numFmt w:val="bullet"/>
      <w:lvlText w:val="o"/>
      <w:lvlJc w:val="left"/>
      <w:pPr>
        <w:ind w:left="2037" w:hanging="360"/>
      </w:pPr>
      <w:rPr>
        <w:rFonts w:ascii="Courier New" w:hAnsi="Courier New" w:hint="default"/>
      </w:rPr>
    </w:lvl>
    <w:lvl w:ilvl="2" w:tplc="04090005" w:tentative="1">
      <w:start w:val="1"/>
      <w:numFmt w:val="bullet"/>
      <w:lvlText w:val=""/>
      <w:lvlJc w:val="left"/>
      <w:pPr>
        <w:ind w:left="2757" w:hanging="360"/>
      </w:pPr>
      <w:rPr>
        <w:rFonts w:ascii="Wingdings" w:hAnsi="Wingdings" w:hint="default"/>
      </w:rPr>
    </w:lvl>
    <w:lvl w:ilvl="3" w:tplc="04090001" w:tentative="1">
      <w:start w:val="1"/>
      <w:numFmt w:val="bullet"/>
      <w:lvlText w:val=""/>
      <w:lvlJc w:val="left"/>
      <w:pPr>
        <w:ind w:left="3477" w:hanging="360"/>
      </w:pPr>
      <w:rPr>
        <w:rFonts w:ascii="Symbol" w:hAnsi="Symbol" w:hint="default"/>
      </w:rPr>
    </w:lvl>
    <w:lvl w:ilvl="4" w:tplc="04090003" w:tentative="1">
      <w:start w:val="1"/>
      <w:numFmt w:val="bullet"/>
      <w:lvlText w:val="o"/>
      <w:lvlJc w:val="left"/>
      <w:pPr>
        <w:ind w:left="4197" w:hanging="360"/>
      </w:pPr>
      <w:rPr>
        <w:rFonts w:ascii="Courier New" w:hAnsi="Courier New" w:hint="default"/>
      </w:rPr>
    </w:lvl>
    <w:lvl w:ilvl="5" w:tplc="04090005" w:tentative="1">
      <w:start w:val="1"/>
      <w:numFmt w:val="bullet"/>
      <w:lvlText w:val=""/>
      <w:lvlJc w:val="left"/>
      <w:pPr>
        <w:ind w:left="4917" w:hanging="360"/>
      </w:pPr>
      <w:rPr>
        <w:rFonts w:ascii="Wingdings" w:hAnsi="Wingdings" w:hint="default"/>
      </w:rPr>
    </w:lvl>
    <w:lvl w:ilvl="6" w:tplc="04090001" w:tentative="1">
      <w:start w:val="1"/>
      <w:numFmt w:val="bullet"/>
      <w:lvlText w:val=""/>
      <w:lvlJc w:val="left"/>
      <w:pPr>
        <w:ind w:left="5637" w:hanging="360"/>
      </w:pPr>
      <w:rPr>
        <w:rFonts w:ascii="Symbol" w:hAnsi="Symbol" w:hint="default"/>
      </w:rPr>
    </w:lvl>
    <w:lvl w:ilvl="7" w:tplc="04090003" w:tentative="1">
      <w:start w:val="1"/>
      <w:numFmt w:val="bullet"/>
      <w:lvlText w:val="o"/>
      <w:lvlJc w:val="left"/>
      <w:pPr>
        <w:ind w:left="6357" w:hanging="360"/>
      </w:pPr>
      <w:rPr>
        <w:rFonts w:ascii="Courier New" w:hAnsi="Courier New" w:hint="default"/>
      </w:rPr>
    </w:lvl>
    <w:lvl w:ilvl="8" w:tplc="04090005" w:tentative="1">
      <w:start w:val="1"/>
      <w:numFmt w:val="bullet"/>
      <w:lvlText w:val=""/>
      <w:lvlJc w:val="left"/>
      <w:pPr>
        <w:ind w:left="7077" w:hanging="360"/>
      </w:pPr>
      <w:rPr>
        <w:rFonts w:ascii="Wingdings" w:hAnsi="Wingdings" w:hint="default"/>
      </w:rPr>
    </w:lvl>
  </w:abstractNum>
  <w:abstractNum w:abstractNumId="5" w15:restartNumberingAfterBreak="0">
    <w:nsid w:val="03DE1268"/>
    <w:multiLevelType w:val="hybridMultilevel"/>
    <w:tmpl w:val="849494AA"/>
    <w:lvl w:ilvl="0" w:tplc="423C6B5A">
      <w:start w:val="1"/>
      <w:numFmt w:val="decimal"/>
      <w:lvlText w:val="%1."/>
      <w:lvlJc w:val="left"/>
      <w:pPr>
        <w:ind w:left="1454"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6" w15:restartNumberingAfterBreak="0">
    <w:nsid w:val="070F7FE6"/>
    <w:multiLevelType w:val="singleLevel"/>
    <w:tmpl w:val="797ACD48"/>
    <w:lvl w:ilvl="0">
      <w:start w:val="1"/>
      <w:numFmt w:val="bullet"/>
      <w:pStyle w:val="TableBullet"/>
      <w:lvlText w:val=""/>
      <w:lvlJc w:val="left"/>
      <w:pPr>
        <w:tabs>
          <w:tab w:val="num" w:pos="360"/>
        </w:tabs>
        <w:ind w:left="216" w:hanging="216"/>
      </w:pPr>
      <w:rPr>
        <w:rFonts w:ascii="Symbol" w:hAnsi="Symbol" w:hint="default"/>
      </w:rPr>
    </w:lvl>
  </w:abstractNum>
  <w:abstractNum w:abstractNumId="7" w15:restartNumberingAfterBreak="0">
    <w:nsid w:val="07C07D2C"/>
    <w:multiLevelType w:val="hybridMultilevel"/>
    <w:tmpl w:val="BD54ECE0"/>
    <w:lvl w:ilvl="0" w:tplc="B7FCCDFE">
      <w:start w:val="1"/>
      <w:numFmt w:val="bullet"/>
      <w:pStyle w:val="ArgDefinitionRH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4919A5"/>
    <w:multiLevelType w:val="singleLevel"/>
    <w:tmpl w:val="E01C192E"/>
    <w:lvl w:ilvl="0">
      <w:start w:val="1"/>
      <w:numFmt w:val="none"/>
      <w:lvlText w:val="Note"/>
      <w:legacy w:legacy="1" w:legacySpace="360" w:legacyIndent="360"/>
      <w:lvlJc w:val="left"/>
      <w:pPr>
        <w:ind w:left="-483" w:hanging="360"/>
      </w:pPr>
      <w:rPr>
        <w:rFonts w:ascii="Times" w:hAnsi="Times" w:cs="Times" w:hint="default"/>
        <w:b/>
        <w:i w:val="0"/>
        <w:sz w:val="20"/>
      </w:rPr>
    </w:lvl>
  </w:abstractNum>
  <w:abstractNum w:abstractNumId="9" w15:restartNumberingAfterBreak="0">
    <w:nsid w:val="1C661BD0"/>
    <w:multiLevelType w:val="singleLevel"/>
    <w:tmpl w:val="201427CC"/>
    <w:lvl w:ilvl="0">
      <w:start w:val="1"/>
      <w:numFmt w:val="bullet"/>
      <w:pStyle w:val="StepSubBullet"/>
      <w:lvlText w:val=""/>
      <w:lvlJc w:val="left"/>
      <w:pPr>
        <w:tabs>
          <w:tab w:val="num" w:pos="907"/>
        </w:tabs>
        <w:ind w:left="907" w:hanging="360"/>
      </w:pPr>
      <w:rPr>
        <w:rFonts w:ascii="Symbol" w:hAnsi="Symbol" w:hint="default"/>
      </w:rPr>
    </w:lvl>
  </w:abstractNum>
  <w:abstractNum w:abstractNumId="10" w15:restartNumberingAfterBreak="0">
    <w:nsid w:val="1DBD12BE"/>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11" w15:restartNumberingAfterBreak="0">
    <w:nsid w:val="248F2F2E"/>
    <w:multiLevelType w:val="multilevel"/>
    <w:tmpl w:val="B4A6F68A"/>
    <w:lvl w:ilvl="0">
      <w:start w:val="1"/>
      <w:numFmt w:val="decimal"/>
      <w:lvlText w:val="%1."/>
      <w:lvlJc w:val="left"/>
      <w:pPr>
        <w:ind w:left="1454" w:hanging="360"/>
      </w:pPr>
      <w:rPr>
        <w:rFonts w:hint="default"/>
      </w:rPr>
    </w:lvl>
    <w:lvl w:ilvl="1">
      <w:start w:val="1"/>
      <w:numFmt w:val="lowerLetter"/>
      <w:lvlText w:val="%2."/>
      <w:lvlJc w:val="left"/>
      <w:pPr>
        <w:ind w:left="1987" w:hanging="360"/>
      </w:pPr>
    </w:lvl>
    <w:lvl w:ilvl="2">
      <w:start w:val="1"/>
      <w:numFmt w:val="lowerRoman"/>
      <w:lvlText w:val="%3."/>
      <w:lvlJc w:val="right"/>
      <w:pPr>
        <w:ind w:left="2707" w:hanging="180"/>
      </w:pPr>
    </w:lvl>
    <w:lvl w:ilvl="3">
      <w:start w:val="1"/>
      <w:numFmt w:val="decimal"/>
      <w:lvlText w:val="%4."/>
      <w:lvlJc w:val="left"/>
      <w:pPr>
        <w:ind w:left="3427" w:hanging="360"/>
      </w:pPr>
    </w:lvl>
    <w:lvl w:ilvl="4">
      <w:start w:val="1"/>
      <w:numFmt w:val="lowerLetter"/>
      <w:lvlText w:val="%5."/>
      <w:lvlJc w:val="left"/>
      <w:pPr>
        <w:ind w:left="4147" w:hanging="360"/>
      </w:pPr>
    </w:lvl>
    <w:lvl w:ilvl="5">
      <w:start w:val="1"/>
      <w:numFmt w:val="lowerRoman"/>
      <w:lvlText w:val="%6."/>
      <w:lvlJc w:val="right"/>
      <w:pPr>
        <w:ind w:left="4867" w:hanging="180"/>
      </w:pPr>
    </w:lvl>
    <w:lvl w:ilvl="6">
      <w:start w:val="1"/>
      <w:numFmt w:val="decimal"/>
      <w:lvlText w:val="%7."/>
      <w:lvlJc w:val="left"/>
      <w:pPr>
        <w:ind w:left="5587" w:hanging="360"/>
      </w:pPr>
    </w:lvl>
    <w:lvl w:ilvl="7">
      <w:start w:val="1"/>
      <w:numFmt w:val="lowerLetter"/>
      <w:lvlText w:val="%8."/>
      <w:lvlJc w:val="left"/>
      <w:pPr>
        <w:ind w:left="6307" w:hanging="360"/>
      </w:pPr>
    </w:lvl>
    <w:lvl w:ilvl="8">
      <w:start w:val="1"/>
      <w:numFmt w:val="lowerRoman"/>
      <w:lvlText w:val="%9."/>
      <w:lvlJc w:val="right"/>
      <w:pPr>
        <w:ind w:left="7027" w:hanging="180"/>
      </w:pPr>
    </w:lvl>
  </w:abstractNum>
  <w:abstractNum w:abstractNumId="12" w15:restartNumberingAfterBreak="0">
    <w:nsid w:val="299615AB"/>
    <w:multiLevelType w:val="hybridMultilevel"/>
    <w:tmpl w:val="F16A1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57D20"/>
    <w:multiLevelType w:val="multilevel"/>
    <w:tmpl w:val="86B6882C"/>
    <w:lvl w:ilvl="0">
      <w:start w:val="10"/>
      <w:numFmt w:val="decimal"/>
      <w:pStyle w:val="Heading1"/>
      <w:suff w:val="nothing"/>
      <w:lvlText w:val="%1"/>
      <w:lvlJc w:val="left"/>
      <w:pPr>
        <w:ind w:left="0" w:firstLine="0"/>
      </w:pPr>
      <w:rPr>
        <w:rFonts w:hint="default"/>
      </w:rPr>
    </w:lvl>
    <w:lvl w:ilvl="1">
      <w:start w:val="8"/>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E8D065A"/>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15" w15:restartNumberingAfterBreak="0">
    <w:nsid w:val="2EFD5058"/>
    <w:multiLevelType w:val="hybridMultilevel"/>
    <w:tmpl w:val="23EC913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6" w15:restartNumberingAfterBreak="0">
    <w:nsid w:val="2F297C2C"/>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17" w15:restartNumberingAfterBreak="0">
    <w:nsid w:val="2F4104B4"/>
    <w:multiLevelType w:val="hybridMultilevel"/>
    <w:tmpl w:val="401E0B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0223297"/>
    <w:multiLevelType w:val="hybridMultilevel"/>
    <w:tmpl w:val="28DC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B40A1E"/>
    <w:multiLevelType w:val="singleLevel"/>
    <w:tmpl w:val="47D67104"/>
    <w:lvl w:ilvl="0">
      <w:start w:val="1"/>
      <w:numFmt w:val="bullet"/>
      <w:pStyle w:val="Bullet"/>
      <w:lvlText w:val=""/>
      <w:lvlJc w:val="left"/>
      <w:pPr>
        <w:tabs>
          <w:tab w:val="num" w:pos="907"/>
        </w:tabs>
        <w:ind w:left="907" w:hanging="360"/>
      </w:pPr>
      <w:rPr>
        <w:rFonts w:ascii="Symbol" w:hAnsi="Symbol" w:hint="default"/>
      </w:rPr>
    </w:lvl>
  </w:abstractNum>
  <w:abstractNum w:abstractNumId="20" w15:restartNumberingAfterBreak="0">
    <w:nsid w:val="31BF2B7B"/>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21" w15:restartNumberingAfterBreak="0">
    <w:nsid w:val="34170477"/>
    <w:multiLevelType w:val="hybridMultilevel"/>
    <w:tmpl w:val="AC7231C2"/>
    <w:lvl w:ilvl="0" w:tplc="294A5484">
      <w:start w:val="1"/>
      <w:numFmt w:val="bullet"/>
      <w:pStyle w:val="ArgDefinition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7D76F78"/>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23" w15:restartNumberingAfterBreak="0">
    <w:nsid w:val="3D59430D"/>
    <w:multiLevelType w:val="hybridMultilevel"/>
    <w:tmpl w:val="1DB89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E41013"/>
    <w:multiLevelType w:val="singleLevel"/>
    <w:tmpl w:val="E01C192E"/>
    <w:lvl w:ilvl="0">
      <w:start w:val="1"/>
      <w:numFmt w:val="none"/>
      <w:lvlText w:val="Note"/>
      <w:legacy w:legacy="1" w:legacySpace="360" w:legacyIndent="360"/>
      <w:lvlJc w:val="left"/>
      <w:pPr>
        <w:ind w:left="-483" w:hanging="360"/>
      </w:pPr>
      <w:rPr>
        <w:rFonts w:ascii="Times" w:hAnsi="Times" w:cs="Times" w:hint="default"/>
        <w:b/>
        <w:i w:val="0"/>
        <w:sz w:val="20"/>
      </w:rPr>
    </w:lvl>
  </w:abstractNum>
  <w:abstractNum w:abstractNumId="25" w15:restartNumberingAfterBreak="0">
    <w:nsid w:val="3F044A5E"/>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26" w15:restartNumberingAfterBreak="0">
    <w:nsid w:val="405D7718"/>
    <w:multiLevelType w:val="hybridMultilevel"/>
    <w:tmpl w:val="6BA2A9C6"/>
    <w:lvl w:ilvl="0" w:tplc="423C6B5A">
      <w:start w:val="1"/>
      <w:numFmt w:val="decimal"/>
      <w:lvlText w:val="%1."/>
      <w:lvlJc w:val="left"/>
      <w:pPr>
        <w:ind w:left="1454"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7" w15:restartNumberingAfterBreak="0">
    <w:nsid w:val="407B6C48"/>
    <w:multiLevelType w:val="hybridMultilevel"/>
    <w:tmpl w:val="E8A223FA"/>
    <w:lvl w:ilvl="0" w:tplc="EFF4FED2">
      <w:start w:val="11"/>
      <w:numFmt w:val="bullet"/>
      <w:lvlText w:val=""/>
      <w:lvlJc w:val="left"/>
      <w:pPr>
        <w:ind w:left="907" w:hanging="360"/>
      </w:pPr>
      <w:rPr>
        <w:rFonts w:ascii="Symbol" w:eastAsia="Times New Roman" w:hAnsi="Symbol" w:cs="Arial" w:hint="default"/>
      </w:rPr>
    </w:lvl>
    <w:lvl w:ilvl="1" w:tplc="04090003" w:tentative="1">
      <w:start w:val="1"/>
      <w:numFmt w:val="bullet"/>
      <w:lvlText w:val="o"/>
      <w:lvlJc w:val="left"/>
      <w:pPr>
        <w:ind w:left="1627" w:hanging="360"/>
      </w:pPr>
      <w:rPr>
        <w:rFonts w:ascii="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8" w15:restartNumberingAfterBreak="0">
    <w:nsid w:val="454A6A9D"/>
    <w:multiLevelType w:val="hybridMultilevel"/>
    <w:tmpl w:val="B7DCE186"/>
    <w:lvl w:ilvl="0" w:tplc="5D5878FC">
      <w:start w:val="1"/>
      <w:numFmt w:val="decimal"/>
      <w:lvlText w:val="%1."/>
      <w:lvlJc w:val="left"/>
      <w:pPr>
        <w:ind w:left="907" w:hanging="360"/>
      </w:pPr>
      <w:rPr>
        <w:rFonts w:hint="default"/>
      </w:rPr>
    </w:lvl>
    <w:lvl w:ilvl="1" w:tplc="08090019" w:tentative="1">
      <w:start w:val="1"/>
      <w:numFmt w:val="lowerLetter"/>
      <w:lvlText w:val="%2."/>
      <w:lvlJc w:val="left"/>
      <w:pPr>
        <w:ind w:left="1627" w:hanging="360"/>
      </w:pPr>
    </w:lvl>
    <w:lvl w:ilvl="2" w:tplc="0809001B" w:tentative="1">
      <w:start w:val="1"/>
      <w:numFmt w:val="lowerRoman"/>
      <w:lvlText w:val="%3."/>
      <w:lvlJc w:val="right"/>
      <w:pPr>
        <w:ind w:left="2347" w:hanging="180"/>
      </w:pPr>
    </w:lvl>
    <w:lvl w:ilvl="3" w:tplc="0809000F" w:tentative="1">
      <w:start w:val="1"/>
      <w:numFmt w:val="decimal"/>
      <w:lvlText w:val="%4."/>
      <w:lvlJc w:val="left"/>
      <w:pPr>
        <w:ind w:left="3067" w:hanging="360"/>
      </w:pPr>
    </w:lvl>
    <w:lvl w:ilvl="4" w:tplc="08090019" w:tentative="1">
      <w:start w:val="1"/>
      <w:numFmt w:val="lowerLetter"/>
      <w:lvlText w:val="%5."/>
      <w:lvlJc w:val="left"/>
      <w:pPr>
        <w:ind w:left="3787" w:hanging="360"/>
      </w:pPr>
    </w:lvl>
    <w:lvl w:ilvl="5" w:tplc="0809001B" w:tentative="1">
      <w:start w:val="1"/>
      <w:numFmt w:val="lowerRoman"/>
      <w:lvlText w:val="%6."/>
      <w:lvlJc w:val="right"/>
      <w:pPr>
        <w:ind w:left="4507" w:hanging="180"/>
      </w:pPr>
    </w:lvl>
    <w:lvl w:ilvl="6" w:tplc="0809000F" w:tentative="1">
      <w:start w:val="1"/>
      <w:numFmt w:val="decimal"/>
      <w:lvlText w:val="%7."/>
      <w:lvlJc w:val="left"/>
      <w:pPr>
        <w:ind w:left="5227" w:hanging="360"/>
      </w:pPr>
    </w:lvl>
    <w:lvl w:ilvl="7" w:tplc="08090019" w:tentative="1">
      <w:start w:val="1"/>
      <w:numFmt w:val="lowerLetter"/>
      <w:lvlText w:val="%8."/>
      <w:lvlJc w:val="left"/>
      <w:pPr>
        <w:ind w:left="5947" w:hanging="360"/>
      </w:pPr>
    </w:lvl>
    <w:lvl w:ilvl="8" w:tplc="0809001B" w:tentative="1">
      <w:start w:val="1"/>
      <w:numFmt w:val="lowerRoman"/>
      <w:lvlText w:val="%9."/>
      <w:lvlJc w:val="right"/>
      <w:pPr>
        <w:ind w:left="6667" w:hanging="180"/>
      </w:pPr>
    </w:lvl>
  </w:abstractNum>
  <w:abstractNum w:abstractNumId="29" w15:restartNumberingAfterBreak="0">
    <w:nsid w:val="48BD2BB6"/>
    <w:multiLevelType w:val="hybridMultilevel"/>
    <w:tmpl w:val="24B45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046B3C"/>
    <w:multiLevelType w:val="hybridMultilevel"/>
    <w:tmpl w:val="5DB8DDFE"/>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1" w15:restartNumberingAfterBreak="0">
    <w:nsid w:val="496C7014"/>
    <w:multiLevelType w:val="hybridMultilevel"/>
    <w:tmpl w:val="E18E9CA0"/>
    <w:lvl w:ilvl="0" w:tplc="E0F23C96">
      <w:start w:val="1"/>
      <w:numFmt w:val="bullet"/>
      <w:pStyle w:val="BulletSubDashBullet"/>
      <w:lvlText w:val=""/>
      <w:lvlJc w:val="left"/>
      <w:pPr>
        <w:tabs>
          <w:tab w:val="num" w:pos="1627"/>
        </w:tabs>
        <w:ind w:left="16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0144399"/>
    <w:multiLevelType w:val="hybridMultilevel"/>
    <w:tmpl w:val="28E89A20"/>
    <w:lvl w:ilvl="0" w:tplc="D74C0484">
      <w:start w:val="1"/>
      <w:numFmt w:val="bullet"/>
      <w:pStyle w:val="TableBulletSubDash"/>
      <w:lvlText w:val="–"/>
      <w:lvlJc w:val="left"/>
      <w:pPr>
        <w:tabs>
          <w:tab w:val="num" w:pos="432"/>
        </w:tabs>
        <w:ind w:left="432" w:hanging="216"/>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07C69E0"/>
    <w:multiLevelType w:val="hybridMultilevel"/>
    <w:tmpl w:val="0158FA16"/>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34" w15:restartNumberingAfterBreak="0">
    <w:nsid w:val="50951AF2"/>
    <w:multiLevelType w:val="hybridMultilevel"/>
    <w:tmpl w:val="DBBEBB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2E3092A"/>
    <w:multiLevelType w:val="multilevel"/>
    <w:tmpl w:val="3E7464A8"/>
    <w:lvl w:ilvl="0">
      <w:start w:val="1"/>
      <w:numFmt w:val="upperLetter"/>
      <w:suff w:val="nothing"/>
      <w:lvlText w:val="Appendix %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pStyle w:val="AppHeading4"/>
      <w:lvlText w:val="%1.%2.%3.%4"/>
      <w:lvlJc w:val="left"/>
      <w:pPr>
        <w:tabs>
          <w:tab w:val="num" w:pos="1440"/>
        </w:tabs>
        <w:ind w:left="1080" w:hanging="108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56FE178C"/>
    <w:multiLevelType w:val="hybridMultilevel"/>
    <w:tmpl w:val="82C2F11A"/>
    <w:lvl w:ilvl="0" w:tplc="4658EECA">
      <w:start w:val="2060"/>
      <w:numFmt w:val="bullet"/>
      <w:lvlText w:val="-"/>
      <w:lvlJc w:val="left"/>
      <w:pPr>
        <w:ind w:left="907" w:hanging="360"/>
      </w:pPr>
      <w:rPr>
        <w:rFonts w:ascii="Courier New" w:eastAsia="Times New Roman" w:hAnsi="Courier New" w:cs="Courier New" w:hint="default"/>
        <w:b/>
        <w:color w:val="C00000"/>
        <w:sz w:val="16"/>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7" w15:restartNumberingAfterBreak="0">
    <w:nsid w:val="571A554C"/>
    <w:multiLevelType w:val="multilevel"/>
    <w:tmpl w:val="C18481A8"/>
    <w:lvl w:ilvl="0">
      <w:start w:val="1"/>
      <w:numFmt w:val="upperLetter"/>
      <w:pStyle w:val="AppHeading1"/>
      <w:suff w:val="nothing"/>
      <w:lvlText w:val="Appendix %1"/>
      <w:lvlJc w:val="left"/>
      <w:pPr>
        <w:ind w:left="0" w:firstLine="0"/>
      </w:pPr>
      <w:rPr>
        <w:rFonts w:hint="default"/>
      </w:rPr>
    </w:lvl>
    <w:lvl w:ilvl="1">
      <w:start w:val="1"/>
      <w:numFmt w:val="decimal"/>
      <w:pStyle w:val="AppHeading2"/>
      <w:lvlText w:val="%1.%2"/>
      <w:lvlJc w:val="left"/>
      <w:pPr>
        <w:tabs>
          <w:tab w:val="num" w:pos="720"/>
        </w:tabs>
        <w:ind w:left="720" w:hanging="720"/>
      </w:pPr>
      <w:rPr>
        <w:rFonts w:hint="default"/>
      </w:rPr>
    </w:lvl>
    <w:lvl w:ilvl="2">
      <w:start w:val="1"/>
      <w:numFmt w:val="decimal"/>
      <w:pStyle w:val="AppHeading3"/>
      <w:lvlText w:val="%1.%2.%3"/>
      <w:lvlJc w:val="left"/>
      <w:pPr>
        <w:tabs>
          <w:tab w:val="num" w:pos="936"/>
        </w:tabs>
        <w:ind w:left="936" w:hanging="936"/>
      </w:pPr>
      <w:rPr>
        <w:rFonts w:hint="default"/>
      </w:rPr>
    </w:lvl>
    <w:lvl w:ilvl="3">
      <w:start w:val="1"/>
      <w:numFmt w:val="decimal"/>
      <w:lvlText w:val="%1.%2.%3.%4"/>
      <w:lvlJc w:val="left"/>
      <w:pPr>
        <w:tabs>
          <w:tab w:val="num" w:pos="1440"/>
        </w:tabs>
        <w:ind w:left="864" w:hanging="864"/>
      </w:pPr>
      <w:rPr>
        <w:rFonts w:hint="default"/>
      </w:rPr>
    </w:lvl>
    <w:lvl w:ilvl="4">
      <w:start w:val="1"/>
      <w:numFmt w:val="decimal"/>
      <w:pStyle w:val="AppHeading5"/>
      <w:lvlText w:val="%1.%2.%3.%4.%5"/>
      <w:lvlJc w:val="left"/>
      <w:pPr>
        <w:tabs>
          <w:tab w:val="num" w:pos="1800"/>
        </w:tabs>
        <w:ind w:left="1440" w:hanging="144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5A86133E"/>
    <w:multiLevelType w:val="singleLevel"/>
    <w:tmpl w:val="E01C192E"/>
    <w:lvl w:ilvl="0">
      <w:start w:val="1"/>
      <w:numFmt w:val="none"/>
      <w:lvlText w:val="Note"/>
      <w:legacy w:legacy="1" w:legacySpace="360" w:legacyIndent="360"/>
      <w:lvlJc w:val="left"/>
      <w:pPr>
        <w:ind w:left="-483" w:hanging="360"/>
      </w:pPr>
      <w:rPr>
        <w:rFonts w:ascii="Times" w:hAnsi="Times" w:cs="Times" w:hint="default"/>
        <w:b/>
        <w:i w:val="0"/>
        <w:sz w:val="20"/>
      </w:rPr>
    </w:lvl>
  </w:abstractNum>
  <w:abstractNum w:abstractNumId="39" w15:restartNumberingAfterBreak="0">
    <w:nsid w:val="5ABA5DFF"/>
    <w:multiLevelType w:val="singleLevel"/>
    <w:tmpl w:val="E01C192E"/>
    <w:lvl w:ilvl="0">
      <w:start w:val="1"/>
      <w:numFmt w:val="none"/>
      <w:lvlText w:val="Note"/>
      <w:legacy w:legacy="1" w:legacySpace="360" w:legacyIndent="360"/>
      <w:lvlJc w:val="left"/>
      <w:pPr>
        <w:ind w:left="-490" w:hanging="360"/>
      </w:pPr>
      <w:rPr>
        <w:rFonts w:ascii="Times" w:hAnsi="Times" w:cs="Times" w:hint="default"/>
        <w:b/>
        <w:i w:val="0"/>
        <w:sz w:val="20"/>
      </w:rPr>
    </w:lvl>
  </w:abstractNum>
  <w:abstractNum w:abstractNumId="40" w15:restartNumberingAfterBreak="0">
    <w:nsid w:val="5C97498B"/>
    <w:multiLevelType w:val="hybridMultilevel"/>
    <w:tmpl w:val="5C34AE68"/>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41" w15:restartNumberingAfterBreak="0">
    <w:nsid w:val="5D5C6DE0"/>
    <w:multiLevelType w:val="hybridMultilevel"/>
    <w:tmpl w:val="CEBA4BA0"/>
    <w:lvl w:ilvl="0" w:tplc="95DA6C30">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2" w15:restartNumberingAfterBreak="0">
    <w:nsid w:val="5F1E43FE"/>
    <w:multiLevelType w:val="hybridMultilevel"/>
    <w:tmpl w:val="3EDAC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0C830DF"/>
    <w:multiLevelType w:val="singleLevel"/>
    <w:tmpl w:val="E01C192E"/>
    <w:lvl w:ilvl="0">
      <w:start w:val="1"/>
      <w:numFmt w:val="none"/>
      <w:lvlText w:val="Note"/>
      <w:legacy w:legacy="1" w:legacySpace="360" w:legacyIndent="360"/>
      <w:lvlJc w:val="left"/>
      <w:pPr>
        <w:ind w:left="-483" w:hanging="360"/>
      </w:pPr>
      <w:rPr>
        <w:rFonts w:ascii="Times" w:hAnsi="Times" w:cs="Times" w:hint="default"/>
        <w:b/>
        <w:i w:val="0"/>
        <w:sz w:val="20"/>
      </w:rPr>
    </w:lvl>
  </w:abstractNum>
  <w:abstractNum w:abstractNumId="44" w15:restartNumberingAfterBreak="0">
    <w:nsid w:val="6A6D165B"/>
    <w:multiLevelType w:val="hybridMultilevel"/>
    <w:tmpl w:val="CF6E4154"/>
    <w:lvl w:ilvl="0" w:tplc="C9A08792">
      <w:start w:val="1"/>
      <w:numFmt w:val="bullet"/>
      <w:lvlText w:val="•"/>
      <w:lvlJc w:val="left"/>
      <w:pPr>
        <w:tabs>
          <w:tab w:val="num" w:pos="720"/>
        </w:tabs>
        <w:ind w:left="720" w:hanging="360"/>
      </w:pPr>
      <w:rPr>
        <w:rFonts w:ascii="Arial" w:hAnsi="Arial" w:hint="default"/>
      </w:rPr>
    </w:lvl>
    <w:lvl w:ilvl="1" w:tplc="5BFC3E0A">
      <w:start w:val="1"/>
      <w:numFmt w:val="bullet"/>
      <w:lvlText w:val="•"/>
      <w:lvlJc w:val="left"/>
      <w:pPr>
        <w:tabs>
          <w:tab w:val="num" w:pos="1440"/>
        </w:tabs>
        <w:ind w:left="1440" w:hanging="360"/>
      </w:pPr>
      <w:rPr>
        <w:rFonts w:ascii="Arial" w:hAnsi="Arial" w:hint="default"/>
      </w:rPr>
    </w:lvl>
    <w:lvl w:ilvl="2" w:tplc="6D04C2DC" w:tentative="1">
      <w:start w:val="1"/>
      <w:numFmt w:val="bullet"/>
      <w:lvlText w:val="•"/>
      <w:lvlJc w:val="left"/>
      <w:pPr>
        <w:tabs>
          <w:tab w:val="num" w:pos="2160"/>
        </w:tabs>
        <w:ind w:left="2160" w:hanging="360"/>
      </w:pPr>
      <w:rPr>
        <w:rFonts w:ascii="Arial" w:hAnsi="Arial" w:hint="default"/>
      </w:rPr>
    </w:lvl>
    <w:lvl w:ilvl="3" w:tplc="0824AD0C" w:tentative="1">
      <w:start w:val="1"/>
      <w:numFmt w:val="bullet"/>
      <w:lvlText w:val="•"/>
      <w:lvlJc w:val="left"/>
      <w:pPr>
        <w:tabs>
          <w:tab w:val="num" w:pos="2880"/>
        </w:tabs>
        <w:ind w:left="2880" w:hanging="360"/>
      </w:pPr>
      <w:rPr>
        <w:rFonts w:ascii="Arial" w:hAnsi="Arial" w:hint="default"/>
      </w:rPr>
    </w:lvl>
    <w:lvl w:ilvl="4" w:tplc="150CBD0A" w:tentative="1">
      <w:start w:val="1"/>
      <w:numFmt w:val="bullet"/>
      <w:lvlText w:val="•"/>
      <w:lvlJc w:val="left"/>
      <w:pPr>
        <w:tabs>
          <w:tab w:val="num" w:pos="3600"/>
        </w:tabs>
        <w:ind w:left="3600" w:hanging="360"/>
      </w:pPr>
      <w:rPr>
        <w:rFonts w:ascii="Arial" w:hAnsi="Arial" w:hint="default"/>
      </w:rPr>
    </w:lvl>
    <w:lvl w:ilvl="5" w:tplc="CFF46F48" w:tentative="1">
      <w:start w:val="1"/>
      <w:numFmt w:val="bullet"/>
      <w:lvlText w:val="•"/>
      <w:lvlJc w:val="left"/>
      <w:pPr>
        <w:tabs>
          <w:tab w:val="num" w:pos="4320"/>
        </w:tabs>
        <w:ind w:left="4320" w:hanging="360"/>
      </w:pPr>
      <w:rPr>
        <w:rFonts w:ascii="Arial" w:hAnsi="Arial" w:hint="default"/>
      </w:rPr>
    </w:lvl>
    <w:lvl w:ilvl="6" w:tplc="BA689CA0" w:tentative="1">
      <w:start w:val="1"/>
      <w:numFmt w:val="bullet"/>
      <w:lvlText w:val="•"/>
      <w:lvlJc w:val="left"/>
      <w:pPr>
        <w:tabs>
          <w:tab w:val="num" w:pos="5040"/>
        </w:tabs>
        <w:ind w:left="5040" w:hanging="360"/>
      </w:pPr>
      <w:rPr>
        <w:rFonts w:ascii="Arial" w:hAnsi="Arial" w:hint="default"/>
      </w:rPr>
    </w:lvl>
    <w:lvl w:ilvl="7" w:tplc="33500B84" w:tentative="1">
      <w:start w:val="1"/>
      <w:numFmt w:val="bullet"/>
      <w:lvlText w:val="•"/>
      <w:lvlJc w:val="left"/>
      <w:pPr>
        <w:tabs>
          <w:tab w:val="num" w:pos="5760"/>
        </w:tabs>
        <w:ind w:left="5760" w:hanging="360"/>
      </w:pPr>
      <w:rPr>
        <w:rFonts w:ascii="Arial" w:hAnsi="Arial" w:hint="default"/>
      </w:rPr>
    </w:lvl>
    <w:lvl w:ilvl="8" w:tplc="05BAFA1E"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EDC0C15"/>
    <w:multiLevelType w:val="hybridMultilevel"/>
    <w:tmpl w:val="65DC00BA"/>
    <w:lvl w:ilvl="0" w:tplc="04090001">
      <w:start w:val="1"/>
      <w:numFmt w:val="bullet"/>
      <w:lvlText w:val=""/>
      <w:lvlJc w:val="left"/>
      <w:pPr>
        <w:ind w:left="1267" w:hanging="360"/>
      </w:pPr>
      <w:rPr>
        <w:rFonts w:ascii="Symbol" w:hAnsi="Symbol" w:hint="default"/>
      </w:rPr>
    </w:lvl>
    <w:lvl w:ilvl="1" w:tplc="04090003">
      <w:start w:val="1"/>
      <w:numFmt w:val="bullet"/>
      <w:lvlText w:val="o"/>
      <w:lvlJc w:val="left"/>
      <w:pPr>
        <w:ind w:left="1987" w:hanging="360"/>
      </w:pPr>
      <w:rPr>
        <w:rFonts w:ascii="Courier New" w:hAnsi="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9"/>
  </w:num>
  <w:num w:numId="2">
    <w:abstractNumId w:val="1"/>
    <w:lvlOverride w:ilvl="0">
      <w:lvl w:ilvl="0">
        <w:start w:val="1"/>
        <w:numFmt w:val="bullet"/>
        <w:pStyle w:val="BulletSubDash"/>
        <w:lvlText w:val=""/>
        <w:legacy w:legacy="1" w:legacySpace="0" w:legacyIndent="360"/>
        <w:lvlJc w:val="left"/>
        <w:pPr>
          <w:ind w:left="1267" w:hanging="360"/>
        </w:pPr>
        <w:rPr>
          <w:rFonts w:ascii="Symbol" w:hAnsi="Symbol" w:hint="default"/>
        </w:rPr>
      </w:lvl>
    </w:lvlOverride>
  </w:num>
  <w:num w:numId="3">
    <w:abstractNumId w:val="6"/>
  </w:num>
  <w:num w:numId="4">
    <w:abstractNumId w:val="35"/>
  </w:num>
  <w:num w:numId="5">
    <w:abstractNumId w:val="13"/>
  </w:num>
  <w:num w:numId="6">
    <w:abstractNumId w:val="37"/>
  </w:num>
  <w:num w:numId="7">
    <w:abstractNumId w:val="31"/>
  </w:num>
  <w:num w:numId="8">
    <w:abstractNumId w:val="19"/>
  </w:num>
  <w:num w:numId="9">
    <w:abstractNumId w:val="32"/>
  </w:num>
  <w:num w:numId="10">
    <w:abstractNumId w:val="21"/>
  </w:num>
  <w:num w:numId="11">
    <w:abstractNumId w:val="7"/>
  </w:num>
  <w:num w:numId="12">
    <w:abstractNumId w:val="45"/>
  </w:num>
  <w:num w:numId="13">
    <w:abstractNumId w:val="3"/>
  </w:num>
  <w:num w:numId="14">
    <w:abstractNumId w:val="5"/>
  </w:num>
  <w:num w:numId="15">
    <w:abstractNumId w:val="40"/>
  </w:num>
  <w:num w:numId="16">
    <w:abstractNumId w:val="2"/>
  </w:num>
  <w:num w:numId="17">
    <w:abstractNumId w:val="11"/>
  </w:num>
  <w:num w:numId="18">
    <w:abstractNumId w:val="26"/>
  </w:num>
  <w:num w:numId="19">
    <w:abstractNumId w:val="0"/>
  </w:num>
  <w:num w:numId="20">
    <w:abstractNumId w:val="27"/>
  </w:num>
  <w:num w:numId="21">
    <w:abstractNumId w:val="4"/>
  </w:num>
  <w:num w:numId="22">
    <w:abstractNumId w:val="15"/>
  </w:num>
  <w:num w:numId="23">
    <w:abstractNumId w:val="12"/>
  </w:num>
  <w:num w:numId="24">
    <w:abstractNumId w:val="28"/>
  </w:num>
  <w:num w:numId="25">
    <w:abstractNumId w:val="33"/>
  </w:num>
  <w:num w:numId="26">
    <w:abstractNumId w:val="38"/>
  </w:num>
  <w:num w:numId="27">
    <w:abstractNumId w:val="24"/>
  </w:num>
  <w:num w:numId="28">
    <w:abstractNumId w:val="8"/>
  </w:num>
  <w:num w:numId="29">
    <w:abstractNumId w:val="43"/>
  </w:num>
  <w:num w:numId="30">
    <w:abstractNumId w:val="16"/>
  </w:num>
  <w:num w:numId="31">
    <w:abstractNumId w:val="10"/>
  </w:num>
  <w:num w:numId="32">
    <w:abstractNumId w:val="25"/>
  </w:num>
  <w:num w:numId="33">
    <w:abstractNumId w:val="39"/>
  </w:num>
  <w:num w:numId="34">
    <w:abstractNumId w:val="20"/>
  </w:num>
  <w:num w:numId="35">
    <w:abstractNumId w:val="14"/>
  </w:num>
  <w:num w:numId="36">
    <w:abstractNumId w:val="22"/>
  </w:num>
  <w:num w:numId="37">
    <w:abstractNumId w:val="44"/>
  </w:num>
  <w:num w:numId="38">
    <w:abstractNumId w:val="18"/>
  </w:num>
  <w:num w:numId="39">
    <w:abstractNumId w:val="29"/>
  </w:num>
  <w:num w:numId="40">
    <w:abstractNumId w:val="34"/>
  </w:num>
  <w:num w:numId="41">
    <w:abstractNumId w:val="13"/>
  </w:num>
  <w:num w:numId="42">
    <w:abstractNumId w:val="23"/>
  </w:num>
  <w:num w:numId="43">
    <w:abstractNumId w:val="42"/>
  </w:num>
  <w:num w:numId="44">
    <w:abstractNumId w:val="13"/>
  </w:num>
  <w:num w:numId="45">
    <w:abstractNumId w:val="13"/>
  </w:num>
  <w:num w:numId="46">
    <w:abstractNumId w:val="17"/>
  </w:num>
  <w:num w:numId="47">
    <w:abstractNumId w:val="30"/>
  </w:num>
  <w:num w:numId="48">
    <w:abstractNumId w:val="36"/>
  </w:num>
  <w:num w:numId="49">
    <w:abstractNumId w:val="41"/>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veed, Ashraf">
    <w15:presenceInfo w15:providerId="AD" w15:userId="S::ashraf.javeed@intel.com::a9ed949f-6617-4d43-a61c-5fb7ab1b9f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0ED4"/>
    <w:rsid w:val="0000011D"/>
    <w:rsid w:val="00002DFE"/>
    <w:rsid w:val="00006315"/>
    <w:rsid w:val="000103EB"/>
    <w:rsid w:val="000119B1"/>
    <w:rsid w:val="00017239"/>
    <w:rsid w:val="00017289"/>
    <w:rsid w:val="000206AA"/>
    <w:rsid w:val="00024460"/>
    <w:rsid w:val="00024ED3"/>
    <w:rsid w:val="00026462"/>
    <w:rsid w:val="000269D6"/>
    <w:rsid w:val="00026F12"/>
    <w:rsid w:val="000272FC"/>
    <w:rsid w:val="000275CB"/>
    <w:rsid w:val="00030D4A"/>
    <w:rsid w:val="00030E97"/>
    <w:rsid w:val="00031998"/>
    <w:rsid w:val="00032847"/>
    <w:rsid w:val="0003292D"/>
    <w:rsid w:val="00036597"/>
    <w:rsid w:val="00036C40"/>
    <w:rsid w:val="00042C2B"/>
    <w:rsid w:val="00043864"/>
    <w:rsid w:val="00044CE7"/>
    <w:rsid w:val="000479AA"/>
    <w:rsid w:val="00050CEE"/>
    <w:rsid w:val="00053344"/>
    <w:rsid w:val="00055130"/>
    <w:rsid w:val="00055842"/>
    <w:rsid w:val="0006041D"/>
    <w:rsid w:val="00060BAF"/>
    <w:rsid w:val="000620A5"/>
    <w:rsid w:val="00063254"/>
    <w:rsid w:val="00065337"/>
    <w:rsid w:val="000674A2"/>
    <w:rsid w:val="0007019E"/>
    <w:rsid w:val="000709CB"/>
    <w:rsid w:val="0007257A"/>
    <w:rsid w:val="00073616"/>
    <w:rsid w:val="0007564C"/>
    <w:rsid w:val="000777B6"/>
    <w:rsid w:val="00077A68"/>
    <w:rsid w:val="0008280B"/>
    <w:rsid w:val="00082E68"/>
    <w:rsid w:val="00084BBC"/>
    <w:rsid w:val="00085380"/>
    <w:rsid w:val="0009091B"/>
    <w:rsid w:val="00093A42"/>
    <w:rsid w:val="00093CD2"/>
    <w:rsid w:val="00093E5B"/>
    <w:rsid w:val="000942BD"/>
    <w:rsid w:val="0009668C"/>
    <w:rsid w:val="000969AA"/>
    <w:rsid w:val="000A056C"/>
    <w:rsid w:val="000A0B66"/>
    <w:rsid w:val="000A2074"/>
    <w:rsid w:val="000A2414"/>
    <w:rsid w:val="000A3FB7"/>
    <w:rsid w:val="000A4F18"/>
    <w:rsid w:val="000A71FB"/>
    <w:rsid w:val="000B0F13"/>
    <w:rsid w:val="000B2489"/>
    <w:rsid w:val="000B4673"/>
    <w:rsid w:val="000B504B"/>
    <w:rsid w:val="000B66D6"/>
    <w:rsid w:val="000B67E4"/>
    <w:rsid w:val="000C2AD2"/>
    <w:rsid w:val="000C4FE2"/>
    <w:rsid w:val="000C564A"/>
    <w:rsid w:val="000C5BE6"/>
    <w:rsid w:val="000C5DAF"/>
    <w:rsid w:val="000C6CDC"/>
    <w:rsid w:val="000D06B6"/>
    <w:rsid w:val="000D07CE"/>
    <w:rsid w:val="000D08F4"/>
    <w:rsid w:val="000D0CD9"/>
    <w:rsid w:val="000D3667"/>
    <w:rsid w:val="000D5E3A"/>
    <w:rsid w:val="000D7BAA"/>
    <w:rsid w:val="000E2A69"/>
    <w:rsid w:val="000E4169"/>
    <w:rsid w:val="000E4A43"/>
    <w:rsid w:val="000E6B7B"/>
    <w:rsid w:val="000F0493"/>
    <w:rsid w:val="000F23DC"/>
    <w:rsid w:val="000F69F5"/>
    <w:rsid w:val="00100436"/>
    <w:rsid w:val="00100918"/>
    <w:rsid w:val="00102644"/>
    <w:rsid w:val="001028D7"/>
    <w:rsid w:val="00102EE6"/>
    <w:rsid w:val="0010485E"/>
    <w:rsid w:val="00105066"/>
    <w:rsid w:val="00106731"/>
    <w:rsid w:val="00107DE0"/>
    <w:rsid w:val="00112BD7"/>
    <w:rsid w:val="00113C69"/>
    <w:rsid w:val="001141FC"/>
    <w:rsid w:val="001155D3"/>
    <w:rsid w:val="001155DC"/>
    <w:rsid w:val="0012161D"/>
    <w:rsid w:val="00121753"/>
    <w:rsid w:val="00121E2D"/>
    <w:rsid w:val="0012390E"/>
    <w:rsid w:val="0012733D"/>
    <w:rsid w:val="001273A5"/>
    <w:rsid w:val="00127E0B"/>
    <w:rsid w:val="001300B2"/>
    <w:rsid w:val="00130724"/>
    <w:rsid w:val="00131EE2"/>
    <w:rsid w:val="00134FDE"/>
    <w:rsid w:val="001354D8"/>
    <w:rsid w:val="001355E4"/>
    <w:rsid w:val="0013602E"/>
    <w:rsid w:val="00140955"/>
    <w:rsid w:val="0014155D"/>
    <w:rsid w:val="00143342"/>
    <w:rsid w:val="00143FC2"/>
    <w:rsid w:val="00144357"/>
    <w:rsid w:val="00144960"/>
    <w:rsid w:val="00144B91"/>
    <w:rsid w:val="00145A2C"/>
    <w:rsid w:val="00146A53"/>
    <w:rsid w:val="001474CE"/>
    <w:rsid w:val="00147D71"/>
    <w:rsid w:val="0015655A"/>
    <w:rsid w:val="00157799"/>
    <w:rsid w:val="00163B4F"/>
    <w:rsid w:val="00166A4A"/>
    <w:rsid w:val="00166A6F"/>
    <w:rsid w:val="00167AC5"/>
    <w:rsid w:val="00171579"/>
    <w:rsid w:val="001719BA"/>
    <w:rsid w:val="00173511"/>
    <w:rsid w:val="00173C28"/>
    <w:rsid w:val="00182B59"/>
    <w:rsid w:val="001834F7"/>
    <w:rsid w:val="00190332"/>
    <w:rsid w:val="00190775"/>
    <w:rsid w:val="001911E8"/>
    <w:rsid w:val="001945B0"/>
    <w:rsid w:val="0019702C"/>
    <w:rsid w:val="00197113"/>
    <w:rsid w:val="001A0B5B"/>
    <w:rsid w:val="001A14C0"/>
    <w:rsid w:val="001A152F"/>
    <w:rsid w:val="001A15DF"/>
    <w:rsid w:val="001A3795"/>
    <w:rsid w:val="001A6EA6"/>
    <w:rsid w:val="001A7592"/>
    <w:rsid w:val="001B4C3A"/>
    <w:rsid w:val="001B515C"/>
    <w:rsid w:val="001C2561"/>
    <w:rsid w:val="001C2D87"/>
    <w:rsid w:val="001C2EBB"/>
    <w:rsid w:val="001C35E4"/>
    <w:rsid w:val="001C3944"/>
    <w:rsid w:val="001C7D4A"/>
    <w:rsid w:val="001D2AE4"/>
    <w:rsid w:val="001D4637"/>
    <w:rsid w:val="001D5019"/>
    <w:rsid w:val="001D507F"/>
    <w:rsid w:val="001D57B8"/>
    <w:rsid w:val="001D5DA9"/>
    <w:rsid w:val="001D750B"/>
    <w:rsid w:val="001E0588"/>
    <w:rsid w:val="001E0FCE"/>
    <w:rsid w:val="001E1254"/>
    <w:rsid w:val="001E3BB4"/>
    <w:rsid w:val="001E59ED"/>
    <w:rsid w:val="001E5F6C"/>
    <w:rsid w:val="001E7B4B"/>
    <w:rsid w:val="001F0D60"/>
    <w:rsid w:val="001F1A5A"/>
    <w:rsid w:val="001F1ACF"/>
    <w:rsid w:val="001F24A9"/>
    <w:rsid w:val="001F41CE"/>
    <w:rsid w:val="001F4FE9"/>
    <w:rsid w:val="001F660D"/>
    <w:rsid w:val="001F69E4"/>
    <w:rsid w:val="001F6D40"/>
    <w:rsid w:val="001F73E9"/>
    <w:rsid w:val="00200BE8"/>
    <w:rsid w:val="00201E55"/>
    <w:rsid w:val="002020E3"/>
    <w:rsid w:val="00202832"/>
    <w:rsid w:val="00203396"/>
    <w:rsid w:val="00203512"/>
    <w:rsid w:val="002045F3"/>
    <w:rsid w:val="002061D0"/>
    <w:rsid w:val="00210EBA"/>
    <w:rsid w:val="00211760"/>
    <w:rsid w:val="002126AE"/>
    <w:rsid w:val="0021370A"/>
    <w:rsid w:val="00214459"/>
    <w:rsid w:val="002147A2"/>
    <w:rsid w:val="00215DA0"/>
    <w:rsid w:val="002169AE"/>
    <w:rsid w:val="00216FF5"/>
    <w:rsid w:val="00221EFC"/>
    <w:rsid w:val="002236C3"/>
    <w:rsid w:val="00223B7B"/>
    <w:rsid w:val="00226A8B"/>
    <w:rsid w:val="002307EC"/>
    <w:rsid w:val="0023201C"/>
    <w:rsid w:val="002331F3"/>
    <w:rsid w:val="00235346"/>
    <w:rsid w:val="0024255E"/>
    <w:rsid w:val="00243664"/>
    <w:rsid w:val="00244CE8"/>
    <w:rsid w:val="0025112A"/>
    <w:rsid w:val="00252005"/>
    <w:rsid w:val="0025265D"/>
    <w:rsid w:val="00252AAD"/>
    <w:rsid w:val="002541AA"/>
    <w:rsid w:val="0025432D"/>
    <w:rsid w:val="00256EA0"/>
    <w:rsid w:val="00257074"/>
    <w:rsid w:val="002607CF"/>
    <w:rsid w:val="00261ADF"/>
    <w:rsid w:val="00261DBB"/>
    <w:rsid w:val="0026625D"/>
    <w:rsid w:val="00266805"/>
    <w:rsid w:val="00266A0F"/>
    <w:rsid w:val="00266A79"/>
    <w:rsid w:val="0026755C"/>
    <w:rsid w:val="0027273A"/>
    <w:rsid w:val="00272CE2"/>
    <w:rsid w:val="00273981"/>
    <w:rsid w:val="002739C5"/>
    <w:rsid w:val="002742BE"/>
    <w:rsid w:val="0027566D"/>
    <w:rsid w:val="00277064"/>
    <w:rsid w:val="00280C54"/>
    <w:rsid w:val="00280ECE"/>
    <w:rsid w:val="0028135A"/>
    <w:rsid w:val="00282C56"/>
    <w:rsid w:val="0028382F"/>
    <w:rsid w:val="00283C56"/>
    <w:rsid w:val="00284807"/>
    <w:rsid w:val="00284816"/>
    <w:rsid w:val="00284EB5"/>
    <w:rsid w:val="00286E5F"/>
    <w:rsid w:val="0028762A"/>
    <w:rsid w:val="00291CE1"/>
    <w:rsid w:val="0029257D"/>
    <w:rsid w:val="00295F70"/>
    <w:rsid w:val="002961E5"/>
    <w:rsid w:val="002A007B"/>
    <w:rsid w:val="002A25C7"/>
    <w:rsid w:val="002A332B"/>
    <w:rsid w:val="002A3931"/>
    <w:rsid w:val="002A4BF0"/>
    <w:rsid w:val="002A5001"/>
    <w:rsid w:val="002A6486"/>
    <w:rsid w:val="002A7008"/>
    <w:rsid w:val="002B0728"/>
    <w:rsid w:val="002B0DCC"/>
    <w:rsid w:val="002B168E"/>
    <w:rsid w:val="002C48A1"/>
    <w:rsid w:val="002D0256"/>
    <w:rsid w:val="002D0740"/>
    <w:rsid w:val="002D0A23"/>
    <w:rsid w:val="002D733D"/>
    <w:rsid w:val="002E1011"/>
    <w:rsid w:val="002E16B0"/>
    <w:rsid w:val="002E18FA"/>
    <w:rsid w:val="002E43F9"/>
    <w:rsid w:val="002E5F1C"/>
    <w:rsid w:val="002F0CBB"/>
    <w:rsid w:val="002F5A68"/>
    <w:rsid w:val="002F7F60"/>
    <w:rsid w:val="003027CB"/>
    <w:rsid w:val="003047C5"/>
    <w:rsid w:val="00304B3D"/>
    <w:rsid w:val="0030557E"/>
    <w:rsid w:val="00306B3B"/>
    <w:rsid w:val="00310308"/>
    <w:rsid w:val="00312B47"/>
    <w:rsid w:val="00314120"/>
    <w:rsid w:val="00316708"/>
    <w:rsid w:val="00316FEE"/>
    <w:rsid w:val="00320D77"/>
    <w:rsid w:val="003214F5"/>
    <w:rsid w:val="0032283C"/>
    <w:rsid w:val="00322A26"/>
    <w:rsid w:val="00323077"/>
    <w:rsid w:val="003267D9"/>
    <w:rsid w:val="0032704E"/>
    <w:rsid w:val="00330B94"/>
    <w:rsid w:val="00330C5B"/>
    <w:rsid w:val="00336D9A"/>
    <w:rsid w:val="00340C20"/>
    <w:rsid w:val="00342D2D"/>
    <w:rsid w:val="003449DA"/>
    <w:rsid w:val="00345B81"/>
    <w:rsid w:val="00347309"/>
    <w:rsid w:val="0034765A"/>
    <w:rsid w:val="0034789E"/>
    <w:rsid w:val="00347ABE"/>
    <w:rsid w:val="00352847"/>
    <w:rsid w:val="0035323A"/>
    <w:rsid w:val="00354810"/>
    <w:rsid w:val="0035587A"/>
    <w:rsid w:val="00355958"/>
    <w:rsid w:val="003570C5"/>
    <w:rsid w:val="00357DFF"/>
    <w:rsid w:val="00357ECF"/>
    <w:rsid w:val="003606A5"/>
    <w:rsid w:val="00362174"/>
    <w:rsid w:val="00362EC9"/>
    <w:rsid w:val="00366255"/>
    <w:rsid w:val="003664C9"/>
    <w:rsid w:val="00366F85"/>
    <w:rsid w:val="003701D0"/>
    <w:rsid w:val="0037196B"/>
    <w:rsid w:val="00371E15"/>
    <w:rsid w:val="003730B7"/>
    <w:rsid w:val="003743D8"/>
    <w:rsid w:val="00374A8C"/>
    <w:rsid w:val="003811DD"/>
    <w:rsid w:val="00384A8B"/>
    <w:rsid w:val="00385126"/>
    <w:rsid w:val="0038643B"/>
    <w:rsid w:val="00387FB8"/>
    <w:rsid w:val="00392569"/>
    <w:rsid w:val="00393C2F"/>
    <w:rsid w:val="003944AC"/>
    <w:rsid w:val="003A0EBA"/>
    <w:rsid w:val="003A1714"/>
    <w:rsid w:val="003A22CE"/>
    <w:rsid w:val="003A7688"/>
    <w:rsid w:val="003B1525"/>
    <w:rsid w:val="003B488F"/>
    <w:rsid w:val="003B6BDF"/>
    <w:rsid w:val="003B71D7"/>
    <w:rsid w:val="003B759C"/>
    <w:rsid w:val="003C0384"/>
    <w:rsid w:val="003C0F81"/>
    <w:rsid w:val="003C10F2"/>
    <w:rsid w:val="003C1C7F"/>
    <w:rsid w:val="003C3797"/>
    <w:rsid w:val="003C3921"/>
    <w:rsid w:val="003C49F2"/>
    <w:rsid w:val="003C580B"/>
    <w:rsid w:val="003C6E16"/>
    <w:rsid w:val="003C72D6"/>
    <w:rsid w:val="003C7C5D"/>
    <w:rsid w:val="003D0258"/>
    <w:rsid w:val="003D0394"/>
    <w:rsid w:val="003D5092"/>
    <w:rsid w:val="003D510E"/>
    <w:rsid w:val="003E23F2"/>
    <w:rsid w:val="003E4115"/>
    <w:rsid w:val="003E4499"/>
    <w:rsid w:val="003E4796"/>
    <w:rsid w:val="003E5612"/>
    <w:rsid w:val="003F25AD"/>
    <w:rsid w:val="003F447E"/>
    <w:rsid w:val="003F4C48"/>
    <w:rsid w:val="003F65AD"/>
    <w:rsid w:val="003F6C26"/>
    <w:rsid w:val="0040094D"/>
    <w:rsid w:val="00400E40"/>
    <w:rsid w:val="00402F4C"/>
    <w:rsid w:val="00403A41"/>
    <w:rsid w:val="00411BBA"/>
    <w:rsid w:val="00412896"/>
    <w:rsid w:val="00412FC0"/>
    <w:rsid w:val="00413F39"/>
    <w:rsid w:val="004167F8"/>
    <w:rsid w:val="00420740"/>
    <w:rsid w:val="00423FF4"/>
    <w:rsid w:val="0042447D"/>
    <w:rsid w:val="00425DE4"/>
    <w:rsid w:val="00431C66"/>
    <w:rsid w:val="00433B96"/>
    <w:rsid w:val="00434EE7"/>
    <w:rsid w:val="0043558A"/>
    <w:rsid w:val="004358C9"/>
    <w:rsid w:val="00437631"/>
    <w:rsid w:val="0044155D"/>
    <w:rsid w:val="004422F1"/>
    <w:rsid w:val="004449F7"/>
    <w:rsid w:val="00444E94"/>
    <w:rsid w:val="004455DF"/>
    <w:rsid w:val="0045067C"/>
    <w:rsid w:val="0045170F"/>
    <w:rsid w:val="004529D5"/>
    <w:rsid w:val="004544CC"/>
    <w:rsid w:val="0045647A"/>
    <w:rsid w:val="00460C9F"/>
    <w:rsid w:val="00460E2B"/>
    <w:rsid w:val="00460EBC"/>
    <w:rsid w:val="004617E5"/>
    <w:rsid w:val="00461B03"/>
    <w:rsid w:val="00463F90"/>
    <w:rsid w:val="00465D66"/>
    <w:rsid w:val="00466675"/>
    <w:rsid w:val="004672C8"/>
    <w:rsid w:val="00467CBB"/>
    <w:rsid w:val="00467FC0"/>
    <w:rsid w:val="004742EC"/>
    <w:rsid w:val="00474668"/>
    <w:rsid w:val="00475221"/>
    <w:rsid w:val="00475AA7"/>
    <w:rsid w:val="0047785C"/>
    <w:rsid w:val="00480515"/>
    <w:rsid w:val="00480C0B"/>
    <w:rsid w:val="00480F0F"/>
    <w:rsid w:val="0048254E"/>
    <w:rsid w:val="00487179"/>
    <w:rsid w:val="00492590"/>
    <w:rsid w:val="00497EC1"/>
    <w:rsid w:val="00497F5A"/>
    <w:rsid w:val="004A4FAF"/>
    <w:rsid w:val="004A51D9"/>
    <w:rsid w:val="004A6F59"/>
    <w:rsid w:val="004A7297"/>
    <w:rsid w:val="004B389F"/>
    <w:rsid w:val="004B40A3"/>
    <w:rsid w:val="004B5875"/>
    <w:rsid w:val="004B6505"/>
    <w:rsid w:val="004B6E77"/>
    <w:rsid w:val="004C1036"/>
    <w:rsid w:val="004C3F12"/>
    <w:rsid w:val="004C3F29"/>
    <w:rsid w:val="004C59D2"/>
    <w:rsid w:val="004C7CA3"/>
    <w:rsid w:val="004D0AF0"/>
    <w:rsid w:val="004D254C"/>
    <w:rsid w:val="004D3995"/>
    <w:rsid w:val="004D4EDA"/>
    <w:rsid w:val="004D6542"/>
    <w:rsid w:val="004D6698"/>
    <w:rsid w:val="004D7D35"/>
    <w:rsid w:val="004E0F94"/>
    <w:rsid w:val="004E1047"/>
    <w:rsid w:val="004E1EAA"/>
    <w:rsid w:val="004E3365"/>
    <w:rsid w:val="004E3D1A"/>
    <w:rsid w:val="004E42D7"/>
    <w:rsid w:val="004E45E8"/>
    <w:rsid w:val="004E48F9"/>
    <w:rsid w:val="004E5AB0"/>
    <w:rsid w:val="004E60DD"/>
    <w:rsid w:val="004E7514"/>
    <w:rsid w:val="004F1736"/>
    <w:rsid w:val="004F47DA"/>
    <w:rsid w:val="004F5CFB"/>
    <w:rsid w:val="004F6606"/>
    <w:rsid w:val="004F7B65"/>
    <w:rsid w:val="0050153B"/>
    <w:rsid w:val="00501A92"/>
    <w:rsid w:val="00503199"/>
    <w:rsid w:val="00505E24"/>
    <w:rsid w:val="005068DB"/>
    <w:rsid w:val="00506C6F"/>
    <w:rsid w:val="00512A45"/>
    <w:rsid w:val="00512D52"/>
    <w:rsid w:val="00513503"/>
    <w:rsid w:val="005160C0"/>
    <w:rsid w:val="005169DD"/>
    <w:rsid w:val="00526612"/>
    <w:rsid w:val="00527019"/>
    <w:rsid w:val="005302BA"/>
    <w:rsid w:val="00536B48"/>
    <w:rsid w:val="005372BB"/>
    <w:rsid w:val="00541055"/>
    <w:rsid w:val="0054189F"/>
    <w:rsid w:val="00543EEB"/>
    <w:rsid w:val="0054758E"/>
    <w:rsid w:val="00550DEE"/>
    <w:rsid w:val="00551486"/>
    <w:rsid w:val="00554864"/>
    <w:rsid w:val="00555FD3"/>
    <w:rsid w:val="00556D5B"/>
    <w:rsid w:val="00563297"/>
    <w:rsid w:val="005665CF"/>
    <w:rsid w:val="00567129"/>
    <w:rsid w:val="005703C4"/>
    <w:rsid w:val="00570568"/>
    <w:rsid w:val="005727ED"/>
    <w:rsid w:val="00572C91"/>
    <w:rsid w:val="00573615"/>
    <w:rsid w:val="00574175"/>
    <w:rsid w:val="00574C96"/>
    <w:rsid w:val="005777FB"/>
    <w:rsid w:val="00582548"/>
    <w:rsid w:val="00584C24"/>
    <w:rsid w:val="00584D64"/>
    <w:rsid w:val="00584E8D"/>
    <w:rsid w:val="00586EE1"/>
    <w:rsid w:val="005877D0"/>
    <w:rsid w:val="005878A5"/>
    <w:rsid w:val="00590AE7"/>
    <w:rsid w:val="005918AB"/>
    <w:rsid w:val="00593C1E"/>
    <w:rsid w:val="00595418"/>
    <w:rsid w:val="0059552C"/>
    <w:rsid w:val="00596D8A"/>
    <w:rsid w:val="0059756B"/>
    <w:rsid w:val="005A09A1"/>
    <w:rsid w:val="005A23C3"/>
    <w:rsid w:val="005A38D6"/>
    <w:rsid w:val="005A790F"/>
    <w:rsid w:val="005B0EB5"/>
    <w:rsid w:val="005B20E1"/>
    <w:rsid w:val="005B2338"/>
    <w:rsid w:val="005B67D0"/>
    <w:rsid w:val="005B75D3"/>
    <w:rsid w:val="005B7F56"/>
    <w:rsid w:val="005C0827"/>
    <w:rsid w:val="005C1232"/>
    <w:rsid w:val="005C3DB1"/>
    <w:rsid w:val="005C55ED"/>
    <w:rsid w:val="005C751A"/>
    <w:rsid w:val="005E1320"/>
    <w:rsid w:val="005E1425"/>
    <w:rsid w:val="005E1C7B"/>
    <w:rsid w:val="005E5673"/>
    <w:rsid w:val="005E5C3F"/>
    <w:rsid w:val="005E6621"/>
    <w:rsid w:val="005F1F85"/>
    <w:rsid w:val="005F2648"/>
    <w:rsid w:val="005F3C4C"/>
    <w:rsid w:val="005F4CCE"/>
    <w:rsid w:val="005F63A3"/>
    <w:rsid w:val="0060079B"/>
    <w:rsid w:val="006026BF"/>
    <w:rsid w:val="00603D48"/>
    <w:rsid w:val="00605847"/>
    <w:rsid w:val="00605ACE"/>
    <w:rsid w:val="00610DD8"/>
    <w:rsid w:val="00612F56"/>
    <w:rsid w:val="00614843"/>
    <w:rsid w:val="006171B6"/>
    <w:rsid w:val="00620EEE"/>
    <w:rsid w:val="00624F2A"/>
    <w:rsid w:val="00627298"/>
    <w:rsid w:val="00631163"/>
    <w:rsid w:val="00632C17"/>
    <w:rsid w:val="00632CC1"/>
    <w:rsid w:val="00640D7B"/>
    <w:rsid w:val="006416DE"/>
    <w:rsid w:val="0064213E"/>
    <w:rsid w:val="0064385B"/>
    <w:rsid w:val="00644A38"/>
    <w:rsid w:val="00647A9A"/>
    <w:rsid w:val="00654047"/>
    <w:rsid w:val="00655715"/>
    <w:rsid w:val="006557D1"/>
    <w:rsid w:val="00657E25"/>
    <w:rsid w:val="00657F90"/>
    <w:rsid w:val="006601DA"/>
    <w:rsid w:val="00660276"/>
    <w:rsid w:val="00660342"/>
    <w:rsid w:val="00662452"/>
    <w:rsid w:val="00663AE0"/>
    <w:rsid w:val="006676EC"/>
    <w:rsid w:val="006709CA"/>
    <w:rsid w:val="00670B04"/>
    <w:rsid w:val="00672AB0"/>
    <w:rsid w:val="00674FDB"/>
    <w:rsid w:val="00675B03"/>
    <w:rsid w:val="006761AA"/>
    <w:rsid w:val="0068167F"/>
    <w:rsid w:val="006830F1"/>
    <w:rsid w:val="00683914"/>
    <w:rsid w:val="00684D84"/>
    <w:rsid w:val="0068501E"/>
    <w:rsid w:val="00686331"/>
    <w:rsid w:val="00687A30"/>
    <w:rsid w:val="00690ECC"/>
    <w:rsid w:val="00690F05"/>
    <w:rsid w:val="00692183"/>
    <w:rsid w:val="0069287B"/>
    <w:rsid w:val="00693753"/>
    <w:rsid w:val="0069528B"/>
    <w:rsid w:val="006A0122"/>
    <w:rsid w:val="006A3B89"/>
    <w:rsid w:val="006A3EC6"/>
    <w:rsid w:val="006A4CC3"/>
    <w:rsid w:val="006A50CB"/>
    <w:rsid w:val="006A585F"/>
    <w:rsid w:val="006A6987"/>
    <w:rsid w:val="006B474B"/>
    <w:rsid w:val="006B4F54"/>
    <w:rsid w:val="006B6F91"/>
    <w:rsid w:val="006C192C"/>
    <w:rsid w:val="006C218A"/>
    <w:rsid w:val="006C3459"/>
    <w:rsid w:val="006C5D05"/>
    <w:rsid w:val="006C5D2C"/>
    <w:rsid w:val="006D002E"/>
    <w:rsid w:val="006D24B4"/>
    <w:rsid w:val="006D3B5C"/>
    <w:rsid w:val="006E22A4"/>
    <w:rsid w:val="006E2F22"/>
    <w:rsid w:val="006E38C9"/>
    <w:rsid w:val="006E3AB6"/>
    <w:rsid w:val="006E3BB7"/>
    <w:rsid w:val="006E3F59"/>
    <w:rsid w:val="006E4B7E"/>
    <w:rsid w:val="006E50B4"/>
    <w:rsid w:val="006E7DE7"/>
    <w:rsid w:val="006F1133"/>
    <w:rsid w:val="006F36A7"/>
    <w:rsid w:val="006F5F2F"/>
    <w:rsid w:val="006F653B"/>
    <w:rsid w:val="006F671B"/>
    <w:rsid w:val="006F6739"/>
    <w:rsid w:val="007003A7"/>
    <w:rsid w:val="007027A7"/>
    <w:rsid w:val="00702E29"/>
    <w:rsid w:val="007044C0"/>
    <w:rsid w:val="00705CDE"/>
    <w:rsid w:val="00705D48"/>
    <w:rsid w:val="00707A38"/>
    <w:rsid w:val="00707FF2"/>
    <w:rsid w:val="00713F7B"/>
    <w:rsid w:val="0071439A"/>
    <w:rsid w:val="00715DAB"/>
    <w:rsid w:val="007164C0"/>
    <w:rsid w:val="00720038"/>
    <w:rsid w:val="007213E1"/>
    <w:rsid w:val="007220C3"/>
    <w:rsid w:val="007228DA"/>
    <w:rsid w:val="00722B34"/>
    <w:rsid w:val="00722F82"/>
    <w:rsid w:val="007243B6"/>
    <w:rsid w:val="00726CF3"/>
    <w:rsid w:val="00727011"/>
    <w:rsid w:val="00731720"/>
    <w:rsid w:val="007344D3"/>
    <w:rsid w:val="00735AB8"/>
    <w:rsid w:val="00735E0A"/>
    <w:rsid w:val="00736F0B"/>
    <w:rsid w:val="00742D7C"/>
    <w:rsid w:val="00743EBB"/>
    <w:rsid w:val="00744CB3"/>
    <w:rsid w:val="00747BD1"/>
    <w:rsid w:val="0075318F"/>
    <w:rsid w:val="00762229"/>
    <w:rsid w:val="0076520D"/>
    <w:rsid w:val="0076551F"/>
    <w:rsid w:val="00767907"/>
    <w:rsid w:val="00767B76"/>
    <w:rsid w:val="007710CA"/>
    <w:rsid w:val="00771910"/>
    <w:rsid w:val="0077298C"/>
    <w:rsid w:val="00775CCF"/>
    <w:rsid w:val="00775F78"/>
    <w:rsid w:val="00777F47"/>
    <w:rsid w:val="0078256C"/>
    <w:rsid w:val="007837AF"/>
    <w:rsid w:val="00783981"/>
    <w:rsid w:val="00783C30"/>
    <w:rsid w:val="00784251"/>
    <w:rsid w:val="00784A9B"/>
    <w:rsid w:val="00786FA6"/>
    <w:rsid w:val="0078756F"/>
    <w:rsid w:val="00791532"/>
    <w:rsid w:val="00793473"/>
    <w:rsid w:val="0079422B"/>
    <w:rsid w:val="00796F22"/>
    <w:rsid w:val="00797963"/>
    <w:rsid w:val="007A1F31"/>
    <w:rsid w:val="007A321E"/>
    <w:rsid w:val="007A699E"/>
    <w:rsid w:val="007B1930"/>
    <w:rsid w:val="007B5174"/>
    <w:rsid w:val="007B5C12"/>
    <w:rsid w:val="007B6759"/>
    <w:rsid w:val="007B6B1A"/>
    <w:rsid w:val="007C0085"/>
    <w:rsid w:val="007C4E86"/>
    <w:rsid w:val="007C5093"/>
    <w:rsid w:val="007C7434"/>
    <w:rsid w:val="007D234F"/>
    <w:rsid w:val="007D3DD0"/>
    <w:rsid w:val="007D42C1"/>
    <w:rsid w:val="007D4DCC"/>
    <w:rsid w:val="007D75C6"/>
    <w:rsid w:val="007D7780"/>
    <w:rsid w:val="007E1151"/>
    <w:rsid w:val="007E28A4"/>
    <w:rsid w:val="007F24F0"/>
    <w:rsid w:val="007F3356"/>
    <w:rsid w:val="007F3419"/>
    <w:rsid w:val="007F3E1A"/>
    <w:rsid w:val="007F5787"/>
    <w:rsid w:val="007F5CCA"/>
    <w:rsid w:val="007F61A3"/>
    <w:rsid w:val="00801AEE"/>
    <w:rsid w:val="0080363B"/>
    <w:rsid w:val="00805B1A"/>
    <w:rsid w:val="00806A15"/>
    <w:rsid w:val="00807D0F"/>
    <w:rsid w:val="00810128"/>
    <w:rsid w:val="00812810"/>
    <w:rsid w:val="00813E7A"/>
    <w:rsid w:val="00815139"/>
    <w:rsid w:val="00815659"/>
    <w:rsid w:val="00816C8B"/>
    <w:rsid w:val="00817121"/>
    <w:rsid w:val="008173DD"/>
    <w:rsid w:val="00817F1E"/>
    <w:rsid w:val="0082049E"/>
    <w:rsid w:val="00824316"/>
    <w:rsid w:val="00826689"/>
    <w:rsid w:val="008273FA"/>
    <w:rsid w:val="00827F4A"/>
    <w:rsid w:val="00830306"/>
    <w:rsid w:val="00830B70"/>
    <w:rsid w:val="00830CC5"/>
    <w:rsid w:val="00831E2D"/>
    <w:rsid w:val="008329BF"/>
    <w:rsid w:val="008364C4"/>
    <w:rsid w:val="008366C7"/>
    <w:rsid w:val="0083678E"/>
    <w:rsid w:val="00837EF7"/>
    <w:rsid w:val="0084132E"/>
    <w:rsid w:val="00841B20"/>
    <w:rsid w:val="00842823"/>
    <w:rsid w:val="00842C37"/>
    <w:rsid w:val="00843784"/>
    <w:rsid w:val="00843D2B"/>
    <w:rsid w:val="00845D59"/>
    <w:rsid w:val="00846771"/>
    <w:rsid w:val="0085079F"/>
    <w:rsid w:val="0085086E"/>
    <w:rsid w:val="00850911"/>
    <w:rsid w:val="00851795"/>
    <w:rsid w:val="00852047"/>
    <w:rsid w:val="00853880"/>
    <w:rsid w:val="00853F77"/>
    <w:rsid w:val="00854E80"/>
    <w:rsid w:val="00855F54"/>
    <w:rsid w:val="0085745D"/>
    <w:rsid w:val="00866D14"/>
    <w:rsid w:val="00867C24"/>
    <w:rsid w:val="0087007B"/>
    <w:rsid w:val="00871FF3"/>
    <w:rsid w:val="00872E39"/>
    <w:rsid w:val="00874F21"/>
    <w:rsid w:val="008754E0"/>
    <w:rsid w:val="00877B73"/>
    <w:rsid w:val="00881B40"/>
    <w:rsid w:val="008828BA"/>
    <w:rsid w:val="00882FC1"/>
    <w:rsid w:val="008833A3"/>
    <w:rsid w:val="0088578F"/>
    <w:rsid w:val="00886076"/>
    <w:rsid w:val="008905EF"/>
    <w:rsid w:val="00892913"/>
    <w:rsid w:val="00895112"/>
    <w:rsid w:val="00895C3C"/>
    <w:rsid w:val="008A0FEB"/>
    <w:rsid w:val="008A15A0"/>
    <w:rsid w:val="008A1B29"/>
    <w:rsid w:val="008A1B47"/>
    <w:rsid w:val="008A1E0C"/>
    <w:rsid w:val="008A1FAF"/>
    <w:rsid w:val="008A4B0F"/>
    <w:rsid w:val="008A503A"/>
    <w:rsid w:val="008A73D3"/>
    <w:rsid w:val="008B5CF5"/>
    <w:rsid w:val="008C096D"/>
    <w:rsid w:val="008C0E34"/>
    <w:rsid w:val="008C3BA9"/>
    <w:rsid w:val="008C5114"/>
    <w:rsid w:val="008C53C7"/>
    <w:rsid w:val="008C7C4E"/>
    <w:rsid w:val="008D1DD8"/>
    <w:rsid w:val="008D48AC"/>
    <w:rsid w:val="008D4F47"/>
    <w:rsid w:val="008E1434"/>
    <w:rsid w:val="008E15AD"/>
    <w:rsid w:val="008E15C5"/>
    <w:rsid w:val="008E34F9"/>
    <w:rsid w:val="008F086A"/>
    <w:rsid w:val="008F0998"/>
    <w:rsid w:val="008F1816"/>
    <w:rsid w:val="008F2C50"/>
    <w:rsid w:val="008F6820"/>
    <w:rsid w:val="008F725D"/>
    <w:rsid w:val="00900A13"/>
    <w:rsid w:val="009010A0"/>
    <w:rsid w:val="00902314"/>
    <w:rsid w:val="00903651"/>
    <w:rsid w:val="00903A70"/>
    <w:rsid w:val="00903EF7"/>
    <w:rsid w:val="0090409E"/>
    <w:rsid w:val="0091036E"/>
    <w:rsid w:val="0091166F"/>
    <w:rsid w:val="00912389"/>
    <w:rsid w:val="0091446B"/>
    <w:rsid w:val="00914750"/>
    <w:rsid w:val="009158C7"/>
    <w:rsid w:val="0091761A"/>
    <w:rsid w:val="0092001A"/>
    <w:rsid w:val="009219DA"/>
    <w:rsid w:val="00922B19"/>
    <w:rsid w:val="00925BAD"/>
    <w:rsid w:val="00926175"/>
    <w:rsid w:val="00926ECB"/>
    <w:rsid w:val="00927F73"/>
    <w:rsid w:val="00931435"/>
    <w:rsid w:val="009315FC"/>
    <w:rsid w:val="009350F3"/>
    <w:rsid w:val="00937124"/>
    <w:rsid w:val="009408D0"/>
    <w:rsid w:val="0094354B"/>
    <w:rsid w:val="009448BE"/>
    <w:rsid w:val="00944CEA"/>
    <w:rsid w:val="009461C2"/>
    <w:rsid w:val="00946B5E"/>
    <w:rsid w:val="009503FB"/>
    <w:rsid w:val="00951496"/>
    <w:rsid w:val="0095325B"/>
    <w:rsid w:val="009547A7"/>
    <w:rsid w:val="009548D2"/>
    <w:rsid w:val="00954DBB"/>
    <w:rsid w:val="00954F01"/>
    <w:rsid w:val="009551FD"/>
    <w:rsid w:val="00961B9D"/>
    <w:rsid w:val="00964DE7"/>
    <w:rsid w:val="0096545A"/>
    <w:rsid w:val="009679B5"/>
    <w:rsid w:val="009706DB"/>
    <w:rsid w:val="00972B4E"/>
    <w:rsid w:val="00973BB2"/>
    <w:rsid w:val="009747FE"/>
    <w:rsid w:val="00976987"/>
    <w:rsid w:val="00977A6D"/>
    <w:rsid w:val="00987EC2"/>
    <w:rsid w:val="009901D4"/>
    <w:rsid w:val="009914EB"/>
    <w:rsid w:val="009939E6"/>
    <w:rsid w:val="009940AB"/>
    <w:rsid w:val="00994789"/>
    <w:rsid w:val="00994CAE"/>
    <w:rsid w:val="009960C3"/>
    <w:rsid w:val="00997B71"/>
    <w:rsid w:val="009A0B1E"/>
    <w:rsid w:val="009A167F"/>
    <w:rsid w:val="009A178B"/>
    <w:rsid w:val="009A3D1B"/>
    <w:rsid w:val="009A7C25"/>
    <w:rsid w:val="009B0B00"/>
    <w:rsid w:val="009B22C7"/>
    <w:rsid w:val="009B3D03"/>
    <w:rsid w:val="009B43E1"/>
    <w:rsid w:val="009B6DA6"/>
    <w:rsid w:val="009C09E5"/>
    <w:rsid w:val="009C3C1C"/>
    <w:rsid w:val="009C478B"/>
    <w:rsid w:val="009C4936"/>
    <w:rsid w:val="009C6F45"/>
    <w:rsid w:val="009C7323"/>
    <w:rsid w:val="009D12D3"/>
    <w:rsid w:val="009D58CB"/>
    <w:rsid w:val="009D7244"/>
    <w:rsid w:val="009E2A0A"/>
    <w:rsid w:val="009E448C"/>
    <w:rsid w:val="009E5947"/>
    <w:rsid w:val="009E6829"/>
    <w:rsid w:val="009E7566"/>
    <w:rsid w:val="009F006C"/>
    <w:rsid w:val="009F2E6C"/>
    <w:rsid w:val="009F4AD1"/>
    <w:rsid w:val="009F53FC"/>
    <w:rsid w:val="009F55D2"/>
    <w:rsid w:val="009F573C"/>
    <w:rsid w:val="009F576F"/>
    <w:rsid w:val="00A019D6"/>
    <w:rsid w:val="00A04293"/>
    <w:rsid w:val="00A075B8"/>
    <w:rsid w:val="00A10327"/>
    <w:rsid w:val="00A114A8"/>
    <w:rsid w:val="00A12A94"/>
    <w:rsid w:val="00A1605F"/>
    <w:rsid w:val="00A16E3C"/>
    <w:rsid w:val="00A17368"/>
    <w:rsid w:val="00A21EF4"/>
    <w:rsid w:val="00A24F9A"/>
    <w:rsid w:val="00A30AE1"/>
    <w:rsid w:val="00A328A1"/>
    <w:rsid w:val="00A32AD6"/>
    <w:rsid w:val="00A33420"/>
    <w:rsid w:val="00A334FA"/>
    <w:rsid w:val="00A35A0D"/>
    <w:rsid w:val="00A376F9"/>
    <w:rsid w:val="00A40B81"/>
    <w:rsid w:val="00A41689"/>
    <w:rsid w:val="00A43DC0"/>
    <w:rsid w:val="00A44C5A"/>
    <w:rsid w:val="00A4566B"/>
    <w:rsid w:val="00A458C7"/>
    <w:rsid w:val="00A50B20"/>
    <w:rsid w:val="00A50D5C"/>
    <w:rsid w:val="00A51C6F"/>
    <w:rsid w:val="00A5233C"/>
    <w:rsid w:val="00A55AA4"/>
    <w:rsid w:val="00A6130B"/>
    <w:rsid w:val="00A6366D"/>
    <w:rsid w:val="00A63744"/>
    <w:rsid w:val="00A63DF5"/>
    <w:rsid w:val="00A63F9F"/>
    <w:rsid w:val="00A64D52"/>
    <w:rsid w:val="00A65B28"/>
    <w:rsid w:val="00A7448A"/>
    <w:rsid w:val="00A7497D"/>
    <w:rsid w:val="00A75588"/>
    <w:rsid w:val="00A81C1A"/>
    <w:rsid w:val="00A82C02"/>
    <w:rsid w:val="00A83838"/>
    <w:rsid w:val="00A83BC9"/>
    <w:rsid w:val="00A877DC"/>
    <w:rsid w:val="00A940FE"/>
    <w:rsid w:val="00A947EB"/>
    <w:rsid w:val="00A958F0"/>
    <w:rsid w:val="00A9642E"/>
    <w:rsid w:val="00A97B07"/>
    <w:rsid w:val="00AA29FF"/>
    <w:rsid w:val="00AA7F0C"/>
    <w:rsid w:val="00AB08DD"/>
    <w:rsid w:val="00AB1621"/>
    <w:rsid w:val="00AB392B"/>
    <w:rsid w:val="00AB3C1D"/>
    <w:rsid w:val="00AC3A89"/>
    <w:rsid w:val="00AC472F"/>
    <w:rsid w:val="00AC49A1"/>
    <w:rsid w:val="00AC5446"/>
    <w:rsid w:val="00AC54FB"/>
    <w:rsid w:val="00AC5C03"/>
    <w:rsid w:val="00AC6564"/>
    <w:rsid w:val="00AC6D38"/>
    <w:rsid w:val="00AD320A"/>
    <w:rsid w:val="00AD3AC0"/>
    <w:rsid w:val="00AD4416"/>
    <w:rsid w:val="00AD5AB3"/>
    <w:rsid w:val="00AE08BE"/>
    <w:rsid w:val="00AE0C98"/>
    <w:rsid w:val="00AE3EFD"/>
    <w:rsid w:val="00AE49E0"/>
    <w:rsid w:val="00AE50BE"/>
    <w:rsid w:val="00AE68EB"/>
    <w:rsid w:val="00AE7FFB"/>
    <w:rsid w:val="00AF1792"/>
    <w:rsid w:val="00AF2246"/>
    <w:rsid w:val="00AF2837"/>
    <w:rsid w:val="00AF34D4"/>
    <w:rsid w:val="00AF413D"/>
    <w:rsid w:val="00AF5706"/>
    <w:rsid w:val="00AF787E"/>
    <w:rsid w:val="00B00A61"/>
    <w:rsid w:val="00B0155E"/>
    <w:rsid w:val="00B06DCA"/>
    <w:rsid w:val="00B06F92"/>
    <w:rsid w:val="00B07053"/>
    <w:rsid w:val="00B1371C"/>
    <w:rsid w:val="00B25ED9"/>
    <w:rsid w:val="00B2796D"/>
    <w:rsid w:val="00B30678"/>
    <w:rsid w:val="00B35D9B"/>
    <w:rsid w:val="00B35ECD"/>
    <w:rsid w:val="00B36455"/>
    <w:rsid w:val="00B36A73"/>
    <w:rsid w:val="00B401D0"/>
    <w:rsid w:val="00B40604"/>
    <w:rsid w:val="00B42742"/>
    <w:rsid w:val="00B427D2"/>
    <w:rsid w:val="00B44770"/>
    <w:rsid w:val="00B50ADC"/>
    <w:rsid w:val="00B50FF8"/>
    <w:rsid w:val="00B51822"/>
    <w:rsid w:val="00B52569"/>
    <w:rsid w:val="00B54102"/>
    <w:rsid w:val="00B5436C"/>
    <w:rsid w:val="00B567F4"/>
    <w:rsid w:val="00B57316"/>
    <w:rsid w:val="00B577E2"/>
    <w:rsid w:val="00B60A8A"/>
    <w:rsid w:val="00B6364C"/>
    <w:rsid w:val="00B65CBA"/>
    <w:rsid w:val="00B66A11"/>
    <w:rsid w:val="00B66C38"/>
    <w:rsid w:val="00B66D97"/>
    <w:rsid w:val="00B7131D"/>
    <w:rsid w:val="00B724D6"/>
    <w:rsid w:val="00B72876"/>
    <w:rsid w:val="00B72C19"/>
    <w:rsid w:val="00B72C2E"/>
    <w:rsid w:val="00B7309A"/>
    <w:rsid w:val="00B73352"/>
    <w:rsid w:val="00B74368"/>
    <w:rsid w:val="00B77BFD"/>
    <w:rsid w:val="00B8100A"/>
    <w:rsid w:val="00B81730"/>
    <w:rsid w:val="00B81C80"/>
    <w:rsid w:val="00B823C2"/>
    <w:rsid w:val="00B83C13"/>
    <w:rsid w:val="00B84BE6"/>
    <w:rsid w:val="00B86C1E"/>
    <w:rsid w:val="00B86DAA"/>
    <w:rsid w:val="00B900BA"/>
    <w:rsid w:val="00B908B6"/>
    <w:rsid w:val="00B92555"/>
    <w:rsid w:val="00B939C6"/>
    <w:rsid w:val="00BA567E"/>
    <w:rsid w:val="00BB12A5"/>
    <w:rsid w:val="00BB4997"/>
    <w:rsid w:val="00BB7B1D"/>
    <w:rsid w:val="00BC0577"/>
    <w:rsid w:val="00BC44C1"/>
    <w:rsid w:val="00BC5907"/>
    <w:rsid w:val="00BC6681"/>
    <w:rsid w:val="00BC7098"/>
    <w:rsid w:val="00BD0282"/>
    <w:rsid w:val="00BD2919"/>
    <w:rsid w:val="00BD2C36"/>
    <w:rsid w:val="00BD66AF"/>
    <w:rsid w:val="00BD7F15"/>
    <w:rsid w:val="00BE07C0"/>
    <w:rsid w:val="00BE1A5B"/>
    <w:rsid w:val="00BE23B3"/>
    <w:rsid w:val="00BE7189"/>
    <w:rsid w:val="00BF0866"/>
    <w:rsid w:val="00BF1FB3"/>
    <w:rsid w:val="00BF27A2"/>
    <w:rsid w:val="00BF2813"/>
    <w:rsid w:val="00BF6A78"/>
    <w:rsid w:val="00C0008A"/>
    <w:rsid w:val="00C02121"/>
    <w:rsid w:val="00C03C68"/>
    <w:rsid w:val="00C0456F"/>
    <w:rsid w:val="00C0616F"/>
    <w:rsid w:val="00C064FC"/>
    <w:rsid w:val="00C07AE3"/>
    <w:rsid w:val="00C100CC"/>
    <w:rsid w:val="00C13433"/>
    <w:rsid w:val="00C137DE"/>
    <w:rsid w:val="00C14009"/>
    <w:rsid w:val="00C14E0B"/>
    <w:rsid w:val="00C15A90"/>
    <w:rsid w:val="00C17561"/>
    <w:rsid w:val="00C2213D"/>
    <w:rsid w:val="00C249AE"/>
    <w:rsid w:val="00C25006"/>
    <w:rsid w:val="00C27E6B"/>
    <w:rsid w:val="00C301C9"/>
    <w:rsid w:val="00C3094C"/>
    <w:rsid w:val="00C30A89"/>
    <w:rsid w:val="00C323A2"/>
    <w:rsid w:val="00C33309"/>
    <w:rsid w:val="00C360B0"/>
    <w:rsid w:val="00C36F4F"/>
    <w:rsid w:val="00C4123D"/>
    <w:rsid w:val="00C42E5F"/>
    <w:rsid w:val="00C444E1"/>
    <w:rsid w:val="00C45490"/>
    <w:rsid w:val="00C46DB6"/>
    <w:rsid w:val="00C4754A"/>
    <w:rsid w:val="00C51BE4"/>
    <w:rsid w:val="00C56997"/>
    <w:rsid w:val="00C577A0"/>
    <w:rsid w:val="00C57987"/>
    <w:rsid w:val="00C61421"/>
    <w:rsid w:val="00C62B53"/>
    <w:rsid w:val="00C63919"/>
    <w:rsid w:val="00C640FF"/>
    <w:rsid w:val="00C643ED"/>
    <w:rsid w:val="00C718C9"/>
    <w:rsid w:val="00C72FCD"/>
    <w:rsid w:val="00C734F3"/>
    <w:rsid w:val="00C7432E"/>
    <w:rsid w:val="00C82226"/>
    <w:rsid w:val="00C84688"/>
    <w:rsid w:val="00C85250"/>
    <w:rsid w:val="00C8529E"/>
    <w:rsid w:val="00C8586C"/>
    <w:rsid w:val="00C85911"/>
    <w:rsid w:val="00C8679A"/>
    <w:rsid w:val="00C929DE"/>
    <w:rsid w:val="00C93EAE"/>
    <w:rsid w:val="00C9425C"/>
    <w:rsid w:val="00C9699A"/>
    <w:rsid w:val="00C96CA3"/>
    <w:rsid w:val="00CA4275"/>
    <w:rsid w:val="00CA7344"/>
    <w:rsid w:val="00CA7AE9"/>
    <w:rsid w:val="00CB071C"/>
    <w:rsid w:val="00CB1340"/>
    <w:rsid w:val="00CB3A89"/>
    <w:rsid w:val="00CB74F1"/>
    <w:rsid w:val="00CB7EA4"/>
    <w:rsid w:val="00CC14E1"/>
    <w:rsid w:val="00CC333C"/>
    <w:rsid w:val="00CC3508"/>
    <w:rsid w:val="00CC404E"/>
    <w:rsid w:val="00CC5784"/>
    <w:rsid w:val="00CC5D59"/>
    <w:rsid w:val="00CC6CCD"/>
    <w:rsid w:val="00CC6F48"/>
    <w:rsid w:val="00CC7A59"/>
    <w:rsid w:val="00CD0F36"/>
    <w:rsid w:val="00CD14E4"/>
    <w:rsid w:val="00CD2602"/>
    <w:rsid w:val="00CD3AF5"/>
    <w:rsid w:val="00CD3BFA"/>
    <w:rsid w:val="00CD65E3"/>
    <w:rsid w:val="00CD7AC5"/>
    <w:rsid w:val="00CE08D6"/>
    <w:rsid w:val="00CE2B1C"/>
    <w:rsid w:val="00CE5941"/>
    <w:rsid w:val="00CE5C31"/>
    <w:rsid w:val="00CE7286"/>
    <w:rsid w:val="00CE7B07"/>
    <w:rsid w:val="00CF1970"/>
    <w:rsid w:val="00CF36C5"/>
    <w:rsid w:val="00CF493B"/>
    <w:rsid w:val="00CF5A64"/>
    <w:rsid w:val="00CF7AD2"/>
    <w:rsid w:val="00D01514"/>
    <w:rsid w:val="00D019A5"/>
    <w:rsid w:val="00D02CA8"/>
    <w:rsid w:val="00D04C26"/>
    <w:rsid w:val="00D05EF1"/>
    <w:rsid w:val="00D10A88"/>
    <w:rsid w:val="00D1390D"/>
    <w:rsid w:val="00D15D98"/>
    <w:rsid w:val="00D167B6"/>
    <w:rsid w:val="00D16A3B"/>
    <w:rsid w:val="00D17ABF"/>
    <w:rsid w:val="00D2063A"/>
    <w:rsid w:val="00D229B9"/>
    <w:rsid w:val="00D23105"/>
    <w:rsid w:val="00D2367F"/>
    <w:rsid w:val="00D2557C"/>
    <w:rsid w:val="00D3175C"/>
    <w:rsid w:val="00D333ED"/>
    <w:rsid w:val="00D3405D"/>
    <w:rsid w:val="00D34AB4"/>
    <w:rsid w:val="00D34C8D"/>
    <w:rsid w:val="00D36185"/>
    <w:rsid w:val="00D41221"/>
    <w:rsid w:val="00D41D74"/>
    <w:rsid w:val="00D43D7B"/>
    <w:rsid w:val="00D4493F"/>
    <w:rsid w:val="00D44CC8"/>
    <w:rsid w:val="00D4693F"/>
    <w:rsid w:val="00D47162"/>
    <w:rsid w:val="00D47C22"/>
    <w:rsid w:val="00D52527"/>
    <w:rsid w:val="00D622A7"/>
    <w:rsid w:val="00D6354E"/>
    <w:rsid w:val="00D64A14"/>
    <w:rsid w:val="00D6529F"/>
    <w:rsid w:val="00D67438"/>
    <w:rsid w:val="00D70CFF"/>
    <w:rsid w:val="00D70ED4"/>
    <w:rsid w:val="00D73673"/>
    <w:rsid w:val="00D740BD"/>
    <w:rsid w:val="00D74296"/>
    <w:rsid w:val="00D74B33"/>
    <w:rsid w:val="00D74BDC"/>
    <w:rsid w:val="00D75A8F"/>
    <w:rsid w:val="00D77722"/>
    <w:rsid w:val="00D81485"/>
    <w:rsid w:val="00D819E4"/>
    <w:rsid w:val="00D844A7"/>
    <w:rsid w:val="00D846E6"/>
    <w:rsid w:val="00D85424"/>
    <w:rsid w:val="00D855B2"/>
    <w:rsid w:val="00D857FD"/>
    <w:rsid w:val="00D919CC"/>
    <w:rsid w:val="00D924B6"/>
    <w:rsid w:val="00D94F7F"/>
    <w:rsid w:val="00D95394"/>
    <w:rsid w:val="00DA34C3"/>
    <w:rsid w:val="00DA3A00"/>
    <w:rsid w:val="00DA3CEB"/>
    <w:rsid w:val="00DA468B"/>
    <w:rsid w:val="00DA4F51"/>
    <w:rsid w:val="00DA4FB6"/>
    <w:rsid w:val="00DA5AF1"/>
    <w:rsid w:val="00DA6E35"/>
    <w:rsid w:val="00DA7409"/>
    <w:rsid w:val="00DA7A3C"/>
    <w:rsid w:val="00DB2FDA"/>
    <w:rsid w:val="00DB7A4D"/>
    <w:rsid w:val="00DC04F5"/>
    <w:rsid w:val="00DC1374"/>
    <w:rsid w:val="00DC779F"/>
    <w:rsid w:val="00DD06EE"/>
    <w:rsid w:val="00DD30C8"/>
    <w:rsid w:val="00DD4D54"/>
    <w:rsid w:val="00DD63A5"/>
    <w:rsid w:val="00DE0131"/>
    <w:rsid w:val="00DE257F"/>
    <w:rsid w:val="00DF0D10"/>
    <w:rsid w:val="00E00949"/>
    <w:rsid w:val="00E00A7F"/>
    <w:rsid w:val="00E03547"/>
    <w:rsid w:val="00E046A0"/>
    <w:rsid w:val="00E04AB5"/>
    <w:rsid w:val="00E06663"/>
    <w:rsid w:val="00E06C0A"/>
    <w:rsid w:val="00E11833"/>
    <w:rsid w:val="00E11A2C"/>
    <w:rsid w:val="00E12533"/>
    <w:rsid w:val="00E12C14"/>
    <w:rsid w:val="00E14A53"/>
    <w:rsid w:val="00E15706"/>
    <w:rsid w:val="00E163CF"/>
    <w:rsid w:val="00E20914"/>
    <w:rsid w:val="00E233DF"/>
    <w:rsid w:val="00E244D3"/>
    <w:rsid w:val="00E24686"/>
    <w:rsid w:val="00E249A1"/>
    <w:rsid w:val="00E25FFC"/>
    <w:rsid w:val="00E27414"/>
    <w:rsid w:val="00E27AD1"/>
    <w:rsid w:val="00E30487"/>
    <w:rsid w:val="00E31F62"/>
    <w:rsid w:val="00E3331A"/>
    <w:rsid w:val="00E343AD"/>
    <w:rsid w:val="00E3623C"/>
    <w:rsid w:val="00E379B8"/>
    <w:rsid w:val="00E37AAF"/>
    <w:rsid w:val="00E474BC"/>
    <w:rsid w:val="00E47E3D"/>
    <w:rsid w:val="00E512EC"/>
    <w:rsid w:val="00E51F8A"/>
    <w:rsid w:val="00E534B2"/>
    <w:rsid w:val="00E53B9E"/>
    <w:rsid w:val="00E569C0"/>
    <w:rsid w:val="00E63127"/>
    <w:rsid w:val="00E639DF"/>
    <w:rsid w:val="00E64CF2"/>
    <w:rsid w:val="00E668E1"/>
    <w:rsid w:val="00E66FC3"/>
    <w:rsid w:val="00E67D4A"/>
    <w:rsid w:val="00E70CA8"/>
    <w:rsid w:val="00E71804"/>
    <w:rsid w:val="00E72449"/>
    <w:rsid w:val="00E73403"/>
    <w:rsid w:val="00E74228"/>
    <w:rsid w:val="00E747E3"/>
    <w:rsid w:val="00E74AD0"/>
    <w:rsid w:val="00E80C97"/>
    <w:rsid w:val="00E8188D"/>
    <w:rsid w:val="00E81E1F"/>
    <w:rsid w:val="00E82006"/>
    <w:rsid w:val="00E83BE5"/>
    <w:rsid w:val="00E85503"/>
    <w:rsid w:val="00E85614"/>
    <w:rsid w:val="00E857DE"/>
    <w:rsid w:val="00E85A63"/>
    <w:rsid w:val="00E92D46"/>
    <w:rsid w:val="00E944F9"/>
    <w:rsid w:val="00E94819"/>
    <w:rsid w:val="00E96E1A"/>
    <w:rsid w:val="00E9787E"/>
    <w:rsid w:val="00E97916"/>
    <w:rsid w:val="00E97997"/>
    <w:rsid w:val="00EA4D53"/>
    <w:rsid w:val="00EA51B2"/>
    <w:rsid w:val="00EA6589"/>
    <w:rsid w:val="00EA76A6"/>
    <w:rsid w:val="00EB08A4"/>
    <w:rsid w:val="00EB096E"/>
    <w:rsid w:val="00EB2386"/>
    <w:rsid w:val="00EB424C"/>
    <w:rsid w:val="00EB657A"/>
    <w:rsid w:val="00EB6919"/>
    <w:rsid w:val="00EB72EE"/>
    <w:rsid w:val="00EC30BA"/>
    <w:rsid w:val="00EC3E4A"/>
    <w:rsid w:val="00EC4ECF"/>
    <w:rsid w:val="00EC662C"/>
    <w:rsid w:val="00ED0239"/>
    <w:rsid w:val="00ED1699"/>
    <w:rsid w:val="00ED4605"/>
    <w:rsid w:val="00ED47C3"/>
    <w:rsid w:val="00ED50C7"/>
    <w:rsid w:val="00ED537B"/>
    <w:rsid w:val="00EE08FD"/>
    <w:rsid w:val="00EE139C"/>
    <w:rsid w:val="00EE1A6D"/>
    <w:rsid w:val="00EE44D4"/>
    <w:rsid w:val="00EE4EA2"/>
    <w:rsid w:val="00EE52CE"/>
    <w:rsid w:val="00EE5647"/>
    <w:rsid w:val="00EE766D"/>
    <w:rsid w:val="00EF3578"/>
    <w:rsid w:val="00EF3612"/>
    <w:rsid w:val="00EF5936"/>
    <w:rsid w:val="00EF696C"/>
    <w:rsid w:val="00F00CB2"/>
    <w:rsid w:val="00F01C8A"/>
    <w:rsid w:val="00F045FD"/>
    <w:rsid w:val="00F05ACD"/>
    <w:rsid w:val="00F064A6"/>
    <w:rsid w:val="00F064F9"/>
    <w:rsid w:val="00F073F5"/>
    <w:rsid w:val="00F1219B"/>
    <w:rsid w:val="00F122A6"/>
    <w:rsid w:val="00F13F14"/>
    <w:rsid w:val="00F14D50"/>
    <w:rsid w:val="00F2322C"/>
    <w:rsid w:val="00F27B0F"/>
    <w:rsid w:val="00F27BD0"/>
    <w:rsid w:val="00F318D2"/>
    <w:rsid w:val="00F32818"/>
    <w:rsid w:val="00F32D28"/>
    <w:rsid w:val="00F3352F"/>
    <w:rsid w:val="00F3790E"/>
    <w:rsid w:val="00F402AD"/>
    <w:rsid w:val="00F4192B"/>
    <w:rsid w:val="00F43606"/>
    <w:rsid w:val="00F44737"/>
    <w:rsid w:val="00F44D37"/>
    <w:rsid w:val="00F45BF1"/>
    <w:rsid w:val="00F505F5"/>
    <w:rsid w:val="00F52C7A"/>
    <w:rsid w:val="00F57FC1"/>
    <w:rsid w:val="00F61787"/>
    <w:rsid w:val="00F6291B"/>
    <w:rsid w:val="00F62A47"/>
    <w:rsid w:val="00F65B80"/>
    <w:rsid w:val="00F65EA9"/>
    <w:rsid w:val="00F66457"/>
    <w:rsid w:val="00F66CC6"/>
    <w:rsid w:val="00F66EE4"/>
    <w:rsid w:val="00F72705"/>
    <w:rsid w:val="00F73935"/>
    <w:rsid w:val="00F75539"/>
    <w:rsid w:val="00F76CE3"/>
    <w:rsid w:val="00F81B4A"/>
    <w:rsid w:val="00F85BA6"/>
    <w:rsid w:val="00F86ED7"/>
    <w:rsid w:val="00F873E4"/>
    <w:rsid w:val="00F875EB"/>
    <w:rsid w:val="00F878AB"/>
    <w:rsid w:val="00F879D4"/>
    <w:rsid w:val="00F90874"/>
    <w:rsid w:val="00F909DE"/>
    <w:rsid w:val="00F90C51"/>
    <w:rsid w:val="00F91185"/>
    <w:rsid w:val="00F92344"/>
    <w:rsid w:val="00F928E4"/>
    <w:rsid w:val="00F935F0"/>
    <w:rsid w:val="00F94B1A"/>
    <w:rsid w:val="00F94FC5"/>
    <w:rsid w:val="00F95F74"/>
    <w:rsid w:val="00F96D8F"/>
    <w:rsid w:val="00F976E6"/>
    <w:rsid w:val="00F97756"/>
    <w:rsid w:val="00FA3247"/>
    <w:rsid w:val="00FA3459"/>
    <w:rsid w:val="00FA39CB"/>
    <w:rsid w:val="00FA490A"/>
    <w:rsid w:val="00FA57CE"/>
    <w:rsid w:val="00FA5A09"/>
    <w:rsid w:val="00FA6427"/>
    <w:rsid w:val="00FA6967"/>
    <w:rsid w:val="00FA7C5F"/>
    <w:rsid w:val="00FA7E43"/>
    <w:rsid w:val="00FB1931"/>
    <w:rsid w:val="00FB2934"/>
    <w:rsid w:val="00FB3604"/>
    <w:rsid w:val="00FB3B72"/>
    <w:rsid w:val="00FB56E3"/>
    <w:rsid w:val="00FB77A6"/>
    <w:rsid w:val="00FB7887"/>
    <w:rsid w:val="00FC3A87"/>
    <w:rsid w:val="00FC4562"/>
    <w:rsid w:val="00FC476C"/>
    <w:rsid w:val="00FC4BD9"/>
    <w:rsid w:val="00FC4CE0"/>
    <w:rsid w:val="00FC75E3"/>
    <w:rsid w:val="00FD12F3"/>
    <w:rsid w:val="00FD1E67"/>
    <w:rsid w:val="00FD2CD8"/>
    <w:rsid w:val="00FD3AA7"/>
    <w:rsid w:val="00FD4EF2"/>
    <w:rsid w:val="00FE1060"/>
    <w:rsid w:val="00FE59AA"/>
    <w:rsid w:val="00FF0C33"/>
    <w:rsid w:val="00FF2519"/>
    <w:rsid w:val="00FF4261"/>
    <w:rsid w:val="00FF47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3AA25B"/>
  <w15:docId w15:val="{6B084217-8C6F-4A87-900C-4F4525434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C59D2"/>
    <w:pPr>
      <w:spacing w:before="80" w:after="60" w:line="260" w:lineRule="atLeast"/>
      <w:ind w:left="547"/>
    </w:pPr>
    <w:rPr>
      <w:rFonts w:ascii="Arial" w:hAnsi="Arial" w:cs="Arial"/>
      <w:lang w:val="en-US"/>
    </w:rPr>
  </w:style>
  <w:style w:type="paragraph" w:styleId="Heading1">
    <w:name w:val="heading 1"/>
    <w:aliases w:val="H1,1,H11"/>
    <w:basedOn w:val="Normal"/>
    <w:next w:val="Normal"/>
    <w:qFormat/>
    <w:pPr>
      <w:keepNext/>
      <w:numPr>
        <w:numId w:val="5"/>
      </w:numPr>
      <w:pBdr>
        <w:bottom w:val="single" w:sz="6" w:space="1" w:color="000000"/>
      </w:pBdr>
      <w:spacing w:before="0" w:after="360" w:line="240" w:lineRule="auto"/>
      <w:jc w:val="right"/>
      <w:outlineLvl w:val="0"/>
    </w:pPr>
    <w:rPr>
      <w:rFonts w:ascii="Helvetica" w:hAnsi="Helvetica"/>
      <w:b/>
      <w:bCs/>
      <w:kern w:val="28"/>
      <w:sz w:val="40"/>
      <w:szCs w:val="32"/>
    </w:rPr>
  </w:style>
  <w:style w:type="paragraph" w:styleId="Heading2">
    <w:name w:val="heading 2"/>
    <w:aliases w:val="H2,chn,h2,H21"/>
    <w:next w:val="Normal"/>
    <w:qFormat/>
    <w:pPr>
      <w:keepNext/>
      <w:numPr>
        <w:ilvl w:val="1"/>
        <w:numId w:val="5"/>
      </w:numPr>
      <w:spacing w:before="360" w:after="100" w:line="280" w:lineRule="atLeast"/>
      <w:outlineLvl w:val="1"/>
    </w:pPr>
    <w:rPr>
      <w:rFonts w:ascii="Helvetica" w:hAnsi="Helvetica" w:cs="Arial"/>
      <w:b/>
      <w:bCs/>
      <w:iCs/>
      <w:sz w:val="28"/>
      <w:szCs w:val="28"/>
      <w:lang w:val="en-US"/>
    </w:rPr>
  </w:style>
  <w:style w:type="paragraph" w:styleId="Heading3">
    <w:name w:val="heading 3"/>
    <w:aliases w:val="H3,H31"/>
    <w:basedOn w:val="Normal"/>
    <w:next w:val="Normal"/>
    <w:qFormat/>
    <w:pPr>
      <w:keepNext/>
      <w:numPr>
        <w:ilvl w:val="2"/>
        <w:numId w:val="5"/>
      </w:numPr>
      <w:tabs>
        <w:tab w:val="left" w:pos="1080"/>
      </w:tabs>
      <w:spacing w:before="240" w:after="0" w:line="240" w:lineRule="auto"/>
      <w:outlineLvl w:val="2"/>
    </w:pPr>
    <w:rPr>
      <w:rFonts w:ascii="Helvetica" w:hAnsi="Helvetica"/>
      <w:b/>
      <w:bCs/>
      <w:sz w:val="26"/>
      <w:szCs w:val="26"/>
    </w:rPr>
  </w:style>
  <w:style w:type="paragraph" w:styleId="Heading4">
    <w:name w:val="heading 4"/>
    <w:aliases w:val="H4,h4,Heading 14,4"/>
    <w:basedOn w:val="Heading3"/>
    <w:next w:val="Normal"/>
    <w:qFormat/>
    <w:pPr>
      <w:numPr>
        <w:ilvl w:val="3"/>
      </w:numPr>
      <w:outlineLvl w:val="3"/>
    </w:pPr>
    <w:rPr>
      <w:bCs w:val="0"/>
      <w:szCs w:val="28"/>
    </w:rPr>
  </w:style>
  <w:style w:type="paragraph" w:styleId="Heading5">
    <w:name w:val="heading 5"/>
    <w:aliases w:val="H5,h5"/>
    <w:basedOn w:val="Normal"/>
    <w:next w:val="Normal"/>
    <w:qFormat/>
    <w:pPr>
      <w:keepNext/>
      <w:numPr>
        <w:ilvl w:val="4"/>
        <w:numId w:val="5"/>
      </w:numPr>
      <w:tabs>
        <w:tab w:val="left" w:pos="1440"/>
      </w:tabs>
      <w:spacing w:before="240" w:after="0" w:line="280" w:lineRule="atLeast"/>
      <w:outlineLvl w:val="4"/>
    </w:pPr>
    <w:rPr>
      <w:rFonts w:ascii="Helvetica" w:hAnsi="Helvetica"/>
      <w:b/>
      <w:bCs/>
      <w:iCs/>
      <w:szCs w:val="26"/>
    </w:rPr>
  </w:style>
  <w:style w:type="paragraph" w:styleId="Heading6">
    <w:name w:val="heading 6"/>
    <w:aliases w:val="H6,h6"/>
    <w:basedOn w:val="Normal"/>
    <w:next w:val="Normal"/>
    <w:qFormat/>
    <w:pPr>
      <w:numPr>
        <w:ilvl w:val="5"/>
        <w:numId w:val="5"/>
      </w:numPr>
      <w:spacing w:before="240"/>
      <w:outlineLvl w:val="5"/>
    </w:pPr>
    <w:rPr>
      <w:rFonts w:ascii="Times New Roman" w:hAnsi="Times New Roman"/>
      <w:b/>
      <w:bCs/>
      <w:szCs w:val="22"/>
    </w:rPr>
  </w:style>
  <w:style w:type="paragraph" w:styleId="Heading7">
    <w:name w:val="heading 7"/>
    <w:aliases w:val="H7"/>
    <w:basedOn w:val="Normal"/>
    <w:next w:val="Normal"/>
    <w:qFormat/>
    <w:pPr>
      <w:numPr>
        <w:ilvl w:val="6"/>
        <w:numId w:val="5"/>
      </w:numPr>
      <w:spacing w:before="240"/>
      <w:outlineLvl w:val="6"/>
    </w:pPr>
    <w:rPr>
      <w:rFonts w:ascii="Times New Roman" w:hAnsi="Times New Roman"/>
    </w:rPr>
  </w:style>
  <w:style w:type="paragraph" w:styleId="Heading8">
    <w:name w:val="heading 8"/>
    <w:aliases w:val="H8"/>
    <w:basedOn w:val="Normal"/>
    <w:next w:val="Normal"/>
    <w:qFormat/>
    <w:pPr>
      <w:spacing w:before="240"/>
      <w:ind w:left="0"/>
      <w:outlineLvl w:val="7"/>
    </w:pPr>
    <w:rPr>
      <w:rFonts w:ascii="Times New Roman" w:hAnsi="Times New Roman"/>
      <w:i/>
      <w:iCs/>
    </w:rPr>
  </w:style>
  <w:style w:type="paragraph" w:styleId="Heading9">
    <w:name w:val="heading 9"/>
    <w:aliases w:val="H9"/>
    <w:basedOn w:val="Normal"/>
    <w:next w:val="Normal"/>
    <w:qFormat/>
    <w:pPr>
      <w:spacing w:before="240"/>
      <w:ind w:left="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lfLine">
    <w:name w:val="HalfLine"/>
    <w:pPr>
      <w:spacing w:line="120" w:lineRule="exact"/>
    </w:pPr>
    <w:rPr>
      <w:rFonts w:ascii="Courier New" w:hAnsi="Courier New"/>
      <w:sz w:val="18"/>
      <w:lang w:val="en-US"/>
    </w:rPr>
  </w:style>
  <w:style w:type="paragraph" w:customStyle="1" w:styleId="TableTitle">
    <w:name w:val="TableTitle"/>
    <w:basedOn w:val="Normal"/>
    <w:link w:val="TableTitleChar"/>
    <w:pPr>
      <w:keepNext/>
      <w:tabs>
        <w:tab w:val="left" w:pos="1620"/>
      </w:tabs>
      <w:spacing w:before="240" w:after="40" w:line="220" w:lineRule="atLeast"/>
      <w:ind w:left="1620" w:hanging="1073"/>
    </w:pPr>
    <w:rPr>
      <w:rFonts w:ascii="Helvetica" w:hAnsi="Helvetica"/>
      <w:b/>
    </w:rPr>
  </w:style>
  <w:style w:type="paragraph" w:customStyle="1" w:styleId="TableTitlecont">
    <w:name w:val="TableTitle (cont)"/>
    <w:basedOn w:val="TableTitle"/>
  </w:style>
  <w:style w:type="paragraph" w:customStyle="1" w:styleId="ContinuedLine">
    <w:name w:val="ContinuedLine"/>
    <w:basedOn w:val="Normal"/>
    <w:pPr>
      <w:spacing w:before="40" w:line="220" w:lineRule="atLeast"/>
      <w:jc w:val="right"/>
    </w:pPr>
    <w:rPr>
      <w:rFonts w:ascii="Helvetica" w:hAnsi="Helvetica"/>
      <w:sz w:val="18"/>
    </w:rPr>
  </w:style>
  <w:style w:type="paragraph" w:customStyle="1" w:styleId="Definition">
    <w:name w:val="Definition"/>
    <w:basedOn w:val="Normal"/>
    <w:pPr>
      <w:keepLines/>
      <w:tabs>
        <w:tab w:val="left" w:pos="2160"/>
      </w:tabs>
      <w:spacing w:after="120"/>
      <w:ind w:left="2160" w:hanging="1613"/>
    </w:pPr>
  </w:style>
  <w:style w:type="paragraph" w:customStyle="1" w:styleId="FunctionTitle">
    <w:name w:val="FunctionTitle"/>
    <w:basedOn w:val="Heading3"/>
    <w:next w:val="Normal"/>
    <w:pPr>
      <w:pageBreakBefore/>
      <w:numPr>
        <w:ilvl w:val="0"/>
        <w:numId w:val="0"/>
      </w:numPr>
      <w:tabs>
        <w:tab w:val="clear" w:pos="1080"/>
        <w:tab w:val="left" w:pos="936"/>
      </w:tabs>
      <w:spacing w:after="120"/>
      <w:ind w:left="144"/>
    </w:pPr>
    <w:rPr>
      <w:rFonts w:cs="Times New Roman"/>
      <w:bCs w:val="0"/>
      <w:color w:val="000000"/>
      <w:szCs w:val="20"/>
    </w:rPr>
  </w:style>
  <w:style w:type="paragraph" w:customStyle="1" w:styleId="ChapterTitle">
    <w:name w:val="ChapterTitle"/>
    <w:basedOn w:val="Normal"/>
    <w:pPr>
      <w:spacing w:before="200" w:line="520" w:lineRule="atLeast"/>
      <w:jc w:val="right"/>
    </w:pPr>
    <w:rPr>
      <w:rFonts w:ascii="Helvetica" w:hAnsi="Helvetica"/>
      <w:b/>
      <w:sz w:val="48"/>
    </w:rPr>
  </w:style>
  <w:style w:type="paragraph" w:customStyle="1" w:styleId="VersionTitle">
    <w:name w:val="VersionTitle"/>
    <w:basedOn w:val="Normal"/>
    <w:pPr>
      <w:jc w:val="right"/>
    </w:pPr>
    <w:rPr>
      <w:rFonts w:ascii="Helvetica" w:hAnsi="Helvetica"/>
    </w:rPr>
  </w:style>
  <w:style w:type="paragraph" w:customStyle="1" w:styleId="LegalParas">
    <w:name w:val="Legal Paras"/>
    <w:basedOn w:val="Normal"/>
    <w:pPr>
      <w:tabs>
        <w:tab w:val="left" w:pos="720"/>
      </w:tabs>
      <w:spacing w:line="200" w:lineRule="exact"/>
    </w:pPr>
    <w:rPr>
      <w:rFonts w:ascii="Helvetica" w:hAnsi="Helvetica"/>
      <w:sz w:val="16"/>
    </w:rPr>
  </w:style>
  <w:style w:type="paragraph" w:customStyle="1" w:styleId="TOCHeading">
    <w:name w:val="TOCHeading"/>
    <w:basedOn w:val="Heading1"/>
    <w:pPr>
      <w:numPr>
        <w:numId w:val="0"/>
      </w:numPr>
    </w:pPr>
  </w:style>
  <w:style w:type="paragraph" w:customStyle="1" w:styleId="ProtocolTitle">
    <w:name w:val="ProtocolTitle"/>
    <w:basedOn w:val="Normal"/>
    <w:next w:val="Normal"/>
    <w:pPr>
      <w:keepNext/>
      <w:keepLines/>
      <w:spacing w:before="240" w:after="120" w:line="240" w:lineRule="auto"/>
      <w:ind w:left="0"/>
      <w:outlineLvl w:val="2"/>
    </w:pPr>
    <w:rPr>
      <w:rFonts w:ascii="Helvetica" w:hAnsi="Helvetica"/>
      <w:b/>
      <w:color w:val="000000"/>
      <w:sz w:val="28"/>
    </w:rPr>
  </w:style>
  <w:style w:type="paragraph" w:styleId="TOC5">
    <w:name w:val="toc 5"/>
    <w:basedOn w:val="TOC4"/>
    <w:next w:val="Normal"/>
    <w:semiHidden/>
    <w:pPr>
      <w:ind w:left="880"/>
    </w:pPr>
  </w:style>
  <w:style w:type="paragraph" w:styleId="TOC4">
    <w:name w:val="toc 4"/>
    <w:basedOn w:val="TOC3"/>
    <w:next w:val="Normal"/>
    <w:semiHidden/>
    <w:pPr>
      <w:ind w:left="2880" w:hanging="1080"/>
    </w:pPr>
  </w:style>
  <w:style w:type="paragraph" w:styleId="TOC3">
    <w:name w:val="toc 3"/>
    <w:basedOn w:val="TOC2"/>
    <w:next w:val="Normal"/>
    <w:semiHidden/>
    <w:pPr>
      <w:ind w:left="1800" w:hanging="900"/>
    </w:pPr>
  </w:style>
  <w:style w:type="paragraph" w:styleId="TOC2">
    <w:name w:val="toc 2"/>
    <w:basedOn w:val="TOC1"/>
    <w:next w:val="Normal"/>
    <w:semiHidden/>
    <w:pPr>
      <w:keepNext w:val="0"/>
      <w:tabs>
        <w:tab w:val="clear" w:pos="360"/>
      </w:tabs>
      <w:spacing w:before="0" w:after="0" w:line="240" w:lineRule="auto"/>
      <w:ind w:left="907" w:hanging="547"/>
    </w:pPr>
    <w:rPr>
      <w:b w:val="0"/>
      <w:sz w:val="22"/>
    </w:rPr>
  </w:style>
  <w:style w:type="paragraph" w:styleId="TOC1">
    <w:name w:val="toc 1"/>
    <w:basedOn w:val="Normal"/>
    <w:next w:val="Normal"/>
    <w:semiHidden/>
    <w:pPr>
      <w:keepNext/>
      <w:tabs>
        <w:tab w:val="left" w:pos="360"/>
        <w:tab w:val="right" w:leader="dot" w:pos="9360"/>
      </w:tabs>
      <w:spacing w:before="120" w:after="40"/>
      <w:ind w:left="360" w:hanging="360"/>
    </w:pPr>
    <w:rPr>
      <w:rFonts w:ascii="Helvetica" w:hAnsi="Helvetica"/>
      <w:b/>
      <w:noProof/>
      <w:sz w:val="26"/>
    </w:rPr>
  </w:style>
  <w:style w:type="paragraph" w:styleId="TOC6">
    <w:name w:val="toc 6"/>
    <w:basedOn w:val="Normal"/>
    <w:next w:val="Normal"/>
    <w:autoRedefine/>
    <w:semiHidden/>
    <w:pPr>
      <w:ind w:left="1100"/>
    </w:pPr>
  </w:style>
  <w:style w:type="paragraph" w:styleId="TOC7">
    <w:name w:val="toc 7"/>
    <w:basedOn w:val="TOC4"/>
    <w:next w:val="Normal"/>
    <w:autoRedefine/>
    <w:semiHidden/>
    <w:pPr>
      <w:tabs>
        <w:tab w:val="left" w:pos="2160"/>
      </w:tabs>
      <w:spacing w:before="80" w:line="280" w:lineRule="exact"/>
      <w:ind w:left="1440" w:firstLine="0"/>
    </w:pPr>
  </w:style>
  <w:style w:type="paragraph" w:styleId="TOC8">
    <w:name w:val="toc 8"/>
    <w:basedOn w:val="TOC4"/>
    <w:next w:val="Normal"/>
    <w:autoRedefine/>
    <w:semiHidden/>
    <w:pPr>
      <w:tabs>
        <w:tab w:val="left" w:pos="2160"/>
      </w:tabs>
      <w:ind w:left="1584" w:firstLine="0"/>
    </w:pPr>
  </w:style>
  <w:style w:type="paragraph" w:styleId="TOC9">
    <w:name w:val="toc 9"/>
    <w:basedOn w:val="Normal"/>
    <w:next w:val="Normal"/>
    <w:autoRedefine/>
    <w:semiHidden/>
    <w:pPr>
      <w:ind w:left="1760"/>
    </w:pPr>
  </w:style>
  <w:style w:type="character" w:styleId="Hyperlink">
    <w:name w:val="Hyperlink"/>
    <w:rPr>
      <w:color w:val="0000FF"/>
      <w:u w:val="single"/>
    </w:rPr>
  </w:style>
  <w:style w:type="paragraph" w:customStyle="1" w:styleId="TableBody">
    <w:name w:val="TableBody"/>
    <w:link w:val="TableBodyChar"/>
    <w:pPr>
      <w:spacing w:after="60" w:line="240" w:lineRule="atLeast"/>
    </w:pPr>
    <w:rPr>
      <w:rFonts w:ascii="Helvetica" w:hAnsi="Helvetica"/>
      <w:sz w:val="18"/>
      <w:lang w:val="en-US"/>
    </w:rPr>
  </w:style>
  <w:style w:type="paragraph" w:customStyle="1" w:styleId="TableHeading">
    <w:name w:val="TableHeading"/>
    <w:next w:val="TableBody"/>
    <w:pPr>
      <w:keepNext/>
      <w:keepLines/>
      <w:spacing w:after="60" w:line="240" w:lineRule="atLeast"/>
    </w:pPr>
    <w:rPr>
      <w:rFonts w:ascii="Helvetica" w:hAnsi="Helvetica"/>
      <w:b/>
      <w:sz w:val="18"/>
      <w:lang w:val="en-US"/>
    </w:rPr>
  </w:style>
  <w:style w:type="paragraph" w:styleId="Caption">
    <w:name w:val="caption"/>
    <w:aliases w:val="fighead2,fighead21,fighead22,fighead211,table caption,Table Caption,Table caption,fig and tbl"/>
    <w:basedOn w:val="Normal"/>
    <w:next w:val="Normal"/>
    <w:qFormat/>
    <w:pPr>
      <w:spacing w:before="120" w:after="120"/>
    </w:pPr>
    <w:rPr>
      <w:b/>
      <w:bCs/>
    </w:rPr>
  </w:style>
  <w:style w:type="paragraph" w:customStyle="1" w:styleId="HeaderEven">
    <w:name w:val="HeaderEven"/>
    <w:basedOn w:val="Normal"/>
    <w:pPr>
      <w:tabs>
        <w:tab w:val="center" w:pos="4680"/>
        <w:tab w:val="right" w:pos="9360"/>
      </w:tabs>
      <w:spacing w:line="220" w:lineRule="atLeast"/>
      <w:ind w:left="0"/>
    </w:pPr>
    <w:rPr>
      <w:rFonts w:ascii="Helvetica" w:hAnsi="Helvetica"/>
      <w:b/>
      <w:sz w:val="18"/>
    </w:rPr>
  </w:style>
  <w:style w:type="paragraph" w:customStyle="1" w:styleId="Figure">
    <w:name w:val="Figure"/>
    <w:basedOn w:val="Normal"/>
    <w:pPr>
      <w:keepNext/>
      <w:pBdr>
        <w:top w:val="single" w:sz="6" w:space="5" w:color="000000"/>
        <w:bottom w:val="single" w:sz="6" w:space="5" w:color="000000"/>
      </w:pBdr>
      <w:spacing w:before="100" w:after="100"/>
      <w:jc w:val="center"/>
    </w:pPr>
  </w:style>
  <w:style w:type="paragraph" w:customStyle="1" w:styleId="HeaderFirst">
    <w:name w:val="HeaderFirst"/>
    <w:basedOn w:val="Normal"/>
    <w:pPr>
      <w:tabs>
        <w:tab w:val="center" w:pos="4680"/>
        <w:tab w:val="right" w:pos="9360"/>
      </w:tabs>
      <w:spacing w:line="220" w:lineRule="atLeast"/>
      <w:ind w:left="0"/>
    </w:pPr>
    <w:rPr>
      <w:rFonts w:ascii="Helvetica" w:hAnsi="Helvetica"/>
      <w:b/>
      <w:sz w:val="18"/>
    </w:rPr>
  </w:style>
  <w:style w:type="paragraph" w:customStyle="1" w:styleId="HeaderOdd">
    <w:name w:val="HeaderOdd"/>
    <w:basedOn w:val="Normal"/>
    <w:pPr>
      <w:tabs>
        <w:tab w:val="center" w:pos="4680"/>
        <w:tab w:val="right" w:pos="9360"/>
      </w:tabs>
      <w:spacing w:line="220" w:lineRule="atLeast"/>
      <w:ind w:left="0"/>
    </w:pPr>
    <w:rPr>
      <w:rFonts w:ascii="Helvetica" w:hAnsi="Helvetica"/>
      <w:b/>
      <w:sz w:val="18"/>
    </w:rPr>
  </w:style>
  <w:style w:type="paragraph" w:customStyle="1" w:styleId="StepNumList">
    <w:name w:val="StepNumList"/>
    <w:basedOn w:val="Normal"/>
    <w:pPr>
      <w:tabs>
        <w:tab w:val="left" w:pos="360"/>
      </w:tabs>
      <w:spacing w:before="0" w:after="20"/>
      <w:ind w:left="907" w:hanging="360"/>
    </w:pPr>
  </w:style>
  <w:style w:type="paragraph" w:customStyle="1" w:styleId="FigureTitle">
    <w:name w:val="FigureTitle"/>
    <w:basedOn w:val="Normal"/>
    <w:pPr>
      <w:spacing w:before="40" w:after="240" w:line="240" w:lineRule="exact"/>
      <w:jc w:val="center"/>
    </w:pPr>
    <w:rPr>
      <w:rFonts w:ascii="Helvetica" w:hAnsi="Helvetica"/>
      <w:b/>
    </w:rPr>
  </w:style>
  <w:style w:type="paragraph" w:customStyle="1" w:styleId="StepAlphaList">
    <w:name w:val="StepAlphaList"/>
    <w:basedOn w:val="StepNumList"/>
  </w:style>
  <w:style w:type="paragraph" w:customStyle="1" w:styleId="StepPara">
    <w:name w:val="StepPara"/>
    <w:basedOn w:val="StepNumList"/>
    <w:pPr>
      <w:spacing w:before="40"/>
      <w:ind w:firstLine="0"/>
    </w:pPr>
  </w:style>
  <w:style w:type="paragraph" w:customStyle="1" w:styleId="StepSubAlpha">
    <w:name w:val="StepSubAlpha"/>
    <w:basedOn w:val="Normal"/>
    <w:pPr>
      <w:tabs>
        <w:tab w:val="left" w:pos="720"/>
      </w:tabs>
      <w:spacing w:before="0" w:after="20"/>
      <w:ind w:left="1267" w:hanging="360"/>
    </w:pPr>
  </w:style>
  <w:style w:type="paragraph" w:customStyle="1" w:styleId="StepSubPara">
    <w:name w:val="StepSubPara"/>
    <w:basedOn w:val="StepSubAlpha"/>
    <w:pPr>
      <w:spacing w:before="40"/>
      <w:ind w:firstLine="0"/>
    </w:pPr>
  </w:style>
  <w:style w:type="paragraph" w:customStyle="1" w:styleId="StepSubBullet">
    <w:name w:val="StepSubBullet"/>
    <w:basedOn w:val="StepSubPara"/>
    <w:pPr>
      <w:numPr>
        <w:numId w:val="1"/>
      </w:numPr>
      <w:ind w:left="1267"/>
    </w:pPr>
  </w:style>
  <w:style w:type="paragraph" w:customStyle="1" w:styleId="StepSubNum">
    <w:name w:val="StepSubNum"/>
    <w:basedOn w:val="StepSubAlpha"/>
  </w:style>
  <w:style w:type="paragraph" w:customStyle="1" w:styleId="Bullet">
    <w:name w:val="Bullet"/>
    <w:basedOn w:val="Normal"/>
    <w:pPr>
      <w:numPr>
        <w:numId w:val="8"/>
      </w:numPr>
      <w:spacing w:before="0" w:after="20"/>
    </w:pPr>
  </w:style>
  <w:style w:type="paragraph" w:customStyle="1" w:styleId="BulletPara">
    <w:name w:val="BulletPara"/>
    <w:basedOn w:val="Bullet"/>
    <w:pPr>
      <w:spacing w:before="40"/>
      <w:ind w:firstLine="0"/>
    </w:pPr>
  </w:style>
  <w:style w:type="paragraph" w:customStyle="1" w:styleId="BulletSubNum">
    <w:name w:val="BulletSubNum"/>
    <w:basedOn w:val="Bullet"/>
    <w:pPr>
      <w:tabs>
        <w:tab w:val="left" w:pos="720"/>
      </w:tabs>
      <w:ind w:left="1267"/>
    </w:pPr>
  </w:style>
  <w:style w:type="paragraph" w:customStyle="1" w:styleId="BulletSubAlpha">
    <w:name w:val="BulletSubAlpha"/>
    <w:basedOn w:val="BulletSubNum"/>
  </w:style>
  <w:style w:type="paragraph" w:customStyle="1" w:styleId="BulletSubDash">
    <w:name w:val="BulletSubDash"/>
    <w:basedOn w:val="Normal"/>
    <w:pPr>
      <w:numPr>
        <w:numId w:val="2"/>
      </w:numPr>
      <w:tabs>
        <w:tab w:val="left" w:pos="720"/>
      </w:tabs>
      <w:spacing w:before="40" w:after="20"/>
    </w:pPr>
  </w:style>
  <w:style w:type="paragraph" w:customStyle="1" w:styleId="BulletSubPara">
    <w:name w:val="BulletSubPara"/>
    <w:basedOn w:val="BulletSubDash"/>
    <w:pPr>
      <w:ind w:firstLine="0"/>
    </w:pPr>
  </w:style>
  <w:style w:type="paragraph" w:customStyle="1" w:styleId="NoteCautWarnTitle">
    <w:name w:val="NoteCautWarnTitle"/>
    <w:next w:val="Normal"/>
    <w:pPr>
      <w:keepNext/>
      <w:spacing w:before="240" w:line="240" w:lineRule="atLeast"/>
      <w:ind w:left="547" w:hanging="547"/>
    </w:pPr>
    <w:rPr>
      <w:rFonts w:ascii="Helvetica" w:hAnsi="Helvetica"/>
      <w:b/>
      <w:caps/>
      <w:lang w:val="en-US"/>
    </w:rPr>
  </w:style>
  <w:style w:type="paragraph" w:customStyle="1" w:styleId="NoteCautWarnText">
    <w:name w:val="NoteCautWarnText"/>
    <w:basedOn w:val="Normal"/>
    <w:pPr>
      <w:spacing w:after="40"/>
    </w:pPr>
    <w:rPr>
      <w:i/>
    </w:rPr>
  </w:style>
  <w:style w:type="paragraph" w:customStyle="1" w:styleId="AppHeading1">
    <w:name w:val="AppHeading1"/>
    <w:basedOn w:val="Normal"/>
    <w:next w:val="Normal"/>
    <w:pPr>
      <w:keepNext/>
      <w:pageBreakBefore/>
      <w:numPr>
        <w:numId w:val="6"/>
      </w:numPr>
      <w:pBdr>
        <w:bottom w:val="single" w:sz="6" w:space="1" w:color="000000"/>
      </w:pBdr>
      <w:spacing w:before="0" w:after="360" w:line="240" w:lineRule="auto"/>
      <w:jc w:val="right"/>
    </w:pPr>
    <w:rPr>
      <w:rFonts w:ascii="Helvetica" w:hAnsi="Helvetica"/>
      <w:b/>
      <w:sz w:val="40"/>
    </w:rPr>
  </w:style>
  <w:style w:type="paragraph" w:customStyle="1" w:styleId="CodeParagraph">
    <w:name w:val="CodeParagraph"/>
    <w:basedOn w:val="Normal"/>
    <w:pPr>
      <w:keepNext/>
      <w:keepLines/>
      <w:tabs>
        <w:tab w:val="left" w:pos="1440"/>
        <w:tab w:val="left" w:pos="2160"/>
        <w:tab w:val="left" w:pos="2880"/>
        <w:tab w:val="left" w:pos="3600"/>
        <w:tab w:val="left" w:pos="4320"/>
        <w:tab w:val="left" w:pos="5040"/>
        <w:tab w:val="left" w:pos="5760"/>
        <w:tab w:val="left" w:pos="6480"/>
      </w:tabs>
      <w:spacing w:before="0" w:after="0" w:line="240" w:lineRule="auto"/>
      <w:ind w:left="720"/>
    </w:pPr>
    <w:rPr>
      <w:rFonts w:ascii="Courier New" w:hAnsi="Courier New"/>
      <w:b/>
      <w:noProof/>
      <w:color w:val="800000"/>
    </w:rPr>
  </w:style>
  <w:style w:type="paragraph" w:customStyle="1" w:styleId="AppHeading2">
    <w:name w:val="AppHeading2"/>
    <w:basedOn w:val="Normal"/>
    <w:next w:val="Normal"/>
    <w:pPr>
      <w:keepNext/>
      <w:numPr>
        <w:ilvl w:val="1"/>
        <w:numId w:val="6"/>
      </w:numPr>
      <w:spacing w:before="360" w:after="100" w:line="280" w:lineRule="atLeast"/>
    </w:pPr>
    <w:rPr>
      <w:rFonts w:ascii="Helvetica" w:hAnsi="Helvetica"/>
      <w:b/>
      <w:sz w:val="28"/>
    </w:rPr>
  </w:style>
  <w:style w:type="paragraph" w:customStyle="1" w:styleId="ReviewNote">
    <w:name w:val="ReviewNote"/>
    <w:basedOn w:val="Definition"/>
    <w:pPr>
      <w:spacing w:before="120"/>
      <w:ind w:left="1872" w:hanging="1872"/>
    </w:pPr>
    <w:rPr>
      <w:b/>
      <w:i/>
      <w:snapToGrid w:val="0"/>
      <w:color w:val="FF0000"/>
    </w:rPr>
  </w:style>
  <w:style w:type="paragraph" w:customStyle="1" w:styleId="AppHeading3">
    <w:name w:val="AppHeading3"/>
    <w:basedOn w:val="Normal"/>
    <w:next w:val="Normal"/>
    <w:pPr>
      <w:keepNext/>
      <w:numPr>
        <w:ilvl w:val="2"/>
        <w:numId w:val="6"/>
      </w:numPr>
      <w:tabs>
        <w:tab w:val="left" w:pos="1080"/>
      </w:tabs>
      <w:spacing w:before="240" w:line="240" w:lineRule="auto"/>
      <w:outlineLvl w:val="2"/>
    </w:pPr>
    <w:rPr>
      <w:rFonts w:ascii="Helvetica" w:hAnsi="Helvetica"/>
      <w:b/>
      <w:sz w:val="26"/>
    </w:rPr>
  </w:style>
  <w:style w:type="paragraph" w:customStyle="1" w:styleId="AppHeading4">
    <w:name w:val="AppHeading4"/>
    <w:basedOn w:val="Normal"/>
    <w:next w:val="Normal"/>
    <w:pPr>
      <w:keepNext/>
      <w:numPr>
        <w:ilvl w:val="3"/>
        <w:numId w:val="4"/>
      </w:numPr>
      <w:tabs>
        <w:tab w:val="left" w:pos="1080"/>
      </w:tabs>
      <w:spacing w:before="240" w:after="0" w:line="240" w:lineRule="auto"/>
      <w:outlineLvl w:val="3"/>
    </w:pPr>
    <w:rPr>
      <w:rFonts w:ascii="Helvetica" w:hAnsi="Helvetica"/>
      <w:b/>
      <w:sz w:val="26"/>
    </w:rPr>
  </w:style>
  <w:style w:type="paragraph" w:customStyle="1" w:styleId="TableBullet">
    <w:name w:val="TableBullet"/>
    <w:basedOn w:val="Normal"/>
    <w:pPr>
      <w:numPr>
        <w:numId w:val="3"/>
      </w:numPr>
      <w:tabs>
        <w:tab w:val="clear" w:pos="360"/>
        <w:tab w:val="left" w:pos="216"/>
      </w:tabs>
      <w:spacing w:before="0" w:line="240" w:lineRule="auto"/>
    </w:pPr>
    <w:rPr>
      <w:rFonts w:ascii="Helvetica" w:hAnsi="Helvetica"/>
      <w:sz w:val="18"/>
    </w:rPr>
  </w:style>
  <w:style w:type="paragraph" w:customStyle="1" w:styleId="ArgDefinition">
    <w:name w:val="ArgDefinition"/>
    <w:basedOn w:val="Normal"/>
    <w:pPr>
      <w:tabs>
        <w:tab w:val="left" w:pos="3600"/>
      </w:tabs>
      <w:ind w:left="3600" w:hanging="2520"/>
    </w:pPr>
  </w:style>
  <w:style w:type="character" w:customStyle="1" w:styleId="ArgCharacter">
    <w:name w:val="ArgCharacter"/>
    <w:rPr>
      <w:rFonts w:ascii="Courier New" w:hAnsi="Courier New"/>
      <w:i/>
      <w:noProof/>
      <w:color w:val="800000"/>
      <w:sz w:val="22"/>
    </w:rPr>
  </w:style>
  <w:style w:type="character" w:customStyle="1" w:styleId="CodeCharacter">
    <w:name w:val="CodeCharacter"/>
    <w:rPr>
      <w:rFonts w:ascii="Courier New" w:hAnsi="Courier New"/>
      <w:b/>
      <w:noProof/>
      <w:color w:val="800000"/>
      <w:sz w:val="22"/>
    </w:rPr>
  </w:style>
  <w:style w:type="paragraph" w:customStyle="1" w:styleId="TableFootnote">
    <w:name w:val="TableFootnote"/>
    <w:basedOn w:val="Normal"/>
    <w:pPr>
      <w:tabs>
        <w:tab w:val="left" w:pos="1260"/>
      </w:tabs>
      <w:spacing w:before="40" w:after="40" w:line="160" w:lineRule="atLeast"/>
      <w:ind w:left="907" w:hanging="360"/>
    </w:pPr>
    <w:rPr>
      <w:rFonts w:ascii="Helvetica" w:hAnsi="Helvetica"/>
      <w:sz w:val="16"/>
    </w:rPr>
  </w:style>
  <w:style w:type="character" w:customStyle="1" w:styleId="CodeExampleCharacter">
    <w:name w:val="CodeExampleCharacter"/>
    <w:rPr>
      <w:rFonts w:ascii="Courier New" w:hAnsi="Courier New"/>
      <w:iCs/>
      <w:noProof/>
      <w:color w:val="800000"/>
      <w:sz w:val="22"/>
    </w:rPr>
  </w:style>
  <w:style w:type="paragraph" w:customStyle="1" w:styleId="AppHeading5">
    <w:name w:val="AppHeading5"/>
    <w:basedOn w:val="Normal"/>
    <w:next w:val="Normal"/>
    <w:pPr>
      <w:keepNext/>
      <w:numPr>
        <w:ilvl w:val="4"/>
        <w:numId w:val="6"/>
      </w:numPr>
      <w:tabs>
        <w:tab w:val="left" w:pos="1440"/>
      </w:tabs>
      <w:spacing w:before="240" w:after="0" w:line="280" w:lineRule="atLeast"/>
      <w:outlineLvl w:val="4"/>
    </w:pPr>
    <w:rPr>
      <w:rFonts w:ascii="Helvetica" w:hAnsi="Helvetica"/>
      <w:b/>
    </w:rPr>
  </w:style>
  <w:style w:type="paragraph" w:customStyle="1" w:styleId="ArgParagraph">
    <w:name w:val="ArgParagraph"/>
    <w:basedOn w:val="ArgDefinition"/>
    <w:pPr>
      <w:keepNext/>
      <w:tabs>
        <w:tab w:val="left" w:pos="2160"/>
        <w:tab w:val="left" w:pos="2880"/>
        <w:tab w:val="left" w:pos="4320"/>
        <w:tab w:val="left" w:pos="5040"/>
        <w:tab w:val="left" w:pos="5760"/>
        <w:tab w:val="left" w:pos="6480"/>
      </w:tabs>
      <w:ind w:left="1080" w:firstLine="0"/>
    </w:pPr>
    <w:rPr>
      <w:rFonts w:ascii="Courier New" w:hAnsi="Courier New"/>
      <w:i/>
      <w:noProof/>
      <w:color w:val="800000"/>
    </w:rPr>
  </w:style>
  <w:style w:type="paragraph" w:customStyle="1" w:styleId="FooterEven">
    <w:name w:val="FooterEven"/>
    <w:basedOn w:val="Normal"/>
    <w:pPr>
      <w:tabs>
        <w:tab w:val="center" w:pos="4680"/>
        <w:tab w:val="right" w:pos="9360"/>
      </w:tabs>
      <w:spacing w:before="0" w:line="220" w:lineRule="atLeast"/>
      <w:ind w:left="0"/>
    </w:pPr>
    <w:rPr>
      <w:rFonts w:ascii="Helvetica" w:hAnsi="Helvetica"/>
      <w:sz w:val="18"/>
    </w:rPr>
  </w:style>
  <w:style w:type="paragraph" w:customStyle="1" w:styleId="FooterFirst">
    <w:name w:val="FooterFirst"/>
    <w:basedOn w:val="Normal"/>
    <w:pPr>
      <w:tabs>
        <w:tab w:val="center" w:pos="4680"/>
        <w:tab w:val="right" w:pos="9360"/>
      </w:tabs>
      <w:spacing w:before="0" w:line="220" w:lineRule="atLeast"/>
      <w:ind w:left="0"/>
      <w:jc w:val="right"/>
    </w:pPr>
    <w:rPr>
      <w:rFonts w:ascii="Helvetica" w:hAnsi="Helvetica"/>
      <w:sz w:val="18"/>
    </w:rPr>
  </w:style>
  <w:style w:type="paragraph" w:customStyle="1" w:styleId="FooterOdd">
    <w:name w:val="FooterOdd"/>
    <w:basedOn w:val="Normal"/>
    <w:pPr>
      <w:tabs>
        <w:tab w:val="center" w:pos="4680"/>
        <w:tab w:val="right" w:pos="9360"/>
      </w:tabs>
      <w:spacing w:before="0" w:line="220" w:lineRule="atLeast"/>
      <w:ind w:left="0"/>
      <w:jc w:val="right"/>
    </w:pPr>
    <w:rPr>
      <w:rFonts w:ascii="Helvetica" w:hAnsi="Helvetica"/>
      <w:sz w:val="18"/>
    </w:rPr>
  </w:style>
  <w:style w:type="paragraph" w:customStyle="1" w:styleId="BulletSubDashBullet">
    <w:name w:val="BulletSubDashBullet"/>
    <w:basedOn w:val="Normal"/>
    <w:pPr>
      <w:numPr>
        <w:numId w:val="7"/>
      </w:numPr>
      <w:spacing w:before="40" w:after="20"/>
    </w:pPr>
    <w:rPr>
      <w:lang w:eastAsia="zh-CN"/>
    </w:rPr>
  </w:style>
  <w:style w:type="table" w:customStyle="1" w:styleId="TechPubsTable">
    <w:name w:val="TechPubs Table"/>
    <w:basedOn w:val="TableNormal"/>
    <w:rPr>
      <w:rFonts w:ascii="Helvetica" w:hAnsi="Helvetica"/>
      <w:sz w:val="18"/>
      <w:szCs w:val="18"/>
    </w:rPr>
    <w:tblPr>
      <w:tblInd w:w="648" w:type="dxa"/>
      <w:tblBorders>
        <w:top w:val="single" w:sz="6" w:space="0" w:color="000000"/>
        <w:bottom w:val="single" w:sz="6" w:space="0" w:color="000000"/>
        <w:insideH w:val="single" w:sz="6" w:space="0" w:color="C0C0C0"/>
        <w:insideV w:val="single" w:sz="6" w:space="0" w:color="C0C0C0"/>
      </w:tblBorders>
      <w:tblCellMar>
        <w:left w:w="115" w:type="dxa"/>
        <w:right w:w="115" w:type="dxa"/>
      </w:tblCellMar>
    </w:tblPr>
    <w:trPr>
      <w:cantSplit/>
    </w:trPr>
    <w:tcPr>
      <w:tcMar>
        <w:left w:w="115" w:type="dxa"/>
        <w:right w:w="115" w:type="dxa"/>
      </w:tcMar>
    </w:tcPr>
  </w:style>
  <w:style w:type="paragraph" w:customStyle="1" w:styleId="GlossTerm">
    <w:name w:val="GlossTerm"/>
    <w:basedOn w:val="Normal"/>
    <w:next w:val="DefinitionRH"/>
    <w:pPr>
      <w:keepNext/>
      <w:spacing w:before="120" w:after="40" w:line="240" w:lineRule="auto"/>
    </w:pPr>
    <w:rPr>
      <w:b/>
    </w:rPr>
  </w:style>
  <w:style w:type="paragraph" w:customStyle="1" w:styleId="SubHeading">
    <w:name w:val="SubHeading"/>
    <w:next w:val="Normal"/>
    <w:pPr>
      <w:keepNext/>
      <w:spacing w:before="240" w:after="60" w:line="260" w:lineRule="atLeast"/>
      <w:ind w:left="360"/>
    </w:pPr>
    <w:rPr>
      <w:rFonts w:ascii="Helvetica" w:hAnsi="Helvetica"/>
      <w:b/>
      <w:color w:val="000000"/>
      <w:sz w:val="26"/>
      <w:lang w:val="en-US"/>
    </w:rPr>
  </w:style>
  <w:style w:type="paragraph" w:customStyle="1" w:styleId="CodeExample">
    <w:name w:val="CodeExample"/>
    <w:basedOn w:val="CodeParagraph"/>
    <w:rPr>
      <w:b w:val="0"/>
    </w:rPr>
  </w:style>
  <w:style w:type="paragraph" w:customStyle="1" w:styleId="DefinitionRH">
    <w:name w:val="DefinitionRH"/>
    <w:basedOn w:val="Definition"/>
    <w:pPr>
      <w:ind w:left="1080" w:firstLine="0"/>
    </w:pPr>
  </w:style>
  <w:style w:type="table" w:styleId="TableGrid">
    <w:name w:val="Table Grid"/>
    <w:basedOn w:val="TableNormal"/>
    <w:uiPriority w:val="59"/>
    <w:pPr>
      <w:spacing w:after="6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customStyle="1" w:styleId="ArgDefinitionRH">
    <w:name w:val="ArgDefinitionRH"/>
    <w:basedOn w:val="ArgDefinition"/>
    <w:pPr>
      <w:ind w:left="1800" w:firstLine="0"/>
    </w:pPr>
  </w:style>
  <w:style w:type="paragraph" w:customStyle="1" w:styleId="ArgDefinitionBullet">
    <w:name w:val="ArgDefinitionBullet"/>
    <w:basedOn w:val="ArgDefinition"/>
    <w:pPr>
      <w:numPr>
        <w:numId w:val="10"/>
      </w:numPr>
      <w:tabs>
        <w:tab w:val="clear" w:pos="3960"/>
        <w:tab w:val="num" w:pos="1080"/>
      </w:tabs>
      <w:ind w:left="1080"/>
    </w:pPr>
  </w:style>
  <w:style w:type="paragraph" w:customStyle="1" w:styleId="TableBulletSubDash">
    <w:name w:val="TableBulletSubDash"/>
    <w:basedOn w:val="TableBody"/>
    <w:pPr>
      <w:numPr>
        <w:numId w:val="9"/>
      </w:numPr>
      <w:tabs>
        <w:tab w:val="clear" w:pos="432"/>
        <w:tab w:val="num" w:pos="360"/>
      </w:tabs>
      <w:ind w:left="360" w:hanging="360"/>
    </w:pPr>
  </w:style>
  <w:style w:type="character" w:customStyle="1" w:styleId="CodeActiveLink">
    <w:name w:val="CodeActiveLink"/>
    <w:rPr>
      <w:rFonts w:ascii="Courier New" w:hAnsi="Courier New"/>
      <w:b/>
      <w:color w:val="800000"/>
      <w:u w:val="single" w:color="800000"/>
    </w:rPr>
  </w:style>
  <w:style w:type="paragraph" w:customStyle="1" w:styleId="ArgDefinitionRHBullet">
    <w:name w:val="ArgDefinitionRHBullet"/>
    <w:basedOn w:val="ArgDefinitionRH"/>
    <w:pPr>
      <w:numPr>
        <w:numId w:val="11"/>
      </w:numPr>
      <w:tabs>
        <w:tab w:val="clear" w:pos="2160"/>
        <w:tab w:val="num" w:pos="907"/>
      </w:tabs>
      <w:ind w:left="907"/>
    </w:pPr>
  </w:style>
  <w:style w:type="table" w:customStyle="1" w:styleId="TableStatusCodes">
    <w:name w:val="TableStatusCodes"/>
    <w:basedOn w:val="TableNormal"/>
    <w:tblPr>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cantSplit/>
    </w:trPr>
  </w:style>
  <w:style w:type="paragraph" w:styleId="Footer">
    <w:name w:val="footer"/>
    <w:basedOn w:val="Normal"/>
    <w:pPr>
      <w:tabs>
        <w:tab w:val="center" w:pos="4320"/>
        <w:tab w:val="right" w:pos="8640"/>
      </w:tabs>
    </w:pPr>
  </w:style>
  <w:style w:type="paragraph" w:customStyle="1" w:styleId="DefaultParagraphFontParaChar">
    <w:name w:val="Default Paragraph Font Para Char"/>
    <w:basedOn w:val="Normal"/>
    <w:pPr>
      <w:spacing w:before="0" w:after="160" w:line="240" w:lineRule="exact"/>
      <w:ind w:left="0"/>
    </w:pPr>
    <w:rPr>
      <w:rFonts w:ascii="Verdana" w:hAnsi="Verdana"/>
    </w:rPr>
  </w:style>
  <w:style w:type="character" w:customStyle="1" w:styleId="CodeIBIPrototypeChar">
    <w:name w:val="CodeIBIPrototype Char"/>
    <w:link w:val="CodeIBIPrototype"/>
    <w:rPr>
      <w:rFonts w:ascii="Courier New" w:hAnsi="Courier New"/>
      <w:b/>
      <w:noProof/>
      <w:color w:val="800000"/>
      <w:sz w:val="22"/>
      <w:szCs w:val="24"/>
      <w:lang w:val="en-US" w:eastAsia="en-US" w:bidi="ar-SA"/>
    </w:rPr>
  </w:style>
  <w:style w:type="paragraph" w:customStyle="1" w:styleId="CodeIBIPrototype">
    <w:name w:val="CodeIBIPrototype"/>
    <w:basedOn w:val="Normal"/>
    <w:link w:val="CodeIBIPrototypeChar"/>
    <w:pPr>
      <w:keepNext/>
      <w:keepLines/>
      <w:spacing w:before="0" w:line="200" w:lineRule="exact"/>
      <w:ind w:left="720"/>
    </w:pPr>
    <w:rPr>
      <w:rFonts w:ascii="Courier New" w:hAnsi="Courier New"/>
      <w:b/>
      <w:noProof/>
      <w:color w:val="800000"/>
    </w:rPr>
  </w:style>
  <w:style w:type="paragraph" w:customStyle="1" w:styleId="CommandHeading">
    <w:name w:val="CommandHeading"/>
    <w:next w:val="Normal"/>
    <w:link w:val="CommandHeadingChar"/>
    <w:pPr>
      <w:keepNext/>
      <w:spacing w:before="240" w:after="60" w:line="260" w:lineRule="atLeast"/>
      <w:ind w:left="360"/>
    </w:pPr>
    <w:rPr>
      <w:rFonts w:ascii="Helvetica" w:hAnsi="Helvetica"/>
      <w:b/>
      <w:color w:val="000000"/>
      <w:sz w:val="26"/>
      <w:lang w:val="en-US"/>
    </w:rPr>
  </w:style>
  <w:style w:type="character" w:customStyle="1" w:styleId="CommandHeadingChar">
    <w:name w:val="CommandHeading Char"/>
    <w:link w:val="CommandHeading"/>
    <w:rPr>
      <w:rFonts w:ascii="Helvetica" w:hAnsi="Helvetica"/>
      <w:b/>
      <w:color w:val="000000"/>
      <w:sz w:val="26"/>
      <w:lang w:val="en-US" w:eastAsia="en-US" w:bidi="ar-SA"/>
    </w:rPr>
  </w:style>
  <w:style w:type="character" w:customStyle="1" w:styleId="TableBodyChar">
    <w:name w:val="TableBody Char"/>
    <w:link w:val="TableBody"/>
    <w:rPr>
      <w:rFonts w:ascii="Helvetica" w:hAnsi="Helvetica"/>
      <w:sz w:val="18"/>
      <w:lang w:val="en-US" w:eastAsia="en-US" w:bidi="ar-SA"/>
    </w:rPr>
  </w:style>
  <w:style w:type="character" w:customStyle="1" w:styleId="TableTitleChar">
    <w:name w:val="TableTitle Char"/>
    <w:link w:val="TableTitle"/>
    <w:rPr>
      <w:rFonts w:ascii="Helvetica" w:hAnsi="Helvetica"/>
      <w:b/>
      <w:lang w:val="en-US" w:eastAsia="en-US" w:bidi="ar-SA"/>
    </w:rPr>
  </w:style>
  <w:style w:type="paragraph" w:customStyle="1" w:styleId="Indent2">
    <w:name w:val="Indent2"/>
    <w:basedOn w:val="Normal"/>
    <w:link w:val="Indent2Char"/>
    <w:pPr>
      <w:tabs>
        <w:tab w:val="left" w:pos="2880"/>
      </w:tabs>
      <w:spacing w:before="60" w:after="40"/>
      <w:ind w:left="2880" w:hanging="2333"/>
    </w:pPr>
  </w:style>
  <w:style w:type="character" w:customStyle="1" w:styleId="Indent2Char">
    <w:name w:val="Indent2 Char"/>
    <w:link w:val="Indent2"/>
    <w:rPr>
      <w:rFonts w:ascii="Times" w:hAnsi="Times"/>
      <w:sz w:val="22"/>
      <w:szCs w:val="24"/>
      <w:lang w:val="en-US" w:eastAsia="en-US" w:bidi="ar-SA"/>
    </w:rPr>
  </w:style>
  <w:style w:type="paragraph" w:customStyle="1" w:styleId="Prototype">
    <w:name w:val="Prototype"/>
    <w:basedOn w:val="Normal"/>
    <w:autoRedefine/>
    <w:pPr>
      <w:keepNext/>
      <w:keepLines/>
      <w:spacing w:before="0" w:after="0" w:line="240" w:lineRule="auto"/>
      <w:ind w:left="720"/>
    </w:pPr>
    <w:rPr>
      <w:rFonts w:ascii="Courier New" w:hAnsi="Courier New"/>
      <w:b/>
      <w:noProof/>
      <w:color w:val="800000"/>
    </w:rPr>
  </w:style>
  <w:style w:type="character" w:customStyle="1" w:styleId="CodeIBIPrototypeCharCharCharCharChar">
    <w:name w:val="CodeIBIPrototype Char Char Char Char Char"/>
    <w:rPr>
      <w:rFonts w:ascii="Courier New" w:hAnsi="Courier New"/>
      <w:b/>
      <w:noProof/>
      <w:color w:val="800000"/>
      <w:sz w:val="22"/>
      <w:lang w:val="en-US" w:eastAsia="en-US" w:bidi="ar-SA"/>
    </w:rPr>
  </w:style>
  <w:style w:type="paragraph" w:customStyle="1" w:styleId="Indent2Left05">
    <w:name w:val="Indent2 + Left:  0.5&quot;"/>
    <w:aliases w:val="Hanging:  2&quot;,Before:  4 pt,After:  3 pt"/>
    <w:basedOn w:val="Normal"/>
    <w:link w:val="Indent2Left05Char"/>
    <w:pPr>
      <w:autoSpaceDE w:val="0"/>
      <w:autoSpaceDN w:val="0"/>
      <w:adjustRightInd w:val="0"/>
      <w:spacing w:before="0" w:after="0" w:line="240" w:lineRule="auto"/>
      <w:ind w:left="0"/>
    </w:pPr>
  </w:style>
  <w:style w:type="character" w:customStyle="1" w:styleId="Indent2Left05Char">
    <w:name w:val="Indent2 + Left:  0.5&quot; Char"/>
    <w:aliases w:val="Hanging:  2&quot; Char,Before:  4 pt Char,After:  3 pt Char"/>
    <w:link w:val="Indent2Left05"/>
    <w:rPr>
      <w:rFonts w:ascii="Times" w:hAnsi="Times"/>
      <w:sz w:val="22"/>
      <w:szCs w:val="24"/>
      <w:lang w:val="en-US" w:eastAsia="en-US" w:bidi="ar-SA"/>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pPr>
      <w:shd w:val="clear" w:color="auto" w:fill="000080"/>
    </w:pPr>
    <w:rPr>
      <w:rFonts w:ascii="Tahoma" w:hAnsi="Tahoma" w:cs="Tahoma"/>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Header">
    <w:name w:val="header"/>
    <w:basedOn w:val="Normal"/>
    <w:pPr>
      <w:tabs>
        <w:tab w:val="center" w:pos="4320"/>
        <w:tab w:val="right" w:pos="8640"/>
      </w:tabs>
    </w:pPr>
  </w:style>
  <w:style w:type="paragraph" w:customStyle="1" w:styleId="SP1173774">
    <w:name w:val="SP.11.73774"/>
    <w:basedOn w:val="Normal"/>
    <w:next w:val="Normal"/>
    <w:uiPriority w:val="99"/>
    <w:rsid w:val="00BC5907"/>
    <w:pPr>
      <w:autoSpaceDE w:val="0"/>
      <w:autoSpaceDN w:val="0"/>
      <w:adjustRightInd w:val="0"/>
      <w:spacing w:before="0" w:after="0" w:line="240" w:lineRule="auto"/>
      <w:ind w:left="0"/>
    </w:pPr>
    <w:rPr>
      <w:rFonts w:ascii="Times New Roman" w:hAnsi="Times New Roman"/>
    </w:rPr>
  </w:style>
  <w:style w:type="character" w:customStyle="1" w:styleId="SC112960">
    <w:name w:val="SC.11.2960"/>
    <w:uiPriority w:val="99"/>
    <w:rsid w:val="00BC5907"/>
    <w:rPr>
      <w:color w:val="000000"/>
      <w:sz w:val="22"/>
      <w:szCs w:val="22"/>
    </w:rPr>
  </w:style>
  <w:style w:type="character" w:customStyle="1" w:styleId="small2">
    <w:name w:val="small2"/>
    <w:rsid w:val="003F4C48"/>
    <w:rPr>
      <w:rFonts w:ascii="Verdana" w:hAnsi="Verdana" w:hint="default"/>
      <w:b w:val="0"/>
      <w:bCs w:val="0"/>
      <w:sz w:val="16"/>
      <w:szCs w:val="16"/>
    </w:rPr>
  </w:style>
  <w:style w:type="paragraph" w:styleId="z-TopofForm">
    <w:name w:val="HTML Top of Form"/>
    <w:basedOn w:val="Normal"/>
    <w:next w:val="Normal"/>
    <w:link w:val="z-TopofFormChar"/>
    <w:hidden/>
    <w:uiPriority w:val="99"/>
    <w:unhideWhenUsed/>
    <w:rsid w:val="003F4C48"/>
    <w:pPr>
      <w:pBdr>
        <w:bottom w:val="single" w:sz="6" w:space="1" w:color="auto"/>
      </w:pBdr>
      <w:spacing w:before="0" w:after="0" w:line="240" w:lineRule="auto"/>
      <w:ind w:left="0"/>
      <w:jc w:val="center"/>
    </w:pPr>
    <w:rPr>
      <w:vanish/>
      <w:sz w:val="16"/>
      <w:szCs w:val="16"/>
    </w:rPr>
  </w:style>
  <w:style w:type="character" w:customStyle="1" w:styleId="z-TopofFormChar">
    <w:name w:val="z-Top of Form Char"/>
    <w:link w:val="z-TopofForm"/>
    <w:uiPriority w:val="99"/>
    <w:rsid w:val="003F4C48"/>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F4C48"/>
    <w:pPr>
      <w:pBdr>
        <w:top w:val="single" w:sz="6" w:space="1" w:color="auto"/>
      </w:pBdr>
      <w:spacing w:before="0" w:after="0" w:line="240" w:lineRule="auto"/>
      <w:ind w:left="0"/>
      <w:jc w:val="center"/>
    </w:pPr>
    <w:rPr>
      <w:vanish/>
      <w:sz w:val="16"/>
      <w:szCs w:val="16"/>
    </w:rPr>
  </w:style>
  <w:style w:type="character" w:customStyle="1" w:styleId="z-BottomofFormChar">
    <w:name w:val="z-Bottom of Form Char"/>
    <w:link w:val="z-BottomofForm"/>
    <w:uiPriority w:val="99"/>
    <w:rsid w:val="003F4C48"/>
    <w:rPr>
      <w:rFonts w:ascii="Arial" w:hAnsi="Arial" w:cs="Arial"/>
      <w:vanish/>
      <w:sz w:val="16"/>
      <w:szCs w:val="16"/>
    </w:rPr>
  </w:style>
  <w:style w:type="paragraph" w:customStyle="1" w:styleId="SP2667508">
    <w:name w:val="SP.26.67508"/>
    <w:basedOn w:val="Normal"/>
    <w:next w:val="Normal"/>
    <w:uiPriority w:val="99"/>
    <w:rsid w:val="00CD0F36"/>
    <w:pPr>
      <w:autoSpaceDE w:val="0"/>
      <w:autoSpaceDN w:val="0"/>
      <w:adjustRightInd w:val="0"/>
      <w:spacing w:before="0" w:after="0" w:line="240" w:lineRule="auto"/>
      <w:ind w:left="0"/>
    </w:pPr>
  </w:style>
  <w:style w:type="paragraph" w:customStyle="1" w:styleId="SP2665658">
    <w:name w:val="SP.26.65658"/>
    <w:basedOn w:val="Normal"/>
    <w:next w:val="Normal"/>
    <w:uiPriority w:val="99"/>
    <w:rsid w:val="00CD0F36"/>
    <w:pPr>
      <w:autoSpaceDE w:val="0"/>
      <w:autoSpaceDN w:val="0"/>
      <w:adjustRightInd w:val="0"/>
      <w:spacing w:before="0" w:after="0" w:line="240" w:lineRule="auto"/>
      <w:ind w:left="0"/>
    </w:pPr>
  </w:style>
  <w:style w:type="paragraph" w:customStyle="1" w:styleId="SP2665600">
    <w:name w:val="SP.26.65600"/>
    <w:basedOn w:val="Normal"/>
    <w:next w:val="Normal"/>
    <w:uiPriority w:val="99"/>
    <w:rsid w:val="00CD0F36"/>
    <w:pPr>
      <w:autoSpaceDE w:val="0"/>
      <w:autoSpaceDN w:val="0"/>
      <w:adjustRightInd w:val="0"/>
      <w:spacing w:before="0" w:after="0" w:line="240" w:lineRule="auto"/>
      <w:ind w:left="0"/>
    </w:pPr>
  </w:style>
  <w:style w:type="character" w:customStyle="1" w:styleId="SC262960">
    <w:name w:val="SC.26.2960"/>
    <w:uiPriority w:val="99"/>
    <w:rsid w:val="00CD0F36"/>
    <w:rPr>
      <w:rFonts w:ascii="Times New Roman" w:hAnsi="Times New Roman" w:cs="Times New Roman"/>
      <w:color w:val="000000"/>
      <w:sz w:val="22"/>
      <w:szCs w:val="22"/>
    </w:rPr>
  </w:style>
  <w:style w:type="character" w:customStyle="1" w:styleId="SC263070">
    <w:name w:val="SC.26.3070"/>
    <w:uiPriority w:val="99"/>
    <w:rsid w:val="00CD0F36"/>
    <w:rPr>
      <w:rFonts w:ascii="Courier New" w:hAnsi="Courier New" w:cs="Courier New"/>
      <w:b/>
      <w:bCs/>
      <w:color w:val="000000"/>
      <w:sz w:val="22"/>
      <w:szCs w:val="22"/>
      <w:u w:val="single"/>
    </w:rPr>
  </w:style>
  <w:style w:type="paragraph" w:customStyle="1" w:styleId="SP42196654">
    <w:name w:val="SP.42.196654"/>
    <w:basedOn w:val="Normal"/>
    <w:next w:val="Normal"/>
    <w:uiPriority w:val="99"/>
    <w:rsid w:val="0068167F"/>
    <w:pPr>
      <w:autoSpaceDE w:val="0"/>
      <w:autoSpaceDN w:val="0"/>
      <w:adjustRightInd w:val="0"/>
      <w:spacing w:before="0" w:after="0" w:line="240" w:lineRule="auto"/>
      <w:ind w:left="0"/>
    </w:pPr>
  </w:style>
  <w:style w:type="paragraph" w:customStyle="1" w:styleId="SP42196658">
    <w:name w:val="SP.42.196658"/>
    <w:basedOn w:val="Normal"/>
    <w:next w:val="Normal"/>
    <w:uiPriority w:val="99"/>
    <w:rsid w:val="0068167F"/>
    <w:pPr>
      <w:autoSpaceDE w:val="0"/>
      <w:autoSpaceDN w:val="0"/>
      <w:adjustRightInd w:val="0"/>
      <w:spacing w:before="0" w:after="0" w:line="240" w:lineRule="auto"/>
      <w:ind w:left="0"/>
    </w:pPr>
  </w:style>
  <w:style w:type="paragraph" w:customStyle="1" w:styleId="SP42196663">
    <w:name w:val="SP.42.196663"/>
    <w:basedOn w:val="Normal"/>
    <w:next w:val="Normal"/>
    <w:uiPriority w:val="99"/>
    <w:rsid w:val="0068167F"/>
    <w:pPr>
      <w:autoSpaceDE w:val="0"/>
      <w:autoSpaceDN w:val="0"/>
      <w:adjustRightInd w:val="0"/>
      <w:spacing w:before="0" w:after="0" w:line="240" w:lineRule="auto"/>
      <w:ind w:left="0"/>
    </w:pPr>
  </w:style>
  <w:style w:type="paragraph" w:customStyle="1" w:styleId="SP42196673">
    <w:name w:val="SP.42.196673"/>
    <w:basedOn w:val="Normal"/>
    <w:next w:val="Normal"/>
    <w:uiPriority w:val="99"/>
    <w:rsid w:val="0068167F"/>
    <w:pPr>
      <w:autoSpaceDE w:val="0"/>
      <w:autoSpaceDN w:val="0"/>
      <w:adjustRightInd w:val="0"/>
      <w:spacing w:before="0" w:after="0" w:line="240" w:lineRule="auto"/>
      <w:ind w:left="0"/>
    </w:pPr>
  </w:style>
  <w:style w:type="character" w:customStyle="1" w:styleId="SC423094">
    <w:name w:val="SC.42.3094"/>
    <w:uiPriority w:val="99"/>
    <w:rsid w:val="0068167F"/>
    <w:rPr>
      <w:b/>
      <w:bCs/>
      <w:color w:val="000000"/>
      <w:sz w:val="26"/>
      <w:szCs w:val="26"/>
    </w:rPr>
  </w:style>
  <w:style w:type="paragraph" w:customStyle="1" w:styleId="SP42196672">
    <w:name w:val="SP.42.196672"/>
    <w:basedOn w:val="Normal"/>
    <w:next w:val="Normal"/>
    <w:uiPriority w:val="99"/>
    <w:rsid w:val="0068167F"/>
    <w:pPr>
      <w:autoSpaceDE w:val="0"/>
      <w:autoSpaceDN w:val="0"/>
      <w:adjustRightInd w:val="0"/>
      <w:spacing w:before="0" w:after="0" w:line="240" w:lineRule="auto"/>
      <w:ind w:left="0"/>
    </w:pPr>
  </w:style>
  <w:style w:type="character" w:customStyle="1" w:styleId="SC422960">
    <w:name w:val="SC.42.2960"/>
    <w:uiPriority w:val="99"/>
    <w:rsid w:val="0068167F"/>
    <w:rPr>
      <w:rFonts w:ascii="Times New Roman" w:hAnsi="Times New Roman" w:cs="Times New Roman"/>
      <w:color w:val="000000"/>
      <w:sz w:val="22"/>
      <w:szCs w:val="22"/>
    </w:rPr>
  </w:style>
  <w:style w:type="paragraph" w:customStyle="1" w:styleId="SP42198493">
    <w:name w:val="SP.42.198493"/>
    <w:basedOn w:val="Normal"/>
    <w:next w:val="Normal"/>
    <w:uiPriority w:val="99"/>
    <w:rsid w:val="0068167F"/>
    <w:pPr>
      <w:autoSpaceDE w:val="0"/>
      <w:autoSpaceDN w:val="0"/>
      <w:adjustRightInd w:val="0"/>
      <w:spacing w:before="0" w:after="0" w:line="240" w:lineRule="auto"/>
      <w:ind w:left="0"/>
    </w:pPr>
  </w:style>
  <w:style w:type="character" w:customStyle="1" w:styleId="SC422876">
    <w:name w:val="SC.42.2876"/>
    <w:uiPriority w:val="99"/>
    <w:rsid w:val="0068167F"/>
    <w:rPr>
      <w:rFonts w:ascii="Courier New" w:hAnsi="Courier New" w:cs="Courier New"/>
      <w:b/>
      <w:bCs/>
      <w:color w:val="000000"/>
      <w:sz w:val="20"/>
      <w:szCs w:val="20"/>
    </w:rPr>
  </w:style>
  <w:style w:type="paragraph" w:customStyle="1" w:styleId="SP42196616">
    <w:name w:val="SP.42.196616"/>
    <w:basedOn w:val="Normal"/>
    <w:next w:val="Normal"/>
    <w:uiPriority w:val="99"/>
    <w:rsid w:val="00A35A0D"/>
    <w:pPr>
      <w:autoSpaceDE w:val="0"/>
      <w:autoSpaceDN w:val="0"/>
      <w:adjustRightInd w:val="0"/>
      <w:spacing w:before="0" w:after="0" w:line="240" w:lineRule="auto"/>
      <w:ind w:left="0"/>
    </w:pPr>
    <w:rPr>
      <w:rFonts w:ascii="Times New Roman" w:hAnsi="Times New Roman"/>
    </w:rPr>
  </w:style>
  <w:style w:type="character" w:customStyle="1" w:styleId="apple-converted-space">
    <w:name w:val="apple-converted-space"/>
    <w:basedOn w:val="DefaultParagraphFont"/>
    <w:rsid w:val="00C323A2"/>
  </w:style>
  <w:style w:type="character" w:styleId="FollowedHyperlink">
    <w:name w:val="FollowedHyperlink"/>
    <w:rsid w:val="003B6BDF"/>
    <w:rPr>
      <w:color w:val="800080"/>
      <w:u w:val="single"/>
    </w:rPr>
  </w:style>
  <w:style w:type="paragraph" w:styleId="HTMLPreformatted">
    <w:name w:val="HTML Preformatted"/>
    <w:basedOn w:val="Normal"/>
    <w:link w:val="HTMLPreformattedChar"/>
    <w:uiPriority w:val="99"/>
    <w:unhideWhenUsed/>
    <w:rsid w:val="003B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hAnsi="Courier New" w:cs="Courier New"/>
    </w:rPr>
  </w:style>
  <w:style w:type="character" w:customStyle="1" w:styleId="HTMLPreformattedChar">
    <w:name w:val="HTML Preformatted Char"/>
    <w:link w:val="HTMLPreformatted"/>
    <w:uiPriority w:val="99"/>
    <w:rsid w:val="003B6BDF"/>
    <w:rPr>
      <w:rFonts w:ascii="Courier New" w:hAnsi="Courier New" w:cs="Courier New"/>
      <w:sz w:val="24"/>
      <w:szCs w:val="24"/>
    </w:rPr>
  </w:style>
  <w:style w:type="character" w:customStyle="1" w:styleId="h11">
    <w:name w:val="h11"/>
    <w:rsid w:val="003B6BDF"/>
    <w:rPr>
      <w:rFonts w:ascii="Courier New" w:hAnsi="Courier New" w:cs="Courier New" w:hint="default"/>
      <w:b/>
      <w:bCs/>
      <w:vanish w:val="0"/>
      <w:webHidden w:val="0"/>
      <w:sz w:val="24"/>
      <w:szCs w:val="24"/>
      <w:specVanish w:val="0"/>
    </w:rPr>
  </w:style>
  <w:style w:type="paragraph" w:customStyle="1" w:styleId="SP7262173">
    <w:name w:val="SP.7.262173"/>
    <w:basedOn w:val="Normal"/>
    <w:next w:val="Normal"/>
    <w:uiPriority w:val="99"/>
    <w:rsid w:val="00144B91"/>
    <w:pPr>
      <w:autoSpaceDE w:val="0"/>
      <w:autoSpaceDN w:val="0"/>
      <w:adjustRightInd w:val="0"/>
      <w:spacing w:before="0" w:after="0" w:line="240" w:lineRule="auto"/>
      <w:ind w:left="0"/>
    </w:pPr>
    <w:rPr>
      <w:rFonts w:ascii="Times New Roman" w:hAnsi="Times New Roman"/>
    </w:rPr>
  </w:style>
  <w:style w:type="character" w:customStyle="1" w:styleId="SC7139269">
    <w:name w:val="SC.7.139269"/>
    <w:uiPriority w:val="99"/>
    <w:rsid w:val="00144B91"/>
    <w:rPr>
      <w:color w:val="000000"/>
      <w:sz w:val="22"/>
      <w:szCs w:val="22"/>
    </w:rPr>
  </w:style>
  <w:style w:type="paragraph" w:styleId="BodyText">
    <w:name w:val="Body Text"/>
    <w:basedOn w:val="Normal"/>
    <w:link w:val="BodyTextChar"/>
    <w:rsid w:val="005A38D6"/>
    <w:pPr>
      <w:spacing w:before="200" w:after="120" w:line="240" w:lineRule="auto"/>
      <w:ind w:left="0"/>
    </w:pPr>
    <w:rPr>
      <w:rFonts w:ascii="Verdana" w:hAnsi="Verdana"/>
      <w:sz w:val="18"/>
    </w:rPr>
  </w:style>
  <w:style w:type="character" w:customStyle="1" w:styleId="BodyTextChar">
    <w:name w:val="Body Text Char"/>
    <w:link w:val="BodyText"/>
    <w:rsid w:val="005A38D6"/>
    <w:rPr>
      <w:rFonts w:ascii="Verdana" w:hAnsi="Verdana"/>
      <w:sz w:val="18"/>
    </w:rPr>
  </w:style>
  <w:style w:type="paragraph" w:customStyle="1" w:styleId="SP10151583">
    <w:name w:val="SP.10.151583"/>
    <w:basedOn w:val="Normal"/>
    <w:next w:val="Normal"/>
    <w:uiPriority w:val="99"/>
    <w:rsid w:val="00843784"/>
    <w:pPr>
      <w:autoSpaceDE w:val="0"/>
      <w:autoSpaceDN w:val="0"/>
      <w:adjustRightInd w:val="0"/>
      <w:spacing w:before="0" w:after="0" w:line="240" w:lineRule="auto"/>
      <w:ind w:left="0"/>
    </w:pPr>
  </w:style>
  <w:style w:type="character" w:customStyle="1" w:styleId="SC10290829">
    <w:name w:val="SC.10.290829"/>
    <w:uiPriority w:val="99"/>
    <w:rsid w:val="00843784"/>
    <w:rPr>
      <w:b/>
      <w:bCs/>
      <w:color w:val="000000"/>
      <w:sz w:val="28"/>
      <w:szCs w:val="28"/>
    </w:rPr>
  </w:style>
  <w:style w:type="paragraph" w:customStyle="1" w:styleId="SP10151555">
    <w:name w:val="SP.10.151555"/>
    <w:basedOn w:val="Normal"/>
    <w:next w:val="Normal"/>
    <w:uiPriority w:val="99"/>
    <w:rsid w:val="00843784"/>
    <w:pPr>
      <w:autoSpaceDE w:val="0"/>
      <w:autoSpaceDN w:val="0"/>
      <w:adjustRightInd w:val="0"/>
      <w:spacing w:before="0" w:after="0" w:line="240" w:lineRule="auto"/>
      <w:ind w:left="0"/>
    </w:pPr>
  </w:style>
  <w:style w:type="character" w:customStyle="1" w:styleId="SC10290821">
    <w:name w:val="SC.10.290821"/>
    <w:uiPriority w:val="99"/>
    <w:rsid w:val="00843784"/>
    <w:rPr>
      <w:rFonts w:ascii="Times New Roman" w:hAnsi="Times New Roman" w:cs="Times New Roman"/>
      <w:color w:val="000000"/>
      <w:sz w:val="22"/>
      <w:szCs w:val="22"/>
    </w:rPr>
  </w:style>
  <w:style w:type="paragraph" w:customStyle="1" w:styleId="SP982038">
    <w:name w:val="SP.9.82038"/>
    <w:basedOn w:val="Normal"/>
    <w:next w:val="Normal"/>
    <w:uiPriority w:val="99"/>
    <w:rsid w:val="00B427D2"/>
    <w:pPr>
      <w:autoSpaceDE w:val="0"/>
      <w:autoSpaceDN w:val="0"/>
      <w:adjustRightInd w:val="0"/>
      <w:spacing w:before="0" w:after="0" w:line="240" w:lineRule="auto"/>
      <w:ind w:left="0"/>
    </w:pPr>
  </w:style>
  <w:style w:type="paragraph" w:customStyle="1" w:styleId="SP982022">
    <w:name w:val="SP.9.82022"/>
    <w:basedOn w:val="Normal"/>
    <w:next w:val="Normal"/>
    <w:uiPriority w:val="99"/>
    <w:rsid w:val="00B427D2"/>
    <w:pPr>
      <w:autoSpaceDE w:val="0"/>
      <w:autoSpaceDN w:val="0"/>
      <w:adjustRightInd w:val="0"/>
      <w:spacing w:before="0" w:after="0" w:line="240" w:lineRule="auto"/>
      <w:ind w:left="0"/>
    </w:pPr>
  </w:style>
  <w:style w:type="character" w:customStyle="1" w:styleId="SC92553">
    <w:name w:val="SC.9.2553"/>
    <w:uiPriority w:val="99"/>
    <w:rsid w:val="00B427D2"/>
    <w:rPr>
      <w:rFonts w:ascii="Times New Roman" w:hAnsi="Times New Roman" w:cs="Times New Roman"/>
      <w:color w:val="000000"/>
      <w:sz w:val="22"/>
      <w:szCs w:val="22"/>
    </w:rPr>
  </w:style>
  <w:style w:type="paragraph" w:customStyle="1" w:styleId="SP26272308">
    <w:name w:val="SP.26.272308"/>
    <w:basedOn w:val="Normal"/>
    <w:next w:val="Normal"/>
    <w:uiPriority w:val="99"/>
    <w:rsid w:val="00683914"/>
    <w:pPr>
      <w:autoSpaceDE w:val="0"/>
      <w:autoSpaceDN w:val="0"/>
      <w:adjustRightInd w:val="0"/>
      <w:spacing w:before="0" w:after="0" w:line="240" w:lineRule="auto"/>
      <w:ind w:left="0"/>
    </w:pPr>
    <w:rPr>
      <w:rFonts w:ascii="Times New Roman" w:hAnsi="Times New Roman"/>
    </w:rPr>
  </w:style>
  <w:style w:type="paragraph" w:customStyle="1" w:styleId="SP26270458">
    <w:name w:val="SP.26.270458"/>
    <w:basedOn w:val="Normal"/>
    <w:next w:val="Normal"/>
    <w:uiPriority w:val="99"/>
    <w:rsid w:val="00683914"/>
    <w:pPr>
      <w:autoSpaceDE w:val="0"/>
      <w:autoSpaceDN w:val="0"/>
      <w:adjustRightInd w:val="0"/>
      <w:spacing w:before="0" w:after="0" w:line="240" w:lineRule="auto"/>
      <w:ind w:left="0"/>
    </w:pPr>
    <w:rPr>
      <w:rFonts w:ascii="Times New Roman" w:hAnsi="Times New Roman"/>
    </w:rPr>
  </w:style>
  <w:style w:type="paragraph" w:customStyle="1" w:styleId="SP26270400">
    <w:name w:val="SP.26.270400"/>
    <w:basedOn w:val="Normal"/>
    <w:next w:val="Normal"/>
    <w:uiPriority w:val="99"/>
    <w:rsid w:val="00683914"/>
    <w:pPr>
      <w:autoSpaceDE w:val="0"/>
      <w:autoSpaceDN w:val="0"/>
      <w:adjustRightInd w:val="0"/>
      <w:spacing w:before="0" w:after="0" w:line="240" w:lineRule="auto"/>
      <w:ind w:left="0"/>
    </w:pPr>
    <w:rPr>
      <w:rFonts w:ascii="Times New Roman" w:hAnsi="Times New Roman"/>
    </w:rPr>
  </w:style>
  <w:style w:type="character" w:customStyle="1" w:styleId="SC262876">
    <w:name w:val="SC.26.2876"/>
    <w:uiPriority w:val="99"/>
    <w:rsid w:val="00683914"/>
    <w:rPr>
      <w:rFonts w:ascii="Arial" w:hAnsi="Arial" w:cs="Arial"/>
      <w:color w:val="000000"/>
      <w:sz w:val="20"/>
      <w:szCs w:val="20"/>
    </w:rPr>
  </w:style>
  <w:style w:type="paragraph" w:customStyle="1" w:styleId="SP26300980">
    <w:name w:val="SP.26.300980"/>
    <w:basedOn w:val="Normal"/>
    <w:next w:val="Normal"/>
    <w:uiPriority w:val="99"/>
    <w:rsid w:val="00512A45"/>
    <w:pPr>
      <w:autoSpaceDE w:val="0"/>
      <w:autoSpaceDN w:val="0"/>
      <w:adjustRightInd w:val="0"/>
      <w:spacing w:before="0" w:after="0" w:line="240" w:lineRule="auto"/>
      <w:ind w:left="0"/>
    </w:pPr>
    <w:rPr>
      <w:rFonts w:ascii="Times New Roman" w:hAnsi="Times New Roman"/>
    </w:rPr>
  </w:style>
  <w:style w:type="paragraph" w:customStyle="1" w:styleId="SP26299130">
    <w:name w:val="SP.26.299130"/>
    <w:basedOn w:val="Normal"/>
    <w:next w:val="Normal"/>
    <w:uiPriority w:val="99"/>
    <w:rsid w:val="00512A45"/>
    <w:pPr>
      <w:autoSpaceDE w:val="0"/>
      <w:autoSpaceDN w:val="0"/>
      <w:adjustRightInd w:val="0"/>
      <w:spacing w:before="0" w:after="0" w:line="240" w:lineRule="auto"/>
      <w:ind w:left="0"/>
    </w:pPr>
    <w:rPr>
      <w:rFonts w:ascii="Times New Roman" w:hAnsi="Times New Roman"/>
    </w:rPr>
  </w:style>
  <w:style w:type="paragraph" w:customStyle="1" w:styleId="SP26299072">
    <w:name w:val="SP.26.299072"/>
    <w:basedOn w:val="Normal"/>
    <w:next w:val="Normal"/>
    <w:uiPriority w:val="99"/>
    <w:rsid w:val="00512A45"/>
    <w:pPr>
      <w:autoSpaceDE w:val="0"/>
      <w:autoSpaceDN w:val="0"/>
      <w:adjustRightInd w:val="0"/>
      <w:spacing w:before="0" w:after="0" w:line="240" w:lineRule="auto"/>
      <w:ind w:left="0"/>
    </w:pPr>
    <w:rPr>
      <w:rFonts w:ascii="Times New Roman" w:hAnsi="Times New Roman"/>
    </w:rPr>
  </w:style>
  <w:style w:type="paragraph" w:styleId="ListParagraph">
    <w:name w:val="List Paragraph"/>
    <w:basedOn w:val="Normal"/>
    <w:uiPriority w:val="34"/>
    <w:qFormat/>
    <w:rsid w:val="00512A45"/>
    <w:pPr>
      <w:spacing w:before="0" w:after="0" w:line="240" w:lineRule="auto"/>
      <w:ind w:left="720"/>
    </w:pPr>
    <w:rPr>
      <w:rFonts w:ascii="Calibri" w:eastAsia="Calibri" w:hAnsi="Calibri" w:cs="Calibri"/>
      <w:szCs w:val="22"/>
    </w:rPr>
  </w:style>
  <w:style w:type="paragraph" w:customStyle="1" w:styleId="SP9188534">
    <w:name w:val="SP.9.188534"/>
    <w:basedOn w:val="Normal"/>
    <w:next w:val="Normal"/>
    <w:uiPriority w:val="99"/>
    <w:rsid w:val="007213E1"/>
    <w:pPr>
      <w:autoSpaceDE w:val="0"/>
      <w:autoSpaceDN w:val="0"/>
      <w:adjustRightInd w:val="0"/>
      <w:spacing w:before="0" w:after="0" w:line="240" w:lineRule="auto"/>
      <w:ind w:left="0"/>
    </w:pPr>
  </w:style>
  <w:style w:type="paragraph" w:customStyle="1" w:styleId="SP9188518">
    <w:name w:val="SP.9.188518"/>
    <w:basedOn w:val="Normal"/>
    <w:next w:val="Normal"/>
    <w:uiPriority w:val="99"/>
    <w:rsid w:val="007213E1"/>
    <w:pPr>
      <w:autoSpaceDE w:val="0"/>
      <w:autoSpaceDN w:val="0"/>
      <w:adjustRightInd w:val="0"/>
      <w:spacing w:before="0" w:after="0" w:line="240" w:lineRule="auto"/>
      <w:ind w:left="0"/>
    </w:pPr>
  </w:style>
  <w:style w:type="paragraph" w:customStyle="1" w:styleId="SP6262281">
    <w:name w:val="SP.6.262281"/>
    <w:basedOn w:val="Normal"/>
    <w:next w:val="Normal"/>
    <w:uiPriority w:val="99"/>
    <w:rsid w:val="009914EB"/>
    <w:pPr>
      <w:autoSpaceDE w:val="0"/>
      <w:autoSpaceDN w:val="0"/>
      <w:adjustRightInd w:val="0"/>
      <w:spacing w:before="0" w:after="0" w:line="240" w:lineRule="auto"/>
      <w:ind w:left="0"/>
    </w:pPr>
    <w:rPr>
      <w:rFonts w:ascii="Courier New" w:hAnsi="Courier New" w:cs="Courier New"/>
      <w:lang w:eastAsia="zh-CN"/>
    </w:rPr>
  </w:style>
  <w:style w:type="character" w:customStyle="1" w:styleId="SC62609">
    <w:name w:val="SC.6.2609"/>
    <w:uiPriority w:val="99"/>
    <w:rsid w:val="009914EB"/>
    <w:rPr>
      <w:b/>
      <w:bCs/>
      <w:color w:val="000000"/>
      <w:sz w:val="22"/>
      <w:szCs w:val="22"/>
    </w:rPr>
  </w:style>
  <w:style w:type="paragraph" w:customStyle="1" w:styleId="SP6262274">
    <w:name w:val="SP.6.262274"/>
    <w:basedOn w:val="Normal"/>
    <w:next w:val="Normal"/>
    <w:uiPriority w:val="99"/>
    <w:rsid w:val="008D1DD8"/>
    <w:pPr>
      <w:autoSpaceDE w:val="0"/>
      <w:autoSpaceDN w:val="0"/>
      <w:adjustRightInd w:val="0"/>
      <w:spacing w:before="0" w:after="0" w:line="240" w:lineRule="auto"/>
      <w:ind w:left="0"/>
    </w:pPr>
    <w:rPr>
      <w:lang w:eastAsia="zh-CN"/>
    </w:rPr>
  </w:style>
  <w:style w:type="paragraph" w:customStyle="1" w:styleId="SP7139377">
    <w:name w:val="SP.7.139377"/>
    <w:basedOn w:val="Normal"/>
    <w:next w:val="Normal"/>
    <w:uiPriority w:val="99"/>
    <w:rsid w:val="007003A7"/>
    <w:pPr>
      <w:autoSpaceDE w:val="0"/>
      <w:autoSpaceDN w:val="0"/>
      <w:adjustRightInd w:val="0"/>
      <w:spacing w:before="0" w:after="0" w:line="240" w:lineRule="auto"/>
      <w:ind w:left="0"/>
    </w:pPr>
    <w:rPr>
      <w:lang w:eastAsia="zh-CN"/>
    </w:rPr>
  </w:style>
  <w:style w:type="character" w:customStyle="1" w:styleId="SC72539">
    <w:name w:val="SC.7.2539"/>
    <w:uiPriority w:val="99"/>
    <w:rsid w:val="007003A7"/>
    <w:rPr>
      <w:rFonts w:ascii="Times New Roman" w:hAnsi="Times New Roman" w:cs="Times New Roman"/>
      <w:color w:val="000000"/>
      <w:sz w:val="22"/>
      <w:szCs w:val="22"/>
    </w:rPr>
  </w:style>
  <w:style w:type="paragraph" w:customStyle="1" w:styleId="SP13135232">
    <w:name w:val="SP.13.135232"/>
    <w:basedOn w:val="Normal"/>
    <w:next w:val="Normal"/>
    <w:uiPriority w:val="99"/>
    <w:rsid w:val="0027273A"/>
    <w:pPr>
      <w:autoSpaceDE w:val="0"/>
      <w:autoSpaceDN w:val="0"/>
      <w:adjustRightInd w:val="0"/>
      <w:spacing w:before="0" w:after="0" w:line="240" w:lineRule="auto"/>
      <w:ind w:left="0"/>
    </w:pPr>
    <w:rPr>
      <w:lang w:eastAsia="zh-CN"/>
    </w:rPr>
  </w:style>
  <w:style w:type="character" w:customStyle="1" w:styleId="SC132537">
    <w:name w:val="SC.13.2537"/>
    <w:uiPriority w:val="99"/>
    <w:rsid w:val="0027273A"/>
    <w:rPr>
      <w:rFonts w:ascii="Times New Roman" w:hAnsi="Times New Roman" w:cs="Times New Roman"/>
      <w:color w:val="000000"/>
      <w:sz w:val="22"/>
      <w:szCs w:val="22"/>
    </w:rPr>
  </w:style>
  <w:style w:type="paragraph" w:customStyle="1" w:styleId="SP13135221">
    <w:name w:val="SP.13.135221"/>
    <w:basedOn w:val="Normal"/>
    <w:next w:val="Normal"/>
    <w:uiPriority w:val="99"/>
    <w:rsid w:val="0027273A"/>
    <w:pPr>
      <w:autoSpaceDE w:val="0"/>
      <w:autoSpaceDN w:val="0"/>
      <w:adjustRightInd w:val="0"/>
      <w:spacing w:before="0" w:after="0" w:line="240" w:lineRule="auto"/>
      <w:ind w:left="0"/>
    </w:pPr>
    <w:rPr>
      <w:lang w:eastAsia="zh-CN"/>
    </w:rPr>
  </w:style>
  <w:style w:type="paragraph" w:customStyle="1" w:styleId="SP12266351">
    <w:name w:val="SP.12.266351"/>
    <w:basedOn w:val="Normal"/>
    <w:next w:val="Normal"/>
    <w:uiPriority w:val="99"/>
    <w:rsid w:val="006A0122"/>
    <w:pPr>
      <w:autoSpaceDE w:val="0"/>
      <w:autoSpaceDN w:val="0"/>
      <w:adjustRightInd w:val="0"/>
      <w:spacing w:before="0" w:after="0" w:line="240" w:lineRule="auto"/>
      <w:ind w:left="0"/>
    </w:pPr>
    <w:rPr>
      <w:rFonts w:ascii="Times New Roman" w:hAnsi="Times New Roman"/>
      <w:lang w:eastAsia="zh-CN"/>
    </w:rPr>
  </w:style>
  <w:style w:type="paragraph" w:customStyle="1" w:styleId="SP12266344">
    <w:name w:val="SP.12.266344"/>
    <w:basedOn w:val="Normal"/>
    <w:next w:val="Normal"/>
    <w:uiPriority w:val="99"/>
    <w:rsid w:val="006A0122"/>
    <w:pPr>
      <w:autoSpaceDE w:val="0"/>
      <w:autoSpaceDN w:val="0"/>
      <w:adjustRightInd w:val="0"/>
      <w:spacing w:before="0" w:after="0" w:line="240" w:lineRule="auto"/>
      <w:ind w:left="0"/>
    </w:pPr>
    <w:rPr>
      <w:rFonts w:ascii="Times New Roman" w:hAnsi="Times New Roman"/>
      <w:lang w:eastAsia="zh-CN"/>
    </w:rPr>
  </w:style>
  <w:style w:type="character" w:customStyle="1" w:styleId="SC122538">
    <w:name w:val="SC.12.2538"/>
    <w:uiPriority w:val="99"/>
    <w:rsid w:val="006A0122"/>
    <w:rPr>
      <w:color w:val="000000"/>
      <w:sz w:val="22"/>
      <w:szCs w:val="22"/>
    </w:rPr>
  </w:style>
  <w:style w:type="paragraph" w:customStyle="1" w:styleId="SP10225390">
    <w:name w:val="SP.10.225390"/>
    <w:basedOn w:val="Normal"/>
    <w:next w:val="Normal"/>
    <w:uiPriority w:val="99"/>
    <w:rsid w:val="00280ECE"/>
    <w:pPr>
      <w:autoSpaceDE w:val="0"/>
      <w:autoSpaceDN w:val="0"/>
      <w:adjustRightInd w:val="0"/>
      <w:spacing w:before="0" w:after="0" w:line="240" w:lineRule="auto"/>
      <w:ind w:left="0"/>
    </w:pPr>
    <w:rPr>
      <w:lang w:eastAsia="zh-CN"/>
    </w:rPr>
  </w:style>
  <w:style w:type="paragraph" w:customStyle="1" w:styleId="SP10225383">
    <w:name w:val="SP.10.225383"/>
    <w:basedOn w:val="Normal"/>
    <w:next w:val="Normal"/>
    <w:uiPriority w:val="99"/>
    <w:rsid w:val="00280ECE"/>
    <w:pPr>
      <w:autoSpaceDE w:val="0"/>
      <w:autoSpaceDN w:val="0"/>
      <w:adjustRightInd w:val="0"/>
      <w:spacing w:before="0" w:after="0" w:line="240" w:lineRule="auto"/>
      <w:ind w:left="0"/>
    </w:pPr>
    <w:rPr>
      <w:lang w:eastAsia="zh-CN"/>
    </w:rPr>
  </w:style>
  <w:style w:type="character" w:customStyle="1" w:styleId="SC102564">
    <w:name w:val="SC.10.2564"/>
    <w:uiPriority w:val="99"/>
    <w:rsid w:val="00280ECE"/>
    <w:rPr>
      <w:rFonts w:ascii="Times New Roman" w:hAnsi="Times New Roman" w:cs="Times New Roman"/>
      <w:color w:val="000000"/>
      <w:sz w:val="22"/>
      <w:szCs w:val="22"/>
    </w:rPr>
  </w:style>
  <w:style w:type="paragraph" w:customStyle="1" w:styleId="SP994326">
    <w:name w:val="SP.9.94326"/>
    <w:basedOn w:val="Normal"/>
    <w:next w:val="Normal"/>
    <w:uiPriority w:val="99"/>
    <w:rsid w:val="000E4169"/>
    <w:pPr>
      <w:autoSpaceDE w:val="0"/>
      <w:autoSpaceDN w:val="0"/>
      <w:adjustRightInd w:val="0"/>
      <w:spacing w:before="0" w:after="0" w:line="240" w:lineRule="auto"/>
      <w:ind w:left="0"/>
    </w:pPr>
    <w:rPr>
      <w:rFonts w:ascii="Times New Roman" w:hAnsi="Times New Roman"/>
      <w:lang w:eastAsia="zh-CN"/>
    </w:rPr>
  </w:style>
  <w:style w:type="paragraph" w:styleId="Revision">
    <w:name w:val="Revision"/>
    <w:hidden/>
    <w:uiPriority w:val="71"/>
    <w:semiHidden/>
    <w:rsid w:val="002B0728"/>
    <w:rPr>
      <w:rFonts w:ascii="Arial" w:hAnsi="Arial" w:cs="Arial"/>
      <w:lang w:val="en-US"/>
    </w:rPr>
  </w:style>
  <w:style w:type="paragraph" w:styleId="PlainText">
    <w:name w:val="Plain Text"/>
    <w:basedOn w:val="Normal"/>
    <w:link w:val="PlainTextChar"/>
    <w:uiPriority w:val="99"/>
    <w:semiHidden/>
    <w:unhideWhenUsed/>
    <w:rsid w:val="00C0008A"/>
    <w:pPr>
      <w:spacing w:before="0" w:after="0" w:line="240" w:lineRule="auto"/>
      <w:ind w:left="0"/>
    </w:pPr>
    <w:rPr>
      <w:rFonts w:ascii="Calibri" w:eastAsiaTheme="minorHAnsi" w:hAnsi="Calibri" w:cs="Consolas"/>
      <w:sz w:val="22"/>
      <w:szCs w:val="21"/>
    </w:rPr>
  </w:style>
  <w:style w:type="character" w:customStyle="1" w:styleId="PlainTextChar">
    <w:name w:val="Plain Text Char"/>
    <w:basedOn w:val="DefaultParagraphFont"/>
    <w:link w:val="PlainText"/>
    <w:uiPriority w:val="99"/>
    <w:semiHidden/>
    <w:rsid w:val="00C0008A"/>
    <w:rPr>
      <w:rFonts w:ascii="Calibri" w:eastAsiaTheme="minorHAnsi" w:hAnsi="Calibri" w:cs="Consolas"/>
      <w:sz w:val="22"/>
      <w:szCs w:val="21"/>
      <w:lang w:val="en-US"/>
    </w:rPr>
  </w:style>
  <w:style w:type="character" w:customStyle="1" w:styleId="UnresolvedMention1">
    <w:name w:val="Unresolved Mention1"/>
    <w:basedOn w:val="DefaultParagraphFont"/>
    <w:uiPriority w:val="99"/>
    <w:semiHidden/>
    <w:unhideWhenUsed/>
    <w:rsid w:val="00C27E6B"/>
    <w:rPr>
      <w:color w:val="605E5C"/>
      <w:shd w:val="clear" w:color="auto" w:fill="E1DFDD"/>
    </w:rPr>
  </w:style>
  <w:style w:type="character" w:customStyle="1" w:styleId="fontstyle01">
    <w:name w:val="fontstyle01"/>
    <w:basedOn w:val="DefaultParagraphFont"/>
    <w:rsid w:val="005703C4"/>
    <w:rPr>
      <w:rFonts w:ascii="Arial-ItalicMT" w:hAnsi="Arial-ItalicMT" w:hint="default"/>
      <w:b w:val="0"/>
      <w:bCs w:val="0"/>
      <w:i/>
      <w:iCs/>
      <w:color w:val="000000"/>
      <w:sz w:val="20"/>
      <w:szCs w:val="20"/>
    </w:rPr>
  </w:style>
  <w:style w:type="character" w:customStyle="1" w:styleId="fontstyle11">
    <w:name w:val="fontstyle11"/>
    <w:basedOn w:val="DefaultParagraphFont"/>
    <w:rsid w:val="008905EF"/>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8905EF"/>
    <w:rPr>
      <w:rFonts w:ascii="CourierNewPS-BoldMT" w:hAnsi="CourierNewPS-BoldMT" w:hint="default"/>
      <w:b/>
      <w:bCs/>
      <w:i w:val="0"/>
      <w:iCs w:val="0"/>
      <w:color w:val="800000"/>
      <w:sz w:val="22"/>
      <w:szCs w:val="22"/>
    </w:rPr>
  </w:style>
  <w:style w:type="character" w:customStyle="1" w:styleId="fontstyle41">
    <w:name w:val="fontstyle41"/>
    <w:basedOn w:val="DefaultParagraphFont"/>
    <w:rsid w:val="008905EF"/>
    <w:rPr>
      <w:rFonts w:ascii="CourierNewPS-ItalicMT" w:hAnsi="CourierNewPS-ItalicMT" w:hint="default"/>
      <w:b w:val="0"/>
      <w:bCs w:val="0"/>
      <w:i/>
      <w:iCs/>
      <w:color w:val="800000"/>
      <w:sz w:val="22"/>
      <w:szCs w:val="22"/>
    </w:rPr>
  </w:style>
  <w:style w:type="character" w:customStyle="1" w:styleId="fontstyle21">
    <w:name w:val="fontstyle21"/>
    <w:basedOn w:val="DefaultParagraphFont"/>
    <w:rsid w:val="00F064F9"/>
    <w:rPr>
      <w:rFonts w:ascii="TimesNewRomanPSMT" w:hAnsi="TimesNewRomanPSMT" w:hint="default"/>
      <w:b w:val="0"/>
      <w:bCs w:val="0"/>
      <w:i w:val="0"/>
      <w:iCs w:val="0"/>
      <w:color w:val="000000"/>
      <w:sz w:val="22"/>
      <w:szCs w:val="22"/>
    </w:rPr>
  </w:style>
  <w:style w:type="paragraph" w:customStyle="1" w:styleId="SP1665688">
    <w:name w:val="SP.16.65688"/>
    <w:basedOn w:val="Normal"/>
    <w:uiPriority w:val="99"/>
    <w:rsid w:val="005F3C4C"/>
    <w:pPr>
      <w:autoSpaceDE w:val="0"/>
      <w:autoSpaceDN w:val="0"/>
      <w:spacing w:before="0" w:after="0" w:line="240" w:lineRule="auto"/>
      <w:ind w:left="0"/>
    </w:pPr>
    <w:rPr>
      <w:rFonts w:eastAsiaTheme="minorHAnsi"/>
    </w:rPr>
  </w:style>
  <w:style w:type="paragraph" w:customStyle="1" w:styleId="SP1665659">
    <w:name w:val="SP.16.65659"/>
    <w:basedOn w:val="Normal"/>
    <w:uiPriority w:val="99"/>
    <w:rsid w:val="005F3C4C"/>
    <w:pPr>
      <w:autoSpaceDE w:val="0"/>
      <w:autoSpaceDN w:val="0"/>
      <w:spacing w:before="0" w:after="0" w:line="240" w:lineRule="auto"/>
      <w:ind w:left="0"/>
    </w:pPr>
    <w:rPr>
      <w:rFonts w:eastAsiaTheme="minorHAnsi"/>
    </w:rPr>
  </w:style>
  <w:style w:type="paragraph" w:customStyle="1" w:styleId="SP1665654">
    <w:name w:val="SP.16.65654"/>
    <w:basedOn w:val="Normal"/>
    <w:uiPriority w:val="99"/>
    <w:rsid w:val="005F3C4C"/>
    <w:pPr>
      <w:autoSpaceDE w:val="0"/>
      <w:autoSpaceDN w:val="0"/>
      <w:spacing w:before="0" w:after="0" w:line="240" w:lineRule="auto"/>
      <w:ind w:left="0"/>
    </w:pPr>
    <w:rPr>
      <w:rFonts w:eastAsiaTheme="minorHAnsi"/>
    </w:rPr>
  </w:style>
  <w:style w:type="paragraph" w:customStyle="1" w:styleId="SP1665653">
    <w:name w:val="SP.16.65653"/>
    <w:basedOn w:val="Normal"/>
    <w:uiPriority w:val="99"/>
    <w:rsid w:val="005F3C4C"/>
    <w:pPr>
      <w:autoSpaceDE w:val="0"/>
      <w:autoSpaceDN w:val="0"/>
      <w:spacing w:before="0" w:after="0" w:line="240" w:lineRule="auto"/>
      <w:ind w:left="0"/>
    </w:pPr>
    <w:rPr>
      <w:rFonts w:eastAsiaTheme="minorHAnsi"/>
    </w:rPr>
  </w:style>
  <w:style w:type="character" w:customStyle="1" w:styleId="SC162536">
    <w:name w:val="SC.16.2536"/>
    <w:basedOn w:val="DefaultParagraphFont"/>
    <w:uiPriority w:val="99"/>
    <w:rsid w:val="005F3C4C"/>
    <w:rPr>
      <w:b/>
      <w:bCs/>
      <w:color w:val="000000"/>
    </w:rPr>
  </w:style>
  <w:style w:type="character" w:customStyle="1" w:styleId="SC162503">
    <w:name w:val="SC.16.2503"/>
    <w:basedOn w:val="DefaultParagraphFont"/>
    <w:uiPriority w:val="99"/>
    <w:rsid w:val="005F3C4C"/>
    <w:rPr>
      <w:rFonts w:ascii="Courier New" w:hAnsi="Courier New" w:cs="Courier New" w:hint="default"/>
      <w:i/>
      <w:iCs/>
      <w:color w:val="000000"/>
    </w:rPr>
  </w:style>
  <w:style w:type="character" w:customStyle="1" w:styleId="SC1625011">
    <w:name w:val="SC.16.2501_1"/>
    <w:basedOn w:val="DefaultParagraphFont"/>
    <w:uiPriority w:val="99"/>
    <w:rsid w:val="005F3C4C"/>
    <w:rPr>
      <w:rFonts w:ascii="Consolas" w:hAnsi="Consolas" w:hint="default"/>
      <w:b/>
      <w:bCs/>
      <w:color w:val="000000"/>
    </w:rPr>
  </w:style>
  <w:style w:type="paragraph" w:customStyle="1" w:styleId="SP1665664">
    <w:name w:val="SP.16.65664"/>
    <w:basedOn w:val="Normal"/>
    <w:next w:val="Normal"/>
    <w:uiPriority w:val="99"/>
    <w:rsid w:val="006B4F54"/>
    <w:pPr>
      <w:autoSpaceDE w:val="0"/>
      <w:autoSpaceDN w:val="0"/>
      <w:adjustRightInd w:val="0"/>
      <w:spacing w:before="0" w:after="0" w:line="240" w:lineRule="auto"/>
      <w:ind w:left="0"/>
    </w:pPr>
  </w:style>
  <w:style w:type="character" w:customStyle="1" w:styleId="SC1625181">
    <w:name w:val="SC.16.2518_1"/>
    <w:uiPriority w:val="99"/>
    <w:rsid w:val="006B4F54"/>
    <w:rPr>
      <w:b/>
      <w:bCs/>
      <w:color w:val="000000"/>
      <w:sz w:val="28"/>
      <w:szCs w:val="28"/>
    </w:rPr>
  </w:style>
  <w:style w:type="paragraph" w:customStyle="1" w:styleId="SP1665655">
    <w:name w:val="SP.16.65655"/>
    <w:basedOn w:val="Normal"/>
    <w:next w:val="Normal"/>
    <w:uiPriority w:val="99"/>
    <w:rsid w:val="006B4F54"/>
    <w:pPr>
      <w:autoSpaceDE w:val="0"/>
      <w:autoSpaceDN w:val="0"/>
      <w:adjustRightInd w:val="0"/>
      <w:spacing w:before="0" w:after="0" w:line="240" w:lineRule="auto"/>
      <w:ind w:left="0"/>
    </w:pPr>
  </w:style>
  <w:style w:type="character" w:customStyle="1" w:styleId="UnresolvedMention2">
    <w:name w:val="Unresolved Mention2"/>
    <w:basedOn w:val="DefaultParagraphFont"/>
    <w:uiPriority w:val="99"/>
    <w:semiHidden/>
    <w:unhideWhenUsed/>
    <w:rsid w:val="00AD4416"/>
    <w:rPr>
      <w:color w:val="605E5C"/>
      <w:shd w:val="clear" w:color="auto" w:fill="E1DFDD"/>
    </w:rPr>
  </w:style>
  <w:style w:type="character" w:customStyle="1" w:styleId="SC152503">
    <w:name w:val="SC.15.2503"/>
    <w:uiPriority w:val="99"/>
    <w:rsid w:val="00F57FC1"/>
    <w:rPr>
      <w:color w:val="000000"/>
      <w:sz w:val="22"/>
      <w:szCs w:val="22"/>
    </w:rPr>
  </w:style>
  <w:style w:type="character" w:customStyle="1" w:styleId="SC1525181">
    <w:name w:val="SC.15.2518_1"/>
    <w:uiPriority w:val="99"/>
    <w:rsid w:val="00A10327"/>
    <w:rPr>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084">
      <w:bodyDiv w:val="1"/>
      <w:marLeft w:val="60"/>
      <w:marRight w:val="60"/>
      <w:marTop w:val="90"/>
      <w:marBottom w:val="90"/>
      <w:divBdr>
        <w:top w:val="none" w:sz="0" w:space="0" w:color="auto"/>
        <w:left w:val="none" w:sz="0" w:space="0" w:color="auto"/>
        <w:bottom w:val="none" w:sz="0" w:space="0" w:color="auto"/>
        <w:right w:val="none" w:sz="0" w:space="0" w:color="auto"/>
      </w:divBdr>
    </w:div>
    <w:div w:id="40135845">
      <w:bodyDiv w:val="1"/>
      <w:marLeft w:val="0"/>
      <w:marRight w:val="0"/>
      <w:marTop w:val="0"/>
      <w:marBottom w:val="0"/>
      <w:divBdr>
        <w:top w:val="none" w:sz="0" w:space="0" w:color="auto"/>
        <w:left w:val="none" w:sz="0" w:space="0" w:color="auto"/>
        <w:bottom w:val="none" w:sz="0" w:space="0" w:color="auto"/>
        <w:right w:val="none" w:sz="0" w:space="0" w:color="auto"/>
      </w:divBdr>
    </w:div>
    <w:div w:id="42798994">
      <w:bodyDiv w:val="1"/>
      <w:marLeft w:val="0"/>
      <w:marRight w:val="0"/>
      <w:marTop w:val="0"/>
      <w:marBottom w:val="0"/>
      <w:divBdr>
        <w:top w:val="none" w:sz="0" w:space="0" w:color="auto"/>
        <w:left w:val="none" w:sz="0" w:space="0" w:color="auto"/>
        <w:bottom w:val="none" w:sz="0" w:space="0" w:color="auto"/>
        <w:right w:val="none" w:sz="0" w:space="0" w:color="auto"/>
      </w:divBdr>
    </w:div>
    <w:div w:id="105779964">
      <w:bodyDiv w:val="1"/>
      <w:marLeft w:val="0"/>
      <w:marRight w:val="0"/>
      <w:marTop w:val="0"/>
      <w:marBottom w:val="0"/>
      <w:divBdr>
        <w:top w:val="none" w:sz="0" w:space="0" w:color="auto"/>
        <w:left w:val="none" w:sz="0" w:space="0" w:color="auto"/>
        <w:bottom w:val="none" w:sz="0" w:space="0" w:color="auto"/>
        <w:right w:val="none" w:sz="0" w:space="0" w:color="auto"/>
      </w:divBdr>
      <w:divsChild>
        <w:div w:id="132187100">
          <w:marLeft w:val="1080"/>
          <w:marRight w:val="0"/>
          <w:marTop w:val="100"/>
          <w:marBottom w:val="0"/>
          <w:divBdr>
            <w:top w:val="none" w:sz="0" w:space="0" w:color="auto"/>
            <w:left w:val="none" w:sz="0" w:space="0" w:color="auto"/>
            <w:bottom w:val="none" w:sz="0" w:space="0" w:color="auto"/>
            <w:right w:val="none" w:sz="0" w:space="0" w:color="auto"/>
          </w:divBdr>
        </w:div>
      </w:divsChild>
    </w:div>
    <w:div w:id="136147457">
      <w:bodyDiv w:val="1"/>
      <w:marLeft w:val="60"/>
      <w:marRight w:val="60"/>
      <w:marTop w:val="90"/>
      <w:marBottom w:val="90"/>
      <w:divBdr>
        <w:top w:val="none" w:sz="0" w:space="0" w:color="auto"/>
        <w:left w:val="none" w:sz="0" w:space="0" w:color="auto"/>
        <w:bottom w:val="none" w:sz="0" w:space="0" w:color="auto"/>
        <w:right w:val="none" w:sz="0" w:space="0" w:color="auto"/>
      </w:divBdr>
    </w:div>
    <w:div w:id="240406068">
      <w:bodyDiv w:val="1"/>
      <w:marLeft w:val="0"/>
      <w:marRight w:val="0"/>
      <w:marTop w:val="0"/>
      <w:marBottom w:val="0"/>
      <w:divBdr>
        <w:top w:val="none" w:sz="0" w:space="0" w:color="auto"/>
        <w:left w:val="none" w:sz="0" w:space="0" w:color="auto"/>
        <w:bottom w:val="none" w:sz="0" w:space="0" w:color="auto"/>
        <w:right w:val="none" w:sz="0" w:space="0" w:color="auto"/>
      </w:divBdr>
    </w:div>
    <w:div w:id="421805543">
      <w:bodyDiv w:val="1"/>
      <w:marLeft w:val="0"/>
      <w:marRight w:val="0"/>
      <w:marTop w:val="0"/>
      <w:marBottom w:val="0"/>
      <w:divBdr>
        <w:top w:val="none" w:sz="0" w:space="0" w:color="auto"/>
        <w:left w:val="none" w:sz="0" w:space="0" w:color="auto"/>
        <w:bottom w:val="none" w:sz="0" w:space="0" w:color="auto"/>
        <w:right w:val="none" w:sz="0" w:space="0" w:color="auto"/>
      </w:divBdr>
      <w:divsChild>
        <w:div w:id="70742084">
          <w:marLeft w:val="1800"/>
          <w:marRight w:val="0"/>
          <w:marTop w:val="77"/>
          <w:marBottom w:val="0"/>
          <w:divBdr>
            <w:top w:val="none" w:sz="0" w:space="0" w:color="auto"/>
            <w:left w:val="none" w:sz="0" w:space="0" w:color="auto"/>
            <w:bottom w:val="none" w:sz="0" w:space="0" w:color="auto"/>
            <w:right w:val="none" w:sz="0" w:space="0" w:color="auto"/>
          </w:divBdr>
        </w:div>
      </w:divsChild>
    </w:div>
    <w:div w:id="428743442">
      <w:bodyDiv w:val="1"/>
      <w:marLeft w:val="0"/>
      <w:marRight w:val="0"/>
      <w:marTop w:val="0"/>
      <w:marBottom w:val="0"/>
      <w:divBdr>
        <w:top w:val="none" w:sz="0" w:space="0" w:color="auto"/>
        <w:left w:val="none" w:sz="0" w:space="0" w:color="auto"/>
        <w:bottom w:val="none" w:sz="0" w:space="0" w:color="auto"/>
        <w:right w:val="none" w:sz="0" w:space="0" w:color="auto"/>
      </w:divBdr>
    </w:div>
    <w:div w:id="525413381">
      <w:bodyDiv w:val="1"/>
      <w:marLeft w:val="0"/>
      <w:marRight w:val="0"/>
      <w:marTop w:val="0"/>
      <w:marBottom w:val="0"/>
      <w:divBdr>
        <w:top w:val="none" w:sz="0" w:space="0" w:color="auto"/>
        <w:left w:val="none" w:sz="0" w:space="0" w:color="auto"/>
        <w:bottom w:val="none" w:sz="0" w:space="0" w:color="auto"/>
        <w:right w:val="none" w:sz="0" w:space="0" w:color="auto"/>
      </w:divBdr>
    </w:div>
    <w:div w:id="540017425">
      <w:bodyDiv w:val="1"/>
      <w:marLeft w:val="0"/>
      <w:marRight w:val="0"/>
      <w:marTop w:val="0"/>
      <w:marBottom w:val="0"/>
      <w:divBdr>
        <w:top w:val="none" w:sz="0" w:space="0" w:color="auto"/>
        <w:left w:val="none" w:sz="0" w:space="0" w:color="auto"/>
        <w:bottom w:val="none" w:sz="0" w:space="0" w:color="auto"/>
        <w:right w:val="none" w:sz="0" w:space="0" w:color="auto"/>
      </w:divBdr>
      <w:divsChild>
        <w:div w:id="1256671069">
          <w:marLeft w:val="274"/>
          <w:marRight w:val="0"/>
          <w:marTop w:val="0"/>
          <w:marBottom w:val="60"/>
          <w:divBdr>
            <w:top w:val="none" w:sz="0" w:space="0" w:color="auto"/>
            <w:left w:val="none" w:sz="0" w:space="0" w:color="auto"/>
            <w:bottom w:val="none" w:sz="0" w:space="0" w:color="auto"/>
            <w:right w:val="none" w:sz="0" w:space="0" w:color="auto"/>
          </w:divBdr>
        </w:div>
        <w:div w:id="1867014528">
          <w:marLeft w:val="274"/>
          <w:marRight w:val="0"/>
          <w:marTop w:val="0"/>
          <w:marBottom w:val="60"/>
          <w:divBdr>
            <w:top w:val="none" w:sz="0" w:space="0" w:color="auto"/>
            <w:left w:val="none" w:sz="0" w:space="0" w:color="auto"/>
            <w:bottom w:val="none" w:sz="0" w:space="0" w:color="auto"/>
            <w:right w:val="none" w:sz="0" w:space="0" w:color="auto"/>
          </w:divBdr>
        </w:div>
      </w:divsChild>
    </w:div>
    <w:div w:id="542714700">
      <w:bodyDiv w:val="1"/>
      <w:marLeft w:val="0"/>
      <w:marRight w:val="0"/>
      <w:marTop w:val="0"/>
      <w:marBottom w:val="0"/>
      <w:divBdr>
        <w:top w:val="none" w:sz="0" w:space="0" w:color="auto"/>
        <w:left w:val="none" w:sz="0" w:space="0" w:color="auto"/>
        <w:bottom w:val="none" w:sz="0" w:space="0" w:color="auto"/>
        <w:right w:val="none" w:sz="0" w:space="0" w:color="auto"/>
      </w:divBdr>
    </w:div>
    <w:div w:id="591625306">
      <w:bodyDiv w:val="1"/>
      <w:marLeft w:val="0"/>
      <w:marRight w:val="0"/>
      <w:marTop w:val="0"/>
      <w:marBottom w:val="0"/>
      <w:divBdr>
        <w:top w:val="none" w:sz="0" w:space="0" w:color="auto"/>
        <w:left w:val="none" w:sz="0" w:space="0" w:color="auto"/>
        <w:bottom w:val="none" w:sz="0" w:space="0" w:color="auto"/>
        <w:right w:val="none" w:sz="0" w:space="0" w:color="auto"/>
      </w:divBdr>
    </w:div>
    <w:div w:id="596984780">
      <w:bodyDiv w:val="1"/>
      <w:marLeft w:val="0"/>
      <w:marRight w:val="0"/>
      <w:marTop w:val="0"/>
      <w:marBottom w:val="0"/>
      <w:divBdr>
        <w:top w:val="none" w:sz="0" w:space="0" w:color="auto"/>
        <w:left w:val="none" w:sz="0" w:space="0" w:color="auto"/>
        <w:bottom w:val="none" w:sz="0" w:space="0" w:color="auto"/>
        <w:right w:val="none" w:sz="0" w:space="0" w:color="auto"/>
      </w:divBdr>
    </w:div>
    <w:div w:id="615480805">
      <w:bodyDiv w:val="1"/>
      <w:marLeft w:val="0"/>
      <w:marRight w:val="0"/>
      <w:marTop w:val="0"/>
      <w:marBottom w:val="0"/>
      <w:divBdr>
        <w:top w:val="none" w:sz="0" w:space="0" w:color="auto"/>
        <w:left w:val="none" w:sz="0" w:space="0" w:color="auto"/>
        <w:bottom w:val="none" w:sz="0" w:space="0" w:color="auto"/>
        <w:right w:val="none" w:sz="0" w:space="0" w:color="auto"/>
      </w:divBdr>
    </w:div>
    <w:div w:id="622077279">
      <w:bodyDiv w:val="1"/>
      <w:marLeft w:val="0"/>
      <w:marRight w:val="0"/>
      <w:marTop w:val="0"/>
      <w:marBottom w:val="0"/>
      <w:divBdr>
        <w:top w:val="none" w:sz="0" w:space="0" w:color="auto"/>
        <w:left w:val="none" w:sz="0" w:space="0" w:color="auto"/>
        <w:bottom w:val="none" w:sz="0" w:space="0" w:color="auto"/>
        <w:right w:val="none" w:sz="0" w:space="0" w:color="auto"/>
      </w:divBdr>
    </w:div>
    <w:div w:id="677346697">
      <w:bodyDiv w:val="1"/>
      <w:marLeft w:val="0"/>
      <w:marRight w:val="0"/>
      <w:marTop w:val="0"/>
      <w:marBottom w:val="0"/>
      <w:divBdr>
        <w:top w:val="none" w:sz="0" w:space="0" w:color="auto"/>
        <w:left w:val="none" w:sz="0" w:space="0" w:color="auto"/>
        <w:bottom w:val="none" w:sz="0" w:space="0" w:color="auto"/>
        <w:right w:val="none" w:sz="0" w:space="0" w:color="auto"/>
      </w:divBdr>
      <w:divsChild>
        <w:div w:id="1717974124">
          <w:marLeft w:val="0"/>
          <w:marRight w:val="0"/>
          <w:marTop w:val="0"/>
          <w:marBottom w:val="0"/>
          <w:divBdr>
            <w:top w:val="none" w:sz="0" w:space="0" w:color="auto"/>
            <w:left w:val="none" w:sz="0" w:space="0" w:color="auto"/>
            <w:bottom w:val="none" w:sz="0" w:space="0" w:color="auto"/>
            <w:right w:val="none" w:sz="0" w:space="0" w:color="auto"/>
          </w:divBdr>
        </w:div>
      </w:divsChild>
    </w:div>
    <w:div w:id="750737276">
      <w:bodyDiv w:val="1"/>
      <w:marLeft w:val="0"/>
      <w:marRight w:val="0"/>
      <w:marTop w:val="0"/>
      <w:marBottom w:val="0"/>
      <w:divBdr>
        <w:top w:val="none" w:sz="0" w:space="0" w:color="auto"/>
        <w:left w:val="none" w:sz="0" w:space="0" w:color="auto"/>
        <w:bottom w:val="none" w:sz="0" w:space="0" w:color="auto"/>
        <w:right w:val="none" w:sz="0" w:space="0" w:color="auto"/>
      </w:divBdr>
    </w:div>
    <w:div w:id="836190439">
      <w:bodyDiv w:val="1"/>
      <w:marLeft w:val="0"/>
      <w:marRight w:val="0"/>
      <w:marTop w:val="0"/>
      <w:marBottom w:val="0"/>
      <w:divBdr>
        <w:top w:val="none" w:sz="0" w:space="0" w:color="auto"/>
        <w:left w:val="none" w:sz="0" w:space="0" w:color="auto"/>
        <w:bottom w:val="none" w:sz="0" w:space="0" w:color="auto"/>
        <w:right w:val="none" w:sz="0" w:space="0" w:color="auto"/>
      </w:divBdr>
    </w:div>
    <w:div w:id="905535204">
      <w:bodyDiv w:val="1"/>
      <w:marLeft w:val="0"/>
      <w:marRight w:val="0"/>
      <w:marTop w:val="0"/>
      <w:marBottom w:val="0"/>
      <w:divBdr>
        <w:top w:val="none" w:sz="0" w:space="0" w:color="auto"/>
        <w:left w:val="none" w:sz="0" w:space="0" w:color="auto"/>
        <w:bottom w:val="none" w:sz="0" w:space="0" w:color="auto"/>
        <w:right w:val="none" w:sz="0" w:space="0" w:color="auto"/>
      </w:divBdr>
    </w:div>
    <w:div w:id="915282653">
      <w:bodyDiv w:val="1"/>
      <w:marLeft w:val="0"/>
      <w:marRight w:val="0"/>
      <w:marTop w:val="0"/>
      <w:marBottom w:val="0"/>
      <w:divBdr>
        <w:top w:val="none" w:sz="0" w:space="0" w:color="auto"/>
        <w:left w:val="none" w:sz="0" w:space="0" w:color="auto"/>
        <w:bottom w:val="none" w:sz="0" w:space="0" w:color="auto"/>
        <w:right w:val="none" w:sz="0" w:space="0" w:color="auto"/>
      </w:divBdr>
    </w:div>
    <w:div w:id="1012075342">
      <w:bodyDiv w:val="1"/>
      <w:marLeft w:val="0"/>
      <w:marRight w:val="0"/>
      <w:marTop w:val="0"/>
      <w:marBottom w:val="0"/>
      <w:divBdr>
        <w:top w:val="none" w:sz="0" w:space="0" w:color="auto"/>
        <w:left w:val="none" w:sz="0" w:space="0" w:color="auto"/>
        <w:bottom w:val="none" w:sz="0" w:space="0" w:color="auto"/>
        <w:right w:val="none" w:sz="0" w:space="0" w:color="auto"/>
      </w:divBdr>
    </w:div>
    <w:div w:id="1017580458">
      <w:bodyDiv w:val="1"/>
      <w:marLeft w:val="0"/>
      <w:marRight w:val="0"/>
      <w:marTop w:val="0"/>
      <w:marBottom w:val="0"/>
      <w:divBdr>
        <w:top w:val="none" w:sz="0" w:space="0" w:color="auto"/>
        <w:left w:val="none" w:sz="0" w:space="0" w:color="auto"/>
        <w:bottom w:val="none" w:sz="0" w:space="0" w:color="auto"/>
        <w:right w:val="none" w:sz="0" w:space="0" w:color="auto"/>
      </w:divBdr>
      <w:divsChild>
        <w:div w:id="712660836">
          <w:marLeft w:val="1080"/>
          <w:marRight w:val="0"/>
          <w:marTop w:val="100"/>
          <w:marBottom w:val="0"/>
          <w:divBdr>
            <w:top w:val="none" w:sz="0" w:space="0" w:color="auto"/>
            <w:left w:val="none" w:sz="0" w:space="0" w:color="auto"/>
            <w:bottom w:val="none" w:sz="0" w:space="0" w:color="auto"/>
            <w:right w:val="none" w:sz="0" w:space="0" w:color="auto"/>
          </w:divBdr>
        </w:div>
      </w:divsChild>
    </w:div>
    <w:div w:id="1079786983">
      <w:bodyDiv w:val="1"/>
      <w:marLeft w:val="0"/>
      <w:marRight w:val="0"/>
      <w:marTop w:val="0"/>
      <w:marBottom w:val="0"/>
      <w:divBdr>
        <w:top w:val="none" w:sz="0" w:space="0" w:color="auto"/>
        <w:left w:val="none" w:sz="0" w:space="0" w:color="auto"/>
        <w:bottom w:val="none" w:sz="0" w:space="0" w:color="auto"/>
        <w:right w:val="none" w:sz="0" w:space="0" w:color="auto"/>
      </w:divBdr>
    </w:div>
    <w:div w:id="1179734694">
      <w:bodyDiv w:val="1"/>
      <w:marLeft w:val="150"/>
      <w:marRight w:val="150"/>
      <w:marTop w:val="150"/>
      <w:marBottom w:val="150"/>
      <w:divBdr>
        <w:top w:val="none" w:sz="0" w:space="0" w:color="auto"/>
        <w:left w:val="none" w:sz="0" w:space="0" w:color="auto"/>
        <w:bottom w:val="none" w:sz="0" w:space="0" w:color="auto"/>
        <w:right w:val="none" w:sz="0" w:space="0" w:color="auto"/>
      </w:divBdr>
    </w:div>
    <w:div w:id="1218783229">
      <w:bodyDiv w:val="1"/>
      <w:marLeft w:val="0"/>
      <w:marRight w:val="0"/>
      <w:marTop w:val="0"/>
      <w:marBottom w:val="0"/>
      <w:divBdr>
        <w:top w:val="none" w:sz="0" w:space="0" w:color="auto"/>
        <w:left w:val="none" w:sz="0" w:space="0" w:color="auto"/>
        <w:bottom w:val="none" w:sz="0" w:space="0" w:color="auto"/>
        <w:right w:val="none" w:sz="0" w:space="0" w:color="auto"/>
      </w:divBdr>
    </w:div>
    <w:div w:id="1288125601">
      <w:bodyDiv w:val="1"/>
      <w:marLeft w:val="0"/>
      <w:marRight w:val="0"/>
      <w:marTop w:val="0"/>
      <w:marBottom w:val="0"/>
      <w:divBdr>
        <w:top w:val="none" w:sz="0" w:space="0" w:color="auto"/>
        <w:left w:val="none" w:sz="0" w:space="0" w:color="auto"/>
        <w:bottom w:val="none" w:sz="0" w:space="0" w:color="auto"/>
        <w:right w:val="none" w:sz="0" w:space="0" w:color="auto"/>
      </w:divBdr>
    </w:div>
    <w:div w:id="1295330997">
      <w:bodyDiv w:val="1"/>
      <w:marLeft w:val="0"/>
      <w:marRight w:val="0"/>
      <w:marTop w:val="0"/>
      <w:marBottom w:val="0"/>
      <w:divBdr>
        <w:top w:val="none" w:sz="0" w:space="0" w:color="auto"/>
        <w:left w:val="none" w:sz="0" w:space="0" w:color="auto"/>
        <w:bottom w:val="none" w:sz="0" w:space="0" w:color="auto"/>
        <w:right w:val="none" w:sz="0" w:space="0" w:color="auto"/>
      </w:divBdr>
    </w:div>
    <w:div w:id="1325203686">
      <w:bodyDiv w:val="1"/>
      <w:marLeft w:val="0"/>
      <w:marRight w:val="0"/>
      <w:marTop w:val="0"/>
      <w:marBottom w:val="0"/>
      <w:divBdr>
        <w:top w:val="none" w:sz="0" w:space="0" w:color="auto"/>
        <w:left w:val="none" w:sz="0" w:space="0" w:color="auto"/>
        <w:bottom w:val="none" w:sz="0" w:space="0" w:color="auto"/>
        <w:right w:val="none" w:sz="0" w:space="0" w:color="auto"/>
      </w:divBdr>
    </w:div>
    <w:div w:id="1352534489">
      <w:bodyDiv w:val="1"/>
      <w:marLeft w:val="60"/>
      <w:marRight w:val="60"/>
      <w:marTop w:val="90"/>
      <w:marBottom w:val="90"/>
      <w:divBdr>
        <w:top w:val="none" w:sz="0" w:space="0" w:color="auto"/>
        <w:left w:val="none" w:sz="0" w:space="0" w:color="auto"/>
        <w:bottom w:val="none" w:sz="0" w:space="0" w:color="auto"/>
        <w:right w:val="none" w:sz="0" w:space="0" w:color="auto"/>
      </w:divBdr>
      <w:divsChild>
        <w:div w:id="821041025">
          <w:marLeft w:val="0"/>
          <w:marRight w:val="0"/>
          <w:marTop w:val="0"/>
          <w:marBottom w:val="0"/>
          <w:divBdr>
            <w:top w:val="none" w:sz="0" w:space="0" w:color="auto"/>
            <w:left w:val="none" w:sz="0" w:space="0" w:color="auto"/>
            <w:bottom w:val="none" w:sz="0" w:space="0" w:color="auto"/>
            <w:right w:val="none" w:sz="0" w:space="0" w:color="auto"/>
          </w:divBdr>
          <w:divsChild>
            <w:div w:id="16466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1121">
      <w:bodyDiv w:val="1"/>
      <w:marLeft w:val="0"/>
      <w:marRight w:val="0"/>
      <w:marTop w:val="0"/>
      <w:marBottom w:val="0"/>
      <w:divBdr>
        <w:top w:val="none" w:sz="0" w:space="0" w:color="auto"/>
        <w:left w:val="none" w:sz="0" w:space="0" w:color="auto"/>
        <w:bottom w:val="none" w:sz="0" w:space="0" w:color="auto"/>
        <w:right w:val="none" w:sz="0" w:space="0" w:color="auto"/>
      </w:divBdr>
    </w:div>
    <w:div w:id="1440837677">
      <w:bodyDiv w:val="1"/>
      <w:marLeft w:val="0"/>
      <w:marRight w:val="0"/>
      <w:marTop w:val="0"/>
      <w:marBottom w:val="0"/>
      <w:divBdr>
        <w:top w:val="none" w:sz="0" w:space="0" w:color="auto"/>
        <w:left w:val="none" w:sz="0" w:space="0" w:color="auto"/>
        <w:bottom w:val="none" w:sz="0" w:space="0" w:color="auto"/>
        <w:right w:val="none" w:sz="0" w:space="0" w:color="auto"/>
      </w:divBdr>
    </w:div>
    <w:div w:id="1462652102">
      <w:bodyDiv w:val="1"/>
      <w:marLeft w:val="0"/>
      <w:marRight w:val="0"/>
      <w:marTop w:val="0"/>
      <w:marBottom w:val="0"/>
      <w:divBdr>
        <w:top w:val="none" w:sz="0" w:space="0" w:color="auto"/>
        <w:left w:val="none" w:sz="0" w:space="0" w:color="auto"/>
        <w:bottom w:val="none" w:sz="0" w:space="0" w:color="auto"/>
        <w:right w:val="none" w:sz="0" w:space="0" w:color="auto"/>
      </w:divBdr>
    </w:div>
    <w:div w:id="1475834221">
      <w:bodyDiv w:val="1"/>
      <w:marLeft w:val="0"/>
      <w:marRight w:val="0"/>
      <w:marTop w:val="0"/>
      <w:marBottom w:val="0"/>
      <w:divBdr>
        <w:top w:val="none" w:sz="0" w:space="0" w:color="auto"/>
        <w:left w:val="none" w:sz="0" w:space="0" w:color="auto"/>
        <w:bottom w:val="none" w:sz="0" w:space="0" w:color="auto"/>
        <w:right w:val="none" w:sz="0" w:space="0" w:color="auto"/>
      </w:divBdr>
    </w:div>
    <w:div w:id="1510558717">
      <w:bodyDiv w:val="1"/>
      <w:marLeft w:val="0"/>
      <w:marRight w:val="0"/>
      <w:marTop w:val="0"/>
      <w:marBottom w:val="0"/>
      <w:divBdr>
        <w:top w:val="none" w:sz="0" w:space="0" w:color="auto"/>
        <w:left w:val="none" w:sz="0" w:space="0" w:color="auto"/>
        <w:bottom w:val="none" w:sz="0" w:space="0" w:color="auto"/>
        <w:right w:val="none" w:sz="0" w:space="0" w:color="auto"/>
      </w:divBdr>
    </w:div>
    <w:div w:id="1510752956">
      <w:bodyDiv w:val="1"/>
      <w:marLeft w:val="0"/>
      <w:marRight w:val="0"/>
      <w:marTop w:val="0"/>
      <w:marBottom w:val="0"/>
      <w:divBdr>
        <w:top w:val="none" w:sz="0" w:space="0" w:color="auto"/>
        <w:left w:val="none" w:sz="0" w:space="0" w:color="auto"/>
        <w:bottom w:val="none" w:sz="0" w:space="0" w:color="auto"/>
        <w:right w:val="none" w:sz="0" w:space="0" w:color="auto"/>
      </w:divBdr>
      <w:divsChild>
        <w:div w:id="1276861412">
          <w:marLeft w:val="0"/>
          <w:marRight w:val="0"/>
          <w:marTop w:val="0"/>
          <w:marBottom w:val="0"/>
          <w:divBdr>
            <w:top w:val="none" w:sz="0" w:space="0" w:color="auto"/>
            <w:left w:val="none" w:sz="0" w:space="0" w:color="auto"/>
            <w:bottom w:val="none" w:sz="0" w:space="0" w:color="auto"/>
            <w:right w:val="none" w:sz="0" w:space="0" w:color="auto"/>
          </w:divBdr>
          <w:divsChild>
            <w:div w:id="976497329">
              <w:marLeft w:val="0"/>
              <w:marRight w:val="0"/>
              <w:marTop w:val="0"/>
              <w:marBottom w:val="0"/>
              <w:divBdr>
                <w:top w:val="none" w:sz="0" w:space="0" w:color="auto"/>
                <w:left w:val="none" w:sz="0" w:space="0" w:color="auto"/>
                <w:bottom w:val="none" w:sz="0" w:space="0" w:color="auto"/>
                <w:right w:val="none" w:sz="0" w:space="0" w:color="auto"/>
              </w:divBdr>
              <w:divsChild>
                <w:div w:id="8435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18239">
      <w:bodyDiv w:val="1"/>
      <w:marLeft w:val="0"/>
      <w:marRight w:val="0"/>
      <w:marTop w:val="0"/>
      <w:marBottom w:val="0"/>
      <w:divBdr>
        <w:top w:val="none" w:sz="0" w:space="0" w:color="auto"/>
        <w:left w:val="none" w:sz="0" w:space="0" w:color="auto"/>
        <w:bottom w:val="none" w:sz="0" w:space="0" w:color="auto"/>
        <w:right w:val="none" w:sz="0" w:space="0" w:color="auto"/>
      </w:divBdr>
    </w:div>
    <w:div w:id="1690986398">
      <w:bodyDiv w:val="1"/>
      <w:marLeft w:val="0"/>
      <w:marRight w:val="0"/>
      <w:marTop w:val="0"/>
      <w:marBottom w:val="0"/>
      <w:divBdr>
        <w:top w:val="none" w:sz="0" w:space="0" w:color="auto"/>
        <w:left w:val="none" w:sz="0" w:space="0" w:color="auto"/>
        <w:bottom w:val="none" w:sz="0" w:space="0" w:color="auto"/>
        <w:right w:val="none" w:sz="0" w:space="0" w:color="auto"/>
      </w:divBdr>
    </w:div>
    <w:div w:id="1821312349">
      <w:bodyDiv w:val="1"/>
      <w:marLeft w:val="0"/>
      <w:marRight w:val="0"/>
      <w:marTop w:val="0"/>
      <w:marBottom w:val="0"/>
      <w:divBdr>
        <w:top w:val="none" w:sz="0" w:space="0" w:color="auto"/>
        <w:left w:val="none" w:sz="0" w:space="0" w:color="auto"/>
        <w:bottom w:val="none" w:sz="0" w:space="0" w:color="auto"/>
        <w:right w:val="none" w:sz="0" w:space="0" w:color="auto"/>
      </w:divBdr>
    </w:div>
    <w:div w:id="1850874942">
      <w:bodyDiv w:val="1"/>
      <w:marLeft w:val="0"/>
      <w:marRight w:val="0"/>
      <w:marTop w:val="0"/>
      <w:marBottom w:val="0"/>
      <w:divBdr>
        <w:top w:val="none" w:sz="0" w:space="0" w:color="auto"/>
        <w:left w:val="none" w:sz="0" w:space="0" w:color="auto"/>
        <w:bottom w:val="none" w:sz="0" w:space="0" w:color="auto"/>
        <w:right w:val="none" w:sz="0" w:space="0" w:color="auto"/>
      </w:divBdr>
    </w:div>
    <w:div w:id="1912082637">
      <w:bodyDiv w:val="1"/>
      <w:marLeft w:val="0"/>
      <w:marRight w:val="0"/>
      <w:marTop w:val="0"/>
      <w:marBottom w:val="0"/>
      <w:divBdr>
        <w:top w:val="none" w:sz="0" w:space="0" w:color="auto"/>
        <w:left w:val="none" w:sz="0" w:space="0" w:color="auto"/>
        <w:bottom w:val="none" w:sz="0" w:space="0" w:color="auto"/>
        <w:right w:val="none" w:sz="0" w:space="0" w:color="auto"/>
      </w:divBdr>
    </w:div>
    <w:div w:id="1933927173">
      <w:bodyDiv w:val="1"/>
      <w:marLeft w:val="0"/>
      <w:marRight w:val="0"/>
      <w:marTop w:val="0"/>
      <w:marBottom w:val="0"/>
      <w:divBdr>
        <w:top w:val="none" w:sz="0" w:space="0" w:color="auto"/>
        <w:left w:val="none" w:sz="0" w:space="0" w:color="auto"/>
        <w:bottom w:val="none" w:sz="0" w:space="0" w:color="auto"/>
        <w:right w:val="none" w:sz="0" w:space="0" w:color="auto"/>
      </w:divBdr>
    </w:div>
    <w:div w:id="2006738502">
      <w:bodyDiv w:val="1"/>
      <w:marLeft w:val="150"/>
      <w:marRight w:val="150"/>
      <w:marTop w:val="150"/>
      <w:marBottom w:val="150"/>
      <w:divBdr>
        <w:top w:val="none" w:sz="0" w:space="0" w:color="auto"/>
        <w:left w:val="none" w:sz="0" w:space="0" w:color="auto"/>
        <w:bottom w:val="none" w:sz="0" w:space="0" w:color="auto"/>
        <w:right w:val="none" w:sz="0" w:space="0" w:color="auto"/>
      </w:divBdr>
    </w:div>
    <w:div w:id="2111120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webSettings>
</file>

<file path=word/_rels/comments.xml.rels><?xml version="1.0" encoding="UTF-8" standalone="yes"?>
<Relationships xmlns="http://schemas.openxmlformats.org/package/2006/relationships"><Relationship Id="rId2" Type="http://schemas.openxmlformats.org/officeDocument/2006/relationships/hyperlink" Target="https://edk2-docs.gitbooks.io/edk-ii-c-coding-standards-specification/content/4_naming_conventions/43_identifiers.html" TargetMode="External"/><Relationship Id="rId1" Type="http://schemas.openxmlformats.org/officeDocument/2006/relationships/hyperlink" Target="http://mantis.uefi.org/mantis/view.php?id=2060"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uefi.org/sites/default/files/resources/PI_Spec_1_7_final_Jan_2019.pdf" TargetMode="External"/><Relationship Id="rId13" Type="http://schemas.openxmlformats.org/officeDocument/2006/relationships/hyperlink" Target="https://github.com/ashrafj/edk2-staging/commit/cfb29efdc29fd6ae90fb2b2e304243d2dffb0c03"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tianocore/edk2-staging/tree/UEFI_PCI_ENHANCE-2" TargetMode="External"/><Relationship Id="rId17" Type="http://schemas.openxmlformats.org/officeDocument/2006/relationships/header" Target="header1.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ugzilla.tianocore.org/show_bug.cgi?id=1954"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yperlink" Target="https://members.pcisig.com/wg/PCI-SIG/document/10912?downloadRevision=activ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efi.org/sites/default/files/resources/UEFI_Spec_2_8_final.pdf" TargetMode="External"/><Relationship Id="rId14"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ul\My%20Documents\UEFI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0D199-DBBC-4E08-BDA0-76FD0DBAE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UEFI_template.dot</Template>
  <TotalTime>21527</TotalTime>
  <Pages>20</Pages>
  <Words>5738</Words>
  <Characters>34486</Characters>
  <Application>Microsoft Office Word</Application>
  <DocSecurity>0</DocSecurity>
  <Lines>862</Lines>
  <Paragraphs>558</Paragraphs>
  <ScaleCrop>false</ScaleCrop>
  <HeadingPairs>
    <vt:vector size="2" baseType="variant">
      <vt:variant>
        <vt:lpstr>Title</vt:lpstr>
      </vt:variant>
      <vt:variant>
        <vt:i4>1</vt:i4>
      </vt:variant>
    </vt:vector>
  </HeadingPairs>
  <TitlesOfParts>
    <vt:vector size="1" baseType="lpstr">
      <vt:lpstr>UEFI ECR</vt:lpstr>
    </vt:vector>
  </TitlesOfParts>
  <Company>UEFI Corporation</Company>
  <LinksUpToDate>false</LinksUpToDate>
  <CharactersWithSpaces>39666</CharactersWithSpaces>
  <SharedDoc>false</SharedDoc>
  <HLinks>
    <vt:vector size="24" baseType="variant">
      <vt:variant>
        <vt:i4>8323087</vt:i4>
      </vt:variant>
      <vt:variant>
        <vt:i4>9</vt:i4>
      </vt:variant>
      <vt:variant>
        <vt:i4>0</vt:i4>
      </vt:variant>
      <vt:variant>
        <vt:i4>5</vt:i4>
      </vt:variant>
      <vt:variant>
        <vt:lpwstr>https://mantis.uefi.org/mantis/view.php?id=1414</vt:lpwstr>
      </vt:variant>
      <vt:variant>
        <vt:lpwstr/>
      </vt:variant>
      <vt:variant>
        <vt:i4>7798797</vt:i4>
      </vt:variant>
      <vt:variant>
        <vt:i4>6</vt:i4>
      </vt:variant>
      <vt:variant>
        <vt:i4>0</vt:i4>
      </vt:variant>
      <vt:variant>
        <vt:i4>5</vt:i4>
      </vt:variant>
      <vt:variant>
        <vt:lpwstr>https://mantis.uefi.org/mantis/view.php?id=1391</vt:lpwstr>
      </vt:variant>
      <vt:variant>
        <vt:lpwstr/>
      </vt:variant>
      <vt:variant>
        <vt:i4>7798797</vt:i4>
      </vt:variant>
      <vt:variant>
        <vt:i4>3</vt:i4>
      </vt:variant>
      <vt:variant>
        <vt:i4>0</vt:i4>
      </vt:variant>
      <vt:variant>
        <vt:i4>5</vt:i4>
      </vt:variant>
      <vt:variant>
        <vt:lpwstr>https://mantis.uefi.org/mantis/view.php?id=1391</vt:lpwstr>
      </vt:variant>
      <vt:variant>
        <vt:lpwstr/>
      </vt:variant>
      <vt:variant>
        <vt:i4>8323087</vt:i4>
      </vt:variant>
      <vt:variant>
        <vt:i4>0</vt:i4>
      </vt:variant>
      <vt:variant>
        <vt:i4>0</vt:i4>
      </vt:variant>
      <vt:variant>
        <vt:i4>5</vt:i4>
      </vt:variant>
      <vt:variant>
        <vt:lpwstr>https://mantis.uefi.org/mantis/view.php?id=1414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UEFI ECR</dc:title>
  <dc:creator>Cohen, Eugene</dc:creator>
  <cp:keywords>CTPClassification=CTP_PUBLIC:VisualMarkings=, CTPClassification=CTP_NT</cp:keywords>
  <cp:lastModifiedBy>Javeed, Ashraf</cp:lastModifiedBy>
  <cp:revision>177</cp:revision>
  <dcterms:created xsi:type="dcterms:W3CDTF">2019-12-02T04:10:00Z</dcterms:created>
  <dcterms:modified xsi:type="dcterms:W3CDTF">2020-03-12T13:42:00Z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212554c2-734c-4f6d-ac44-749d68b4fa43</vt:lpwstr>
  </property>
  <property fmtid="{D5CDD505-2E9C-101B-9397-08002B2CF9AE}" pid="3" name="CTP_TimeStamp">
    <vt:lpwstr>2020-03-12 13:42:01Z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Offisync_ServerID">
    <vt:lpwstr>d001a694-7c66-4352-b53b-895ffdce369f</vt:lpwstr>
  </property>
  <property fmtid="{D5CDD505-2E9C-101B-9397-08002B2CF9AE}" pid="8" name="Offisync_ProviderInitializationData">
    <vt:lpwstr>https://soco.intel.com/</vt:lpwstr>
  </property>
  <property fmtid="{D5CDD505-2E9C-101B-9397-08002B2CF9AE}" pid="9" name="Offisync_UpdateToken">
    <vt:lpwstr>5</vt:lpwstr>
  </property>
  <property fmtid="{D5CDD505-2E9C-101B-9397-08002B2CF9AE}" pid="10" name="Jive_PrevVersionNumber">
    <vt:lpwstr>4</vt:lpwstr>
  </property>
  <property fmtid="{D5CDD505-2E9C-101B-9397-08002B2CF9AE}" pid="11" name="Jive_LatestUserAccountName">
    <vt:lpwstr>ajaveed</vt:lpwstr>
  </property>
  <property fmtid="{D5CDD505-2E9C-101B-9397-08002B2CF9AE}" pid="12" name="Jive_LatestFileFullName">
    <vt:lpwstr>cd0e50cfc26cdef7b1e721cb4159d5c8</vt:lpwstr>
  </property>
  <property fmtid="{D5CDD505-2E9C-101B-9397-08002B2CF9AE}" pid="13" name="Jive_ModifiedButNotPublished">
    <vt:lpwstr>True</vt:lpwstr>
  </property>
  <property fmtid="{D5CDD505-2E9C-101B-9397-08002B2CF9AE}" pid="14" name="Offisync_UniqueId">
    <vt:lpwstr>2621049</vt:lpwstr>
  </property>
  <property fmtid="{D5CDD505-2E9C-101B-9397-08002B2CF9AE}" pid="15" name="Jive_VersionGuid">
    <vt:lpwstr>47ac25576cbf406fb40970f9e6f65154</vt:lpwstr>
  </property>
  <property fmtid="{D5CDD505-2E9C-101B-9397-08002B2CF9AE}" pid="16" name="Jive_VersionGuid_v2.5">
    <vt:lpwstr>c888d9e2f91d4e79a3c81fc3b2bd8026</vt:lpwstr>
  </property>
  <property fmtid="{D5CDD505-2E9C-101B-9397-08002B2CF9AE}" pid="17" name="CTPClassification">
    <vt:lpwstr>CTP_NT</vt:lpwstr>
  </property>
</Properties>
</file>