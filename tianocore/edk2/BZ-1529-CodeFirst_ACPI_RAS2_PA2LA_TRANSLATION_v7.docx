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ED14" w14:textId="2D7063F2" w:rsidR="00AA5084" w:rsidRDefault="00AA5084" w:rsidP="00AA5084">
      <w:pPr>
        <w:pStyle w:val="PlainText"/>
      </w:pPr>
      <w:r>
        <w:rPr>
          <w:b/>
          <w:bCs/>
          <w:highlight w:val="yellow"/>
        </w:rPr>
        <w:t># Title:</w:t>
      </w:r>
      <w:r>
        <w:t xml:space="preserve"> </w:t>
      </w:r>
    </w:p>
    <w:p w14:paraId="48A9CD2A" w14:textId="77777777" w:rsidR="00AA5084" w:rsidRDefault="00AA5084" w:rsidP="00AA5084">
      <w:pPr>
        <w:pStyle w:val="PlainText"/>
      </w:pPr>
    </w:p>
    <w:p w14:paraId="268CA6FA" w14:textId="12867153" w:rsidR="00AA5084" w:rsidRPr="00AA5084" w:rsidRDefault="00E75F48" w:rsidP="00AA5084">
      <w:pPr>
        <w:pStyle w:val="PlainText"/>
      </w:pPr>
      <w:r>
        <w:t xml:space="preserve">RAS2 add </w:t>
      </w:r>
      <w:r w:rsidR="00E01F9D">
        <w:t>ADDRESS</w:t>
      </w:r>
      <w:r>
        <w:t xml:space="preserve">_TRANSLATION </w:t>
      </w:r>
      <w:r w:rsidR="00DD1852">
        <w:t>service</w:t>
      </w:r>
      <w:r w:rsidR="00B623C2">
        <w:t>.</w:t>
      </w:r>
    </w:p>
    <w:p w14:paraId="3A4B0F72" w14:textId="77777777" w:rsidR="00AA5084" w:rsidRDefault="00AA5084" w:rsidP="00AA5084">
      <w:pPr>
        <w:pStyle w:val="PlainText"/>
      </w:pPr>
    </w:p>
    <w:p w14:paraId="7CEE9A29" w14:textId="77777777" w:rsidR="00AA5084" w:rsidRDefault="00AA5084" w:rsidP="00AA5084">
      <w:pPr>
        <w:pStyle w:val="PlainText"/>
      </w:pPr>
      <w:r>
        <w:rPr>
          <w:b/>
          <w:bCs/>
          <w:highlight w:val="yellow"/>
        </w:rPr>
        <w:t># Status:</w:t>
      </w:r>
      <w:r>
        <w:t xml:space="preserve"> </w:t>
      </w:r>
    </w:p>
    <w:p w14:paraId="689D12D3" w14:textId="77777777" w:rsidR="00AA5084" w:rsidRDefault="00AA5084" w:rsidP="00AA5084">
      <w:pPr>
        <w:pStyle w:val="PlainText"/>
      </w:pPr>
    </w:p>
    <w:p w14:paraId="6CE81346" w14:textId="77777777" w:rsidR="00AA5084" w:rsidRDefault="00AA5084" w:rsidP="00AA5084">
      <w:pPr>
        <w:pStyle w:val="PlainText"/>
      </w:pPr>
      <w:r>
        <w:t>Draft</w:t>
      </w:r>
    </w:p>
    <w:p w14:paraId="1E38507B" w14:textId="77777777" w:rsidR="00AA5084" w:rsidRDefault="00AA5084" w:rsidP="00AA5084">
      <w:pPr>
        <w:pStyle w:val="PlainText"/>
      </w:pPr>
    </w:p>
    <w:p w14:paraId="71742F76" w14:textId="77777777" w:rsidR="00AA5084" w:rsidRDefault="00AA5084" w:rsidP="00AA5084">
      <w:pPr>
        <w:pStyle w:val="PlainText"/>
      </w:pPr>
      <w:r>
        <w:rPr>
          <w:b/>
          <w:bCs/>
          <w:highlight w:val="yellow"/>
        </w:rPr>
        <w:t># Document:</w:t>
      </w:r>
      <w:r>
        <w:t xml:space="preserve"> </w:t>
      </w:r>
    </w:p>
    <w:p w14:paraId="114DA53A" w14:textId="77777777" w:rsidR="00AA5084" w:rsidRDefault="00AA5084" w:rsidP="00AA5084">
      <w:pPr>
        <w:pStyle w:val="PlainText"/>
      </w:pPr>
    </w:p>
    <w:p w14:paraId="6AC85026" w14:textId="38EA9DB0" w:rsidR="00AA5084" w:rsidRDefault="00AA5084" w:rsidP="00AA5084">
      <w:pPr>
        <w:pStyle w:val="PlainText"/>
      </w:pPr>
      <w:r>
        <w:t>ACPI Specification Version 6.</w:t>
      </w:r>
      <w:r w:rsidR="008A0446">
        <w:t>5</w:t>
      </w:r>
    </w:p>
    <w:p w14:paraId="21B7B6D8" w14:textId="77777777" w:rsidR="00AA5084" w:rsidRDefault="00AA5084" w:rsidP="00AA5084">
      <w:pPr>
        <w:pStyle w:val="PlainText"/>
      </w:pPr>
    </w:p>
    <w:p w14:paraId="1FEE4BD2" w14:textId="77777777" w:rsidR="00AA5084" w:rsidRDefault="00AA5084" w:rsidP="00AA5084">
      <w:pPr>
        <w:pStyle w:val="PlainText"/>
        <w:rPr>
          <w:b/>
          <w:bCs/>
        </w:rPr>
      </w:pPr>
      <w:r>
        <w:rPr>
          <w:b/>
          <w:bCs/>
          <w:highlight w:val="yellow"/>
        </w:rPr>
        <w:t># License:</w:t>
      </w:r>
      <w:r>
        <w:rPr>
          <w:b/>
          <w:bCs/>
        </w:rPr>
        <w:t xml:space="preserve"> </w:t>
      </w:r>
    </w:p>
    <w:p w14:paraId="13DF787B" w14:textId="77777777" w:rsidR="00AA5084" w:rsidRDefault="00AA5084" w:rsidP="00AA5084">
      <w:pPr>
        <w:pStyle w:val="PlainText"/>
        <w:rPr>
          <w:b/>
          <w:bCs/>
        </w:rPr>
      </w:pPr>
    </w:p>
    <w:p w14:paraId="7F1DBB34" w14:textId="77777777" w:rsidR="00AA5084" w:rsidRDefault="00AA5084" w:rsidP="00AA5084">
      <w:pPr>
        <w:pStyle w:val="PlainText"/>
        <w:rPr>
          <w:b/>
          <w:bCs/>
        </w:rPr>
      </w:pPr>
      <w:r>
        <w:t>SPDX-License-Identifier: CC-BY-4.0</w:t>
      </w:r>
    </w:p>
    <w:p w14:paraId="32A3C6C2" w14:textId="77777777" w:rsidR="00AA5084" w:rsidRDefault="00AA5084" w:rsidP="00AA5084">
      <w:pPr>
        <w:pStyle w:val="PlainText"/>
      </w:pPr>
    </w:p>
    <w:p w14:paraId="500CC689" w14:textId="77777777" w:rsidR="00AA5084" w:rsidRDefault="00AA5084" w:rsidP="00AA5084">
      <w:pPr>
        <w:pStyle w:val="PlainText"/>
      </w:pPr>
      <w:r>
        <w:rPr>
          <w:b/>
          <w:bCs/>
          <w:highlight w:val="yellow"/>
        </w:rPr>
        <w:t># Submitter:</w:t>
      </w:r>
      <w:r>
        <w:t xml:space="preserve"> </w:t>
      </w:r>
    </w:p>
    <w:p w14:paraId="3A0EBFFD" w14:textId="4BE1BCAF" w:rsidR="00AA5084" w:rsidRPr="00720713" w:rsidRDefault="00AA5084" w:rsidP="008F4B5A">
      <w:pPr>
        <w:pStyle w:val="ListParagraph"/>
        <w:numPr>
          <w:ilvl w:val="0"/>
          <w:numId w:val="6"/>
        </w:numPr>
        <w:rPr>
          <w:b/>
          <w:lang w:bidi="he-IL"/>
        </w:rPr>
      </w:pPr>
      <w:proofErr w:type="spellStart"/>
      <w:r w:rsidRPr="00AA5084">
        <w:rPr>
          <w:lang w:bidi="he-IL"/>
        </w:rPr>
        <w:t>Harb</w:t>
      </w:r>
      <w:proofErr w:type="spellEnd"/>
      <w:r w:rsidRPr="00AA5084">
        <w:rPr>
          <w:lang w:bidi="he-IL"/>
        </w:rPr>
        <w:t xml:space="preserve"> </w:t>
      </w:r>
      <w:proofErr w:type="spellStart"/>
      <w:r w:rsidRPr="00AA5084">
        <w:rPr>
          <w:lang w:bidi="he-IL"/>
        </w:rPr>
        <w:t>Abdulhamid</w:t>
      </w:r>
      <w:proofErr w:type="spellEnd"/>
      <w:r w:rsidRPr="00AA5084">
        <w:rPr>
          <w:lang w:bidi="he-IL"/>
        </w:rPr>
        <w:t>, Ampere Computing</w:t>
      </w:r>
    </w:p>
    <w:p w14:paraId="5C3031D3" w14:textId="623F05AF" w:rsidR="00A0336E" w:rsidRPr="00720713" w:rsidRDefault="00A0336E" w:rsidP="00A0336E">
      <w:pPr>
        <w:pStyle w:val="ListParagraph"/>
        <w:numPr>
          <w:ilvl w:val="0"/>
          <w:numId w:val="6"/>
        </w:numPr>
        <w:rPr>
          <w:b/>
          <w:lang w:bidi="he-IL"/>
        </w:rPr>
      </w:pPr>
      <w:r w:rsidRPr="008F4B5A">
        <w:rPr>
          <w:bCs/>
          <w:lang w:bidi="he-IL"/>
        </w:rPr>
        <w:t xml:space="preserve">Tyler </w:t>
      </w:r>
      <w:proofErr w:type="spellStart"/>
      <w:r w:rsidRPr="008F4B5A">
        <w:rPr>
          <w:bCs/>
          <w:lang w:bidi="he-IL"/>
        </w:rPr>
        <w:t>Baicar</w:t>
      </w:r>
      <w:proofErr w:type="spellEnd"/>
      <w:r w:rsidRPr="008F4B5A">
        <w:rPr>
          <w:bCs/>
          <w:lang w:bidi="he-IL"/>
        </w:rPr>
        <w:t>, Ampere Computing</w:t>
      </w:r>
    </w:p>
    <w:p w14:paraId="1250A7B2" w14:textId="3F027430" w:rsidR="00A0336E" w:rsidRPr="00720713" w:rsidRDefault="00A0336E" w:rsidP="008F4B5A">
      <w:pPr>
        <w:pStyle w:val="ListParagraph"/>
        <w:numPr>
          <w:ilvl w:val="0"/>
          <w:numId w:val="6"/>
        </w:numPr>
        <w:rPr>
          <w:b/>
          <w:lang w:bidi="he-IL"/>
        </w:rPr>
      </w:pPr>
      <w:proofErr w:type="spellStart"/>
      <w:r>
        <w:rPr>
          <w:lang w:bidi="he-IL"/>
        </w:rPr>
        <w:t>Vanshidhar</w:t>
      </w:r>
      <w:proofErr w:type="spellEnd"/>
      <w:r>
        <w:rPr>
          <w:lang w:bidi="he-IL"/>
        </w:rPr>
        <w:t xml:space="preserve"> Konda, Ampere Computing</w:t>
      </w:r>
    </w:p>
    <w:p w14:paraId="39DE8C69" w14:textId="29A17A5A" w:rsidR="00A0336E" w:rsidRPr="004409BB" w:rsidRDefault="00A0336E" w:rsidP="008F4B5A">
      <w:pPr>
        <w:pStyle w:val="ListParagraph"/>
        <w:numPr>
          <w:ilvl w:val="0"/>
          <w:numId w:val="6"/>
        </w:numPr>
        <w:rPr>
          <w:b/>
          <w:lang w:bidi="he-IL"/>
        </w:rPr>
      </w:pPr>
      <w:r>
        <w:rPr>
          <w:lang w:bidi="he-IL"/>
        </w:rPr>
        <w:t>Daniel Ferguson, Ampere Computing</w:t>
      </w:r>
    </w:p>
    <w:p w14:paraId="7BCC913F" w14:textId="7E0B5C0B" w:rsidR="004409BB" w:rsidRPr="00F5025D" w:rsidRDefault="00740D33" w:rsidP="008F4B5A">
      <w:pPr>
        <w:pStyle w:val="ListParagraph"/>
        <w:numPr>
          <w:ilvl w:val="0"/>
          <w:numId w:val="6"/>
        </w:numPr>
        <w:rPr>
          <w:b/>
          <w:lang w:bidi="he-IL"/>
        </w:rPr>
      </w:pPr>
      <w:r>
        <w:rPr>
          <w:lang w:bidi="he-IL"/>
        </w:rPr>
        <w:t>Rob</w:t>
      </w:r>
      <w:r w:rsidR="004409BB">
        <w:rPr>
          <w:lang w:bidi="he-IL"/>
        </w:rPr>
        <w:t xml:space="preserve"> Gough, Ampere Computing</w:t>
      </w:r>
    </w:p>
    <w:p w14:paraId="0E0E8BFC" w14:textId="0BF05629" w:rsidR="00F5025D" w:rsidRPr="008F4B5A" w:rsidRDefault="00F5025D" w:rsidP="008F4B5A">
      <w:pPr>
        <w:pStyle w:val="ListParagraph"/>
        <w:numPr>
          <w:ilvl w:val="0"/>
          <w:numId w:val="6"/>
        </w:numPr>
        <w:rPr>
          <w:b/>
          <w:lang w:bidi="he-IL"/>
        </w:rPr>
      </w:pPr>
      <w:r>
        <w:rPr>
          <w:lang w:bidi="he-IL"/>
        </w:rPr>
        <w:t>Leo Duran, AMD</w:t>
      </w:r>
    </w:p>
    <w:p w14:paraId="475F0612" w14:textId="7092B0F6" w:rsidR="007E1AF8" w:rsidRDefault="00CA48EB" w:rsidP="008F4B5A">
      <w:pPr>
        <w:pStyle w:val="ListParagraph"/>
        <w:numPr>
          <w:ilvl w:val="0"/>
          <w:numId w:val="6"/>
        </w:numPr>
        <w:rPr>
          <w:bCs/>
          <w:lang w:bidi="he-IL"/>
        </w:rPr>
      </w:pPr>
      <w:r>
        <w:rPr>
          <w:bCs/>
          <w:lang w:bidi="he-IL"/>
        </w:rPr>
        <w:t>Jose Marinho</w:t>
      </w:r>
      <w:r w:rsidR="007E1AF8">
        <w:rPr>
          <w:bCs/>
          <w:lang w:bidi="he-IL"/>
        </w:rPr>
        <w:t>, Arm</w:t>
      </w:r>
    </w:p>
    <w:p w14:paraId="470D11A7" w14:textId="3812AF3F" w:rsidR="00AA5084" w:rsidRDefault="00AA5084" w:rsidP="00AA5084">
      <w:pPr>
        <w:pStyle w:val="ListParagraph"/>
        <w:numPr>
          <w:ilvl w:val="0"/>
          <w:numId w:val="6"/>
        </w:numPr>
      </w:pPr>
      <w:proofErr w:type="spellStart"/>
      <w:r>
        <w:t>TianoCore</w:t>
      </w:r>
      <w:proofErr w:type="spellEnd"/>
      <w:r>
        <w:t xml:space="preserve"> Community (</w:t>
      </w:r>
      <w:hyperlink r:id="rId8">
        <w:r w:rsidRPr="3380E618">
          <w:rPr>
            <w:rStyle w:val="Hyperlink"/>
          </w:rPr>
          <w:t>https://www.tianocore.org</w:t>
        </w:r>
      </w:hyperlink>
      <w:r>
        <w:t>)</w:t>
      </w:r>
    </w:p>
    <w:p w14:paraId="5B6B0869" w14:textId="77777777" w:rsidR="00AA5084" w:rsidRDefault="00AA5084" w:rsidP="00764D30">
      <w:pPr>
        <w:pStyle w:val="Heading1"/>
      </w:pPr>
      <w:r>
        <w:rPr>
          <w:highlight w:val="yellow"/>
        </w:rPr>
        <w:t># Summary of the change</w:t>
      </w:r>
    </w:p>
    <w:p w14:paraId="342E8EB2" w14:textId="77777777" w:rsidR="00AA5084" w:rsidRDefault="00AA5084" w:rsidP="00AA5084">
      <w:pPr>
        <w:pStyle w:val="PlainText"/>
      </w:pPr>
    </w:p>
    <w:p w14:paraId="234AD402" w14:textId="77777777" w:rsidR="000A687F" w:rsidRDefault="00AA5084" w:rsidP="007A29AE">
      <w:r w:rsidRPr="00BE6E9F">
        <w:t>This ECR</w:t>
      </w:r>
      <w:r w:rsidR="000A687F">
        <w:t>:</w:t>
      </w:r>
    </w:p>
    <w:p w14:paraId="47122444" w14:textId="6C6DAF2A" w:rsidR="0086278D" w:rsidRDefault="0086278D">
      <w:pPr>
        <w:pStyle w:val="ListParagraph"/>
        <w:numPr>
          <w:ilvl w:val="0"/>
          <w:numId w:val="10"/>
        </w:numPr>
      </w:pPr>
      <w:r>
        <w:t xml:space="preserve">Add language to clarify that firmware can publish RAS2 and RASF table, but OSPM </w:t>
      </w:r>
      <w:r w:rsidR="001E6CAC">
        <w:t xml:space="preserve">should </w:t>
      </w:r>
      <w:r w:rsidR="0092663F">
        <w:t>use only one</w:t>
      </w:r>
    </w:p>
    <w:p w14:paraId="585F66F0" w14:textId="747852EC" w:rsidR="00D9092A" w:rsidRDefault="000A5699">
      <w:pPr>
        <w:pStyle w:val="ListParagraph"/>
        <w:numPr>
          <w:ilvl w:val="0"/>
          <w:numId w:val="10"/>
        </w:numPr>
      </w:pPr>
      <w:r>
        <w:t>Changes language about using the size of the RAS2 table to compute the number of PCC descriptors</w:t>
      </w:r>
      <w:r w:rsidR="00735203">
        <w:t xml:space="preserve"> in the table</w:t>
      </w:r>
    </w:p>
    <w:p w14:paraId="6C474713" w14:textId="34AB34DF" w:rsidR="007A29AE" w:rsidRPr="00BE6E9F" w:rsidRDefault="001D4E63" w:rsidP="00103E3E">
      <w:pPr>
        <w:pStyle w:val="ListParagraph"/>
        <w:numPr>
          <w:ilvl w:val="0"/>
          <w:numId w:val="10"/>
        </w:numPr>
      </w:pPr>
      <w:r>
        <w:t xml:space="preserve">adds the </w:t>
      </w:r>
      <w:r w:rsidR="00E01F9D">
        <w:t>ADDRESS</w:t>
      </w:r>
      <w:r>
        <w:t xml:space="preserve">_TRANSLATION </w:t>
      </w:r>
      <w:r w:rsidR="000339BF">
        <w:t xml:space="preserve">feature </w:t>
      </w:r>
      <w:r>
        <w:t>to the RAS2 table</w:t>
      </w:r>
      <w:r w:rsidR="00214B68">
        <w:t xml:space="preserve"> Memory RAS Features</w:t>
      </w:r>
      <w:r w:rsidR="004932A4">
        <w:t>.</w:t>
      </w:r>
    </w:p>
    <w:p w14:paraId="33B06EBD" w14:textId="77777777" w:rsidR="00AA5084" w:rsidRDefault="00AA5084" w:rsidP="00764D30">
      <w:pPr>
        <w:pStyle w:val="Heading1"/>
      </w:pPr>
      <w:r>
        <w:rPr>
          <w:highlight w:val="yellow"/>
        </w:rPr>
        <w:t># Benefits of the change</w:t>
      </w:r>
    </w:p>
    <w:p w14:paraId="6CC3B0B6" w14:textId="77777777" w:rsidR="00274674" w:rsidRDefault="00274674" w:rsidP="003D5817"/>
    <w:p w14:paraId="555B4BD0" w14:textId="504D7145" w:rsidR="00274674" w:rsidRDefault="009B5C7F" w:rsidP="003D5817">
      <w:r>
        <w:t>Several</w:t>
      </w:r>
      <w:r w:rsidR="00274674">
        <w:t xml:space="preserve"> RAS related features have vendor specific information either provided as input to the platform or from the platform to the OS. Adding vendor identification information to the RAS2 table will allow OS and application software to identify the vendor and take appropriate actions or interpret data according to the vendor defined manuals.</w:t>
      </w:r>
    </w:p>
    <w:p w14:paraId="45376AC2" w14:textId="7401310D" w:rsidR="003D5817" w:rsidRDefault="001D4E63" w:rsidP="003D5817">
      <w:r>
        <w:t xml:space="preserve">The </w:t>
      </w:r>
      <w:r w:rsidR="00E01F9D">
        <w:t>ADDRESS</w:t>
      </w:r>
      <w:r>
        <w:t xml:space="preserve">_TRANSLATION </w:t>
      </w:r>
      <w:r w:rsidR="00195C35">
        <w:t xml:space="preserve">service </w:t>
      </w:r>
      <w:r>
        <w:t>enables OSPM to obtain</w:t>
      </w:r>
      <w:r w:rsidR="003D5817">
        <w:t>:</w:t>
      </w:r>
    </w:p>
    <w:p w14:paraId="53F03D6F" w14:textId="3885C3B4" w:rsidR="004932A4" w:rsidRDefault="003D5817" w:rsidP="003D5817">
      <w:pPr>
        <w:pStyle w:val="ListParagraph"/>
        <w:numPr>
          <w:ilvl w:val="0"/>
          <w:numId w:val="9"/>
        </w:numPr>
      </w:pPr>
      <w:r>
        <w:lastRenderedPageBreak/>
        <w:t>A</w:t>
      </w:r>
      <w:r w:rsidR="001D4E63">
        <w:t xml:space="preserve"> logical address from a physical address</w:t>
      </w:r>
      <w:r w:rsidR="004932A4">
        <w:t>.</w:t>
      </w:r>
      <w:r w:rsidR="00B0442C">
        <w:t xml:space="preserve"> The logical address is required</w:t>
      </w:r>
      <w:r w:rsidR="00EB674C">
        <w:t>, for instance,</w:t>
      </w:r>
      <w:r w:rsidR="00B0442C">
        <w:t xml:space="preserve"> for error injection </w:t>
      </w:r>
      <w:r w:rsidR="00414B73">
        <w:t xml:space="preserve">when the error is injected on a </w:t>
      </w:r>
      <w:r w:rsidR="00B0442C">
        <w:t>system component with a local view of memory.</w:t>
      </w:r>
    </w:p>
    <w:p w14:paraId="0E86D7BE" w14:textId="5149F88D" w:rsidR="003D5817" w:rsidRDefault="003D5817" w:rsidP="003D5817">
      <w:pPr>
        <w:pStyle w:val="ListParagraph"/>
        <w:numPr>
          <w:ilvl w:val="0"/>
          <w:numId w:val="9"/>
        </w:numPr>
      </w:pPr>
      <w:r>
        <w:t xml:space="preserve">A physical address from </w:t>
      </w:r>
      <w:r w:rsidR="00F445EA">
        <w:t>a logical address</w:t>
      </w:r>
      <w:r w:rsidR="005D24DB">
        <w:t xml:space="preserve">. The physical address is required, for instance, for injecting an error using EINJv2 targeting specific </w:t>
      </w:r>
      <w:r w:rsidR="001F17A0">
        <w:t>location</w:t>
      </w:r>
      <w:r w:rsidR="005D24DB">
        <w:t xml:space="preserve"> on the </w:t>
      </w:r>
      <w:r w:rsidR="001F17A0">
        <w:t>memory device.</w:t>
      </w:r>
    </w:p>
    <w:p w14:paraId="1D20F0F8" w14:textId="009E7C94" w:rsidR="001F17A0" w:rsidRDefault="001F17A0" w:rsidP="001F17A0">
      <w:r>
        <w:t>The physical address from logical address translation is like existing LA2PA_TRANSLATION service. Using the ADDRESS_TRANSLATION service instead allows software to have a</w:t>
      </w:r>
      <w:r w:rsidR="00593A8B">
        <w:t xml:space="preserve"> consistent</w:t>
      </w:r>
      <w:r>
        <w:t xml:space="preserve"> interface with the same parameters in both directions.</w:t>
      </w:r>
      <w:r w:rsidR="00B00DF4">
        <w:t xml:space="preserve"> The vendor specific information also allows the OSPM or platform to </w:t>
      </w:r>
      <w:r w:rsidR="00924A87">
        <w:t>share more information related to</w:t>
      </w:r>
      <w:r w:rsidR="00B00DF4">
        <w:t xml:space="preserve"> a memory device</w:t>
      </w:r>
      <w:r w:rsidR="00924A87">
        <w:t xml:space="preserve"> for which the address is being requested</w:t>
      </w:r>
      <w:r w:rsidR="00B00DF4">
        <w:t>.</w:t>
      </w:r>
    </w:p>
    <w:p w14:paraId="02CBD4D7" w14:textId="77777777" w:rsidR="009741DD" w:rsidRPr="00BE6E9F" w:rsidRDefault="009741DD" w:rsidP="001F17A0"/>
    <w:p w14:paraId="3748E8EE" w14:textId="77777777" w:rsidR="00AA5084" w:rsidRDefault="00AA5084" w:rsidP="00764D30">
      <w:pPr>
        <w:pStyle w:val="Heading1"/>
        <w:rPr>
          <w:b/>
          <w:bCs/>
        </w:rPr>
      </w:pPr>
      <w:r>
        <w:rPr>
          <w:b/>
          <w:bCs/>
          <w:highlight w:val="yellow"/>
        </w:rPr>
        <w:t># Impact of the change</w:t>
      </w:r>
    </w:p>
    <w:p w14:paraId="031CCCD4" w14:textId="77777777" w:rsidR="00AA5084" w:rsidRDefault="00AA5084" w:rsidP="00AA5084">
      <w:pPr>
        <w:pStyle w:val="PlainText"/>
      </w:pPr>
    </w:p>
    <w:p w14:paraId="0ED93850" w14:textId="05F7E15F" w:rsidR="00AA5084" w:rsidRDefault="00FF513B" w:rsidP="00AA5084">
      <w:pPr>
        <w:pStyle w:val="PlainText"/>
      </w:pPr>
      <w:r>
        <w:t>The ECR does not impact current implementations</w:t>
      </w:r>
      <w:r w:rsidR="004932A4" w:rsidRPr="00596CE2">
        <w:t>.</w:t>
      </w:r>
      <w:r>
        <w:br/>
      </w:r>
    </w:p>
    <w:p w14:paraId="7BE6A985" w14:textId="77777777" w:rsidR="00AA5084" w:rsidRDefault="00AA5084" w:rsidP="00764D30">
      <w:pPr>
        <w:pStyle w:val="Heading1"/>
      </w:pPr>
      <w:r>
        <w:rPr>
          <w:highlight w:val="yellow"/>
        </w:rPr>
        <w:t># Detailed description of the change [normative updates]</w:t>
      </w:r>
    </w:p>
    <w:p w14:paraId="5B024295" w14:textId="77777777" w:rsidR="00AA5084" w:rsidRDefault="00AA5084" w:rsidP="00AA5084">
      <w:pPr>
        <w:pStyle w:val="PlainText"/>
      </w:pPr>
    </w:p>
    <w:p w14:paraId="2B9C8D40" w14:textId="16A5486F" w:rsidR="00AA5084" w:rsidRDefault="00044A60" w:rsidP="00044A60">
      <w:pPr>
        <w:rPr>
          <w:rFonts w:eastAsiaTheme="minorHAnsi" w:cs="Helvetica"/>
          <w:sz w:val="20"/>
          <w:szCs w:val="20"/>
          <w:lang w:eastAsia="en-US"/>
        </w:rPr>
      </w:pPr>
      <w:r>
        <w:rPr>
          <w:rFonts w:eastAsiaTheme="minorHAnsi" w:cs="Helvetica"/>
          <w:sz w:val="20"/>
          <w:szCs w:val="20"/>
          <w:lang w:eastAsia="en-US"/>
        </w:rPr>
        <w:t>Delta from ACPI 6.</w:t>
      </w:r>
      <w:r w:rsidR="00EC19A9">
        <w:rPr>
          <w:rFonts w:eastAsiaTheme="minorHAnsi" w:cs="Helvetica"/>
          <w:sz w:val="20"/>
          <w:szCs w:val="20"/>
          <w:lang w:eastAsia="en-US"/>
        </w:rPr>
        <w:t>5</w:t>
      </w:r>
    </w:p>
    <w:p w14:paraId="2FE39DCD" w14:textId="4E3F1BF2"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Changes in </w:t>
      </w:r>
      <w:r w:rsidRPr="00F2067B">
        <w:rPr>
          <w:rFonts w:cs="Helvetica"/>
          <w:b/>
          <w:sz w:val="20"/>
          <w:szCs w:val="20"/>
          <w:highlight w:val="yellow"/>
        </w:rPr>
        <w:t>yellow</w:t>
      </w:r>
    </w:p>
    <w:p w14:paraId="4A299B3D" w14:textId="77777777"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Insertions in </w:t>
      </w:r>
      <w:r w:rsidRPr="00F2067B">
        <w:rPr>
          <w:rFonts w:cs="Helvetica"/>
          <w:b/>
          <w:sz w:val="20"/>
          <w:szCs w:val="20"/>
          <w:highlight w:val="green"/>
        </w:rPr>
        <w:t>green</w:t>
      </w:r>
    </w:p>
    <w:p w14:paraId="39353DDD" w14:textId="77777777" w:rsidR="00AA5084" w:rsidRPr="00F2067B" w:rsidRDefault="00AA5084" w:rsidP="00F2067B">
      <w:pPr>
        <w:pStyle w:val="ListParagraph"/>
        <w:numPr>
          <w:ilvl w:val="0"/>
          <w:numId w:val="5"/>
        </w:numPr>
        <w:rPr>
          <w:rFonts w:cs="Helvetica"/>
          <w:b/>
          <w:strike/>
          <w:sz w:val="20"/>
          <w:szCs w:val="20"/>
        </w:rPr>
      </w:pPr>
      <w:r w:rsidRPr="00F2067B">
        <w:rPr>
          <w:rFonts w:cs="Helvetica"/>
          <w:sz w:val="20"/>
          <w:szCs w:val="20"/>
        </w:rPr>
        <w:t xml:space="preserve">Removals in </w:t>
      </w:r>
      <w:r w:rsidRPr="00F2067B">
        <w:rPr>
          <w:rFonts w:cs="Helvetica"/>
          <w:b/>
          <w:strike/>
          <w:sz w:val="20"/>
          <w:szCs w:val="20"/>
          <w:highlight w:val="red"/>
        </w:rPr>
        <w:t>red</w:t>
      </w:r>
    </w:p>
    <w:p w14:paraId="624E45B9" w14:textId="1E3FBF9E" w:rsidR="00B15F27" w:rsidRPr="00CA48EB" w:rsidRDefault="00AA5084" w:rsidP="00CA48EB">
      <w:pPr>
        <w:pStyle w:val="ListParagraph"/>
        <w:numPr>
          <w:ilvl w:val="0"/>
          <w:numId w:val="5"/>
        </w:numPr>
        <w:rPr>
          <w:rFonts w:cs="Helvetica"/>
          <w:b/>
          <w:bCs/>
          <w:sz w:val="20"/>
          <w:szCs w:val="20"/>
        </w:rPr>
      </w:pPr>
      <w:r w:rsidRPr="00F2067B">
        <w:rPr>
          <w:rFonts w:cs="Helvetica"/>
          <w:bCs/>
          <w:sz w:val="20"/>
          <w:szCs w:val="20"/>
        </w:rPr>
        <w:t xml:space="preserve">References that need fixup in </w:t>
      </w:r>
      <w:r w:rsidRPr="00F2067B">
        <w:rPr>
          <w:rFonts w:cs="Helvetica"/>
          <w:bCs/>
          <w:sz w:val="20"/>
          <w:szCs w:val="20"/>
          <w:highlight w:val="cyan"/>
        </w:rPr>
        <w:t>blue</w:t>
      </w:r>
    </w:p>
    <w:p w14:paraId="207FFEFF" w14:textId="45026222" w:rsidR="009B5C7F" w:rsidRDefault="009B5C7F" w:rsidP="00CA48EB">
      <w:pPr>
        <w:rPr>
          <w:rFonts w:cs="Helvetica"/>
          <w:sz w:val="20"/>
          <w:szCs w:val="20"/>
        </w:rPr>
      </w:pPr>
      <w:r>
        <w:rPr>
          <w:rFonts w:cs="Helvetica"/>
          <w:sz w:val="20"/>
          <w:szCs w:val="20"/>
        </w:rPr>
        <w:t>5.2.21. ACPI RAS2 Feature Table (RAS2)</w:t>
      </w:r>
    </w:p>
    <w:p w14:paraId="1BB2C38A" w14:textId="77777777" w:rsidR="005B4EA3" w:rsidRDefault="005B4EA3" w:rsidP="005B4EA3">
      <w:pPr>
        <w:autoSpaceDE w:val="0"/>
        <w:autoSpaceDN w:val="0"/>
        <w:adjustRightInd w:val="0"/>
        <w:spacing w:after="0" w:line="240" w:lineRule="auto"/>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The RAS2 table provides interfaces for platform RAS features. RAS2 offers the same services as RASF, but is more</w:t>
      </w:r>
    </w:p>
    <w:p w14:paraId="34044AD1" w14:textId="77777777" w:rsidR="005B4EA3" w:rsidRDefault="005B4EA3" w:rsidP="005B4EA3">
      <w:pPr>
        <w:autoSpaceDE w:val="0"/>
        <w:autoSpaceDN w:val="0"/>
        <w:adjustRightInd w:val="0"/>
        <w:spacing w:after="0" w:line="240" w:lineRule="auto"/>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scalable than the latter. </w:t>
      </w:r>
      <w:proofErr w:type="gramStart"/>
      <w:r>
        <w:rPr>
          <w:rFonts w:ascii="NimbusRomNo9L-Regu" w:eastAsiaTheme="minorHAnsi" w:hAnsi="NimbusRomNo9L-Regu" w:cs="NimbusRomNo9L-Regu"/>
          <w:sz w:val="20"/>
          <w:szCs w:val="20"/>
          <w:lang w:eastAsia="en-US"/>
        </w:rPr>
        <w:t>In particular, RAS2</w:t>
      </w:r>
      <w:proofErr w:type="gramEnd"/>
      <w:r>
        <w:rPr>
          <w:rFonts w:ascii="NimbusRomNo9L-Regu" w:eastAsiaTheme="minorHAnsi" w:hAnsi="NimbusRomNo9L-Regu" w:cs="NimbusRomNo9L-Regu"/>
          <w:sz w:val="20"/>
          <w:szCs w:val="20"/>
          <w:lang w:eastAsia="en-US"/>
        </w:rPr>
        <w:t xml:space="preserve"> supports independent RAS controls and capabilities for a given RAS</w:t>
      </w:r>
    </w:p>
    <w:p w14:paraId="784A03EC" w14:textId="6592C453" w:rsidR="00BB075C" w:rsidRDefault="005B4EA3" w:rsidP="00BB075C">
      <w:pPr>
        <w:autoSpaceDE w:val="0"/>
        <w:autoSpaceDN w:val="0"/>
        <w:adjustRightInd w:val="0"/>
        <w:spacing w:after="0" w:line="240" w:lineRule="auto"/>
        <w:rPr>
          <w:rFonts w:ascii="NimbusRomNo9L-Regu" w:eastAsiaTheme="minorHAnsi" w:hAnsi="NimbusRomNo9L-Regu" w:cs="NimbusRomNo9L-Regu"/>
          <w:sz w:val="20"/>
          <w:szCs w:val="20"/>
          <w:highlight w:val="yellow"/>
          <w:lang w:eastAsia="en-US"/>
        </w:rPr>
      </w:pPr>
      <w:r>
        <w:rPr>
          <w:rFonts w:ascii="NimbusRomNo9L-Regu" w:eastAsiaTheme="minorHAnsi" w:hAnsi="NimbusRomNo9L-Regu" w:cs="NimbusRomNo9L-Regu"/>
          <w:sz w:val="20"/>
          <w:szCs w:val="20"/>
          <w:lang w:eastAsia="en-US"/>
        </w:rPr>
        <w:t xml:space="preserve">feature for multiple instances of the same component </w:t>
      </w:r>
      <w:proofErr w:type="gramStart"/>
      <w:r>
        <w:rPr>
          <w:rFonts w:ascii="NimbusRomNo9L-Regu" w:eastAsiaTheme="minorHAnsi" w:hAnsi="NimbusRomNo9L-Regu" w:cs="NimbusRomNo9L-Regu"/>
          <w:sz w:val="20"/>
          <w:szCs w:val="20"/>
          <w:lang w:eastAsia="en-US"/>
        </w:rPr>
        <w:t>in a given</w:t>
      </w:r>
      <w:proofErr w:type="gramEnd"/>
      <w:r>
        <w:rPr>
          <w:rFonts w:ascii="NimbusRomNo9L-Regu" w:eastAsiaTheme="minorHAnsi" w:hAnsi="NimbusRomNo9L-Regu" w:cs="NimbusRomNo9L-Regu"/>
          <w:sz w:val="20"/>
          <w:szCs w:val="20"/>
          <w:lang w:eastAsia="en-US"/>
        </w:rPr>
        <w:t xml:space="preserve"> system.</w:t>
      </w:r>
      <w:r w:rsidR="00BB075C">
        <w:rPr>
          <w:rFonts w:ascii="NimbusRomNo9L-Regu" w:eastAsiaTheme="minorHAnsi" w:hAnsi="NimbusRomNo9L-Regu" w:cs="NimbusRomNo9L-Regu"/>
          <w:sz w:val="20"/>
          <w:szCs w:val="20"/>
          <w:lang w:eastAsia="en-US"/>
        </w:rPr>
        <w:t xml:space="preserve"> </w:t>
      </w:r>
      <w:r w:rsidR="00BB075C" w:rsidRPr="004946EE">
        <w:rPr>
          <w:rFonts w:ascii="NimbusRomNo9L-Regu" w:eastAsiaTheme="minorHAnsi" w:hAnsi="NimbusRomNo9L-Regu" w:cs="NimbusRomNo9L-Regu"/>
          <w:sz w:val="20"/>
          <w:szCs w:val="20"/>
          <w:highlight w:val="yellow"/>
          <w:lang w:eastAsia="en-US"/>
        </w:rPr>
        <w:t xml:space="preserve">Platform firmware can publish RAS2 and RASF </w:t>
      </w:r>
      <w:proofErr w:type="gramStart"/>
      <w:r w:rsidR="00BB075C" w:rsidRPr="004946EE">
        <w:rPr>
          <w:rFonts w:ascii="NimbusRomNo9L-Regu" w:eastAsiaTheme="minorHAnsi" w:hAnsi="NimbusRomNo9L-Regu" w:cs="NimbusRomNo9L-Regu"/>
          <w:sz w:val="20"/>
          <w:szCs w:val="20"/>
          <w:highlight w:val="yellow"/>
          <w:lang w:eastAsia="en-US"/>
        </w:rPr>
        <w:t>table</w:t>
      </w:r>
      <w:proofErr w:type="gramEnd"/>
      <w:r w:rsidR="00BB075C" w:rsidRPr="004946EE">
        <w:rPr>
          <w:rFonts w:ascii="NimbusRomNo9L-Regu" w:eastAsiaTheme="minorHAnsi" w:hAnsi="NimbusRomNo9L-Regu" w:cs="NimbusRomNo9L-Regu"/>
          <w:sz w:val="20"/>
          <w:szCs w:val="20"/>
          <w:highlight w:val="yellow"/>
          <w:lang w:eastAsia="en-US"/>
        </w:rPr>
        <w:t xml:space="preserve"> but OSPM </w:t>
      </w:r>
      <w:r w:rsidR="00BB075C">
        <w:rPr>
          <w:rFonts w:ascii="NimbusRomNo9L-Regu" w:eastAsiaTheme="minorHAnsi" w:hAnsi="NimbusRomNo9L-Regu" w:cs="NimbusRomNo9L-Regu"/>
          <w:sz w:val="20"/>
          <w:szCs w:val="20"/>
          <w:highlight w:val="yellow"/>
          <w:lang w:eastAsia="en-US"/>
        </w:rPr>
        <w:t>should use only one</w:t>
      </w:r>
      <w:r w:rsidR="00BB075C" w:rsidRPr="004946EE">
        <w:rPr>
          <w:rFonts w:ascii="NimbusRomNo9L-Regu" w:eastAsiaTheme="minorHAnsi" w:hAnsi="NimbusRomNo9L-Regu" w:cs="NimbusRomNo9L-Regu"/>
          <w:sz w:val="20"/>
          <w:szCs w:val="20"/>
          <w:highlight w:val="yellow"/>
          <w:lang w:eastAsia="en-US"/>
        </w:rPr>
        <w:t>.</w:t>
      </w:r>
    </w:p>
    <w:p w14:paraId="234BF2E3" w14:textId="77777777" w:rsidR="00BB075C" w:rsidRDefault="00BB075C" w:rsidP="00BB075C">
      <w:pPr>
        <w:autoSpaceDE w:val="0"/>
        <w:autoSpaceDN w:val="0"/>
        <w:adjustRightInd w:val="0"/>
        <w:spacing w:after="0" w:line="240" w:lineRule="auto"/>
        <w:rPr>
          <w:rFonts w:ascii="NimbusRomNo9L-Regu" w:eastAsiaTheme="minorHAnsi" w:hAnsi="NimbusRomNo9L-Regu" w:cs="NimbusRomNo9L-Regu"/>
          <w:sz w:val="20"/>
          <w:szCs w:val="20"/>
          <w:highlight w:val="yellow"/>
          <w:lang w:eastAsia="en-US"/>
        </w:rPr>
      </w:pPr>
    </w:p>
    <w:p w14:paraId="16AACE2A" w14:textId="0C140058" w:rsidR="009B5C7F" w:rsidRDefault="009B5C7F" w:rsidP="00CA48EB">
      <w:pPr>
        <w:rPr>
          <w:rFonts w:cs="Helvetica"/>
          <w:sz w:val="20"/>
          <w:szCs w:val="20"/>
        </w:rPr>
      </w:pPr>
      <w:ins w:id="0" w:author="Vanshi Konda" w:date="2024-07-10T20:50:00Z">
        <w:r w:rsidRPr="00103E3E">
          <w:rPr>
            <w:rStyle w:val="caption-number"/>
            <w:rFonts w:ascii="Arial" w:hAnsi="Arial" w:cs="Arial"/>
            <w:i/>
            <w:iCs/>
            <w:color w:val="000000"/>
            <w:shd w:val="clear" w:color="auto" w:fill="FCFCFC"/>
          </w:rPr>
          <w:t>Table 5.79</w:t>
        </w:r>
        <w:r>
          <w:rPr>
            <w:rFonts w:cs="Helvetica"/>
            <w:sz w:val="20"/>
            <w:szCs w:val="20"/>
          </w:rPr>
          <w:t xml:space="preserve"> </w:t>
        </w:r>
        <w:r w:rsidRPr="00103E3E">
          <w:rPr>
            <w:rStyle w:val="Strong"/>
            <w:rFonts w:ascii="Arial" w:hAnsi="Arial" w:cs="Arial"/>
            <w:i/>
            <w:iCs/>
            <w:color w:val="000000"/>
            <w:shd w:val="clear" w:color="auto" w:fill="FCFCFC"/>
          </w:rPr>
          <w:t>RAS2 Table Format</w:t>
        </w:r>
      </w:ins>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3032"/>
        <w:gridCol w:w="1323"/>
        <w:gridCol w:w="1273"/>
        <w:gridCol w:w="3721"/>
      </w:tblGrid>
      <w:tr w:rsidR="001F22B7" w:rsidRPr="000170B3" w14:paraId="6E2C8C6F" w14:textId="77777777" w:rsidTr="00AC40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45B36A8" w14:textId="7CAF58F4"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b/>
                <w:bCs/>
                <w:color w:val="404040"/>
                <w:sz w:val="24"/>
                <w:szCs w:val="24"/>
                <w:lang w:val="en-GB" w:eastAsia="en-GB"/>
              </w:rPr>
              <w:t>Field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A4C9A89" w14:textId="20149871"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b/>
                <w:bCs/>
                <w:color w:val="404040"/>
                <w:sz w:val="24"/>
                <w:szCs w:val="24"/>
                <w:lang w:val="en-GB" w:eastAsia="en-GB"/>
              </w:rPr>
              <w:t>Byte 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7D12288" w14:textId="7CDA1F7C"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b/>
                <w:bCs/>
                <w:color w:val="404040"/>
                <w:sz w:val="24"/>
                <w:szCs w:val="24"/>
                <w:lang w:val="en-GB" w:eastAsia="en-GB"/>
              </w:rPr>
              <w:t>Byte Offset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268E0D"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Description</w:t>
            </w:r>
          </w:p>
        </w:tc>
      </w:tr>
      <w:tr w:rsidR="001F22B7" w:rsidRPr="000170B3" w14:paraId="452B1DFF" w14:textId="77777777" w:rsidTr="00AC40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2C9EC16A" w14:textId="04096BE3"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Header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616EC2DE"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7136A3CD"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5836D18D"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p>
        </w:tc>
      </w:tr>
      <w:tr w:rsidR="001F22B7" w:rsidRPr="000170B3" w14:paraId="6759E2A6" w14:textId="77777777" w:rsidTr="00AC40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FE888D6" w14:textId="23FD6F60"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Signature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6D64A70" w14:textId="271C6C4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5F29C93" w14:textId="22AD741B"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6DB733" w14:textId="4154AC04"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sidRPr="009B5C7F">
              <w:rPr>
                <w:rFonts w:ascii="Lato" w:eastAsia="Times New Roman" w:hAnsi="Lato" w:cs="Times New Roman"/>
                <w:color w:val="404040"/>
                <w:sz w:val="24"/>
                <w:szCs w:val="24"/>
                <w:lang w:val="en-GB" w:eastAsia="en-GB"/>
              </w:rPr>
              <w:t>Signature is set to ‘RAS2’ for RAS Feature 2 Table.</w:t>
            </w:r>
          </w:p>
        </w:tc>
      </w:tr>
      <w:tr w:rsidR="001F22B7" w:rsidRPr="000170B3" w14:paraId="75E32C15" w14:textId="77777777" w:rsidTr="00AC40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D6BBB45" w14:textId="4992DF43"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8FC291F" w14:textId="4F014C51"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CC2690C" w14:textId="1FBE0A76"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944C296" w14:textId="17B00AC4"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hAnsi="Lato"/>
                <w:color w:val="404040"/>
                <w:shd w:val="clear" w:color="auto" w:fill="FCFCFC"/>
              </w:rPr>
              <w:t>Length in bytes for entire RAS2</w:t>
            </w:r>
            <w:r w:rsidR="00FE6F4E">
              <w:rPr>
                <w:rFonts w:ascii="Lato" w:hAnsi="Lato"/>
                <w:color w:val="404040"/>
                <w:shd w:val="clear" w:color="auto" w:fill="FCFCFC"/>
              </w:rPr>
              <w:t xml:space="preserve"> </w:t>
            </w:r>
            <w:r w:rsidR="00FE6F4E" w:rsidRPr="00FE6F4E">
              <w:rPr>
                <w:rFonts w:ascii="Lato" w:hAnsi="Lato"/>
                <w:color w:val="404040"/>
                <w:highlight w:val="green"/>
                <w:shd w:val="clear" w:color="auto" w:fill="FCFCFC"/>
              </w:rPr>
              <w:t>table</w:t>
            </w:r>
            <w:r>
              <w:rPr>
                <w:rFonts w:ascii="Lato" w:hAnsi="Lato"/>
                <w:color w:val="404040"/>
                <w:shd w:val="clear" w:color="auto" w:fill="FCFCFC"/>
              </w:rPr>
              <w:t xml:space="preserve">. </w:t>
            </w:r>
            <w:r w:rsidRPr="00103E3E">
              <w:rPr>
                <w:rFonts w:ascii="Lato" w:eastAsiaTheme="minorHAnsi" w:hAnsi="Lato" w:cs="Helvetica"/>
                <w:bCs/>
                <w:strike/>
                <w:highlight w:val="red"/>
                <w:lang w:eastAsia="en-US"/>
              </w:rPr>
              <w:t xml:space="preserve">The length implies the </w:t>
            </w:r>
            <w:r w:rsidRPr="00103E3E">
              <w:rPr>
                <w:rFonts w:ascii="Lato" w:eastAsiaTheme="minorHAnsi" w:hAnsi="Lato" w:cs="Helvetica"/>
                <w:bCs/>
                <w:strike/>
                <w:highlight w:val="red"/>
                <w:lang w:eastAsia="en-US"/>
              </w:rPr>
              <w:lastRenderedPageBreak/>
              <w:t>number of PCC descriptors fields at the end of the table</w:t>
            </w:r>
          </w:p>
        </w:tc>
      </w:tr>
      <w:tr w:rsidR="001F22B7" w:rsidRPr="000170B3" w14:paraId="1493B80A" w14:textId="77777777" w:rsidTr="00AC4017">
        <w:tc>
          <w:tcPr>
            <w:tcW w:w="0" w:type="auto"/>
            <w:tcBorders>
              <w:left w:val="single" w:sz="2" w:space="0" w:color="E1E4E5"/>
              <w:bottom w:val="single" w:sz="6" w:space="0" w:color="E1E4E5"/>
            </w:tcBorders>
            <w:shd w:val="clear" w:color="auto" w:fill="FFFFFF" w:themeFill="background1"/>
            <w:tcMar>
              <w:top w:w="120" w:type="dxa"/>
              <w:left w:w="240" w:type="dxa"/>
              <w:bottom w:w="120" w:type="dxa"/>
              <w:right w:w="240" w:type="dxa"/>
            </w:tcMar>
            <w:vAlign w:val="center"/>
          </w:tcPr>
          <w:p w14:paraId="77482D7D" w14:textId="3E7F6F42"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lastRenderedPageBreak/>
              <w:t>Revision</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27060448" w14:textId="18E137C5"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2CDEF8FA" w14:textId="36BBCF95" w:rsidR="009B5C7F" w:rsidRPr="000170B3" w:rsidRDefault="009B5C7F" w:rsidP="00AC4017">
            <w:pPr>
              <w:spacing w:after="0" w:line="270" w:lineRule="atLeast"/>
              <w:rPr>
                <w:rFonts w:ascii="Lato" w:eastAsia="Times New Roman" w:hAnsi="Lato" w:cs="Times New Roman"/>
                <w:b/>
                <w:bCs/>
                <w:color w:val="404040"/>
                <w:sz w:val="24"/>
                <w:szCs w:val="24"/>
                <w:shd w:val="clear" w:color="auto" w:fill="F1C40F"/>
                <w:lang w:val="en-GB" w:eastAsia="en-GB"/>
              </w:rPr>
            </w:pPr>
            <w:r>
              <w:rPr>
                <w:rFonts w:ascii="Lato" w:eastAsia="Times New Roman" w:hAnsi="Lato" w:cs="Times New Roman"/>
                <w:color w:val="404040"/>
                <w:sz w:val="24"/>
                <w:szCs w:val="24"/>
                <w:lang w:val="en-GB" w:eastAsia="en-GB"/>
              </w:rPr>
              <w:t>8</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010258DB" w14:textId="671BED93" w:rsidR="009B5C7F" w:rsidRPr="003845DC" w:rsidRDefault="00263365"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w:t>
            </w:r>
          </w:p>
        </w:tc>
      </w:tr>
      <w:tr w:rsidR="001F22B7" w:rsidRPr="000170B3" w14:paraId="5F89C553" w14:textId="77777777" w:rsidTr="003845DC">
        <w:tc>
          <w:tcPr>
            <w:tcW w:w="0" w:type="auto"/>
            <w:tcBorders>
              <w:left w:val="single" w:sz="2" w:space="0" w:color="E1E4E5"/>
            </w:tcBorders>
            <w:shd w:val="clear" w:color="auto" w:fill="F4F6F7"/>
            <w:tcMar>
              <w:top w:w="120" w:type="dxa"/>
              <w:left w:w="240" w:type="dxa"/>
              <w:bottom w:w="120" w:type="dxa"/>
              <w:right w:w="240" w:type="dxa"/>
            </w:tcMar>
            <w:vAlign w:val="center"/>
            <w:hideMark/>
          </w:tcPr>
          <w:p w14:paraId="670B37A2" w14:textId="68E17336" w:rsidR="009B5C7F" w:rsidRPr="000170B3"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Checksum</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34623F95" w14:textId="563DBCCF" w:rsidR="009B5C7F" w:rsidRPr="003845DC" w:rsidRDefault="003845DC" w:rsidP="00AC4017">
            <w:pPr>
              <w:spacing w:after="0" w:line="270" w:lineRule="atLeast"/>
              <w:rPr>
                <w:rFonts w:ascii="Lato" w:eastAsia="Times New Roman" w:hAnsi="Lato" w:cs="Times New Roman"/>
                <w:color w:val="404040"/>
                <w:sz w:val="24"/>
                <w:szCs w:val="24"/>
                <w:lang w:val="en-GB" w:eastAsia="en-GB"/>
              </w:rPr>
            </w:pPr>
            <w:r w:rsidRPr="00103E3E">
              <w:rPr>
                <w:rFonts w:ascii="Lato" w:eastAsia="Times New Roman" w:hAnsi="Lato" w:cs="Times New Roman"/>
                <w:color w:val="404040"/>
                <w:sz w:val="24"/>
                <w:szCs w:val="24"/>
                <w:lang w:val="en-GB" w:eastAsia="en-GB"/>
              </w:rPr>
              <w:t>1</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382E0907" w14:textId="725160F1" w:rsidR="009B5C7F" w:rsidRPr="000170B3"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9</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591D1979" w14:textId="0C9D7836" w:rsidR="003845DC" w:rsidRP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Entire table must sum to zero</w:t>
            </w:r>
          </w:p>
        </w:tc>
      </w:tr>
      <w:tr w:rsidR="001F22B7" w:rsidRPr="000170B3" w14:paraId="708AB730" w14:textId="77777777" w:rsidTr="003845DC">
        <w:tc>
          <w:tcPr>
            <w:tcW w:w="0" w:type="auto"/>
            <w:tcBorders>
              <w:left w:val="single" w:sz="2" w:space="0" w:color="E1E4E5"/>
            </w:tcBorders>
            <w:shd w:val="clear" w:color="auto" w:fill="auto"/>
            <w:tcMar>
              <w:top w:w="120" w:type="dxa"/>
              <w:left w:w="240" w:type="dxa"/>
              <w:bottom w:w="120" w:type="dxa"/>
              <w:right w:w="240" w:type="dxa"/>
            </w:tcMar>
            <w:vAlign w:val="center"/>
          </w:tcPr>
          <w:p w14:paraId="61C97B4E" w14:textId="28A1F6FB"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OEMID</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098C4624" w14:textId="14484E7E" w:rsidR="003845DC" w:rsidRP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6</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56B8EA5" w14:textId="097F219F"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10</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A4C394A" w14:textId="595468BB"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ID</w:t>
            </w:r>
          </w:p>
        </w:tc>
      </w:tr>
      <w:tr w:rsidR="001F22B7" w:rsidRPr="000170B3" w14:paraId="78CF52FA" w14:textId="77777777" w:rsidTr="003845DC">
        <w:tc>
          <w:tcPr>
            <w:tcW w:w="0" w:type="auto"/>
            <w:tcBorders>
              <w:left w:val="single" w:sz="2" w:space="0" w:color="E1E4E5"/>
            </w:tcBorders>
            <w:shd w:val="clear" w:color="auto" w:fill="F4F6F7"/>
            <w:tcMar>
              <w:top w:w="120" w:type="dxa"/>
              <w:left w:w="240" w:type="dxa"/>
              <w:bottom w:w="120" w:type="dxa"/>
              <w:right w:w="240" w:type="dxa"/>
            </w:tcMar>
            <w:vAlign w:val="center"/>
          </w:tcPr>
          <w:p w14:paraId="36E7FE2A" w14:textId="6D65CCF4"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Table ID</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7D0E6819" w14:textId="4C623970" w:rsidR="003845DC" w:rsidRP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8</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2CBC74EE" w14:textId="78822645"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16</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54DE8CE0" w14:textId="56CABBB9"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The Table ID is the manufacturer model ID</w:t>
            </w:r>
          </w:p>
        </w:tc>
      </w:tr>
      <w:tr w:rsidR="001F22B7" w:rsidRPr="000170B3" w14:paraId="086CB20D" w14:textId="77777777" w:rsidTr="003845DC">
        <w:tc>
          <w:tcPr>
            <w:tcW w:w="0" w:type="auto"/>
            <w:tcBorders>
              <w:left w:val="single" w:sz="2" w:space="0" w:color="E1E4E5"/>
            </w:tcBorders>
            <w:shd w:val="clear" w:color="auto" w:fill="auto"/>
            <w:tcMar>
              <w:top w:w="120" w:type="dxa"/>
              <w:left w:w="240" w:type="dxa"/>
              <w:bottom w:w="120" w:type="dxa"/>
              <w:right w:w="240" w:type="dxa"/>
            </w:tcMar>
            <w:vAlign w:val="center"/>
          </w:tcPr>
          <w:p w14:paraId="4F824E01" w14:textId="0A2713A7"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Revision</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54F75BF9" w14:textId="57B04613"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3090309B" w14:textId="0B462D13"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24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26A57949" w14:textId="5F059661"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revision of table for supplied OEM Table ID</w:t>
            </w:r>
          </w:p>
        </w:tc>
      </w:tr>
      <w:tr w:rsidR="001F22B7" w:rsidRPr="000170B3" w14:paraId="4978C10B" w14:textId="77777777" w:rsidTr="003845DC">
        <w:tc>
          <w:tcPr>
            <w:tcW w:w="0" w:type="auto"/>
            <w:tcBorders>
              <w:left w:val="single" w:sz="2" w:space="0" w:color="E1E4E5"/>
            </w:tcBorders>
            <w:shd w:val="clear" w:color="auto" w:fill="F4F6F7"/>
            <w:tcMar>
              <w:top w:w="120" w:type="dxa"/>
              <w:left w:w="240" w:type="dxa"/>
              <w:bottom w:w="120" w:type="dxa"/>
              <w:right w:w="240" w:type="dxa"/>
            </w:tcMar>
            <w:vAlign w:val="center"/>
          </w:tcPr>
          <w:p w14:paraId="3B749C69" w14:textId="0C7F96AF"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Creator ID</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03A13A6B" w14:textId="378DE542"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5B4ADF47" w14:textId="187D63E6"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28</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6264A0C6" w14:textId="4EE3C989"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Vendor ID of utility that created the table</w:t>
            </w:r>
          </w:p>
        </w:tc>
      </w:tr>
      <w:tr w:rsidR="001F22B7" w:rsidRPr="000170B3" w14:paraId="4EA12391" w14:textId="77777777" w:rsidTr="003845DC">
        <w:tc>
          <w:tcPr>
            <w:tcW w:w="0" w:type="auto"/>
            <w:tcBorders>
              <w:left w:val="single" w:sz="2" w:space="0" w:color="E1E4E5"/>
            </w:tcBorders>
            <w:shd w:val="clear" w:color="auto" w:fill="auto"/>
            <w:tcMar>
              <w:top w:w="120" w:type="dxa"/>
              <w:left w:w="240" w:type="dxa"/>
              <w:bottom w:w="120" w:type="dxa"/>
              <w:right w:w="240" w:type="dxa"/>
            </w:tcMar>
            <w:vAlign w:val="center"/>
          </w:tcPr>
          <w:p w14:paraId="1867E97C" w14:textId="6A4F58B8"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Creator Revision</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574E727" w14:textId="240CA6F6"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50D4AA58" w14:textId="64DFAAA3"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32</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0997D062" w14:textId="0920DB30"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Revision of utility that created the table</w:t>
            </w:r>
          </w:p>
        </w:tc>
      </w:tr>
      <w:tr w:rsidR="003845DC" w:rsidRPr="000170B3" w14:paraId="0B4B9217" w14:textId="77777777" w:rsidTr="00AC4017">
        <w:tc>
          <w:tcPr>
            <w:tcW w:w="0" w:type="auto"/>
            <w:gridSpan w:val="4"/>
            <w:tcBorders>
              <w:left w:val="single" w:sz="2" w:space="0" w:color="E1E4E5"/>
            </w:tcBorders>
            <w:shd w:val="clear" w:color="auto" w:fill="F4F6F7"/>
            <w:tcMar>
              <w:top w:w="120" w:type="dxa"/>
              <w:left w:w="240" w:type="dxa"/>
              <w:bottom w:w="120" w:type="dxa"/>
              <w:right w:w="240" w:type="dxa"/>
            </w:tcMar>
            <w:vAlign w:val="center"/>
          </w:tcPr>
          <w:p w14:paraId="6FFB0068" w14:textId="585F4DFF"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RAS2 Specific Entries</w:t>
            </w:r>
          </w:p>
        </w:tc>
      </w:tr>
      <w:tr w:rsidR="001F22B7" w:rsidRPr="003845DC" w14:paraId="0D098B0A" w14:textId="77777777" w:rsidTr="00AC4017">
        <w:tc>
          <w:tcPr>
            <w:tcW w:w="0" w:type="auto"/>
            <w:tcBorders>
              <w:left w:val="single" w:sz="2" w:space="0" w:color="E1E4E5"/>
              <w:bottom w:val="single" w:sz="6" w:space="0" w:color="E1E4E5"/>
            </w:tcBorders>
            <w:shd w:val="clear" w:color="auto" w:fill="FFFFFF" w:themeFill="background1"/>
            <w:tcMar>
              <w:top w:w="120" w:type="dxa"/>
              <w:left w:w="240" w:type="dxa"/>
              <w:bottom w:w="120" w:type="dxa"/>
              <w:right w:w="240" w:type="dxa"/>
            </w:tcMar>
            <w:vAlign w:val="center"/>
          </w:tcPr>
          <w:p w14:paraId="25B77166" w14:textId="5878EE08" w:rsidR="00A52DE7" w:rsidRPr="00263365" w:rsidRDefault="006667A2" w:rsidP="00AC4017">
            <w:pPr>
              <w:spacing w:after="0" w:line="270" w:lineRule="atLeast"/>
              <w:rPr>
                <w:rFonts w:ascii="Lato" w:eastAsia="Times New Roman" w:hAnsi="Lato" w:cs="Times New Roman"/>
                <w:color w:val="404040"/>
                <w:sz w:val="24"/>
                <w:szCs w:val="24"/>
                <w:lang w:val="en-GB" w:eastAsia="en-GB"/>
              </w:rPr>
            </w:pPr>
            <w:r w:rsidRPr="00103E3E">
              <w:rPr>
                <w:rFonts w:ascii="Lato" w:eastAsia="Times New Roman" w:hAnsi="Lato" w:cs="Times New Roman"/>
                <w:color w:val="404040"/>
                <w:sz w:val="24"/>
                <w:szCs w:val="24"/>
                <w:lang w:val="en-GB" w:eastAsia="en-GB"/>
              </w:rPr>
              <w:t>Reserved</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09862CE6" w14:textId="3F9F42FF" w:rsidR="00A52DE7" w:rsidRPr="00263365" w:rsidRDefault="00A52DE7" w:rsidP="00AC4017">
            <w:pPr>
              <w:spacing w:after="0" w:line="270" w:lineRule="atLeast"/>
              <w:rPr>
                <w:rFonts w:ascii="Lato" w:eastAsia="Times New Roman" w:hAnsi="Lato" w:cs="Times New Roman"/>
                <w:color w:val="404040"/>
                <w:sz w:val="24"/>
                <w:szCs w:val="24"/>
                <w:lang w:val="en-GB" w:eastAsia="en-GB"/>
              </w:rPr>
            </w:pPr>
            <w:r w:rsidRPr="00263365">
              <w:rPr>
                <w:rFonts w:ascii="Lato" w:eastAsia="Times New Roman" w:hAnsi="Lato" w:cs="Times New Roman"/>
                <w:color w:val="404040"/>
                <w:sz w:val="24"/>
                <w:szCs w:val="24"/>
                <w:lang w:val="en-GB" w:eastAsia="en-GB"/>
              </w:rPr>
              <w:t>2</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7B753B08" w14:textId="1D6C9F84" w:rsidR="00A52DE7" w:rsidRPr="00263365" w:rsidRDefault="00A52DE7" w:rsidP="00AC4017">
            <w:pPr>
              <w:spacing w:after="0" w:line="270" w:lineRule="atLeast"/>
              <w:rPr>
                <w:rFonts w:ascii="Lato" w:eastAsia="Times New Roman" w:hAnsi="Lato" w:cs="Times New Roman"/>
                <w:b/>
                <w:bCs/>
                <w:color w:val="404040"/>
                <w:sz w:val="24"/>
                <w:szCs w:val="24"/>
                <w:shd w:val="clear" w:color="auto" w:fill="F1C40F"/>
                <w:lang w:val="en-GB" w:eastAsia="en-GB"/>
              </w:rPr>
            </w:pPr>
            <w:r w:rsidRPr="00263365">
              <w:rPr>
                <w:rFonts w:ascii="Lato" w:eastAsia="Times New Roman" w:hAnsi="Lato" w:cs="Times New Roman"/>
                <w:color w:val="404040"/>
                <w:sz w:val="24"/>
                <w:szCs w:val="24"/>
                <w:lang w:val="en-GB" w:eastAsia="en-GB"/>
              </w:rPr>
              <w:t>36</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5B66AD0C" w14:textId="7F816569" w:rsidR="00655E0F" w:rsidRPr="001F22B7" w:rsidRDefault="00263365"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Reserved, should be zero.</w:t>
            </w:r>
          </w:p>
        </w:tc>
      </w:tr>
      <w:tr w:rsidR="001F22B7" w:rsidRPr="003845DC" w14:paraId="7F57766F" w14:textId="77777777" w:rsidTr="00AC4017">
        <w:tc>
          <w:tcPr>
            <w:tcW w:w="0" w:type="auto"/>
            <w:tcBorders>
              <w:left w:val="single" w:sz="2" w:space="0" w:color="E1E4E5"/>
            </w:tcBorders>
            <w:shd w:val="clear" w:color="auto" w:fill="F4F6F7"/>
            <w:tcMar>
              <w:top w:w="120" w:type="dxa"/>
              <w:left w:w="240" w:type="dxa"/>
              <w:bottom w:w="120" w:type="dxa"/>
              <w:right w:w="240" w:type="dxa"/>
            </w:tcMar>
            <w:vAlign w:val="center"/>
            <w:hideMark/>
          </w:tcPr>
          <w:p w14:paraId="4227C4C4" w14:textId="494F2EDE" w:rsidR="00A52DE7" w:rsidRPr="000170B3"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Number of PCC descriptors</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0AB46DA5" w14:textId="00525BA2" w:rsidR="00A52DE7" w:rsidRPr="003845DC"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2</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46DF0FA2" w14:textId="423A55A2" w:rsidR="00A52DE7" w:rsidRPr="000170B3" w:rsidRDefault="00A52DE7"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38</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766798A2" w14:textId="5D7A3B84" w:rsidR="00A52DE7" w:rsidRPr="003845DC"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Number of PCC descriptors</w:t>
            </w:r>
          </w:p>
        </w:tc>
      </w:tr>
      <w:tr w:rsidR="001F22B7" w14:paraId="5F963044" w14:textId="77777777" w:rsidTr="00AC4017">
        <w:tc>
          <w:tcPr>
            <w:tcW w:w="0" w:type="auto"/>
            <w:tcBorders>
              <w:left w:val="single" w:sz="2" w:space="0" w:color="E1E4E5"/>
            </w:tcBorders>
            <w:shd w:val="clear" w:color="auto" w:fill="auto"/>
            <w:tcMar>
              <w:top w:w="120" w:type="dxa"/>
              <w:left w:w="240" w:type="dxa"/>
              <w:bottom w:w="120" w:type="dxa"/>
              <w:right w:w="240" w:type="dxa"/>
            </w:tcMar>
            <w:vAlign w:val="center"/>
          </w:tcPr>
          <w:p w14:paraId="59677CA1" w14:textId="30B945FE" w:rsidR="00A52DE7"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RAS2 Platform Communication Channel (PCC) Descriptor List</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2251383" w14:textId="385B6B1F" w:rsidR="00A52DE7" w:rsidRPr="003845DC"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N*</w:t>
            </w:r>
            <w:r w:rsidR="002F3555">
              <w:rPr>
                <w:rFonts w:ascii="Lato" w:eastAsia="Times New Roman" w:hAnsi="Lato" w:cs="Times New Roman"/>
                <w:color w:val="404040"/>
                <w:sz w:val="24"/>
                <w:szCs w:val="24"/>
                <w:lang w:val="en-GB" w:eastAsia="en-GB"/>
              </w:rPr>
              <w:t>8</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136A7F6E" w14:textId="1134ED24" w:rsidR="00A52DE7" w:rsidRDefault="00A52DE7"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40</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7A75595" w14:textId="36D507F0" w:rsidR="00A52DE7"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List of PCC descriptors</w:t>
            </w:r>
          </w:p>
        </w:tc>
      </w:tr>
    </w:tbl>
    <w:p w14:paraId="4D9F69DC" w14:textId="77777777" w:rsidR="00A52DE7" w:rsidRPr="00103E3E" w:rsidRDefault="00A52DE7" w:rsidP="00CA48EB">
      <w:pPr>
        <w:rPr>
          <w:rFonts w:cs="Helvetica"/>
          <w:sz w:val="20"/>
          <w:szCs w:val="20"/>
        </w:rPr>
      </w:pPr>
    </w:p>
    <w:p w14:paraId="7ECDA98F" w14:textId="77777777" w:rsidR="008A1A2B" w:rsidRDefault="008A1A2B" w:rsidP="00CA48EB">
      <w:pPr>
        <w:rPr>
          <w:rFonts w:cs="Helvetica"/>
          <w:b/>
          <w:bCs/>
          <w:sz w:val="20"/>
          <w:szCs w:val="20"/>
        </w:rPr>
      </w:pPr>
    </w:p>
    <w:p w14:paraId="62A1EC1E" w14:textId="709427F4" w:rsidR="00B15F27" w:rsidRDefault="00F70AD5" w:rsidP="00CA48EB">
      <w:pPr>
        <w:rPr>
          <w:rFonts w:cs="Helvetica"/>
          <w:b/>
          <w:bCs/>
          <w:sz w:val="20"/>
          <w:szCs w:val="20"/>
        </w:rPr>
      </w:pPr>
      <w:r w:rsidRPr="00F70AD5">
        <w:rPr>
          <w:rFonts w:cs="Helvetica"/>
          <w:b/>
          <w:bCs/>
          <w:sz w:val="20"/>
          <w:szCs w:val="20"/>
        </w:rPr>
        <w:t xml:space="preserve">The following table identifies the </w:t>
      </w:r>
      <w:r w:rsidR="00DE7FD0">
        <w:rPr>
          <w:rFonts w:cs="Helvetica"/>
          <w:b/>
          <w:bCs/>
          <w:sz w:val="20"/>
          <w:szCs w:val="20"/>
        </w:rPr>
        <w:t>supported Memory RAS features</w:t>
      </w:r>
      <w:r w:rsidRPr="00F70AD5">
        <w:rPr>
          <w:rFonts w:cs="Helvetica"/>
          <w:b/>
          <w:bCs/>
          <w:sz w:val="20"/>
          <w:szCs w:val="20"/>
        </w:rPr>
        <w:t>.</w:t>
      </w:r>
    </w:p>
    <w:p w14:paraId="6F9B9378" w14:textId="77777777" w:rsidR="00024DD1" w:rsidRDefault="00024DD1" w:rsidP="00CA48EB">
      <w:pPr>
        <w:rPr>
          <w:rFonts w:cs="Helvetica"/>
          <w:b/>
          <w:bCs/>
          <w:sz w:val="20"/>
          <w:szCs w:val="20"/>
        </w:rPr>
      </w:pPr>
    </w:p>
    <w:p w14:paraId="728636A9" w14:textId="02C6D54E" w:rsidR="000170B3" w:rsidRDefault="000170B3" w:rsidP="00CA48EB">
      <w:pPr>
        <w:rPr>
          <w:rFonts w:cs="Helvetica"/>
          <w:b/>
          <w:bCs/>
          <w:sz w:val="20"/>
          <w:szCs w:val="20"/>
        </w:rPr>
      </w:pPr>
      <w:r>
        <w:rPr>
          <w:rStyle w:val="caption-number"/>
          <w:rFonts w:ascii="Arial" w:hAnsi="Arial" w:cs="Arial"/>
          <w:i/>
          <w:iCs/>
          <w:color w:val="000000"/>
          <w:sz w:val="20"/>
          <w:szCs w:val="20"/>
          <w:shd w:val="clear" w:color="auto" w:fill="FCFCFC"/>
        </w:rPr>
        <w:t>Table 5.86 </w:t>
      </w:r>
      <w:r>
        <w:rPr>
          <w:rStyle w:val="Strong"/>
          <w:rFonts w:ascii="Arial" w:hAnsi="Arial" w:cs="Arial"/>
          <w:i/>
          <w:iCs/>
          <w:color w:val="000000"/>
          <w:sz w:val="20"/>
          <w:szCs w:val="20"/>
          <w:shd w:val="clear" w:color="auto" w:fill="FCFCFC"/>
        </w:rPr>
        <w:t>Platform RAS Feature Bitmap for Memory RAS</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926"/>
        <w:gridCol w:w="1901"/>
        <w:gridCol w:w="3305"/>
        <w:gridCol w:w="3217"/>
      </w:tblGrid>
      <w:tr w:rsidR="00E24DF4" w:rsidRPr="000170B3" w14:paraId="3739FDBC" w14:textId="77777777" w:rsidTr="000170B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8EBC0D8"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Bit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751F29E"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RAS Feature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DD54A33"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Feature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A8C6636"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Description</w:t>
            </w:r>
          </w:p>
        </w:tc>
      </w:tr>
      <w:tr w:rsidR="00E24DF4" w:rsidRPr="000170B3" w14:paraId="6B003D6B" w14:textId="77777777" w:rsidTr="000170B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6C7E026"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CEEFD40"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Hardware-based memory scrub feature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766C38"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PATROL_SCRUB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52296CF"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 xml:space="preserve">Indicates that the platform supports hardware-based memory scrubbing. OSPM must </w:t>
            </w:r>
            <w:r w:rsidRPr="000170B3">
              <w:rPr>
                <w:rFonts w:ascii="Lato" w:eastAsia="Times New Roman" w:hAnsi="Lato" w:cs="Times New Roman"/>
                <w:color w:val="404040"/>
                <w:sz w:val="24"/>
                <w:szCs w:val="24"/>
                <w:lang w:val="en-GB" w:eastAsia="en-GB"/>
              </w:rPr>
              <w:lastRenderedPageBreak/>
              <w:t>set this bit in the Set RAS Capabilities field to request memory scrubbing service.</w:t>
            </w:r>
          </w:p>
        </w:tc>
      </w:tr>
      <w:tr w:rsidR="00E24DF4" w:rsidRPr="000170B3" w14:paraId="22B47CFD" w14:textId="77777777" w:rsidTr="000170B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34110E2"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lastRenderedPageBreak/>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2316DDD"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Logical to Physical Address translation feature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50A73A" w14:textId="2D20D543" w:rsidR="000170B3" w:rsidRPr="000170B3" w:rsidRDefault="00E24DF4" w:rsidP="000170B3">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LA2PA_</w:t>
            </w:r>
            <w:r w:rsidR="000170B3" w:rsidRPr="000170B3">
              <w:rPr>
                <w:rFonts w:ascii="Lato" w:eastAsia="Times New Roman" w:hAnsi="Lato" w:cs="Times New Roman"/>
                <w:color w:val="404040"/>
                <w:sz w:val="24"/>
                <w:szCs w:val="24"/>
                <w:lang w:val="en-GB" w:eastAsia="en-GB"/>
              </w:rPr>
              <w:t>TRANSLATION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2C5B39"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Indicates that the platform supports logical address to physical address translation service. OSPM must set this bit in the Set RAS Capabilities field to request address translation for a logical address.</w:t>
            </w:r>
          </w:p>
        </w:tc>
      </w:tr>
      <w:tr w:rsidR="000170B3" w:rsidRPr="000170B3" w14:paraId="4CE2C0C5" w14:textId="77777777" w:rsidTr="002E0F60">
        <w:tc>
          <w:tcPr>
            <w:tcW w:w="0" w:type="auto"/>
            <w:tcBorders>
              <w:left w:val="single" w:sz="2" w:space="0" w:color="E1E4E5"/>
              <w:bottom w:val="single" w:sz="6" w:space="0" w:color="E1E4E5"/>
            </w:tcBorders>
            <w:shd w:val="clear" w:color="auto" w:fill="FFFFFF" w:themeFill="background1"/>
            <w:tcMar>
              <w:top w:w="120" w:type="dxa"/>
              <w:left w:w="240" w:type="dxa"/>
              <w:bottom w:w="120" w:type="dxa"/>
              <w:right w:w="240" w:type="dxa"/>
            </w:tcMar>
            <w:vAlign w:val="center"/>
          </w:tcPr>
          <w:p w14:paraId="6AD4FCC3" w14:textId="320A21BB"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highlight w:val="green"/>
                <w:lang w:val="en-GB" w:eastAsia="en-GB"/>
              </w:rPr>
              <w:t>2</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07F1B11D" w14:textId="110DF3F4" w:rsidR="000170B3" w:rsidRPr="000170B3" w:rsidRDefault="001437DF" w:rsidP="000170B3">
            <w:pPr>
              <w:spacing w:after="0" w:line="270" w:lineRule="atLeast"/>
              <w:rPr>
                <w:rFonts w:ascii="Lato" w:eastAsia="Times New Roman" w:hAnsi="Lato" w:cs="Times New Roman"/>
                <w:color w:val="404040"/>
                <w:sz w:val="24"/>
                <w:szCs w:val="24"/>
                <w:lang w:val="en-GB" w:eastAsia="en-GB"/>
              </w:rPr>
            </w:pPr>
            <w:r w:rsidRPr="001437DF">
              <w:rPr>
                <w:rFonts w:ascii="Lato" w:eastAsia="Times New Roman" w:hAnsi="Lato" w:cs="Times New Roman"/>
                <w:color w:val="404040"/>
                <w:sz w:val="24"/>
                <w:szCs w:val="24"/>
                <w:highlight w:val="green"/>
                <w:lang w:val="en-GB" w:eastAsia="en-GB"/>
              </w:rPr>
              <w:t>Address translation feature</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5E246B24" w14:textId="5F549130" w:rsidR="000170B3" w:rsidRPr="000170B3" w:rsidRDefault="00211FC3" w:rsidP="000170B3">
            <w:pPr>
              <w:spacing w:after="0" w:line="270" w:lineRule="atLeast"/>
              <w:rPr>
                <w:rFonts w:ascii="Lato" w:eastAsia="Times New Roman" w:hAnsi="Lato" w:cs="Times New Roman"/>
                <w:b/>
                <w:bCs/>
                <w:color w:val="404040"/>
                <w:sz w:val="24"/>
                <w:szCs w:val="24"/>
                <w:shd w:val="clear" w:color="auto" w:fill="F1C40F"/>
                <w:lang w:val="en-GB" w:eastAsia="en-GB"/>
              </w:rPr>
            </w:pPr>
            <w:r>
              <w:rPr>
                <w:rFonts w:ascii="Lato" w:eastAsia="Times New Roman" w:hAnsi="Lato" w:cs="Times New Roman"/>
                <w:color w:val="404040"/>
                <w:sz w:val="24"/>
                <w:szCs w:val="24"/>
                <w:highlight w:val="green"/>
                <w:lang w:val="en-GB" w:eastAsia="en-GB"/>
              </w:rPr>
              <w:t>ADDRESS</w:t>
            </w:r>
            <w:r w:rsidR="001437DF" w:rsidRPr="000170B3">
              <w:rPr>
                <w:rFonts w:ascii="Lato" w:eastAsia="Times New Roman" w:hAnsi="Lato" w:cs="Times New Roman"/>
                <w:color w:val="404040"/>
                <w:sz w:val="24"/>
                <w:szCs w:val="24"/>
                <w:highlight w:val="green"/>
                <w:lang w:val="en-GB" w:eastAsia="en-GB"/>
              </w:rPr>
              <w:t>_TRANSLATION</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362F3A77" w14:textId="79A5FF0E" w:rsidR="000170B3" w:rsidRPr="000170B3" w:rsidRDefault="001437DF" w:rsidP="000170B3">
            <w:pPr>
              <w:spacing w:after="0" w:line="270" w:lineRule="atLeast"/>
              <w:rPr>
                <w:rFonts w:ascii="Lato" w:eastAsia="Times New Roman" w:hAnsi="Lato" w:cs="Times New Roman"/>
                <w:color w:val="404040"/>
                <w:sz w:val="24"/>
                <w:szCs w:val="24"/>
                <w:lang w:val="en-GB" w:eastAsia="en-GB"/>
              </w:rPr>
            </w:pPr>
            <w:r w:rsidRPr="0B5D8284">
              <w:rPr>
                <w:rFonts w:ascii="Lato" w:eastAsia="Times New Roman" w:hAnsi="Lato" w:cs="Times New Roman"/>
                <w:color w:val="404040" w:themeColor="text1" w:themeTint="BF"/>
                <w:sz w:val="24"/>
                <w:szCs w:val="24"/>
                <w:highlight w:val="green"/>
                <w:lang w:val="en-GB" w:eastAsia="en-GB"/>
              </w:rPr>
              <w:t xml:space="preserve">Indicates that the platform supports address translation service. OSPM must set this bit in the Set RAS Capabilities field to request </w:t>
            </w:r>
            <w:r w:rsidR="00EA5CE7">
              <w:rPr>
                <w:rFonts w:ascii="Lato" w:eastAsia="Times New Roman" w:hAnsi="Lato" w:cs="Times New Roman"/>
                <w:color w:val="404040" w:themeColor="text1" w:themeTint="BF"/>
                <w:sz w:val="24"/>
                <w:szCs w:val="24"/>
                <w:highlight w:val="green"/>
                <w:lang w:val="en-GB" w:eastAsia="en-GB"/>
              </w:rPr>
              <w:t xml:space="preserve">an </w:t>
            </w:r>
            <w:r w:rsidRPr="0B5D8284">
              <w:rPr>
                <w:rFonts w:ascii="Lato" w:eastAsia="Times New Roman" w:hAnsi="Lato" w:cs="Times New Roman"/>
                <w:color w:val="404040" w:themeColor="text1" w:themeTint="BF"/>
                <w:sz w:val="24"/>
                <w:szCs w:val="24"/>
                <w:highlight w:val="green"/>
                <w:lang w:val="en-GB" w:eastAsia="en-GB"/>
              </w:rPr>
              <w:t>address translation.</w:t>
            </w:r>
          </w:p>
        </w:tc>
      </w:tr>
      <w:tr w:rsidR="00E24DF4" w:rsidRPr="000170B3" w14:paraId="3C7BE803" w14:textId="77777777" w:rsidTr="002E0F60">
        <w:tc>
          <w:tcPr>
            <w:tcW w:w="0" w:type="auto"/>
            <w:tcBorders>
              <w:left w:val="single" w:sz="2"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012BC33E" w14:textId="49BCC672"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highlight w:val="green"/>
                <w:lang w:val="en-GB" w:eastAsia="en-GB"/>
              </w:rPr>
              <w:t>3</w:t>
            </w:r>
            <w:r w:rsidRPr="000170B3">
              <w:rPr>
                <w:rFonts w:ascii="Lato" w:eastAsia="Times New Roman" w:hAnsi="Lato" w:cs="Times New Roman"/>
                <w:strike/>
                <w:color w:val="FF0000"/>
                <w:sz w:val="24"/>
                <w:szCs w:val="24"/>
                <w:lang w:val="en-GB" w:eastAsia="en-GB"/>
              </w:rPr>
              <w:t>2</w:t>
            </w:r>
            <w:r w:rsidRPr="000170B3">
              <w:rPr>
                <w:rFonts w:ascii="Lato" w:eastAsia="Times New Roman" w:hAnsi="Lato" w:cs="Times New Roman"/>
                <w:color w:val="404040"/>
                <w:sz w:val="24"/>
                <w:szCs w:val="24"/>
                <w:lang w:val="en-GB" w:eastAsia="en-GB"/>
              </w:rPr>
              <w:t>-127</w:t>
            </w: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06EDC006"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i/>
                <w:iCs/>
                <w:color w:val="404040"/>
                <w:sz w:val="24"/>
                <w:szCs w:val="24"/>
                <w:lang w:val="en-GB" w:eastAsia="en-GB"/>
              </w:rPr>
              <w:t>Reserved</w:t>
            </w: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69EC56E2" w14:textId="77777777" w:rsidR="000170B3" w:rsidRPr="000170B3" w:rsidRDefault="000170B3" w:rsidP="000170B3">
            <w:pPr>
              <w:spacing w:after="0" w:line="240" w:lineRule="auto"/>
              <w:rPr>
                <w:rFonts w:ascii="Lato" w:eastAsia="Times New Roman" w:hAnsi="Lato" w:cs="Times New Roman"/>
                <w:color w:val="404040"/>
                <w:sz w:val="24"/>
                <w:szCs w:val="24"/>
                <w:lang w:val="en-GB" w:eastAsia="en-GB"/>
              </w:rPr>
            </w:pP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2ACE03FE"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i/>
                <w:iCs/>
                <w:color w:val="404040"/>
                <w:sz w:val="24"/>
                <w:szCs w:val="24"/>
                <w:lang w:val="en-GB" w:eastAsia="en-GB"/>
              </w:rPr>
              <w:t>Reserved for future use</w:t>
            </w:r>
          </w:p>
        </w:tc>
      </w:tr>
    </w:tbl>
    <w:p w14:paraId="41725293" w14:textId="23D35953" w:rsidR="00BD7742" w:rsidRDefault="00BD7742" w:rsidP="00CA48EB">
      <w:pPr>
        <w:rPr>
          <w:rFonts w:cs="Helvetica"/>
          <w:b/>
          <w:bCs/>
          <w:sz w:val="20"/>
          <w:szCs w:val="20"/>
        </w:rPr>
      </w:pPr>
    </w:p>
    <w:p w14:paraId="4941F19C" w14:textId="7036A74E" w:rsidR="00A963BB" w:rsidRDefault="00A963BB" w:rsidP="00A963BB">
      <w:pPr>
        <w:pStyle w:val="Heading5"/>
        <w:shd w:val="clear" w:color="auto" w:fill="FCFCFC"/>
        <w:spacing w:before="0"/>
        <w:rPr>
          <w:rFonts w:ascii="Roboto Slab" w:eastAsia="Times New Roman" w:hAnsi="Roboto Slab" w:cs="Roboto Slab"/>
          <w:color w:val="404040"/>
          <w:sz w:val="26"/>
          <w:szCs w:val="26"/>
          <w:lang w:eastAsia="en-GB"/>
        </w:rPr>
      </w:pPr>
      <w:r>
        <w:rPr>
          <w:rStyle w:val="section-number"/>
          <w:rFonts w:ascii="Roboto Slab" w:hAnsi="Roboto Slab" w:cs="Roboto Slab"/>
          <w:color w:val="404040"/>
          <w:sz w:val="26"/>
          <w:szCs w:val="26"/>
        </w:rPr>
        <w:t>5.2.21.2.3. </w:t>
      </w:r>
      <w:r>
        <w:rPr>
          <w:rFonts w:ascii="Roboto Slab" w:hAnsi="Roboto Slab" w:cs="Roboto Slab"/>
          <w:color w:val="404040"/>
          <w:sz w:val="26"/>
          <w:szCs w:val="26"/>
        </w:rPr>
        <w:t>Address Translation Service</w:t>
      </w:r>
    </w:p>
    <w:p w14:paraId="56327D23" w14:textId="77777777" w:rsidR="003D5122" w:rsidRDefault="003D5122" w:rsidP="00A963BB">
      <w:pPr>
        <w:pStyle w:val="NormalWeb"/>
        <w:shd w:val="clear" w:color="auto" w:fill="FCFCFC"/>
        <w:spacing w:before="0" w:beforeAutospacing="0" w:after="360" w:afterAutospacing="0" w:line="360" w:lineRule="atLeast"/>
        <w:rPr>
          <w:rFonts w:ascii="Lato" w:hAnsi="Lato"/>
          <w:color w:val="404040"/>
        </w:rPr>
      </w:pPr>
    </w:p>
    <w:p w14:paraId="53A724AC" w14:textId="2A061389" w:rsidR="002A0A35" w:rsidRDefault="00A963BB" w:rsidP="00A963B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platform can use this feature to provide support for translation of </w:t>
      </w:r>
      <w:r w:rsidR="00BE466D">
        <w:rPr>
          <w:rFonts w:ascii="Lato" w:hAnsi="Lato"/>
          <w:color w:val="404040"/>
        </w:rPr>
        <w:t xml:space="preserve">physical </w:t>
      </w:r>
      <w:r>
        <w:rPr>
          <w:rFonts w:ascii="Lato" w:hAnsi="Lato"/>
          <w:color w:val="404040"/>
        </w:rPr>
        <w:t xml:space="preserve">addresses to </w:t>
      </w:r>
      <w:r w:rsidR="002A0A35">
        <w:rPr>
          <w:rFonts w:ascii="Lato" w:hAnsi="Lato"/>
          <w:color w:val="404040"/>
        </w:rPr>
        <w:t>logical</w:t>
      </w:r>
      <w:r>
        <w:rPr>
          <w:rFonts w:ascii="Lato" w:hAnsi="Lato"/>
          <w:color w:val="404040"/>
        </w:rPr>
        <w:t xml:space="preserve"> addresses</w:t>
      </w:r>
      <w:r w:rsidR="00BE466D">
        <w:rPr>
          <w:rFonts w:ascii="Lato" w:hAnsi="Lato"/>
          <w:color w:val="404040"/>
        </w:rPr>
        <w:t xml:space="preserve"> and vice versa</w:t>
      </w:r>
      <w:r>
        <w:rPr>
          <w:rFonts w:ascii="Lato" w:hAnsi="Lato"/>
          <w:color w:val="404040"/>
        </w:rPr>
        <w:t>.</w:t>
      </w:r>
    </w:p>
    <w:p w14:paraId="27D2763C" w14:textId="2A6F8516" w:rsidR="002A0A35" w:rsidRDefault="00492358" w:rsidP="00A963B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translation to logical addresses is </w:t>
      </w:r>
      <w:r w:rsidR="00D6532D">
        <w:rPr>
          <w:rFonts w:ascii="Lato" w:hAnsi="Lato"/>
          <w:color w:val="404040"/>
        </w:rPr>
        <w:t xml:space="preserve">required when the OSPM intends to inject an error on a </w:t>
      </w:r>
      <w:r w:rsidR="00A23D4E">
        <w:rPr>
          <w:rFonts w:ascii="Lato" w:hAnsi="Lato"/>
          <w:color w:val="404040"/>
        </w:rPr>
        <w:t>component using the local view of memory of that component</w:t>
      </w:r>
      <w:r w:rsidR="00DF7E71">
        <w:rPr>
          <w:rFonts w:ascii="Lato" w:hAnsi="Lato"/>
          <w:color w:val="404040"/>
        </w:rPr>
        <w:t>.</w:t>
      </w:r>
      <w:r w:rsidR="00633F16">
        <w:rPr>
          <w:rFonts w:ascii="Lato" w:hAnsi="Lato"/>
          <w:color w:val="404040"/>
        </w:rPr>
        <w:t xml:space="preserve"> The translation of logical address to physical address is required when OSPM only has the capability to inject an error using physical address but wants to target specific locations on a memory component.</w:t>
      </w:r>
    </w:p>
    <w:p w14:paraId="684D3B61" w14:textId="3909DEB7" w:rsidR="00A963BB" w:rsidRPr="00291540" w:rsidRDefault="00A963BB" w:rsidP="00A963BB">
      <w:pPr>
        <w:pStyle w:val="NormalWeb"/>
        <w:shd w:val="clear" w:color="auto" w:fill="FCFCFC"/>
        <w:spacing w:before="0" w:beforeAutospacing="0" w:after="360" w:afterAutospacing="0" w:line="360" w:lineRule="atLeast"/>
        <w:rPr>
          <w:rFonts w:ascii="Lato" w:hAnsi="Lato"/>
          <w:color w:val="404040"/>
          <w:highlight w:val="green"/>
        </w:rPr>
      </w:pPr>
      <w:r w:rsidRPr="00291540">
        <w:rPr>
          <w:rStyle w:val="caption-number"/>
          <w:rFonts w:ascii="Arial" w:hAnsi="Arial" w:cs="Arial"/>
          <w:i/>
          <w:iCs/>
          <w:color w:val="000000"/>
          <w:sz w:val="20"/>
          <w:szCs w:val="20"/>
          <w:highlight w:val="green"/>
          <w:shd w:val="clear" w:color="auto" w:fill="FCFCFC"/>
        </w:rPr>
        <w:lastRenderedPageBreak/>
        <w:t xml:space="preserve">Table </w:t>
      </w:r>
      <w:proofErr w:type="gramStart"/>
      <w:r w:rsidRPr="00291540">
        <w:rPr>
          <w:rStyle w:val="caption-number"/>
          <w:rFonts w:ascii="Arial" w:hAnsi="Arial" w:cs="Arial"/>
          <w:i/>
          <w:iCs/>
          <w:color w:val="000000"/>
          <w:sz w:val="20"/>
          <w:szCs w:val="20"/>
          <w:highlight w:val="green"/>
          <w:shd w:val="clear" w:color="auto" w:fill="FCFCFC"/>
        </w:rPr>
        <w:t>5.</w:t>
      </w:r>
      <w:r w:rsidR="007401B4">
        <w:rPr>
          <w:rStyle w:val="caption-number"/>
          <w:rFonts w:ascii="Arial" w:hAnsi="Arial" w:cs="Arial"/>
          <w:i/>
          <w:iCs/>
          <w:color w:val="000000"/>
          <w:sz w:val="20"/>
          <w:szCs w:val="20"/>
          <w:highlight w:val="green"/>
          <w:shd w:val="clear" w:color="auto" w:fill="FCFCFC"/>
        </w:rPr>
        <w:t>zz</w:t>
      </w:r>
      <w:proofErr w:type="gramEnd"/>
      <w:r w:rsidRPr="00291540">
        <w:rPr>
          <w:rStyle w:val="caption-number"/>
          <w:rFonts w:ascii="Arial" w:hAnsi="Arial" w:cs="Arial"/>
          <w:i/>
          <w:iCs/>
          <w:color w:val="000000"/>
          <w:sz w:val="20"/>
          <w:szCs w:val="20"/>
          <w:highlight w:val="green"/>
          <w:shd w:val="clear" w:color="auto" w:fill="FCFCFC"/>
        </w:rPr>
        <w:t> </w:t>
      </w:r>
      <w:r w:rsidRPr="00291540">
        <w:rPr>
          <w:rStyle w:val="Strong"/>
          <w:rFonts w:ascii="Arial" w:hAnsi="Arial" w:cs="Arial"/>
          <w:i/>
          <w:iCs/>
          <w:color w:val="000000"/>
          <w:sz w:val="20"/>
          <w:szCs w:val="20"/>
          <w:highlight w:val="green"/>
          <w:shd w:val="clear" w:color="auto" w:fill="FCFCFC"/>
        </w:rPr>
        <w:t>Parameter Block Structure for </w:t>
      </w:r>
      <w:r w:rsidR="0062241A">
        <w:rPr>
          <w:rStyle w:val="Strong"/>
          <w:rFonts w:ascii="Arial" w:hAnsi="Arial" w:cs="Arial"/>
          <w:i/>
          <w:iCs/>
          <w:color w:val="000000"/>
          <w:sz w:val="20"/>
          <w:szCs w:val="20"/>
          <w:highlight w:val="green"/>
          <w:shd w:val="clear" w:color="auto" w:fill="FCFCFC"/>
        </w:rPr>
        <w:t>ADDRESS</w:t>
      </w:r>
      <w:r w:rsidRPr="00291540">
        <w:rPr>
          <w:rStyle w:val="Strong"/>
          <w:rFonts w:ascii="Arial" w:hAnsi="Arial" w:cs="Arial"/>
          <w:i/>
          <w:iCs/>
          <w:color w:val="000000"/>
          <w:sz w:val="20"/>
          <w:szCs w:val="20"/>
          <w:highlight w:val="green"/>
          <w:shd w:val="clear" w:color="auto" w:fill="FCFCFC"/>
        </w:rPr>
        <w:t>_TRANSLATION</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516"/>
        <w:gridCol w:w="1248"/>
        <w:gridCol w:w="1197"/>
        <w:gridCol w:w="4389"/>
      </w:tblGrid>
      <w:tr w:rsidR="00951B12" w:rsidRPr="00291540" w14:paraId="67A76E0F"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284160D3"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F2C37F8"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Length</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0E6C2393"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Offset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59D8941"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Description</w:t>
            </w:r>
          </w:p>
        </w:tc>
      </w:tr>
      <w:tr w:rsidR="00951B12" w:rsidRPr="00291540" w14:paraId="7BE92768"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4DDB540" w14:textId="77777777" w:rsidR="00B473B0"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Type</w:t>
            </w:r>
          </w:p>
          <w:p w14:paraId="604DDADE" w14:textId="183ACAB5" w:rsidR="00C71C47" w:rsidRDefault="00C71C47" w:rsidP="00A963BB">
            <w:pPr>
              <w:spacing w:after="0" w:line="270" w:lineRule="atLeast"/>
              <w:rPr>
                <w:rFonts w:ascii="Lato" w:eastAsia="Times New Roman" w:hAnsi="Lato" w:cs="Times New Roman"/>
                <w:color w:val="404040"/>
                <w:sz w:val="24"/>
                <w:szCs w:val="24"/>
                <w:highlight w:val="green"/>
                <w:lang w:val="en-GB" w:eastAsia="en-GB"/>
              </w:rPr>
            </w:pPr>
          </w:p>
          <w:p w14:paraId="1D36216C" w14:textId="508DA0D8" w:rsidR="00C71C47" w:rsidRPr="00A963BB" w:rsidRDefault="00C71C47"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(FIXED 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0ACFC42"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7564984"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DEC37D5" w14:textId="30DFC8AB" w:rsidR="00A963BB" w:rsidRDefault="00A963BB" w:rsidP="00A963BB">
            <w:pPr>
              <w:spacing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0x000</w:t>
            </w:r>
            <w:r w:rsidR="00A23D4E" w:rsidRPr="00291540">
              <w:rPr>
                <w:rFonts w:ascii="Lato" w:eastAsia="Times New Roman" w:hAnsi="Lato" w:cs="Times New Roman"/>
                <w:color w:val="404040"/>
                <w:highlight w:val="green"/>
                <w:lang w:val="en-GB" w:eastAsia="en-GB"/>
              </w:rPr>
              <w:t>2</w:t>
            </w:r>
            <w:r w:rsidRPr="00A963BB">
              <w:rPr>
                <w:rFonts w:ascii="Lato" w:eastAsia="Times New Roman" w:hAnsi="Lato" w:cs="Times New Roman"/>
                <w:color w:val="404040"/>
                <w:highlight w:val="green"/>
                <w:lang w:val="en-GB" w:eastAsia="en-GB"/>
              </w:rPr>
              <w:t xml:space="preserve"> – </w:t>
            </w:r>
            <w:r w:rsidR="0062241A">
              <w:rPr>
                <w:rFonts w:ascii="Lato" w:eastAsia="Times New Roman" w:hAnsi="Lato" w:cs="Times New Roman"/>
                <w:color w:val="404040"/>
                <w:highlight w:val="green"/>
                <w:lang w:val="en-GB" w:eastAsia="en-GB"/>
              </w:rPr>
              <w:t>Address</w:t>
            </w:r>
            <w:r w:rsidRPr="00A963BB">
              <w:rPr>
                <w:rFonts w:ascii="Lato" w:eastAsia="Times New Roman" w:hAnsi="Lato" w:cs="Times New Roman"/>
                <w:color w:val="404040"/>
                <w:highlight w:val="green"/>
                <w:lang w:val="en-GB" w:eastAsia="en-GB"/>
              </w:rPr>
              <w:t xml:space="preserve"> translation service</w:t>
            </w:r>
          </w:p>
          <w:p w14:paraId="544F291D" w14:textId="78951252" w:rsidR="002D48D9" w:rsidRPr="00A963BB" w:rsidRDefault="00FB712E"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This field is set by </w:t>
            </w:r>
            <w:r w:rsidR="0089477E">
              <w:rPr>
                <w:rFonts w:ascii="Lato" w:eastAsia="Times New Roman" w:hAnsi="Lato" w:cs="Times New Roman"/>
                <w:color w:val="404040"/>
                <w:highlight w:val="green"/>
                <w:lang w:val="en-GB" w:eastAsia="en-GB"/>
              </w:rPr>
              <w:t>Platform</w:t>
            </w:r>
            <w:r>
              <w:rPr>
                <w:rFonts w:ascii="Lato" w:eastAsia="Times New Roman" w:hAnsi="Lato" w:cs="Times New Roman"/>
                <w:color w:val="404040"/>
                <w:highlight w:val="green"/>
                <w:lang w:val="en-GB" w:eastAsia="en-GB"/>
              </w:rPr>
              <w:t xml:space="preserve">. RO </w:t>
            </w:r>
            <w:r w:rsidR="007E754B">
              <w:rPr>
                <w:rFonts w:ascii="Lato" w:eastAsia="Times New Roman" w:hAnsi="Lato" w:cs="Times New Roman"/>
                <w:color w:val="404040"/>
                <w:highlight w:val="green"/>
                <w:lang w:val="en-GB" w:eastAsia="en-GB"/>
              </w:rPr>
              <w:t>for OSPM /</w:t>
            </w:r>
            <w:r w:rsidR="00A36293">
              <w:rPr>
                <w:rFonts w:ascii="Lato" w:eastAsia="Times New Roman" w:hAnsi="Lato" w:cs="Times New Roman"/>
                <w:color w:val="404040"/>
                <w:highlight w:val="green"/>
                <w:lang w:val="en-GB" w:eastAsia="en-GB"/>
              </w:rPr>
              <w:t xml:space="preserve"> </w:t>
            </w:r>
            <w:r>
              <w:rPr>
                <w:rFonts w:ascii="Lato" w:eastAsia="Times New Roman" w:hAnsi="Lato" w:cs="Times New Roman"/>
                <w:color w:val="404040"/>
                <w:highlight w:val="green"/>
                <w:lang w:val="en-GB" w:eastAsia="en-GB"/>
              </w:rPr>
              <w:t>Software.</w:t>
            </w:r>
          </w:p>
        </w:tc>
      </w:tr>
      <w:tr w:rsidR="00951B12" w:rsidRPr="00291540" w14:paraId="416045D3"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78E40BF0" w14:textId="77777777" w:rsid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Version</w:t>
            </w:r>
          </w:p>
          <w:p w14:paraId="476CABF2" w14:textId="10B81AF2" w:rsidR="00B473B0" w:rsidRDefault="00B473B0" w:rsidP="00A963BB">
            <w:pPr>
              <w:spacing w:after="0" w:line="270" w:lineRule="atLeast"/>
              <w:rPr>
                <w:rFonts w:ascii="Lato" w:eastAsia="Times New Roman" w:hAnsi="Lato" w:cs="Times New Roman"/>
                <w:color w:val="404040"/>
                <w:sz w:val="24"/>
                <w:szCs w:val="24"/>
                <w:highlight w:val="green"/>
                <w:lang w:val="en-GB" w:eastAsia="en-GB"/>
              </w:rPr>
            </w:pPr>
          </w:p>
          <w:p w14:paraId="3A99B3DF" w14:textId="1F6D6E3B" w:rsidR="00C71C47" w:rsidRPr="00A963BB" w:rsidRDefault="00C71C47"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(FIXED OUTPUT)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5964BDA"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1E8BBDE"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87C0D0A" w14:textId="77777777" w:rsidR="00A963BB" w:rsidRPr="00A963BB" w:rsidRDefault="00A963BB" w:rsidP="00A963BB">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Byte 0 - Minor Version</w:t>
            </w:r>
          </w:p>
          <w:p w14:paraId="0A0D06DD" w14:textId="77777777" w:rsidR="00A963BB" w:rsidRPr="00A963BB" w:rsidRDefault="00A963BB" w:rsidP="00A963BB">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Byte 1 - Major Version</w:t>
            </w:r>
          </w:p>
          <w:p w14:paraId="2819A134" w14:textId="77777777" w:rsidR="00A963BB" w:rsidRDefault="00A963BB" w:rsidP="00A963BB">
            <w:pPr>
              <w:spacing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 xml:space="preserve">For this format of the parameter block, this field should be set to </w:t>
            </w:r>
            <w:r w:rsidR="00B473B0" w:rsidRPr="00A963BB">
              <w:rPr>
                <w:rFonts w:ascii="Lato" w:eastAsia="Times New Roman" w:hAnsi="Lato" w:cs="Times New Roman"/>
                <w:color w:val="404040"/>
                <w:highlight w:val="green"/>
                <w:lang w:val="en-GB" w:eastAsia="en-GB"/>
              </w:rPr>
              <w:t>0x0</w:t>
            </w:r>
            <w:r w:rsidR="00B473B0">
              <w:rPr>
                <w:rFonts w:ascii="Lato" w:eastAsia="Times New Roman" w:hAnsi="Lato" w:cs="Times New Roman"/>
                <w:color w:val="404040"/>
                <w:highlight w:val="green"/>
                <w:lang w:val="en-GB" w:eastAsia="en-GB"/>
              </w:rPr>
              <w:t>1</w:t>
            </w:r>
            <w:r w:rsidR="00B473B0" w:rsidRPr="00A963BB">
              <w:rPr>
                <w:rFonts w:ascii="Lato" w:eastAsia="Times New Roman" w:hAnsi="Lato" w:cs="Times New Roman"/>
                <w:color w:val="404040"/>
                <w:highlight w:val="green"/>
                <w:lang w:val="en-GB" w:eastAsia="en-GB"/>
              </w:rPr>
              <w:t>0</w:t>
            </w:r>
            <w:r w:rsidR="00B473B0">
              <w:rPr>
                <w:rFonts w:ascii="Lato" w:eastAsia="Times New Roman" w:hAnsi="Lato" w:cs="Times New Roman"/>
                <w:color w:val="404040"/>
                <w:highlight w:val="green"/>
                <w:lang w:val="en-GB" w:eastAsia="en-GB"/>
              </w:rPr>
              <w:t>0</w:t>
            </w:r>
            <w:r w:rsidRPr="00A963BB">
              <w:rPr>
                <w:rFonts w:ascii="Lato" w:eastAsia="Times New Roman" w:hAnsi="Lato" w:cs="Times New Roman"/>
                <w:color w:val="404040"/>
                <w:highlight w:val="green"/>
                <w:lang w:val="en-GB" w:eastAsia="en-GB"/>
              </w:rPr>
              <w:t>.</w:t>
            </w:r>
          </w:p>
          <w:p w14:paraId="30CCF1AD" w14:textId="27E7C808" w:rsidR="00004786" w:rsidRPr="00A963BB" w:rsidRDefault="00FB712E"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This field is set by Platform. RO for </w:t>
            </w:r>
            <w:r w:rsidR="007E754B">
              <w:rPr>
                <w:rFonts w:ascii="Lato" w:eastAsia="Times New Roman" w:hAnsi="Lato" w:cs="Times New Roman"/>
                <w:color w:val="404040"/>
                <w:highlight w:val="green"/>
                <w:lang w:val="en-GB" w:eastAsia="en-GB"/>
              </w:rPr>
              <w:t xml:space="preserve">OSPM / </w:t>
            </w:r>
            <w:r>
              <w:rPr>
                <w:rFonts w:ascii="Lato" w:eastAsia="Times New Roman" w:hAnsi="Lato" w:cs="Times New Roman"/>
                <w:color w:val="404040"/>
                <w:highlight w:val="green"/>
                <w:lang w:val="en-GB" w:eastAsia="en-GB"/>
              </w:rPr>
              <w:t>Software.</w:t>
            </w:r>
          </w:p>
        </w:tc>
      </w:tr>
      <w:tr w:rsidR="00951B12" w:rsidRPr="00291540" w14:paraId="60BB351F"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8382C06" w14:textId="77777777" w:rsid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Length</w:t>
            </w:r>
          </w:p>
          <w:p w14:paraId="470E7061" w14:textId="439AB2EF" w:rsidR="009D0DAD" w:rsidRDefault="009D0DAD" w:rsidP="00A963BB">
            <w:pPr>
              <w:spacing w:after="0" w:line="270" w:lineRule="atLeast"/>
              <w:rPr>
                <w:rFonts w:ascii="Lato" w:eastAsia="Times New Roman" w:hAnsi="Lato" w:cs="Times New Roman"/>
                <w:color w:val="404040"/>
                <w:sz w:val="24"/>
                <w:szCs w:val="24"/>
                <w:highlight w:val="green"/>
                <w:lang w:val="en-GB" w:eastAsia="en-GB"/>
              </w:rPr>
            </w:pPr>
          </w:p>
          <w:p w14:paraId="25639089" w14:textId="0A408D8A" w:rsidR="00C71C47" w:rsidRPr="00A963BB" w:rsidRDefault="00C71C47"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(FIXED 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77ACAC49"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365A6887"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AC91DE9" w14:textId="77777777" w:rsidR="002D48D9" w:rsidRDefault="00A963BB" w:rsidP="4DA03987">
            <w:pPr>
              <w:spacing w:line="360" w:lineRule="atLeast"/>
              <w:rPr>
                <w:rFonts w:ascii="Lato" w:eastAsia="Times New Roman" w:hAnsi="Lato" w:cs="Times New Roman"/>
                <w:color w:val="404040"/>
                <w:highlight w:val="green"/>
                <w:lang w:eastAsia="en-GB"/>
              </w:rPr>
            </w:pPr>
            <w:r w:rsidRPr="4DA03987">
              <w:rPr>
                <w:rFonts w:ascii="Lato" w:eastAsia="Times New Roman" w:hAnsi="Lato" w:cs="Times New Roman"/>
                <w:color w:val="404040" w:themeColor="text1" w:themeTint="BF"/>
                <w:highlight w:val="green"/>
                <w:lang w:eastAsia="en-GB"/>
              </w:rPr>
              <w:t>Length, in bytes of the entire parameter block structure</w:t>
            </w:r>
            <w:r w:rsidR="002D48D9" w:rsidRPr="4DA03987">
              <w:rPr>
                <w:rFonts w:ascii="Lato" w:eastAsia="Times New Roman" w:hAnsi="Lato" w:cs="Times New Roman"/>
                <w:color w:val="404040" w:themeColor="text1" w:themeTint="BF"/>
                <w:highlight w:val="green"/>
                <w:lang w:eastAsia="en-GB"/>
              </w:rPr>
              <w:t xml:space="preserve">.  </w:t>
            </w:r>
          </w:p>
          <w:p w14:paraId="4568CE32" w14:textId="76A3A75B" w:rsidR="009D0DAD" w:rsidRPr="00A963BB" w:rsidRDefault="00C71C47"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This field is set by Platform. RO </w:t>
            </w:r>
            <w:r w:rsidR="00A36293">
              <w:rPr>
                <w:rFonts w:ascii="Lato" w:eastAsia="Times New Roman" w:hAnsi="Lato" w:cs="Times New Roman"/>
                <w:color w:val="404040"/>
                <w:highlight w:val="green"/>
                <w:lang w:val="en-GB" w:eastAsia="en-GB"/>
              </w:rPr>
              <w:t xml:space="preserve">for OSPM / </w:t>
            </w:r>
            <w:r>
              <w:rPr>
                <w:rFonts w:ascii="Lato" w:eastAsia="Times New Roman" w:hAnsi="Lato" w:cs="Times New Roman"/>
                <w:color w:val="404040"/>
                <w:highlight w:val="green"/>
                <w:lang w:val="en-GB" w:eastAsia="en-GB"/>
              </w:rPr>
              <w:t>Software.</w:t>
            </w:r>
            <w:r w:rsidR="00D91B2C">
              <w:rPr>
                <w:rFonts w:ascii="Lato" w:eastAsia="Times New Roman" w:hAnsi="Lato" w:cs="Times New Roman"/>
                <w:color w:val="404040"/>
                <w:highlight w:val="green"/>
                <w:lang w:val="en-GB" w:eastAsia="en-GB"/>
              </w:rPr>
              <w:t xml:space="preserve"> </w:t>
            </w:r>
            <w:r w:rsidR="00E97842">
              <w:rPr>
                <w:rFonts w:ascii="Lato" w:eastAsia="Times New Roman" w:hAnsi="Lato" w:cs="Times New Roman"/>
                <w:color w:val="404040"/>
                <w:highlight w:val="green"/>
                <w:lang w:val="en-GB" w:eastAsia="en-GB"/>
              </w:rPr>
              <w:t>This m</w:t>
            </w:r>
            <w:r w:rsidR="009D0DAD">
              <w:rPr>
                <w:rFonts w:ascii="Lato" w:eastAsia="Times New Roman" w:hAnsi="Lato" w:cs="Times New Roman"/>
                <w:color w:val="404040"/>
                <w:highlight w:val="green"/>
                <w:lang w:val="en-GB" w:eastAsia="en-GB"/>
              </w:rPr>
              <w:t xml:space="preserve">ust be </w:t>
            </w:r>
            <w:r w:rsidR="00977457">
              <w:rPr>
                <w:rFonts w:ascii="Lato" w:eastAsia="Times New Roman" w:hAnsi="Lato" w:cs="Times New Roman"/>
                <w:color w:val="404040"/>
                <w:highlight w:val="green"/>
                <w:lang w:val="en-GB" w:eastAsia="en-GB"/>
              </w:rPr>
              <w:t>set to the maximum possible output of this parameter block.</w:t>
            </w:r>
          </w:p>
        </w:tc>
      </w:tr>
      <w:tr w:rsidR="00951B12" w:rsidRPr="00291540" w14:paraId="440F1C0B"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08F1C1C1"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Address Translation Command (INPUT)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DA2B446"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25EAACE2"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6</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2435D05A" w14:textId="77777777" w:rsidR="00291540" w:rsidRDefault="00A963BB" w:rsidP="00A963BB">
            <w:pPr>
              <w:spacing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0x0</w:t>
            </w:r>
            <w:r w:rsidR="00A41526" w:rsidRPr="00291540">
              <w:rPr>
                <w:rFonts w:ascii="Lato" w:eastAsia="Times New Roman" w:hAnsi="Lato" w:cs="Times New Roman"/>
                <w:color w:val="404040"/>
                <w:highlight w:val="green"/>
                <w:lang w:val="en-GB" w:eastAsia="en-GB"/>
              </w:rPr>
              <w:t>1</w:t>
            </w:r>
            <w:r w:rsidRPr="00A963BB">
              <w:rPr>
                <w:rFonts w:ascii="Lato" w:eastAsia="Times New Roman" w:hAnsi="Lato" w:cs="Times New Roman"/>
                <w:color w:val="404040"/>
                <w:highlight w:val="green"/>
                <w:lang w:val="en-GB" w:eastAsia="en-GB"/>
              </w:rPr>
              <w:t xml:space="preserve"> - GET_</w:t>
            </w:r>
            <w:r w:rsidR="00473620" w:rsidRPr="00291540">
              <w:rPr>
                <w:rFonts w:ascii="Lato" w:eastAsia="Times New Roman" w:hAnsi="Lato" w:cs="Times New Roman"/>
                <w:color w:val="404040"/>
                <w:highlight w:val="green"/>
                <w:lang w:val="en-GB" w:eastAsia="en-GB"/>
              </w:rPr>
              <w:t>PA2LA</w:t>
            </w:r>
            <w:r w:rsidRPr="00A963BB">
              <w:rPr>
                <w:rFonts w:ascii="Lato" w:eastAsia="Times New Roman" w:hAnsi="Lato" w:cs="Times New Roman"/>
                <w:color w:val="404040"/>
                <w:highlight w:val="green"/>
                <w:lang w:val="en-GB" w:eastAsia="en-GB"/>
              </w:rPr>
              <w:t>_TRANSLATION</w:t>
            </w:r>
          </w:p>
          <w:p w14:paraId="0911E3D3" w14:textId="4803BC59" w:rsidR="002D43AA" w:rsidRDefault="002D43AA"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0x02 – GET_LA2PA_TRANSLATION</w:t>
            </w:r>
          </w:p>
          <w:p w14:paraId="36F73092" w14:textId="3C2A7D0A" w:rsidR="008B6765" w:rsidRPr="00A963BB" w:rsidRDefault="008B6765"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All other values are reserved.</w:t>
            </w:r>
          </w:p>
        </w:tc>
      </w:tr>
      <w:tr w:rsidR="00951B12" w:rsidRPr="00291540" w14:paraId="27709CE8"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4FD69A4" w14:textId="0BFFD48F" w:rsidR="00A963BB" w:rsidRPr="00A963BB" w:rsidRDefault="00A41526" w:rsidP="00A963BB">
            <w:pPr>
              <w:spacing w:after="0" w:line="270" w:lineRule="atLeast"/>
              <w:rPr>
                <w:rFonts w:ascii="Lato" w:eastAsia="Times New Roman" w:hAnsi="Lato" w:cs="Times New Roman"/>
                <w:color w:val="404040"/>
                <w:sz w:val="24"/>
                <w:szCs w:val="24"/>
                <w:highlight w:val="green"/>
                <w:lang w:val="en-GB" w:eastAsia="en-GB"/>
              </w:rPr>
            </w:pPr>
            <w:r w:rsidRPr="00291540">
              <w:rPr>
                <w:rFonts w:ascii="Lato" w:eastAsia="Times New Roman" w:hAnsi="Lato" w:cs="Times New Roman"/>
                <w:color w:val="404040"/>
                <w:sz w:val="24"/>
                <w:szCs w:val="24"/>
                <w:highlight w:val="green"/>
                <w:lang w:val="en-GB" w:eastAsia="en-GB"/>
              </w:rPr>
              <w:t>Physical</w:t>
            </w:r>
            <w:r w:rsidR="00A963BB" w:rsidRPr="00A963BB">
              <w:rPr>
                <w:rFonts w:ascii="Lato" w:eastAsia="Times New Roman" w:hAnsi="Lato" w:cs="Times New Roman"/>
                <w:color w:val="404040"/>
                <w:sz w:val="24"/>
                <w:szCs w:val="24"/>
                <w:highlight w:val="green"/>
                <w:lang w:val="en-GB" w:eastAsia="en-GB"/>
              </w:rPr>
              <w:t xml:space="preserve"> Address (INPUT</w:t>
            </w:r>
            <w:r w:rsidR="00852A1B">
              <w:rPr>
                <w:rFonts w:ascii="Lato" w:eastAsia="Times New Roman" w:hAnsi="Lato" w:cs="Times New Roman"/>
                <w:color w:val="404040"/>
                <w:sz w:val="24"/>
                <w:szCs w:val="24"/>
                <w:highlight w:val="green"/>
                <w:lang w:val="en-GB" w:eastAsia="en-GB"/>
              </w:rPr>
              <w:t>/OUTPUT</w:t>
            </w:r>
            <w:r w:rsidR="00A963BB" w:rsidRPr="00A963BB">
              <w:rPr>
                <w:rFonts w:ascii="Lato" w:eastAsia="Times New Roman" w:hAnsi="Lato" w:cs="Times New Roman"/>
                <w:color w:val="404040"/>
                <w:sz w:val="24"/>
                <w:szCs w:val="24"/>
                <w:highlight w:val="green"/>
                <w:lang w:val="en-GB" w:eastAsia="en-GB"/>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8CA6218"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5721D7F5" w14:textId="0E04532D" w:rsidR="00A963BB" w:rsidRPr="00A963BB" w:rsidRDefault="005D1388"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79FE02E6" w14:textId="64033433" w:rsidR="00A963BB" w:rsidRDefault="003B5705"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When </w:t>
            </w:r>
            <w:r w:rsidR="00A963BB" w:rsidRPr="00A963BB">
              <w:rPr>
                <w:rFonts w:ascii="Lato" w:eastAsia="Times New Roman" w:hAnsi="Lato" w:cs="Times New Roman"/>
                <w:color w:val="404040"/>
                <w:highlight w:val="green"/>
                <w:lang w:val="en-GB" w:eastAsia="en-GB"/>
              </w:rPr>
              <w:t xml:space="preserve">OSPM </w:t>
            </w:r>
            <w:r w:rsidR="007726E5">
              <w:rPr>
                <w:rFonts w:ascii="Lato" w:eastAsia="Times New Roman" w:hAnsi="Lato" w:cs="Times New Roman"/>
                <w:color w:val="404040"/>
                <w:highlight w:val="green"/>
                <w:lang w:val="en-GB" w:eastAsia="en-GB"/>
              </w:rPr>
              <w:t>uses the GET_PA2LA_TRANSLATION</w:t>
            </w:r>
            <w:r w:rsidR="008A3326">
              <w:rPr>
                <w:rFonts w:ascii="Lato" w:eastAsia="Times New Roman" w:hAnsi="Lato" w:cs="Times New Roman"/>
                <w:color w:val="404040"/>
                <w:highlight w:val="green"/>
                <w:lang w:val="en-GB" w:eastAsia="en-GB"/>
              </w:rPr>
              <w:t xml:space="preserve"> command </w:t>
            </w:r>
            <w:r w:rsidR="007726E5">
              <w:rPr>
                <w:rFonts w:ascii="Lato" w:eastAsia="Times New Roman" w:hAnsi="Lato" w:cs="Times New Roman"/>
                <w:color w:val="404040"/>
                <w:highlight w:val="green"/>
                <w:lang w:val="en-GB" w:eastAsia="en-GB"/>
              </w:rPr>
              <w:t xml:space="preserve">it </w:t>
            </w:r>
            <w:r w:rsidR="00A963BB" w:rsidRPr="00A963BB">
              <w:rPr>
                <w:rFonts w:ascii="Lato" w:eastAsia="Times New Roman" w:hAnsi="Lato" w:cs="Times New Roman"/>
                <w:color w:val="404040"/>
                <w:highlight w:val="green"/>
                <w:lang w:val="en-GB" w:eastAsia="en-GB"/>
              </w:rPr>
              <w:t xml:space="preserve">specifies the </w:t>
            </w:r>
            <w:r w:rsidR="00B473B0">
              <w:rPr>
                <w:rFonts w:ascii="Lato" w:eastAsia="Times New Roman" w:hAnsi="Lato" w:cs="Times New Roman"/>
                <w:color w:val="404040"/>
                <w:highlight w:val="green"/>
                <w:lang w:val="en-GB" w:eastAsia="en-GB"/>
              </w:rPr>
              <w:t>system physical</w:t>
            </w:r>
            <w:r w:rsidR="00B473B0" w:rsidRPr="00A963BB">
              <w:rPr>
                <w:rFonts w:ascii="Lato" w:eastAsia="Times New Roman" w:hAnsi="Lato" w:cs="Times New Roman"/>
                <w:color w:val="404040"/>
                <w:highlight w:val="green"/>
                <w:lang w:val="en-GB" w:eastAsia="en-GB"/>
              </w:rPr>
              <w:t xml:space="preserve"> </w:t>
            </w:r>
            <w:r w:rsidR="00A963BB" w:rsidRPr="00A963BB">
              <w:rPr>
                <w:rFonts w:ascii="Lato" w:eastAsia="Times New Roman" w:hAnsi="Lato" w:cs="Times New Roman"/>
                <w:color w:val="404040"/>
                <w:highlight w:val="green"/>
                <w:lang w:val="en-GB" w:eastAsia="en-GB"/>
              </w:rPr>
              <w:t xml:space="preserve">address in this field </w:t>
            </w:r>
            <w:r w:rsidR="0077622E">
              <w:rPr>
                <w:rFonts w:ascii="Lato" w:eastAsia="Times New Roman" w:hAnsi="Lato" w:cs="Times New Roman"/>
                <w:color w:val="404040"/>
                <w:highlight w:val="green"/>
                <w:lang w:val="en-GB" w:eastAsia="en-GB"/>
              </w:rPr>
              <w:t xml:space="preserve">for which it wants the </w:t>
            </w:r>
            <w:r w:rsidR="003339E7">
              <w:rPr>
                <w:rFonts w:ascii="Lato" w:eastAsia="Times New Roman" w:hAnsi="Lato" w:cs="Times New Roman"/>
                <w:color w:val="404040"/>
                <w:highlight w:val="green"/>
                <w:lang w:val="en-GB" w:eastAsia="en-GB"/>
              </w:rPr>
              <w:t xml:space="preserve">local </w:t>
            </w:r>
            <w:r w:rsidR="00071966">
              <w:rPr>
                <w:rFonts w:ascii="Lato" w:eastAsia="Times New Roman" w:hAnsi="Lato" w:cs="Times New Roman"/>
                <w:color w:val="404040"/>
                <w:highlight w:val="green"/>
                <w:lang w:val="en-GB" w:eastAsia="en-GB"/>
              </w:rPr>
              <w:lastRenderedPageBreak/>
              <w:t>logical address, SMBIOS info or vendor specific info</w:t>
            </w:r>
            <w:r w:rsidR="00A963BB" w:rsidRPr="00A963BB">
              <w:rPr>
                <w:rFonts w:ascii="Lato" w:eastAsia="Times New Roman" w:hAnsi="Lato" w:cs="Times New Roman"/>
                <w:color w:val="404040"/>
                <w:highlight w:val="green"/>
                <w:lang w:val="en-GB" w:eastAsia="en-GB"/>
              </w:rPr>
              <w:t>.</w:t>
            </w:r>
          </w:p>
          <w:p w14:paraId="09BBD9FE" w14:textId="31025E60" w:rsidR="00071966" w:rsidRDefault="00071966"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When OSPM uses the GET_LA2PA_TRANSLATION </w:t>
            </w:r>
            <w:proofErr w:type="gramStart"/>
            <w:r>
              <w:rPr>
                <w:rFonts w:ascii="Lato" w:eastAsia="Times New Roman" w:hAnsi="Lato" w:cs="Times New Roman"/>
                <w:color w:val="404040"/>
                <w:highlight w:val="green"/>
                <w:lang w:val="en-GB" w:eastAsia="en-GB"/>
              </w:rPr>
              <w:t xml:space="preserve">command </w:t>
            </w:r>
            <w:r w:rsidR="00DE0DB7">
              <w:rPr>
                <w:rFonts w:ascii="Lato" w:eastAsia="Times New Roman" w:hAnsi="Lato" w:cs="Times New Roman"/>
                <w:color w:val="404040"/>
                <w:highlight w:val="green"/>
                <w:lang w:val="en-GB" w:eastAsia="en-GB"/>
              </w:rPr>
              <w:t xml:space="preserve"> the</w:t>
            </w:r>
            <w:proofErr w:type="gramEnd"/>
            <w:r w:rsidR="00DE0DB7">
              <w:rPr>
                <w:rFonts w:ascii="Lato" w:eastAsia="Times New Roman" w:hAnsi="Lato" w:cs="Times New Roman"/>
                <w:color w:val="404040"/>
                <w:highlight w:val="green"/>
                <w:lang w:val="en-GB" w:eastAsia="en-GB"/>
              </w:rPr>
              <w:t xml:space="preserve"> platform provides the system physical address in this field.</w:t>
            </w:r>
          </w:p>
          <w:p w14:paraId="4866B668" w14:textId="1A9C2D0A" w:rsidR="00423182" w:rsidRPr="00A963BB" w:rsidRDefault="00423182" w:rsidP="00A963BB">
            <w:pPr>
              <w:spacing w:line="360" w:lineRule="atLeast"/>
              <w:rPr>
                <w:rFonts w:ascii="Lato" w:eastAsia="Times New Roman" w:hAnsi="Lato" w:cs="Times New Roman"/>
                <w:color w:val="404040"/>
                <w:highlight w:val="green"/>
                <w:lang w:val="en-GB" w:eastAsia="en-GB"/>
              </w:rPr>
            </w:pPr>
          </w:p>
        </w:tc>
      </w:tr>
      <w:tr w:rsidR="004D45F6" w:rsidRPr="00A963BB" w14:paraId="7E3EA69E" w14:textId="77777777" w:rsidTr="00B8721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87A7F5F" w14:textId="77777777" w:rsidR="004D45F6" w:rsidRPr="00A963BB"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lastRenderedPageBreak/>
              <w:t>Status (OUTPUT)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5E751708" w14:textId="77777777" w:rsidR="004D45F6" w:rsidRPr="00A963BB"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D017E99" w14:textId="514BC6D2" w:rsidR="004D45F6" w:rsidRPr="00A963BB" w:rsidRDefault="00723E6A"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D62949D" w14:textId="77777777" w:rsidR="004D45F6" w:rsidRPr="00A963BB"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 xml:space="preserve">The platform returns this value in response to </w:t>
            </w:r>
            <w:r>
              <w:rPr>
                <w:rFonts w:ascii="Lato" w:eastAsia="Times New Roman" w:hAnsi="Lato" w:cs="Times New Roman"/>
                <w:color w:val="404040"/>
                <w:highlight w:val="green"/>
                <w:lang w:val="en-GB" w:eastAsia="en-GB"/>
              </w:rPr>
              <w:t>ADDRESS</w:t>
            </w:r>
            <w:r w:rsidRPr="00A963BB">
              <w:rPr>
                <w:rFonts w:ascii="Lato" w:eastAsia="Times New Roman" w:hAnsi="Lato" w:cs="Times New Roman"/>
                <w:color w:val="404040"/>
                <w:highlight w:val="green"/>
                <w:lang w:val="en-GB" w:eastAsia="en-GB"/>
              </w:rPr>
              <w:t>_TRANSLATION:</w:t>
            </w:r>
          </w:p>
          <w:p w14:paraId="59EC2D7D" w14:textId="77777777" w:rsidR="004D45F6" w:rsidRPr="00A963BB"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0x0000_0000: Indicates that the translation succeeded.</w:t>
            </w:r>
          </w:p>
          <w:p w14:paraId="549A082C" w14:textId="77777777" w:rsidR="004D45F6"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 xml:space="preserve">0x0000_0001: Indicates that the translation failed, the </w:t>
            </w:r>
            <w:r w:rsidRPr="00291540">
              <w:rPr>
                <w:rFonts w:ascii="Lato" w:eastAsia="Times New Roman" w:hAnsi="Lato" w:cs="Times New Roman"/>
                <w:color w:val="404040"/>
                <w:highlight w:val="green"/>
                <w:lang w:val="en-GB" w:eastAsia="en-GB"/>
              </w:rPr>
              <w:t>Logical</w:t>
            </w:r>
            <w:r w:rsidRPr="00A963BB">
              <w:rPr>
                <w:rFonts w:ascii="Lato" w:eastAsia="Times New Roman" w:hAnsi="Lato" w:cs="Times New Roman"/>
                <w:color w:val="404040"/>
                <w:highlight w:val="green"/>
                <w:lang w:val="en-GB" w:eastAsia="en-GB"/>
              </w:rPr>
              <w:t xml:space="preserve"> Address</w:t>
            </w:r>
            <w:r>
              <w:rPr>
                <w:rFonts w:ascii="Lato" w:eastAsia="Times New Roman" w:hAnsi="Lato" w:cs="Times New Roman"/>
                <w:color w:val="404040"/>
                <w:highlight w:val="green"/>
                <w:lang w:val="en-GB" w:eastAsia="en-GB"/>
              </w:rPr>
              <w:t xml:space="preserve"> (in response to GET_PA2LA_TRANSLATION command) or Physical Address (in response to GET_LA2PA_TRANSLATION command)</w:t>
            </w:r>
            <w:r w:rsidRPr="00A963BB">
              <w:rPr>
                <w:rFonts w:ascii="Lato" w:eastAsia="Times New Roman" w:hAnsi="Lato" w:cs="Times New Roman"/>
                <w:color w:val="404040"/>
                <w:highlight w:val="green"/>
                <w:lang w:val="en-GB" w:eastAsia="en-GB"/>
              </w:rPr>
              <w:t xml:space="preserve"> returned by the platform may not be valid.</w:t>
            </w:r>
          </w:p>
          <w:p w14:paraId="3438722D" w14:textId="77777777" w:rsidR="004D45F6"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w:t>
            </w:r>
            <w:r>
              <w:rPr>
                <w:rFonts w:ascii="Lato" w:eastAsia="Times New Roman" w:hAnsi="Lato" w:cs="Times New Roman"/>
                <w:color w:val="404040"/>
                <w:highlight w:val="green"/>
                <w:lang w:val="en-GB" w:eastAsia="en-GB"/>
              </w:rPr>
              <w:t>1</w:t>
            </w:r>
            <w:r w:rsidRPr="00A963BB">
              <w:rPr>
                <w:rFonts w:ascii="Lato" w:eastAsia="Times New Roman" w:hAnsi="Lato" w:cs="Times New Roman"/>
                <w:color w:val="404040"/>
                <w:highlight w:val="green"/>
                <w:lang w:val="en-GB" w:eastAsia="en-GB"/>
              </w:rPr>
              <w:t>000_000</w:t>
            </w:r>
            <w:r>
              <w:rPr>
                <w:rFonts w:ascii="Lato" w:eastAsia="Times New Roman" w:hAnsi="Lato" w:cs="Times New Roman"/>
                <w:color w:val="404040"/>
                <w:highlight w:val="green"/>
                <w:lang w:val="en-GB" w:eastAsia="en-GB"/>
              </w:rPr>
              <w:t>0: Indicates that the translation command (GET_LA2PA_TRANSLATION or GET_PA2LA_TRANSLATION) is not supported by the platform.</w:t>
            </w:r>
          </w:p>
          <w:p w14:paraId="7480FB4A" w14:textId="2F353499" w:rsidR="004D45F6" w:rsidRDefault="00EE335A" w:rsidP="00B87216">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0x2000_0000: </w:t>
            </w:r>
            <w:r w:rsidR="00CE6081">
              <w:rPr>
                <w:rFonts w:ascii="Lato" w:eastAsia="Times New Roman" w:hAnsi="Lato" w:cs="Times New Roman"/>
                <w:color w:val="404040"/>
                <w:highlight w:val="green"/>
                <w:lang w:val="en-GB" w:eastAsia="en-GB"/>
              </w:rPr>
              <w:t xml:space="preserve">Indicates that the Logical Address Type </w:t>
            </w:r>
            <w:r w:rsidR="00C71C92">
              <w:rPr>
                <w:rFonts w:ascii="Lato" w:eastAsia="Times New Roman" w:hAnsi="Lato" w:cs="Times New Roman"/>
                <w:color w:val="404040"/>
                <w:highlight w:val="green"/>
                <w:lang w:val="en-GB" w:eastAsia="en-GB"/>
              </w:rPr>
              <w:t>is not supported when using the GET_LA2PA_TRANSLATION command</w:t>
            </w:r>
          </w:p>
          <w:p w14:paraId="01B9FB1C" w14:textId="77777777" w:rsidR="00C71C92" w:rsidRPr="00A963BB" w:rsidRDefault="00C71C92" w:rsidP="00B87216">
            <w:pPr>
              <w:spacing w:after="0" w:line="360" w:lineRule="atLeast"/>
              <w:rPr>
                <w:rFonts w:ascii="Lato" w:eastAsia="Times New Roman" w:hAnsi="Lato" w:cs="Times New Roman"/>
                <w:color w:val="404040"/>
                <w:highlight w:val="green"/>
                <w:lang w:val="en-GB" w:eastAsia="en-GB"/>
              </w:rPr>
            </w:pPr>
          </w:p>
          <w:p w14:paraId="13354903" w14:textId="77777777" w:rsidR="004D45F6" w:rsidRPr="00A963BB" w:rsidRDefault="004D45F6" w:rsidP="00B87216">
            <w:pPr>
              <w:spacing w:line="360" w:lineRule="atLeast"/>
              <w:rPr>
                <w:rFonts w:ascii="Lato" w:eastAsia="Times New Roman" w:hAnsi="Lato" w:cs="Times New Roman"/>
                <w:color w:val="404040"/>
                <w:lang w:val="en-GB" w:eastAsia="en-GB"/>
              </w:rPr>
            </w:pPr>
            <w:r w:rsidRPr="00A963BB">
              <w:rPr>
                <w:rFonts w:ascii="Lato" w:eastAsia="Times New Roman" w:hAnsi="Lato" w:cs="Times New Roman"/>
                <w:color w:val="404040"/>
                <w:highlight w:val="green"/>
                <w:lang w:val="en-GB" w:eastAsia="en-GB"/>
              </w:rPr>
              <w:t>Other values are reserved for future use by this specification.</w:t>
            </w:r>
          </w:p>
        </w:tc>
      </w:tr>
      <w:tr w:rsidR="00951B12" w:rsidRPr="00A963BB" w14:paraId="20D59F45"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AA4A24B" w14:textId="77777777" w:rsidR="00BF1B6C" w:rsidRDefault="00BF1B6C"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SMBIOS Locality Info</w:t>
            </w:r>
          </w:p>
          <w:p w14:paraId="09AEB911" w14:textId="3E0B423E" w:rsidR="00BF1B6C" w:rsidRDefault="00BF1B6C"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w:t>
            </w:r>
            <w:r w:rsidR="00B62899">
              <w:rPr>
                <w:rFonts w:ascii="Lato" w:eastAsia="Times New Roman" w:hAnsi="Lato" w:cs="Times New Roman"/>
                <w:color w:val="404040"/>
                <w:sz w:val="24"/>
                <w:szCs w:val="24"/>
                <w:highlight w:val="green"/>
                <w:lang w:val="en-GB" w:eastAsia="en-GB"/>
              </w:rPr>
              <w:t>INPUT/</w:t>
            </w:r>
            <w:r>
              <w:rPr>
                <w:rFonts w:ascii="Lato" w:eastAsia="Times New Roman" w:hAnsi="Lato" w:cs="Times New Roman"/>
                <w:color w:val="404040"/>
                <w:sz w:val="24"/>
                <w:szCs w:val="24"/>
                <w:highlight w:val="green"/>
                <w:lang w:val="en-GB" w:eastAsia="en-GB"/>
              </w:rPr>
              <w: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EFE648C" w14:textId="4A3720DB" w:rsidR="00BF1B6C" w:rsidRDefault="00BF1B6C"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063F825" w14:textId="3ACAB2B5" w:rsidR="00BF1B6C" w:rsidRDefault="00723E6A"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EAA06C0" w14:textId="5E7D0729" w:rsidR="00844A81" w:rsidRDefault="008E0A7D" w:rsidP="00BF1B6C">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This field contains the SMBIOS handle for the Type 1</w:t>
            </w:r>
            <w:r w:rsidR="003517E5">
              <w:rPr>
                <w:rFonts w:ascii="Lato" w:eastAsia="Times New Roman" w:hAnsi="Lato" w:cs="Times New Roman"/>
                <w:color w:val="404040"/>
                <w:highlight w:val="green"/>
                <w:lang w:val="en-GB" w:eastAsia="en-GB"/>
              </w:rPr>
              <w:t>7</w:t>
            </w:r>
            <w:r>
              <w:rPr>
                <w:rFonts w:ascii="Lato" w:eastAsia="Times New Roman" w:hAnsi="Lato" w:cs="Times New Roman"/>
                <w:color w:val="404040"/>
                <w:highlight w:val="green"/>
                <w:lang w:val="en-GB" w:eastAsia="en-GB"/>
              </w:rPr>
              <w:t xml:space="preserve"> </w:t>
            </w:r>
            <w:r w:rsidR="00A47776" w:rsidRPr="00A47776">
              <w:rPr>
                <w:rFonts w:ascii="Lato" w:eastAsia="Times New Roman" w:hAnsi="Lato" w:cs="Times New Roman"/>
                <w:color w:val="404040"/>
                <w:highlight w:val="green"/>
                <w:lang w:eastAsia="en-GB"/>
              </w:rPr>
              <w:t xml:space="preserve">Memory Device </w:t>
            </w:r>
            <w:r w:rsidR="00A47776" w:rsidRPr="00A47776">
              <w:rPr>
                <w:rFonts w:ascii="Lato" w:eastAsia="Times New Roman" w:hAnsi="Lato" w:cs="Times New Roman"/>
                <w:color w:val="404040"/>
                <w:highlight w:val="green"/>
                <w:lang w:eastAsia="en-GB"/>
              </w:rPr>
              <w:lastRenderedPageBreak/>
              <w:t>Structure</w:t>
            </w:r>
            <w:r>
              <w:rPr>
                <w:rFonts w:ascii="Lato" w:eastAsia="Times New Roman" w:hAnsi="Lato" w:cs="Times New Roman"/>
                <w:color w:val="404040"/>
                <w:highlight w:val="green"/>
                <w:lang w:val="en-GB" w:eastAsia="en-GB"/>
              </w:rPr>
              <w:t xml:space="preserve"> that represents the memory module.</w:t>
            </w:r>
          </w:p>
          <w:p w14:paraId="1FF44AA0" w14:textId="77777777" w:rsidR="008E0A7D" w:rsidRDefault="008E0A7D" w:rsidP="00BF1B6C">
            <w:pPr>
              <w:spacing w:after="0" w:line="360" w:lineRule="atLeast"/>
              <w:rPr>
                <w:rFonts w:ascii="Lato" w:eastAsia="Times New Roman" w:hAnsi="Lato" w:cs="Times New Roman"/>
                <w:color w:val="404040"/>
                <w:highlight w:val="green"/>
                <w:lang w:val="en-GB" w:eastAsia="en-GB"/>
              </w:rPr>
            </w:pPr>
          </w:p>
          <w:p w14:paraId="74B7C378" w14:textId="28AF1E79" w:rsidR="0032636B" w:rsidRDefault="0032636B" w:rsidP="0032636B">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This field can be optionally used to identify the memory component associated with the physical/logical address.</w:t>
            </w:r>
          </w:p>
          <w:p w14:paraId="0DFB1741" w14:textId="77777777" w:rsidR="0032636B" w:rsidRDefault="0032636B" w:rsidP="00BF1B6C">
            <w:pPr>
              <w:spacing w:after="0" w:line="360" w:lineRule="atLeast"/>
              <w:rPr>
                <w:rFonts w:ascii="Lato" w:eastAsia="Times New Roman" w:hAnsi="Lato" w:cs="Times New Roman"/>
                <w:color w:val="404040"/>
                <w:highlight w:val="green"/>
                <w:lang w:val="en-GB" w:eastAsia="en-GB"/>
              </w:rPr>
            </w:pPr>
          </w:p>
          <w:p w14:paraId="369C43CC" w14:textId="53C73B93" w:rsidR="0032636B" w:rsidRDefault="0032636B" w:rsidP="0032636B">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platform</w:t>
            </w:r>
            <w:r w:rsidR="00E423A8">
              <w:rPr>
                <w:rFonts w:ascii="Lato" w:eastAsia="Times New Roman" w:hAnsi="Lato" w:cs="Times New Roman"/>
                <w:color w:val="404040"/>
                <w:highlight w:val="green"/>
                <w:lang w:val="en-GB" w:eastAsia="en-GB"/>
              </w:rPr>
              <w:t xml:space="preserve"> </w:t>
            </w:r>
            <w:r>
              <w:rPr>
                <w:rFonts w:ascii="Lato" w:eastAsia="Times New Roman" w:hAnsi="Lato" w:cs="Times New Roman"/>
                <w:color w:val="404040"/>
                <w:highlight w:val="green"/>
                <w:lang w:val="en-GB" w:eastAsia="en-GB"/>
              </w:rPr>
              <w:t>returns the SMBIOS handle of the device associated with this physical address when using the GET_PA2LA_TRANSLATION command.</w:t>
            </w:r>
          </w:p>
          <w:p w14:paraId="036B5F62" w14:textId="77777777" w:rsidR="0018427C" w:rsidRDefault="0018427C" w:rsidP="0018427C">
            <w:pPr>
              <w:spacing w:after="0" w:line="360" w:lineRule="atLeast"/>
              <w:rPr>
                <w:rFonts w:ascii="Lato" w:eastAsia="Times New Roman" w:hAnsi="Lato" w:cs="Times New Roman"/>
                <w:color w:val="404040"/>
                <w:highlight w:val="green"/>
                <w:lang w:val="en-GB" w:eastAsia="en-GB"/>
              </w:rPr>
            </w:pPr>
          </w:p>
          <w:p w14:paraId="5561337B" w14:textId="7667B3D8" w:rsidR="0018427C" w:rsidRDefault="0018427C" w:rsidP="0018427C">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OSPM writes the SMBIOS handle of the device associated with the logical address when using the GET_LA2PA_TRANSLATION command.</w:t>
            </w:r>
          </w:p>
          <w:p w14:paraId="7676620B" w14:textId="77777777" w:rsidR="0032636B" w:rsidRDefault="0032636B" w:rsidP="00BF1B6C">
            <w:pPr>
              <w:spacing w:after="0" w:line="360" w:lineRule="atLeast"/>
              <w:rPr>
                <w:rFonts w:ascii="Lato" w:eastAsia="Times New Roman" w:hAnsi="Lato" w:cs="Times New Roman"/>
                <w:color w:val="404040"/>
                <w:highlight w:val="green"/>
                <w:lang w:val="en-GB" w:eastAsia="en-GB"/>
              </w:rPr>
            </w:pPr>
          </w:p>
          <w:p w14:paraId="4EE563F9" w14:textId="7DF7EC7F" w:rsidR="00826792" w:rsidRDefault="00826792" w:rsidP="00826792">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If the value is 0xFFFF, platform and </w:t>
            </w:r>
            <w:r w:rsidR="00AA670F">
              <w:rPr>
                <w:rFonts w:ascii="Lato" w:eastAsia="Times New Roman" w:hAnsi="Lato" w:cs="Times New Roman"/>
                <w:color w:val="404040"/>
                <w:highlight w:val="green"/>
                <w:lang w:val="en-GB" w:eastAsia="en-GB"/>
              </w:rPr>
              <w:t>OSPM</w:t>
            </w:r>
            <w:r>
              <w:rPr>
                <w:rFonts w:ascii="Lato" w:eastAsia="Times New Roman" w:hAnsi="Lato" w:cs="Times New Roman"/>
                <w:color w:val="404040"/>
                <w:highlight w:val="green"/>
                <w:lang w:val="en-GB" w:eastAsia="en-GB"/>
              </w:rPr>
              <w:t xml:space="preserve"> shall assume there is no SMBIOS locality information available.</w:t>
            </w:r>
          </w:p>
          <w:p w14:paraId="26338081" w14:textId="00A72FDA" w:rsidR="00BF1B6C" w:rsidRDefault="00B63175" w:rsidP="00826792">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In this case</w:t>
            </w:r>
            <w:r w:rsidR="00897065">
              <w:rPr>
                <w:rFonts w:ascii="Lato" w:eastAsia="Times New Roman" w:hAnsi="Lato" w:cs="Times New Roman"/>
                <w:color w:val="404040"/>
                <w:highlight w:val="green"/>
                <w:lang w:val="en-GB" w:eastAsia="en-GB"/>
              </w:rPr>
              <w:t xml:space="preserve">, the logical address should </w:t>
            </w:r>
            <w:r w:rsidR="00AC2E27">
              <w:rPr>
                <w:rFonts w:ascii="Lato" w:eastAsia="Times New Roman" w:hAnsi="Lato" w:cs="Times New Roman"/>
                <w:color w:val="404040"/>
                <w:highlight w:val="green"/>
                <w:lang w:val="en-GB" w:eastAsia="en-GB"/>
              </w:rPr>
              <w:t>enable platform firmware to</w:t>
            </w:r>
            <w:r w:rsidR="00B00F54">
              <w:rPr>
                <w:rFonts w:ascii="Lato" w:eastAsia="Times New Roman" w:hAnsi="Lato" w:cs="Times New Roman"/>
                <w:color w:val="404040"/>
                <w:highlight w:val="green"/>
                <w:lang w:val="en-GB" w:eastAsia="en-GB"/>
              </w:rPr>
              <w:t xml:space="preserve"> uniquely identify</w:t>
            </w:r>
            <w:r w:rsidR="00897065">
              <w:rPr>
                <w:rFonts w:ascii="Lato" w:eastAsia="Times New Roman" w:hAnsi="Lato" w:cs="Times New Roman"/>
                <w:color w:val="404040"/>
                <w:highlight w:val="green"/>
                <w:lang w:val="en-GB" w:eastAsia="en-GB"/>
              </w:rPr>
              <w:t xml:space="preserve"> the memory component</w:t>
            </w:r>
            <w:r w:rsidR="00FC341B">
              <w:rPr>
                <w:rFonts w:ascii="Lato" w:eastAsia="Times New Roman" w:hAnsi="Lato" w:cs="Times New Roman"/>
                <w:color w:val="404040"/>
                <w:highlight w:val="green"/>
                <w:lang w:val="en-GB" w:eastAsia="en-GB"/>
              </w:rPr>
              <w:t>.</w:t>
            </w:r>
          </w:p>
        </w:tc>
      </w:tr>
      <w:tr w:rsidR="004718EC" w:rsidRPr="00291540" w14:paraId="3ACDFF2F"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5DCEBEE" w14:textId="35429B2B" w:rsidR="004718EC" w:rsidRPr="004D45F6" w:rsidRDefault="004718EC"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lastRenderedPageBreak/>
              <w:t>Reserved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75410C8" w14:textId="4C991880" w:rsidR="004718EC" w:rsidRDefault="004718EC"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F14A425" w14:textId="027F3EB7" w:rsidR="004718EC" w:rsidRDefault="004718EC"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5E9F0F7" w14:textId="19C1EFDC" w:rsidR="004718EC" w:rsidRDefault="004718EC"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Reserved. Must be zero.</w:t>
            </w:r>
          </w:p>
        </w:tc>
      </w:tr>
      <w:tr w:rsidR="004D45F6" w:rsidRPr="00291540" w14:paraId="54FF5FBE"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F42A279" w14:textId="77777777" w:rsidR="004D45F6" w:rsidRPr="004D45F6"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4D45F6">
              <w:rPr>
                <w:rFonts w:ascii="Lato" w:eastAsia="Times New Roman" w:hAnsi="Lato" w:cs="Times New Roman"/>
                <w:color w:val="404040"/>
                <w:sz w:val="24"/>
                <w:szCs w:val="24"/>
                <w:highlight w:val="green"/>
                <w:lang w:val="en-GB" w:eastAsia="en-GB"/>
              </w:rPr>
              <w:t>Logical Address Type</w:t>
            </w:r>
          </w:p>
          <w:p w14:paraId="7A5FD50B" w14:textId="77777777" w:rsidR="004D45F6" w:rsidRPr="00291540"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4D45F6">
              <w:rPr>
                <w:rFonts w:ascii="Lato" w:eastAsia="Times New Roman" w:hAnsi="Lato" w:cs="Times New Roman"/>
                <w:color w:val="404040"/>
                <w:sz w:val="24"/>
                <w:szCs w:val="24"/>
                <w:highlight w:val="green"/>
                <w:lang w:val="en-GB" w:eastAsia="en-GB"/>
              </w:rPr>
              <w:t>(INPUT/OUTPUT)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97D0613" w14:textId="77777777" w:rsidR="004D45F6" w:rsidRPr="00A963BB" w:rsidRDefault="004D45F6"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C5EE323" w14:textId="02A77650" w:rsidR="004D45F6" w:rsidRDefault="00723E6A"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4718EC">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F3CA68F"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This field identifies the type of encoding used for the Logical Address field.</w:t>
            </w:r>
          </w:p>
          <w:p w14:paraId="14CE848F"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0x0 – unused</w:t>
            </w:r>
          </w:p>
          <w:p w14:paraId="51C015CD"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0x1 – DDR4/DDR5</w:t>
            </w:r>
          </w:p>
          <w:p w14:paraId="5111279F"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0xFF – Vendor defined</w:t>
            </w:r>
          </w:p>
          <w:p w14:paraId="1A29E9E9" w14:textId="77777777" w:rsidR="004D45F6" w:rsidRPr="001867E3"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All other values are reserved.</w:t>
            </w:r>
          </w:p>
        </w:tc>
      </w:tr>
      <w:tr w:rsidR="00E828A8" w:rsidRPr="00291540" w14:paraId="400FCFB7"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96E2A81" w14:textId="77777777" w:rsidR="00E828A8" w:rsidRDefault="00E828A8"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Logical Address Length</w:t>
            </w:r>
          </w:p>
          <w:p w14:paraId="0ECB139F" w14:textId="45285175" w:rsidR="00890561" w:rsidRPr="004D45F6" w:rsidRDefault="00890561"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(INPUT/OUTPUT)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FBC81CC" w14:textId="557E5E80" w:rsidR="00E828A8" w:rsidRDefault="004D2992"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DCC2A15" w14:textId="6EF3BF0A" w:rsidR="00E828A8" w:rsidRDefault="00723E6A"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4D2992">
              <w:rPr>
                <w:rFonts w:ascii="Lato" w:eastAsia="Times New Roman" w:hAnsi="Lato" w:cs="Times New Roman"/>
                <w:color w:val="404040"/>
                <w:sz w:val="24"/>
                <w:szCs w:val="24"/>
                <w:highlight w:val="green"/>
                <w:lang w:val="en-GB" w:eastAsia="en-GB"/>
              </w:rPr>
              <w:t>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C77193B" w14:textId="107DBBC6" w:rsidR="00E828A8" w:rsidRPr="004D45F6" w:rsidRDefault="00DC5677"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Length of the Logical Address field</w:t>
            </w:r>
            <w:r w:rsidR="001053B2">
              <w:rPr>
                <w:rFonts w:ascii="Lato" w:eastAsia="Times New Roman" w:hAnsi="Lato" w:cs="Times New Roman"/>
                <w:color w:val="404040"/>
                <w:highlight w:val="green"/>
                <w:lang w:val="en-GB" w:eastAsia="en-GB"/>
              </w:rPr>
              <w:t xml:space="preserve"> in bytes.</w:t>
            </w:r>
          </w:p>
        </w:tc>
      </w:tr>
      <w:tr w:rsidR="004D45F6" w:rsidRPr="00291540" w14:paraId="207B4894"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408DC87" w14:textId="77777777" w:rsidR="004D45F6" w:rsidRPr="00291540"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4D45F6">
              <w:rPr>
                <w:rFonts w:ascii="Lato" w:eastAsia="Times New Roman" w:hAnsi="Lato" w:cs="Times New Roman"/>
                <w:color w:val="404040"/>
                <w:sz w:val="24"/>
                <w:szCs w:val="24"/>
                <w:highlight w:val="green"/>
                <w:lang w:val="en-GB" w:eastAsia="en-GB"/>
              </w:rPr>
              <w:lastRenderedPageBreak/>
              <w:t>Logical Address (INPUT/OUTPUT)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3012572" w14:textId="58B27462" w:rsidR="004D45F6" w:rsidRPr="00A963BB" w:rsidRDefault="00045DC2"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E0670AA" w14:textId="7BB7DBA0" w:rsidR="004D45F6" w:rsidRDefault="00B411E0"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2B5224">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81CF2F6"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sidRPr="004D45F6">
              <w:rPr>
                <w:rFonts w:ascii="Lato" w:eastAsia="Times New Roman" w:hAnsi="Lato" w:cs="Times New Roman"/>
                <w:color w:val="404040"/>
                <w:highlight w:val="green"/>
                <w:lang w:val="en-GB" w:eastAsia="en-GB"/>
              </w:rPr>
              <w:t>If there are multiple constituent components that fall within the Instance, this field can be used to point to the specific component to which the LA applies.</w:t>
            </w:r>
          </w:p>
          <w:p w14:paraId="46B24001" w14:textId="77777777" w:rsidR="00045DC2" w:rsidRPr="004D45F6" w:rsidRDefault="00045DC2" w:rsidP="004D45F6">
            <w:pPr>
              <w:spacing w:after="0" w:line="270" w:lineRule="atLeast"/>
              <w:rPr>
                <w:rFonts w:ascii="Lato" w:eastAsia="Times New Roman" w:hAnsi="Lato" w:cs="Times New Roman"/>
                <w:color w:val="404040"/>
                <w:highlight w:val="green"/>
                <w:lang w:val="en-GB" w:eastAsia="en-GB"/>
              </w:rPr>
            </w:pPr>
          </w:p>
          <w:p w14:paraId="09A1B2F8"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If the LA Type is 0x1, see Table 5.xx – DDR4/DDR5 Logical Address Structure</w:t>
            </w:r>
          </w:p>
          <w:p w14:paraId="697DE348" w14:textId="77777777" w:rsidR="00045DC2" w:rsidRDefault="00045DC2" w:rsidP="004D45F6">
            <w:pPr>
              <w:spacing w:after="0" w:line="270" w:lineRule="atLeast"/>
              <w:rPr>
                <w:rFonts w:ascii="Lato" w:eastAsia="Times New Roman" w:hAnsi="Lato" w:cs="Times New Roman"/>
                <w:color w:val="404040"/>
                <w:highlight w:val="green"/>
                <w:lang w:val="en-GB" w:eastAsia="en-GB"/>
              </w:rPr>
            </w:pPr>
          </w:p>
          <w:p w14:paraId="1B5B8147" w14:textId="5577A190" w:rsidR="004D45F6" w:rsidRPr="00A963BB"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If the LA Type is 0xFF, see Table </w:t>
            </w:r>
            <w:proofErr w:type="gramStart"/>
            <w:r>
              <w:rPr>
                <w:rFonts w:ascii="Lato" w:eastAsia="Times New Roman" w:hAnsi="Lato" w:cs="Times New Roman"/>
                <w:color w:val="404040"/>
                <w:highlight w:val="green"/>
                <w:lang w:val="en-GB" w:eastAsia="en-GB"/>
              </w:rPr>
              <w:t>5.yy</w:t>
            </w:r>
            <w:proofErr w:type="gramEnd"/>
            <w:r>
              <w:rPr>
                <w:rFonts w:ascii="Lato" w:eastAsia="Times New Roman" w:hAnsi="Lato" w:cs="Times New Roman"/>
                <w:color w:val="404040"/>
                <w:highlight w:val="green"/>
                <w:lang w:val="en-GB" w:eastAsia="en-GB"/>
              </w:rPr>
              <w:t xml:space="preserve"> – Vendor Defined Logical Address Structure.</w:t>
            </w:r>
          </w:p>
        </w:tc>
      </w:tr>
    </w:tbl>
    <w:p w14:paraId="42E82646" w14:textId="77777777" w:rsidR="00BD7742" w:rsidRDefault="00BD7742" w:rsidP="00CA48EB">
      <w:pPr>
        <w:rPr>
          <w:rFonts w:cs="Helvetica"/>
          <w:b/>
          <w:bCs/>
          <w:sz w:val="20"/>
          <w:szCs w:val="20"/>
          <w:lang w:val="en-GB"/>
        </w:rPr>
      </w:pPr>
    </w:p>
    <w:p w14:paraId="5617E9D7" w14:textId="12AD206D" w:rsidR="005E4577" w:rsidRPr="00291540" w:rsidRDefault="005E4577" w:rsidP="005E4577">
      <w:pPr>
        <w:pStyle w:val="NormalWeb"/>
        <w:shd w:val="clear" w:color="auto" w:fill="FCFCFC"/>
        <w:spacing w:before="0" w:beforeAutospacing="0" w:after="360" w:afterAutospacing="0" w:line="360" w:lineRule="atLeast"/>
        <w:rPr>
          <w:rFonts w:ascii="Lato" w:hAnsi="Lato"/>
          <w:color w:val="404040"/>
          <w:highlight w:val="green"/>
        </w:rPr>
      </w:pPr>
      <w:r w:rsidRPr="00291540">
        <w:rPr>
          <w:rStyle w:val="caption-number"/>
          <w:rFonts w:ascii="Arial" w:hAnsi="Arial" w:cs="Arial"/>
          <w:i/>
          <w:iCs/>
          <w:color w:val="000000"/>
          <w:sz w:val="20"/>
          <w:szCs w:val="20"/>
          <w:highlight w:val="green"/>
          <w:shd w:val="clear" w:color="auto" w:fill="FCFCFC"/>
        </w:rPr>
        <w:t>Table 5.</w:t>
      </w:r>
      <w:r>
        <w:rPr>
          <w:rStyle w:val="caption-number"/>
          <w:rFonts w:ascii="Arial" w:hAnsi="Arial" w:cs="Arial"/>
          <w:i/>
          <w:iCs/>
          <w:color w:val="000000"/>
          <w:sz w:val="20"/>
          <w:szCs w:val="20"/>
          <w:highlight w:val="green"/>
          <w:shd w:val="clear" w:color="auto" w:fill="FCFCFC"/>
        </w:rPr>
        <w:t>xx</w:t>
      </w:r>
      <w:r w:rsidRPr="00291540">
        <w:rPr>
          <w:rStyle w:val="caption-number"/>
          <w:rFonts w:ascii="Arial" w:hAnsi="Arial" w:cs="Arial"/>
          <w:i/>
          <w:iCs/>
          <w:color w:val="000000"/>
          <w:sz w:val="20"/>
          <w:szCs w:val="20"/>
          <w:highlight w:val="green"/>
          <w:shd w:val="clear" w:color="auto" w:fill="FCFCFC"/>
        </w:rPr>
        <w:t> </w:t>
      </w:r>
      <w:r w:rsidR="00453E56">
        <w:rPr>
          <w:rStyle w:val="Strong"/>
          <w:rFonts w:ascii="Arial" w:hAnsi="Arial" w:cs="Arial"/>
          <w:i/>
          <w:iCs/>
          <w:color w:val="000000"/>
          <w:sz w:val="20"/>
          <w:szCs w:val="20"/>
          <w:highlight w:val="green"/>
          <w:shd w:val="clear" w:color="auto" w:fill="FCFCFC"/>
        </w:rPr>
        <w:t>DDR4/DDR5 Logical Address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423"/>
        <w:gridCol w:w="1222"/>
        <w:gridCol w:w="1292"/>
        <w:gridCol w:w="4413"/>
      </w:tblGrid>
      <w:tr w:rsidR="00FF7281" w:rsidRPr="00291540" w14:paraId="3FC6E8AB"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E72B478"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418257DB"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Length</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40713491"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Offset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51FA6781"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Description</w:t>
            </w:r>
          </w:p>
        </w:tc>
      </w:tr>
      <w:tr w:rsidR="0000796F" w:rsidRPr="00291540" w14:paraId="4AC54BB3"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E0DA821" w14:textId="01CAA3BD" w:rsidR="00AF0195" w:rsidRDefault="00AF019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Row</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CF7D2B4" w14:textId="3ED286F9" w:rsidR="00AF0195"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A5B1FA0" w14:textId="148C5EBC" w:rsidR="00AF0195" w:rsidRDefault="00AF019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4D92DF7" w14:textId="732B4F86" w:rsidR="00AF0195" w:rsidRDefault="00AF0195"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row number of the memory location</w:t>
            </w:r>
          </w:p>
        </w:tc>
      </w:tr>
      <w:tr w:rsidR="0000796F" w:rsidRPr="00291540" w14:paraId="14A03475" w14:textId="77777777" w:rsidTr="00103E3E">
        <w:tc>
          <w:tcPr>
            <w:tcW w:w="198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D326007"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Column</w:t>
            </w:r>
          </w:p>
        </w:tc>
        <w:tc>
          <w:tcPr>
            <w:tcW w:w="1222"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09ACF9A" w14:textId="77777777" w:rsidR="00C219F8" w:rsidRPr="00A963BB"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E1AFF5D" w14:textId="77777777" w:rsidR="00C219F8" w:rsidRPr="00A963BB"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CC38A60" w14:textId="77777777" w:rsidR="00C219F8" w:rsidRDefault="00C219F8"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column number of the memory location</w:t>
            </w:r>
          </w:p>
        </w:tc>
      </w:tr>
      <w:tr w:rsidR="0000796F" w:rsidRPr="00291540" w14:paraId="1178A131"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1092D17"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Rank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813BB39"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8025AD0"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D62C6FD" w14:textId="77777777" w:rsidR="00C219F8" w:rsidRDefault="00C219F8"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rank number of memory location</w:t>
            </w:r>
          </w:p>
        </w:tc>
      </w:tr>
      <w:tr w:rsidR="0000796F" w:rsidRPr="00291540" w14:paraId="4207958E" w14:textId="77777777" w:rsidTr="00103E3E">
        <w:tc>
          <w:tcPr>
            <w:tcW w:w="198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CD57F59" w14:textId="77777777" w:rsidR="00451CA7" w:rsidRDefault="00451CA7"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Bank</w:t>
            </w:r>
          </w:p>
        </w:tc>
        <w:tc>
          <w:tcPr>
            <w:tcW w:w="1222"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58361A2" w14:textId="77777777" w:rsidR="00451CA7" w:rsidRPr="00A963BB" w:rsidRDefault="00451CA7"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C4557B3" w14:textId="39CED5F8" w:rsidR="00451CA7" w:rsidRPr="00A963BB"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B422B51" w14:textId="77777777" w:rsidR="00451CA7" w:rsidRDefault="00451CA7"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bank number of the memory location.</w:t>
            </w:r>
          </w:p>
          <w:p w14:paraId="3484B298" w14:textId="77777777" w:rsidR="00451CA7" w:rsidRDefault="00451CA7"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Bit 7:0 – Bank Address</w:t>
            </w:r>
          </w:p>
          <w:p w14:paraId="61C447E9" w14:textId="77777777" w:rsidR="00451CA7" w:rsidRDefault="00451CA7"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Bit 15:8 – Bank Group</w:t>
            </w:r>
          </w:p>
        </w:tc>
      </w:tr>
      <w:tr w:rsidR="0000796F" w:rsidRPr="00291540" w14:paraId="567B4B6B" w14:textId="77777777" w:rsidTr="00103E3E">
        <w:tc>
          <w:tcPr>
            <w:tcW w:w="198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C8485C4" w14:textId="5E07181A" w:rsidR="0019050F" w:rsidRDefault="001A0EA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Byte</w:t>
            </w:r>
          </w:p>
        </w:tc>
        <w:tc>
          <w:tcPr>
            <w:tcW w:w="1222"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30C7476" w14:textId="6E78E55B" w:rsidR="0019050F" w:rsidRDefault="001A0EA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FDCBEEB" w14:textId="2AC0A1C1" w:rsidR="0019050F"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294EDFF" w14:textId="331C28A3" w:rsidR="0019050F" w:rsidRDefault="005D48B1"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byte number of the memory location</w:t>
            </w:r>
          </w:p>
        </w:tc>
      </w:tr>
      <w:tr w:rsidR="0000796F" w:rsidRPr="00291540" w14:paraId="5DE9D749"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889B032" w14:textId="6D45F2F1" w:rsidR="00AF0195" w:rsidRDefault="005D48B1"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Chip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5392EC1" w14:textId="5B39AAA4" w:rsidR="00AF0195" w:rsidRDefault="005D48B1"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DC36B9F" w14:textId="10932E0A" w:rsidR="00AF0195"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D046D81" w14:textId="60ED059E" w:rsidR="00AF0195" w:rsidRDefault="008B5579"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Chip Identification</w:t>
            </w:r>
          </w:p>
        </w:tc>
      </w:tr>
      <w:tr w:rsidR="0000796F" w:rsidRPr="00291540" w14:paraId="1312DC6C"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262ED5B4" w14:textId="59C5544B" w:rsidR="005E4577" w:rsidRPr="00A963BB" w:rsidRDefault="00471FB4"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lastRenderedPageBreak/>
              <w:t>Node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6DC92371"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5861AA13" w14:textId="6AFDB9F3" w:rsidR="005E4577" w:rsidRPr="00A963BB"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w:t>
            </w:r>
            <w:r w:rsidR="00532936">
              <w:rPr>
                <w:rFonts w:ascii="Lato" w:eastAsia="Times New Roman" w:hAnsi="Lato" w:cs="Times New Roman"/>
                <w:color w:val="404040"/>
                <w:sz w:val="24"/>
                <w:szCs w:val="24"/>
                <w:highlight w:val="green"/>
                <w:lang w:val="en-GB" w:eastAsia="en-GB"/>
              </w:rPr>
              <w:t>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19C42B56" w14:textId="717A3FB9" w:rsidR="005E4577" w:rsidRPr="00A963BB" w:rsidRDefault="00DE5682"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In a multi-node system, this value identifies the node containing the memory </w:t>
            </w:r>
            <w:r w:rsidR="00B276DE">
              <w:rPr>
                <w:rFonts w:ascii="Lato" w:eastAsia="Times New Roman" w:hAnsi="Lato" w:cs="Times New Roman"/>
                <w:color w:val="404040"/>
                <w:highlight w:val="green"/>
                <w:lang w:val="en-GB" w:eastAsia="en-GB"/>
              </w:rPr>
              <w:t>component</w:t>
            </w:r>
            <w:r w:rsidR="00D03C3F">
              <w:rPr>
                <w:rFonts w:ascii="Lato" w:eastAsia="Times New Roman" w:hAnsi="Lato" w:cs="Times New Roman"/>
                <w:color w:val="404040"/>
                <w:highlight w:val="green"/>
                <w:lang w:val="en-GB" w:eastAsia="en-GB"/>
              </w:rPr>
              <w:t>.</w:t>
            </w:r>
          </w:p>
        </w:tc>
      </w:tr>
      <w:tr w:rsidR="0000796F" w:rsidRPr="00291540" w14:paraId="15E9177E"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DC90E13" w14:textId="46DD9648" w:rsidR="00B276DE" w:rsidRDefault="00B276DE"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Card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52DB63B" w14:textId="21AB4BB7" w:rsidR="00B276DE" w:rsidRPr="00A963BB" w:rsidRDefault="00B276DE"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5B4F2A3" w14:textId="06A6A517" w:rsidR="00B276DE" w:rsidRPr="00A963BB" w:rsidRDefault="00532936"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9CD4523" w14:textId="675F3DEA" w:rsidR="00352771" w:rsidRDefault="00573A60"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card number of the memory component</w:t>
            </w:r>
            <w:r w:rsidR="00352771">
              <w:rPr>
                <w:rFonts w:ascii="Lato" w:eastAsia="Times New Roman" w:hAnsi="Lato" w:cs="Times New Roman"/>
                <w:color w:val="404040"/>
                <w:highlight w:val="green"/>
                <w:lang w:val="en-GB" w:eastAsia="en-GB"/>
              </w:rPr>
              <w:t>.</w:t>
            </w:r>
          </w:p>
        </w:tc>
      </w:tr>
      <w:tr w:rsidR="0000796F" w:rsidRPr="00291540" w14:paraId="2E53D61F"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C5FAEB5" w14:textId="77777777" w:rsidR="00CB4725" w:rsidRDefault="00CB472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Module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DBE4AF2" w14:textId="77777777" w:rsidR="00CB4725" w:rsidRDefault="00CB472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84DF39D" w14:textId="238B46C7" w:rsidR="00CB4725" w:rsidRDefault="00CB472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532936">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187B5BC" w14:textId="4048204D" w:rsidR="00352771" w:rsidRDefault="00CB4725"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module of the memory component (Node, Card, Module should provide the information necessary to identify the FRU being targeted)</w:t>
            </w:r>
            <w:r w:rsidR="00C305D5">
              <w:rPr>
                <w:rFonts w:ascii="Lato" w:eastAsia="Times New Roman" w:hAnsi="Lato" w:cs="Times New Roman"/>
                <w:color w:val="404040"/>
                <w:highlight w:val="green"/>
                <w:lang w:val="en-GB" w:eastAsia="en-GB"/>
              </w:rPr>
              <w:t>.</w:t>
            </w:r>
          </w:p>
        </w:tc>
      </w:tr>
    </w:tbl>
    <w:p w14:paraId="3B348948" w14:textId="47013479" w:rsidR="003A5410" w:rsidRDefault="003A5410" w:rsidP="003A5410">
      <w:pPr>
        <w:rPr>
          <w:rFonts w:cs="Helvetica"/>
          <w:b/>
          <w:bCs/>
          <w:sz w:val="20"/>
          <w:szCs w:val="20"/>
          <w:lang w:val="en-GB"/>
        </w:rPr>
      </w:pPr>
      <w:r w:rsidRPr="00103E3E">
        <w:rPr>
          <w:rFonts w:ascii="Lato" w:eastAsia="Times New Roman" w:hAnsi="Lato" w:cs="Times New Roman"/>
          <w:b/>
          <w:bCs/>
          <w:color w:val="404040"/>
          <w:highlight w:val="green"/>
          <w:lang w:val="en-GB" w:eastAsia="en-GB"/>
        </w:rPr>
        <w:t>Note:</w:t>
      </w:r>
      <w:r w:rsidRPr="00103E3E">
        <w:rPr>
          <w:rFonts w:ascii="Lato" w:eastAsia="Times New Roman" w:hAnsi="Lato" w:cs="Times New Roman"/>
          <w:color w:val="404040"/>
          <w:highlight w:val="green"/>
          <w:lang w:val="en-GB" w:eastAsia="en-GB"/>
        </w:rPr>
        <w:t xml:space="preserve"> </w:t>
      </w:r>
      <w:r>
        <w:rPr>
          <w:rFonts w:ascii="Lato" w:eastAsia="Times New Roman" w:hAnsi="Lato" w:cs="Times New Roman"/>
          <w:color w:val="404040"/>
          <w:highlight w:val="green"/>
          <w:lang w:val="en-GB" w:eastAsia="en-GB"/>
        </w:rPr>
        <w:t>The definition of the fields in Table 5.xx match the same field in the CPER Memory Error Section. Refer to UEFI Specification Appendix N – Common Platform Error Record for details.</w:t>
      </w:r>
    </w:p>
    <w:p w14:paraId="33892CFC" w14:textId="69835CB4" w:rsidR="003A5410" w:rsidRDefault="003A5410" w:rsidP="00CA48EB">
      <w:pPr>
        <w:rPr>
          <w:rFonts w:cs="Helvetica"/>
          <w:b/>
          <w:bCs/>
          <w:sz w:val="20"/>
          <w:szCs w:val="20"/>
          <w:lang w:val="en-GB"/>
        </w:rPr>
      </w:pPr>
    </w:p>
    <w:p w14:paraId="4751884D" w14:textId="33E27C3D" w:rsidR="00132F09" w:rsidRPr="00103E3E" w:rsidRDefault="00132F09" w:rsidP="00103E3E">
      <w:pPr>
        <w:pStyle w:val="NormalWeb"/>
        <w:shd w:val="clear" w:color="auto" w:fill="FCFCFC"/>
        <w:spacing w:before="0" w:beforeAutospacing="0" w:after="360" w:afterAutospacing="0" w:line="360" w:lineRule="atLeast"/>
        <w:rPr>
          <w:rFonts w:ascii="Lato" w:hAnsi="Lato"/>
          <w:color w:val="404040"/>
          <w:highlight w:val="green"/>
        </w:rPr>
      </w:pPr>
      <w:r w:rsidRPr="00291540">
        <w:rPr>
          <w:rStyle w:val="caption-number"/>
          <w:rFonts w:ascii="Arial" w:hAnsi="Arial" w:cs="Arial"/>
          <w:i/>
          <w:iCs/>
          <w:color w:val="000000"/>
          <w:sz w:val="20"/>
          <w:szCs w:val="20"/>
          <w:highlight w:val="green"/>
          <w:shd w:val="clear" w:color="auto" w:fill="FCFCFC"/>
        </w:rPr>
        <w:t xml:space="preserve">Table </w:t>
      </w:r>
      <w:proofErr w:type="gramStart"/>
      <w:r w:rsidRPr="00291540">
        <w:rPr>
          <w:rStyle w:val="caption-number"/>
          <w:rFonts w:ascii="Arial" w:hAnsi="Arial" w:cs="Arial"/>
          <w:i/>
          <w:iCs/>
          <w:color w:val="000000"/>
          <w:sz w:val="20"/>
          <w:szCs w:val="20"/>
          <w:highlight w:val="green"/>
          <w:shd w:val="clear" w:color="auto" w:fill="FCFCFC"/>
        </w:rPr>
        <w:t>5.</w:t>
      </w:r>
      <w:r w:rsidR="00470F77">
        <w:rPr>
          <w:rStyle w:val="caption-number"/>
          <w:rFonts w:ascii="Arial" w:hAnsi="Arial" w:cs="Arial"/>
          <w:i/>
          <w:iCs/>
          <w:color w:val="000000"/>
          <w:sz w:val="20"/>
          <w:szCs w:val="20"/>
          <w:highlight w:val="green"/>
          <w:shd w:val="clear" w:color="auto" w:fill="FCFCFC"/>
        </w:rPr>
        <w:t>yy</w:t>
      </w:r>
      <w:proofErr w:type="gramEnd"/>
      <w:r w:rsidRPr="00291540">
        <w:rPr>
          <w:rStyle w:val="caption-number"/>
          <w:rFonts w:ascii="Arial" w:hAnsi="Arial" w:cs="Arial"/>
          <w:i/>
          <w:iCs/>
          <w:color w:val="000000"/>
          <w:sz w:val="20"/>
          <w:szCs w:val="20"/>
          <w:highlight w:val="green"/>
          <w:shd w:val="clear" w:color="auto" w:fill="FCFCFC"/>
        </w:rPr>
        <w:t> </w:t>
      </w:r>
      <w:r>
        <w:rPr>
          <w:rStyle w:val="Strong"/>
          <w:rFonts w:ascii="Arial" w:hAnsi="Arial" w:cs="Arial"/>
          <w:i/>
          <w:iCs/>
          <w:color w:val="000000"/>
          <w:sz w:val="20"/>
          <w:szCs w:val="20"/>
          <w:highlight w:val="green"/>
          <w:shd w:val="clear" w:color="auto" w:fill="FCFCFC"/>
        </w:rPr>
        <w:t>Vendor Defined Logical Address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834"/>
        <w:gridCol w:w="1378"/>
        <w:gridCol w:w="1294"/>
        <w:gridCol w:w="3844"/>
      </w:tblGrid>
      <w:tr w:rsidR="00D10328" w:rsidRPr="00291540" w14:paraId="50F73C8E"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A6513AF"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52B0E19C"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Length</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6CC10FC"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Offset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DB4824B"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Description</w:t>
            </w:r>
          </w:p>
        </w:tc>
      </w:tr>
      <w:tr w:rsidR="00D10328" w:rsidRPr="00291540" w14:paraId="275E9215" w14:textId="77777777" w:rsidTr="00103E3E">
        <w:trPr>
          <w:trHeight w:val="932"/>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7DAEE1A" w14:textId="38B477E6" w:rsidR="002B3D52" w:rsidRDefault="002B3D5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Vendor ID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4ED1F1B" w14:textId="77777777" w:rsidR="002B3D52" w:rsidRDefault="002B3D5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7CF2978" w14:textId="77777777" w:rsidR="002B3D52" w:rsidRDefault="002B3D5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176D88D" w14:textId="6046C42B" w:rsidR="002B3D52" w:rsidRDefault="00531587" w:rsidP="00AC4017">
            <w:pPr>
              <w:spacing w:line="360" w:lineRule="atLeast"/>
              <w:rPr>
                <w:rFonts w:ascii="Lato" w:eastAsia="Times New Roman" w:hAnsi="Lato" w:cs="Times New Roman"/>
                <w:color w:val="404040"/>
                <w:highlight w:val="green"/>
                <w:lang w:val="en-GB" w:eastAsia="en-GB"/>
              </w:rPr>
            </w:pPr>
            <w:r w:rsidRPr="00531587">
              <w:rPr>
                <w:rFonts w:ascii="Lato" w:eastAsia="Times New Roman" w:hAnsi="Lato" w:cs="Times New Roman"/>
                <w:color w:val="404040"/>
                <w:highlight w:val="green"/>
                <w:lang w:eastAsia="en-GB"/>
              </w:rPr>
              <w:t>4 letter ACPI ID of the vendor from the ACPI ID Registry</w:t>
            </w:r>
            <w:r>
              <w:rPr>
                <w:rFonts w:ascii="Lato" w:eastAsia="Times New Roman" w:hAnsi="Lato" w:cs="Times New Roman"/>
                <w:color w:val="404040"/>
                <w:highlight w:val="green"/>
                <w:lang w:eastAsia="en-GB"/>
              </w:rPr>
              <w:t>.</w:t>
            </w:r>
          </w:p>
        </w:tc>
      </w:tr>
      <w:tr w:rsidR="002A3F69" w:rsidRPr="00291540" w14:paraId="3C4C8387" w14:textId="77777777" w:rsidTr="37FB9844">
        <w:tc>
          <w:tcPr>
            <w:tcW w:w="2834"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E727944" w14:textId="2205FB82" w:rsidR="002A3F69" w:rsidRDefault="002A3F69"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Vendor Address Format Identifier</w:t>
            </w:r>
          </w:p>
        </w:tc>
        <w:tc>
          <w:tcPr>
            <w:tcW w:w="137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8A2FA73" w14:textId="308265BB" w:rsidR="002A3F69" w:rsidRDefault="002A3F69" w:rsidP="00091914">
            <w:pPr>
              <w:spacing w:after="0" w:line="270" w:lineRule="atLeast"/>
              <w:rPr>
                <w:rFonts w:ascii="Lato" w:eastAsia="Times New Roman" w:hAnsi="Lato" w:cs="Times New Roman"/>
                <w:color w:val="404040" w:themeColor="text1" w:themeTint="BF"/>
                <w:sz w:val="24"/>
                <w:szCs w:val="24"/>
                <w:highlight w:val="green"/>
                <w:lang w:val="en-GB" w:eastAsia="en-GB"/>
              </w:rPr>
            </w:pPr>
            <w:r>
              <w:rPr>
                <w:rFonts w:ascii="Lato" w:eastAsia="Times New Roman" w:hAnsi="Lato" w:cs="Times New Roman"/>
                <w:color w:val="404040" w:themeColor="text1" w:themeTint="BF"/>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F6ED1F7" w14:textId="7C32FAE9" w:rsidR="002A3F69" w:rsidRPr="4964617A" w:rsidDel="002B3D52" w:rsidRDefault="002A3F69" w:rsidP="00AC4017">
            <w:pPr>
              <w:spacing w:after="0" w:line="270" w:lineRule="atLeast"/>
              <w:rPr>
                <w:rFonts w:ascii="Lato" w:eastAsia="Times New Roman" w:hAnsi="Lato" w:cs="Times New Roman"/>
                <w:color w:val="404040" w:themeColor="text1" w:themeTint="BF"/>
                <w:sz w:val="24"/>
                <w:szCs w:val="24"/>
                <w:highlight w:val="green"/>
                <w:lang w:val="en-GB" w:eastAsia="en-GB"/>
              </w:rPr>
            </w:pPr>
            <w:r>
              <w:rPr>
                <w:rFonts w:ascii="Lato" w:eastAsia="Times New Roman" w:hAnsi="Lato" w:cs="Times New Roman"/>
                <w:color w:val="404040" w:themeColor="text1" w:themeTint="BF"/>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979AF72" w14:textId="4F31AD4D" w:rsidR="002A3F69" w:rsidRDefault="002A3F69"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Vendor-specific value that maps to the vendor-specific Logical Address format. This may include a revision field.</w:t>
            </w:r>
          </w:p>
        </w:tc>
      </w:tr>
      <w:tr w:rsidR="00D10328" w:rsidRPr="00291540" w14:paraId="74D5B7D8" w14:textId="77777777" w:rsidTr="37FB9844">
        <w:tc>
          <w:tcPr>
            <w:tcW w:w="2834"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21708F1" w14:textId="68994EEA" w:rsidR="002B3D52" w:rsidRDefault="00F5091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 xml:space="preserve">Vendor defined </w:t>
            </w:r>
            <w:r w:rsidR="00132F09">
              <w:rPr>
                <w:rFonts w:ascii="Lato" w:eastAsia="Times New Roman" w:hAnsi="Lato" w:cs="Times New Roman"/>
                <w:color w:val="404040"/>
                <w:sz w:val="24"/>
                <w:szCs w:val="24"/>
                <w:highlight w:val="green"/>
                <w:lang w:val="en-GB" w:eastAsia="en-GB"/>
              </w:rPr>
              <w:t>Logical Address</w:t>
            </w:r>
          </w:p>
        </w:tc>
        <w:tc>
          <w:tcPr>
            <w:tcW w:w="137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8BEF32B" w14:textId="26D5DA3C" w:rsidR="00091914" w:rsidRPr="00103E3E" w:rsidRDefault="00091914" w:rsidP="00091914">
            <w:pPr>
              <w:spacing w:after="0" w:line="270" w:lineRule="atLeast"/>
              <w:rPr>
                <w:rFonts w:ascii="Lato" w:eastAsia="Times New Roman" w:hAnsi="Lato" w:cs="Times New Roman"/>
                <w:color w:val="404040" w:themeColor="text1" w:themeTint="BF"/>
                <w:sz w:val="24"/>
                <w:szCs w:val="24"/>
                <w:highlight w:val="green"/>
                <w:lang w:val="en-GB" w:eastAsia="en-GB"/>
              </w:rPr>
            </w:pPr>
            <w:r>
              <w:rPr>
                <w:rFonts w:ascii="Lato" w:eastAsia="Times New Roman" w:hAnsi="Lato" w:cs="Times New Roman"/>
                <w:color w:val="404040" w:themeColor="text1" w:themeTint="BF"/>
                <w:sz w:val="24"/>
                <w:szCs w:val="24"/>
                <w:highlight w:val="green"/>
                <w:lang w:val="en-GB" w:eastAsia="en-GB"/>
              </w:rPr>
              <w:t>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083AEEF" w14:textId="1141E823" w:rsidR="002B3D52" w:rsidRPr="00A963BB" w:rsidRDefault="18E09FF3" w:rsidP="00AC4017">
            <w:pPr>
              <w:spacing w:after="0" w:line="270" w:lineRule="atLeast"/>
              <w:rPr>
                <w:rFonts w:ascii="Lato" w:eastAsia="Times New Roman" w:hAnsi="Lato" w:cs="Times New Roman"/>
                <w:color w:val="404040"/>
                <w:sz w:val="24"/>
                <w:szCs w:val="24"/>
                <w:highlight w:val="green"/>
                <w:lang w:val="en-GB" w:eastAsia="en-GB"/>
              </w:rPr>
            </w:pPr>
            <w:r w:rsidRPr="1097BA4F">
              <w:rPr>
                <w:rFonts w:ascii="Lato" w:eastAsia="Times New Roman" w:hAnsi="Lato" w:cs="Times New Roman"/>
                <w:color w:val="404040" w:themeColor="text1" w:themeTint="BF"/>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3FE9032" w14:textId="77777777" w:rsidR="002B3D52" w:rsidRDefault="00132F09"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Logical Address as defined by the Vendor</w:t>
            </w:r>
          </w:p>
          <w:p w14:paraId="66DAD978" w14:textId="7500FC6B" w:rsidR="00091914" w:rsidRDefault="00091914"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The length of field is the Logical Address Length field </w:t>
            </w:r>
            <w:r w:rsidR="00A338DA">
              <w:rPr>
                <w:rFonts w:ascii="Lato" w:eastAsia="Times New Roman" w:hAnsi="Lato" w:cs="Times New Roman"/>
                <w:color w:val="404040"/>
                <w:highlight w:val="green"/>
                <w:lang w:val="en-GB" w:eastAsia="en-GB"/>
              </w:rPr>
              <w:t>– 8 bytes.</w:t>
            </w:r>
          </w:p>
        </w:tc>
      </w:tr>
    </w:tbl>
    <w:p w14:paraId="5B41B8AC" w14:textId="77777777" w:rsidR="002B3D52" w:rsidRPr="00A963BB" w:rsidRDefault="002B3D52" w:rsidP="00CA48EB">
      <w:pPr>
        <w:rPr>
          <w:rFonts w:cs="Helvetica"/>
          <w:b/>
          <w:bCs/>
          <w:sz w:val="20"/>
          <w:szCs w:val="20"/>
          <w:lang w:val="en-GB"/>
        </w:rPr>
      </w:pPr>
    </w:p>
    <w:sectPr w:rsidR="002B3D52" w:rsidRPr="00A9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20B0604020202020204"/>
    <w:charset w:val="00"/>
    <w:family w:val="auto"/>
    <w:notTrueType/>
    <w:pitch w:val="default"/>
    <w:sig w:usb0="00000003" w:usb1="00000000" w:usb2="00000000" w:usb3="00000000" w:csb0="00000001" w:csb1="00000000"/>
  </w:font>
  <w:font w:name="Lato">
    <w:altName w:val="Segoe UI"/>
    <w:panose1 w:val="020F0502020204030203"/>
    <w:charset w:val="00"/>
    <w:family w:val="swiss"/>
    <w:pitch w:val="variable"/>
    <w:sig w:usb0="E10002FF" w:usb1="5000ECFF" w:usb2="00000021" w:usb3="00000000" w:csb0="0000019F" w:csb1="00000000"/>
  </w:font>
  <w:font w:name="Roboto Slab">
    <w:panose1 w:val="00000000000000000000"/>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4E91"/>
    <w:multiLevelType w:val="hybridMultilevel"/>
    <w:tmpl w:val="44F26BA4"/>
    <w:lvl w:ilvl="0" w:tplc="55A04BD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1652"/>
    <w:multiLevelType w:val="hybridMultilevel"/>
    <w:tmpl w:val="03344FF2"/>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70A75"/>
    <w:multiLevelType w:val="hybridMultilevel"/>
    <w:tmpl w:val="BFF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79E4317"/>
    <w:multiLevelType w:val="hybridMultilevel"/>
    <w:tmpl w:val="10107CBC"/>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0733D"/>
    <w:multiLevelType w:val="hybridMultilevel"/>
    <w:tmpl w:val="D44E6AAC"/>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807205">
    <w:abstractNumId w:val="2"/>
  </w:num>
  <w:num w:numId="2" w16cid:durableId="649483066">
    <w:abstractNumId w:val="6"/>
  </w:num>
  <w:num w:numId="3" w16cid:durableId="1177571827">
    <w:abstractNumId w:val="2"/>
  </w:num>
  <w:num w:numId="4" w16cid:durableId="1237083923">
    <w:abstractNumId w:val="3"/>
  </w:num>
  <w:num w:numId="5" w16cid:durableId="959217123">
    <w:abstractNumId w:val="4"/>
  </w:num>
  <w:num w:numId="6" w16cid:durableId="1195533536">
    <w:abstractNumId w:val="5"/>
  </w:num>
  <w:num w:numId="7" w16cid:durableId="1427456973">
    <w:abstractNumId w:val="8"/>
  </w:num>
  <w:num w:numId="8" w16cid:durableId="2136486564">
    <w:abstractNumId w:val="7"/>
  </w:num>
  <w:num w:numId="9" w16cid:durableId="481890425">
    <w:abstractNumId w:val="1"/>
  </w:num>
  <w:num w:numId="10" w16cid:durableId="15413605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nshi Konda">
    <w15:presenceInfo w15:providerId="AD" w15:userId="S::vkonda@amperecomputing.com::33915927-1ade-410d-8982-19abcfe95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00890"/>
    <w:rsid w:val="00001D1B"/>
    <w:rsid w:val="0000221C"/>
    <w:rsid w:val="00003E71"/>
    <w:rsid w:val="00004786"/>
    <w:rsid w:val="0000796F"/>
    <w:rsid w:val="000104A5"/>
    <w:rsid w:val="000116E7"/>
    <w:rsid w:val="000149D2"/>
    <w:rsid w:val="000170B3"/>
    <w:rsid w:val="00023FE0"/>
    <w:rsid w:val="00024DD1"/>
    <w:rsid w:val="000339BF"/>
    <w:rsid w:val="00033F4A"/>
    <w:rsid w:val="00035D0C"/>
    <w:rsid w:val="00043D87"/>
    <w:rsid w:val="00044A60"/>
    <w:rsid w:val="00045DC2"/>
    <w:rsid w:val="000467A4"/>
    <w:rsid w:val="000642E5"/>
    <w:rsid w:val="00070A0D"/>
    <w:rsid w:val="000718F4"/>
    <w:rsid w:val="00071966"/>
    <w:rsid w:val="0007623C"/>
    <w:rsid w:val="00076FBD"/>
    <w:rsid w:val="00077325"/>
    <w:rsid w:val="00081F6F"/>
    <w:rsid w:val="00091091"/>
    <w:rsid w:val="00091914"/>
    <w:rsid w:val="00092799"/>
    <w:rsid w:val="00092F8C"/>
    <w:rsid w:val="00093B1F"/>
    <w:rsid w:val="000A5699"/>
    <w:rsid w:val="000A687F"/>
    <w:rsid w:val="000A7C68"/>
    <w:rsid w:val="000B0241"/>
    <w:rsid w:val="000B1515"/>
    <w:rsid w:val="000B4316"/>
    <w:rsid w:val="000D284C"/>
    <w:rsid w:val="000D4D89"/>
    <w:rsid w:val="000F2FF8"/>
    <w:rsid w:val="000F6123"/>
    <w:rsid w:val="001007F9"/>
    <w:rsid w:val="00102A26"/>
    <w:rsid w:val="001037E1"/>
    <w:rsid w:val="00103E3E"/>
    <w:rsid w:val="001053B2"/>
    <w:rsid w:val="0010686E"/>
    <w:rsid w:val="00107DDA"/>
    <w:rsid w:val="00110608"/>
    <w:rsid w:val="001153C3"/>
    <w:rsid w:val="0013270C"/>
    <w:rsid w:val="00132F09"/>
    <w:rsid w:val="0013643B"/>
    <w:rsid w:val="001437DF"/>
    <w:rsid w:val="00145642"/>
    <w:rsid w:val="0015510D"/>
    <w:rsid w:val="00156B0C"/>
    <w:rsid w:val="00157DB9"/>
    <w:rsid w:val="00162A54"/>
    <w:rsid w:val="00172FA0"/>
    <w:rsid w:val="00173606"/>
    <w:rsid w:val="00174E47"/>
    <w:rsid w:val="001753AC"/>
    <w:rsid w:val="00177E55"/>
    <w:rsid w:val="00184161"/>
    <w:rsid w:val="0018427C"/>
    <w:rsid w:val="0019050F"/>
    <w:rsid w:val="00193113"/>
    <w:rsid w:val="00195C35"/>
    <w:rsid w:val="001A0EA2"/>
    <w:rsid w:val="001A23F0"/>
    <w:rsid w:val="001A3E64"/>
    <w:rsid w:val="001A75C6"/>
    <w:rsid w:val="001B7B87"/>
    <w:rsid w:val="001C2D6E"/>
    <w:rsid w:val="001D0E8F"/>
    <w:rsid w:val="001D4E63"/>
    <w:rsid w:val="001D7FCE"/>
    <w:rsid w:val="001E30EE"/>
    <w:rsid w:val="001E6CAC"/>
    <w:rsid w:val="001F03E5"/>
    <w:rsid w:val="001F17A0"/>
    <w:rsid w:val="001F22B7"/>
    <w:rsid w:val="001F2C05"/>
    <w:rsid w:val="00204D1B"/>
    <w:rsid w:val="0020665F"/>
    <w:rsid w:val="00206DAE"/>
    <w:rsid w:val="00211FC3"/>
    <w:rsid w:val="0021496F"/>
    <w:rsid w:val="00214B68"/>
    <w:rsid w:val="00215E03"/>
    <w:rsid w:val="00220F36"/>
    <w:rsid w:val="00222681"/>
    <w:rsid w:val="002234D2"/>
    <w:rsid w:val="002238DC"/>
    <w:rsid w:val="00223D12"/>
    <w:rsid w:val="00232298"/>
    <w:rsid w:val="002323F2"/>
    <w:rsid w:val="00233718"/>
    <w:rsid w:val="002337B8"/>
    <w:rsid w:val="00235EFC"/>
    <w:rsid w:val="00247D00"/>
    <w:rsid w:val="00257A3F"/>
    <w:rsid w:val="00261FE0"/>
    <w:rsid w:val="00263365"/>
    <w:rsid w:val="00270E96"/>
    <w:rsid w:val="00274674"/>
    <w:rsid w:val="00276C1B"/>
    <w:rsid w:val="00282D05"/>
    <w:rsid w:val="0028567B"/>
    <w:rsid w:val="00291540"/>
    <w:rsid w:val="00293E7F"/>
    <w:rsid w:val="002949B1"/>
    <w:rsid w:val="002953DC"/>
    <w:rsid w:val="002A0A35"/>
    <w:rsid w:val="002A3F69"/>
    <w:rsid w:val="002A626F"/>
    <w:rsid w:val="002A7042"/>
    <w:rsid w:val="002B167B"/>
    <w:rsid w:val="002B3D52"/>
    <w:rsid w:val="002B3DAE"/>
    <w:rsid w:val="002B5224"/>
    <w:rsid w:val="002C236D"/>
    <w:rsid w:val="002C69AA"/>
    <w:rsid w:val="002D04E6"/>
    <w:rsid w:val="002D43AA"/>
    <w:rsid w:val="002D48D9"/>
    <w:rsid w:val="002D639C"/>
    <w:rsid w:val="002D667B"/>
    <w:rsid w:val="002E0F60"/>
    <w:rsid w:val="002E1437"/>
    <w:rsid w:val="002E38AA"/>
    <w:rsid w:val="002E4FF3"/>
    <w:rsid w:val="002F2808"/>
    <w:rsid w:val="002F3555"/>
    <w:rsid w:val="002F3E2A"/>
    <w:rsid w:val="002F422A"/>
    <w:rsid w:val="002F7F56"/>
    <w:rsid w:val="00306F26"/>
    <w:rsid w:val="00307490"/>
    <w:rsid w:val="00324F24"/>
    <w:rsid w:val="003262C3"/>
    <w:rsid w:val="0032636B"/>
    <w:rsid w:val="00327AF8"/>
    <w:rsid w:val="00332014"/>
    <w:rsid w:val="003339E7"/>
    <w:rsid w:val="0034632B"/>
    <w:rsid w:val="00350144"/>
    <w:rsid w:val="00350A7B"/>
    <w:rsid w:val="003517E5"/>
    <w:rsid w:val="00352771"/>
    <w:rsid w:val="00353956"/>
    <w:rsid w:val="003570B3"/>
    <w:rsid w:val="00357C1E"/>
    <w:rsid w:val="0036032D"/>
    <w:rsid w:val="00360A65"/>
    <w:rsid w:val="00363EE8"/>
    <w:rsid w:val="00375BE6"/>
    <w:rsid w:val="0037724F"/>
    <w:rsid w:val="00380F34"/>
    <w:rsid w:val="0038119F"/>
    <w:rsid w:val="003836B4"/>
    <w:rsid w:val="003845DC"/>
    <w:rsid w:val="00385AC8"/>
    <w:rsid w:val="003871EF"/>
    <w:rsid w:val="00387452"/>
    <w:rsid w:val="003936DB"/>
    <w:rsid w:val="00395191"/>
    <w:rsid w:val="003951E4"/>
    <w:rsid w:val="003975CA"/>
    <w:rsid w:val="003A2BC3"/>
    <w:rsid w:val="003A5410"/>
    <w:rsid w:val="003B3528"/>
    <w:rsid w:val="003B5705"/>
    <w:rsid w:val="003C072D"/>
    <w:rsid w:val="003C36EC"/>
    <w:rsid w:val="003C4E0B"/>
    <w:rsid w:val="003D0703"/>
    <w:rsid w:val="003D2C81"/>
    <w:rsid w:val="003D428B"/>
    <w:rsid w:val="003D43B7"/>
    <w:rsid w:val="003D5122"/>
    <w:rsid w:val="003D5817"/>
    <w:rsid w:val="003D6281"/>
    <w:rsid w:val="003E5EE3"/>
    <w:rsid w:val="003F05D3"/>
    <w:rsid w:val="003F0C72"/>
    <w:rsid w:val="003F1718"/>
    <w:rsid w:val="003F3EAD"/>
    <w:rsid w:val="003F61F1"/>
    <w:rsid w:val="00414B73"/>
    <w:rsid w:val="004154DD"/>
    <w:rsid w:val="004165CD"/>
    <w:rsid w:val="00422170"/>
    <w:rsid w:val="00423182"/>
    <w:rsid w:val="00432038"/>
    <w:rsid w:val="00437AF4"/>
    <w:rsid w:val="004409BB"/>
    <w:rsid w:val="00441553"/>
    <w:rsid w:val="00444952"/>
    <w:rsid w:val="00445708"/>
    <w:rsid w:val="00451623"/>
    <w:rsid w:val="00451818"/>
    <w:rsid w:val="00451CA7"/>
    <w:rsid w:val="00453E56"/>
    <w:rsid w:val="004564AE"/>
    <w:rsid w:val="00456D4B"/>
    <w:rsid w:val="004647E2"/>
    <w:rsid w:val="00470F77"/>
    <w:rsid w:val="004718EC"/>
    <w:rsid w:val="00471FB4"/>
    <w:rsid w:val="00473620"/>
    <w:rsid w:val="004760A3"/>
    <w:rsid w:val="00476508"/>
    <w:rsid w:val="00477730"/>
    <w:rsid w:val="0047777E"/>
    <w:rsid w:val="00477DD4"/>
    <w:rsid w:val="00481BE4"/>
    <w:rsid w:val="00483D5A"/>
    <w:rsid w:val="00486D15"/>
    <w:rsid w:val="00491079"/>
    <w:rsid w:val="00492358"/>
    <w:rsid w:val="004932A4"/>
    <w:rsid w:val="004954C0"/>
    <w:rsid w:val="00495A5F"/>
    <w:rsid w:val="004A1C22"/>
    <w:rsid w:val="004D2992"/>
    <w:rsid w:val="004D45F6"/>
    <w:rsid w:val="004E3F7D"/>
    <w:rsid w:val="004F0775"/>
    <w:rsid w:val="004F20FB"/>
    <w:rsid w:val="005137BE"/>
    <w:rsid w:val="0052071C"/>
    <w:rsid w:val="00526DFB"/>
    <w:rsid w:val="00531587"/>
    <w:rsid w:val="00532936"/>
    <w:rsid w:val="0053472A"/>
    <w:rsid w:val="00540F06"/>
    <w:rsid w:val="0054148C"/>
    <w:rsid w:val="005423D8"/>
    <w:rsid w:val="00542A35"/>
    <w:rsid w:val="00553E77"/>
    <w:rsid w:val="0055735D"/>
    <w:rsid w:val="00562AB7"/>
    <w:rsid w:val="0056356F"/>
    <w:rsid w:val="00567E1D"/>
    <w:rsid w:val="00570629"/>
    <w:rsid w:val="0057314E"/>
    <w:rsid w:val="00573393"/>
    <w:rsid w:val="00573A60"/>
    <w:rsid w:val="005808F0"/>
    <w:rsid w:val="00590193"/>
    <w:rsid w:val="00593A8B"/>
    <w:rsid w:val="00596CE2"/>
    <w:rsid w:val="005A69F3"/>
    <w:rsid w:val="005B454A"/>
    <w:rsid w:val="005B4EA3"/>
    <w:rsid w:val="005B591D"/>
    <w:rsid w:val="005B6C60"/>
    <w:rsid w:val="005C2E9C"/>
    <w:rsid w:val="005D1388"/>
    <w:rsid w:val="005D24DB"/>
    <w:rsid w:val="005D48B1"/>
    <w:rsid w:val="005D6778"/>
    <w:rsid w:val="005D7B44"/>
    <w:rsid w:val="005E2C8E"/>
    <w:rsid w:val="005E3130"/>
    <w:rsid w:val="005E4577"/>
    <w:rsid w:val="005E7DC7"/>
    <w:rsid w:val="006107C1"/>
    <w:rsid w:val="0061159F"/>
    <w:rsid w:val="00612C5A"/>
    <w:rsid w:val="006130C1"/>
    <w:rsid w:val="00620B2C"/>
    <w:rsid w:val="0062241A"/>
    <w:rsid w:val="00623DA7"/>
    <w:rsid w:val="0062541C"/>
    <w:rsid w:val="0063183C"/>
    <w:rsid w:val="0063194C"/>
    <w:rsid w:val="00633F16"/>
    <w:rsid w:val="006357E9"/>
    <w:rsid w:val="00635F07"/>
    <w:rsid w:val="0063734F"/>
    <w:rsid w:val="00643117"/>
    <w:rsid w:val="006438A2"/>
    <w:rsid w:val="00647245"/>
    <w:rsid w:val="00655217"/>
    <w:rsid w:val="00655E0F"/>
    <w:rsid w:val="00661AEB"/>
    <w:rsid w:val="006667A2"/>
    <w:rsid w:val="00673170"/>
    <w:rsid w:val="0067317F"/>
    <w:rsid w:val="00675EB3"/>
    <w:rsid w:val="006766D2"/>
    <w:rsid w:val="006841F5"/>
    <w:rsid w:val="00685FF6"/>
    <w:rsid w:val="006B0610"/>
    <w:rsid w:val="006B2A59"/>
    <w:rsid w:val="006C5FBB"/>
    <w:rsid w:val="006C7877"/>
    <w:rsid w:val="006D2981"/>
    <w:rsid w:val="006D30BC"/>
    <w:rsid w:val="006D720C"/>
    <w:rsid w:val="006E1907"/>
    <w:rsid w:val="006E3363"/>
    <w:rsid w:val="006E3384"/>
    <w:rsid w:val="006E6AC3"/>
    <w:rsid w:val="006F3112"/>
    <w:rsid w:val="006F3CA7"/>
    <w:rsid w:val="006F45E5"/>
    <w:rsid w:val="006F5704"/>
    <w:rsid w:val="006F611D"/>
    <w:rsid w:val="007011DF"/>
    <w:rsid w:val="00704554"/>
    <w:rsid w:val="00705879"/>
    <w:rsid w:val="00707D62"/>
    <w:rsid w:val="00712894"/>
    <w:rsid w:val="007156C6"/>
    <w:rsid w:val="00720713"/>
    <w:rsid w:val="00723B9C"/>
    <w:rsid w:val="00723E6A"/>
    <w:rsid w:val="007348FF"/>
    <w:rsid w:val="00735203"/>
    <w:rsid w:val="007401B4"/>
    <w:rsid w:val="00740D33"/>
    <w:rsid w:val="00745CE6"/>
    <w:rsid w:val="00750F28"/>
    <w:rsid w:val="0075560E"/>
    <w:rsid w:val="00755FAC"/>
    <w:rsid w:val="007600F6"/>
    <w:rsid w:val="0076011D"/>
    <w:rsid w:val="00764D30"/>
    <w:rsid w:val="00766627"/>
    <w:rsid w:val="007726E5"/>
    <w:rsid w:val="0077622E"/>
    <w:rsid w:val="007819ED"/>
    <w:rsid w:val="00793EF5"/>
    <w:rsid w:val="0079435F"/>
    <w:rsid w:val="007A2620"/>
    <w:rsid w:val="007A29AE"/>
    <w:rsid w:val="007A50A2"/>
    <w:rsid w:val="007A5FBA"/>
    <w:rsid w:val="007B704B"/>
    <w:rsid w:val="007C2759"/>
    <w:rsid w:val="007D3DA2"/>
    <w:rsid w:val="007E1AF8"/>
    <w:rsid w:val="007E21C6"/>
    <w:rsid w:val="007E3FD7"/>
    <w:rsid w:val="007E4D2E"/>
    <w:rsid w:val="007E754B"/>
    <w:rsid w:val="007F25C7"/>
    <w:rsid w:val="007F2B6E"/>
    <w:rsid w:val="007F3A17"/>
    <w:rsid w:val="007F679F"/>
    <w:rsid w:val="007F73F8"/>
    <w:rsid w:val="008006B5"/>
    <w:rsid w:val="00802EF5"/>
    <w:rsid w:val="00811B92"/>
    <w:rsid w:val="00817EC0"/>
    <w:rsid w:val="0082013F"/>
    <w:rsid w:val="0082154F"/>
    <w:rsid w:val="00822C85"/>
    <w:rsid w:val="00822DDF"/>
    <w:rsid w:val="008240A9"/>
    <w:rsid w:val="00826792"/>
    <w:rsid w:val="008334D7"/>
    <w:rsid w:val="0084353A"/>
    <w:rsid w:val="00843FEF"/>
    <w:rsid w:val="00844A81"/>
    <w:rsid w:val="00852A1B"/>
    <w:rsid w:val="00853848"/>
    <w:rsid w:val="00861348"/>
    <w:rsid w:val="00861771"/>
    <w:rsid w:val="0086278D"/>
    <w:rsid w:val="008668D4"/>
    <w:rsid w:val="00870836"/>
    <w:rsid w:val="00881D8D"/>
    <w:rsid w:val="00885D5D"/>
    <w:rsid w:val="00890561"/>
    <w:rsid w:val="00892AB6"/>
    <w:rsid w:val="0089477E"/>
    <w:rsid w:val="00894F43"/>
    <w:rsid w:val="008960C1"/>
    <w:rsid w:val="00897065"/>
    <w:rsid w:val="008A0446"/>
    <w:rsid w:val="008A1A2B"/>
    <w:rsid w:val="008A3326"/>
    <w:rsid w:val="008B5579"/>
    <w:rsid w:val="008B6765"/>
    <w:rsid w:val="008B732B"/>
    <w:rsid w:val="008D41BC"/>
    <w:rsid w:val="008D70E5"/>
    <w:rsid w:val="008D7156"/>
    <w:rsid w:val="008E0A7D"/>
    <w:rsid w:val="008E31EE"/>
    <w:rsid w:val="008E4114"/>
    <w:rsid w:val="008E779E"/>
    <w:rsid w:val="008F247B"/>
    <w:rsid w:val="008F3047"/>
    <w:rsid w:val="008F4673"/>
    <w:rsid w:val="008F4B5A"/>
    <w:rsid w:val="008F6126"/>
    <w:rsid w:val="00900CD2"/>
    <w:rsid w:val="0090179C"/>
    <w:rsid w:val="00904AC0"/>
    <w:rsid w:val="0091117D"/>
    <w:rsid w:val="00912D95"/>
    <w:rsid w:val="00916261"/>
    <w:rsid w:val="00924A87"/>
    <w:rsid w:val="00926383"/>
    <w:rsid w:val="0092663F"/>
    <w:rsid w:val="00930A38"/>
    <w:rsid w:val="00932E48"/>
    <w:rsid w:val="009435C8"/>
    <w:rsid w:val="00944986"/>
    <w:rsid w:val="00951B12"/>
    <w:rsid w:val="00962698"/>
    <w:rsid w:val="00972E89"/>
    <w:rsid w:val="009741DD"/>
    <w:rsid w:val="00977457"/>
    <w:rsid w:val="00991C0A"/>
    <w:rsid w:val="00993C67"/>
    <w:rsid w:val="009964E0"/>
    <w:rsid w:val="009A7DC3"/>
    <w:rsid w:val="009B18AC"/>
    <w:rsid w:val="009B311A"/>
    <w:rsid w:val="009B5C7F"/>
    <w:rsid w:val="009C4F0B"/>
    <w:rsid w:val="009D0DAD"/>
    <w:rsid w:val="009D21A4"/>
    <w:rsid w:val="009D663C"/>
    <w:rsid w:val="009D7A85"/>
    <w:rsid w:val="009E3149"/>
    <w:rsid w:val="009E51B0"/>
    <w:rsid w:val="009F1035"/>
    <w:rsid w:val="009F26C8"/>
    <w:rsid w:val="009F394F"/>
    <w:rsid w:val="009F6413"/>
    <w:rsid w:val="00A0336E"/>
    <w:rsid w:val="00A046CC"/>
    <w:rsid w:val="00A04C2C"/>
    <w:rsid w:val="00A073AC"/>
    <w:rsid w:val="00A12640"/>
    <w:rsid w:val="00A1656C"/>
    <w:rsid w:val="00A1729E"/>
    <w:rsid w:val="00A23D4E"/>
    <w:rsid w:val="00A2659D"/>
    <w:rsid w:val="00A266F6"/>
    <w:rsid w:val="00A338DA"/>
    <w:rsid w:val="00A36293"/>
    <w:rsid w:val="00A41526"/>
    <w:rsid w:val="00A42B59"/>
    <w:rsid w:val="00A42F12"/>
    <w:rsid w:val="00A450B1"/>
    <w:rsid w:val="00A47776"/>
    <w:rsid w:val="00A52DE7"/>
    <w:rsid w:val="00A546ED"/>
    <w:rsid w:val="00A556B7"/>
    <w:rsid w:val="00A6150D"/>
    <w:rsid w:val="00A65BCF"/>
    <w:rsid w:val="00A712C5"/>
    <w:rsid w:val="00A73743"/>
    <w:rsid w:val="00A74543"/>
    <w:rsid w:val="00A7481D"/>
    <w:rsid w:val="00A8209B"/>
    <w:rsid w:val="00A82B50"/>
    <w:rsid w:val="00A83A80"/>
    <w:rsid w:val="00A83B08"/>
    <w:rsid w:val="00A963BB"/>
    <w:rsid w:val="00AA0C64"/>
    <w:rsid w:val="00AA5084"/>
    <w:rsid w:val="00AA670F"/>
    <w:rsid w:val="00AB1171"/>
    <w:rsid w:val="00AB23DF"/>
    <w:rsid w:val="00AB3276"/>
    <w:rsid w:val="00AB7D5F"/>
    <w:rsid w:val="00AB7E39"/>
    <w:rsid w:val="00AC14E8"/>
    <w:rsid w:val="00AC28EF"/>
    <w:rsid w:val="00AC2E27"/>
    <w:rsid w:val="00AC4017"/>
    <w:rsid w:val="00AC581C"/>
    <w:rsid w:val="00AC5DA3"/>
    <w:rsid w:val="00AD1BC3"/>
    <w:rsid w:val="00AD3C1D"/>
    <w:rsid w:val="00AD524B"/>
    <w:rsid w:val="00AD5955"/>
    <w:rsid w:val="00AE2271"/>
    <w:rsid w:val="00AE2565"/>
    <w:rsid w:val="00AE68E3"/>
    <w:rsid w:val="00AF0195"/>
    <w:rsid w:val="00AF719E"/>
    <w:rsid w:val="00B00441"/>
    <w:rsid w:val="00B00DF4"/>
    <w:rsid w:val="00B00F54"/>
    <w:rsid w:val="00B0442C"/>
    <w:rsid w:val="00B15F27"/>
    <w:rsid w:val="00B222FE"/>
    <w:rsid w:val="00B22DFE"/>
    <w:rsid w:val="00B276DE"/>
    <w:rsid w:val="00B32D4D"/>
    <w:rsid w:val="00B411E0"/>
    <w:rsid w:val="00B42C1D"/>
    <w:rsid w:val="00B46129"/>
    <w:rsid w:val="00B473B0"/>
    <w:rsid w:val="00B51368"/>
    <w:rsid w:val="00B5456F"/>
    <w:rsid w:val="00B617EE"/>
    <w:rsid w:val="00B623C2"/>
    <w:rsid w:val="00B62899"/>
    <w:rsid w:val="00B63175"/>
    <w:rsid w:val="00B67676"/>
    <w:rsid w:val="00B770E7"/>
    <w:rsid w:val="00B77777"/>
    <w:rsid w:val="00B83CAB"/>
    <w:rsid w:val="00B84D63"/>
    <w:rsid w:val="00B87216"/>
    <w:rsid w:val="00B90EBF"/>
    <w:rsid w:val="00BA48DC"/>
    <w:rsid w:val="00BA57A7"/>
    <w:rsid w:val="00BA7AEC"/>
    <w:rsid w:val="00BA7F6A"/>
    <w:rsid w:val="00BB075C"/>
    <w:rsid w:val="00BB1C9C"/>
    <w:rsid w:val="00BB1DE5"/>
    <w:rsid w:val="00BB26CC"/>
    <w:rsid w:val="00BB3ECD"/>
    <w:rsid w:val="00BC4648"/>
    <w:rsid w:val="00BC4DA7"/>
    <w:rsid w:val="00BC63AE"/>
    <w:rsid w:val="00BC6B25"/>
    <w:rsid w:val="00BD64E9"/>
    <w:rsid w:val="00BD7742"/>
    <w:rsid w:val="00BE149F"/>
    <w:rsid w:val="00BE466D"/>
    <w:rsid w:val="00BE6E9F"/>
    <w:rsid w:val="00BF1B6C"/>
    <w:rsid w:val="00BF1F25"/>
    <w:rsid w:val="00BF3028"/>
    <w:rsid w:val="00BF5713"/>
    <w:rsid w:val="00BF57C5"/>
    <w:rsid w:val="00BF5E92"/>
    <w:rsid w:val="00BF6F20"/>
    <w:rsid w:val="00C00D0D"/>
    <w:rsid w:val="00C03404"/>
    <w:rsid w:val="00C047A4"/>
    <w:rsid w:val="00C06035"/>
    <w:rsid w:val="00C14A17"/>
    <w:rsid w:val="00C1610F"/>
    <w:rsid w:val="00C219F8"/>
    <w:rsid w:val="00C305D5"/>
    <w:rsid w:val="00C30BCD"/>
    <w:rsid w:val="00C31DAA"/>
    <w:rsid w:val="00C32320"/>
    <w:rsid w:val="00C32A53"/>
    <w:rsid w:val="00C36B65"/>
    <w:rsid w:val="00C43944"/>
    <w:rsid w:val="00C443A2"/>
    <w:rsid w:val="00C461B2"/>
    <w:rsid w:val="00C53FDB"/>
    <w:rsid w:val="00C55813"/>
    <w:rsid w:val="00C574FB"/>
    <w:rsid w:val="00C578FC"/>
    <w:rsid w:val="00C57C20"/>
    <w:rsid w:val="00C64B51"/>
    <w:rsid w:val="00C71105"/>
    <w:rsid w:val="00C71C47"/>
    <w:rsid w:val="00C71C92"/>
    <w:rsid w:val="00C85904"/>
    <w:rsid w:val="00C860CF"/>
    <w:rsid w:val="00C938D9"/>
    <w:rsid w:val="00C93B5E"/>
    <w:rsid w:val="00C95517"/>
    <w:rsid w:val="00CA0F62"/>
    <w:rsid w:val="00CA2AA4"/>
    <w:rsid w:val="00CA45CC"/>
    <w:rsid w:val="00CA48EB"/>
    <w:rsid w:val="00CB164C"/>
    <w:rsid w:val="00CB24EC"/>
    <w:rsid w:val="00CB4725"/>
    <w:rsid w:val="00CB7B9E"/>
    <w:rsid w:val="00CC0BF5"/>
    <w:rsid w:val="00CC2147"/>
    <w:rsid w:val="00CC241F"/>
    <w:rsid w:val="00CC353B"/>
    <w:rsid w:val="00CC4578"/>
    <w:rsid w:val="00CD01E5"/>
    <w:rsid w:val="00CD2B10"/>
    <w:rsid w:val="00CD4BF6"/>
    <w:rsid w:val="00CE1EE6"/>
    <w:rsid w:val="00CE4B16"/>
    <w:rsid w:val="00CE6081"/>
    <w:rsid w:val="00CE7095"/>
    <w:rsid w:val="00CF6151"/>
    <w:rsid w:val="00CF77A4"/>
    <w:rsid w:val="00D014F8"/>
    <w:rsid w:val="00D03C3F"/>
    <w:rsid w:val="00D04CF2"/>
    <w:rsid w:val="00D10328"/>
    <w:rsid w:val="00D1365A"/>
    <w:rsid w:val="00D223F8"/>
    <w:rsid w:val="00D26C01"/>
    <w:rsid w:val="00D33278"/>
    <w:rsid w:val="00D347BF"/>
    <w:rsid w:val="00D35694"/>
    <w:rsid w:val="00D4073C"/>
    <w:rsid w:val="00D40D44"/>
    <w:rsid w:val="00D42129"/>
    <w:rsid w:val="00D42E36"/>
    <w:rsid w:val="00D52088"/>
    <w:rsid w:val="00D526A4"/>
    <w:rsid w:val="00D53046"/>
    <w:rsid w:val="00D5604D"/>
    <w:rsid w:val="00D629DA"/>
    <w:rsid w:val="00D62CCE"/>
    <w:rsid w:val="00D6532D"/>
    <w:rsid w:val="00D71032"/>
    <w:rsid w:val="00D7233F"/>
    <w:rsid w:val="00D7388D"/>
    <w:rsid w:val="00D73F6B"/>
    <w:rsid w:val="00D77F46"/>
    <w:rsid w:val="00D9092A"/>
    <w:rsid w:val="00D91B2C"/>
    <w:rsid w:val="00DA126E"/>
    <w:rsid w:val="00DA42CD"/>
    <w:rsid w:val="00DA71F6"/>
    <w:rsid w:val="00DB262E"/>
    <w:rsid w:val="00DB4DFD"/>
    <w:rsid w:val="00DC5677"/>
    <w:rsid w:val="00DC607E"/>
    <w:rsid w:val="00DD09DC"/>
    <w:rsid w:val="00DD1852"/>
    <w:rsid w:val="00DD1B3B"/>
    <w:rsid w:val="00DD295A"/>
    <w:rsid w:val="00DD546F"/>
    <w:rsid w:val="00DD648E"/>
    <w:rsid w:val="00DE0DB7"/>
    <w:rsid w:val="00DE18B2"/>
    <w:rsid w:val="00DE4A02"/>
    <w:rsid w:val="00DE52D1"/>
    <w:rsid w:val="00DE5682"/>
    <w:rsid w:val="00DE6CC6"/>
    <w:rsid w:val="00DE7FD0"/>
    <w:rsid w:val="00DF01F4"/>
    <w:rsid w:val="00DF112A"/>
    <w:rsid w:val="00DF7E71"/>
    <w:rsid w:val="00E01F9D"/>
    <w:rsid w:val="00E036C6"/>
    <w:rsid w:val="00E05FC6"/>
    <w:rsid w:val="00E11AC3"/>
    <w:rsid w:val="00E23F54"/>
    <w:rsid w:val="00E24DF4"/>
    <w:rsid w:val="00E26A9E"/>
    <w:rsid w:val="00E30AE9"/>
    <w:rsid w:val="00E31EF0"/>
    <w:rsid w:val="00E35E7F"/>
    <w:rsid w:val="00E409E6"/>
    <w:rsid w:val="00E41584"/>
    <w:rsid w:val="00E41B4A"/>
    <w:rsid w:val="00E423A8"/>
    <w:rsid w:val="00E444EE"/>
    <w:rsid w:val="00E44E54"/>
    <w:rsid w:val="00E45EF8"/>
    <w:rsid w:val="00E53160"/>
    <w:rsid w:val="00E601C3"/>
    <w:rsid w:val="00E622F1"/>
    <w:rsid w:val="00E6470F"/>
    <w:rsid w:val="00E65EE5"/>
    <w:rsid w:val="00E75F48"/>
    <w:rsid w:val="00E77C01"/>
    <w:rsid w:val="00E80FE7"/>
    <w:rsid w:val="00E819B0"/>
    <w:rsid w:val="00E828A8"/>
    <w:rsid w:val="00E85C90"/>
    <w:rsid w:val="00E97842"/>
    <w:rsid w:val="00EA5CE7"/>
    <w:rsid w:val="00EA6C29"/>
    <w:rsid w:val="00EB0F37"/>
    <w:rsid w:val="00EB185B"/>
    <w:rsid w:val="00EB674C"/>
    <w:rsid w:val="00EC19A9"/>
    <w:rsid w:val="00EC4106"/>
    <w:rsid w:val="00EC558A"/>
    <w:rsid w:val="00EE175C"/>
    <w:rsid w:val="00EE335A"/>
    <w:rsid w:val="00EE6558"/>
    <w:rsid w:val="00EF640A"/>
    <w:rsid w:val="00F00B7F"/>
    <w:rsid w:val="00F0104F"/>
    <w:rsid w:val="00F01208"/>
    <w:rsid w:val="00F01A40"/>
    <w:rsid w:val="00F0230D"/>
    <w:rsid w:val="00F03AD5"/>
    <w:rsid w:val="00F06B2B"/>
    <w:rsid w:val="00F10F35"/>
    <w:rsid w:val="00F15455"/>
    <w:rsid w:val="00F20202"/>
    <w:rsid w:val="00F2067B"/>
    <w:rsid w:val="00F20F07"/>
    <w:rsid w:val="00F21453"/>
    <w:rsid w:val="00F21B98"/>
    <w:rsid w:val="00F25F6A"/>
    <w:rsid w:val="00F3033F"/>
    <w:rsid w:val="00F33FBB"/>
    <w:rsid w:val="00F348EC"/>
    <w:rsid w:val="00F34F36"/>
    <w:rsid w:val="00F35394"/>
    <w:rsid w:val="00F35F9E"/>
    <w:rsid w:val="00F445EA"/>
    <w:rsid w:val="00F5025D"/>
    <w:rsid w:val="00F5091F"/>
    <w:rsid w:val="00F51D33"/>
    <w:rsid w:val="00F53459"/>
    <w:rsid w:val="00F549FE"/>
    <w:rsid w:val="00F62430"/>
    <w:rsid w:val="00F65F78"/>
    <w:rsid w:val="00F670E4"/>
    <w:rsid w:val="00F6727A"/>
    <w:rsid w:val="00F70AD5"/>
    <w:rsid w:val="00F7222E"/>
    <w:rsid w:val="00F74BD4"/>
    <w:rsid w:val="00F759CA"/>
    <w:rsid w:val="00F76835"/>
    <w:rsid w:val="00F83668"/>
    <w:rsid w:val="00F85DFB"/>
    <w:rsid w:val="00F8664F"/>
    <w:rsid w:val="00FA6097"/>
    <w:rsid w:val="00FA66A7"/>
    <w:rsid w:val="00FB17AE"/>
    <w:rsid w:val="00FB319A"/>
    <w:rsid w:val="00FB712E"/>
    <w:rsid w:val="00FC341B"/>
    <w:rsid w:val="00FC3A57"/>
    <w:rsid w:val="00FC473D"/>
    <w:rsid w:val="00FD48CB"/>
    <w:rsid w:val="00FE1492"/>
    <w:rsid w:val="00FE299C"/>
    <w:rsid w:val="00FE6F4E"/>
    <w:rsid w:val="00FE78D6"/>
    <w:rsid w:val="00FF102D"/>
    <w:rsid w:val="00FF513B"/>
    <w:rsid w:val="00FF7281"/>
    <w:rsid w:val="00FF794C"/>
    <w:rsid w:val="0130A5E7"/>
    <w:rsid w:val="0143F80A"/>
    <w:rsid w:val="01A486E1"/>
    <w:rsid w:val="023F5335"/>
    <w:rsid w:val="0679EE10"/>
    <w:rsid w:val="09A074BF"/>
    <w:rsid w:val="0B5D8284"/>
    <w:rsid w:val="0C741FC1"/>
    <w:rsid w:val="0FA9442F"/>
    <w:rsid w:val="1097BA4F"/>
    <w:rsid w:val="176D3890"/>
    <w:rsid w:val="18E09FF3"/>
    <w:rsid w:val="19367BCD"/>
    <w:rsid w:val="1A04517A"/>
    <w:rsid w:val="1A0971EF"/>
    <w:rsid w:val="1CCE2C0E"/>
    <w:rsid w:val="22EE00AA"/>
    <w:rsid w:val="23800C10"/>
    <w:rsid w:val="24E1D46B"/>
    <w:rsid w:val="260B82FB"/>
    <w:rsid w:val="268D650D"/>
    <w:rsid w:val="26F9841B"/>
    <w:rsid w:val="28FFC935"/>
    <w:rsid w:val="298AB0A4"/>
    <w:rsid w:val="29B0A95A"/>
    <w:rsid w:val="2A57D751"/>
    <w:rsid w:val="2C3C96B5"/>
    <w:rsid w:val="3380E618"/>
    <w:rsid w:val="33944EF9"/>
    <w:rsid w:val="37FB9844"/>
    <w:rsid w:val="388B0571"/>
    <w:rsid w:val="3A52B48E"/>
    <w:rsid w:val="3AF8276B"/>
    <w:rsid w:val="3EA4B679"/>
    <w:rsid w:val="3EDB6D56"/>
    <w:rsid w:val="3F36AEE0"/>
    <w:rsid w:val="40BD6902"/>
    <w:rsid w:val="40F0EC28"/>
    <w:rsid w:val="46E3068C"/>
    <w:rsid w:val="4789B47B"/>
    <w:rsid w:val="4964617A"/>
    <w:rsid w:val="4A4938C6"/>
    <w:rsid w:val="4ADCDBA8"/>
    <w:rsid w:val="4CB4024D"/>
    <w:rsid w:val="4D35DF51"/>
    <w:rsid w:val="4DA03987"/>
    <w:rsid w:val="5154D37E"/>
    <w:rsid w:val="5203640C"/>
    <w:rsid w:val="52C0B662"/>
    <w:rsid w:val="549CC53B"/>
    <w:rsid w:val="55DB362E"/>
    <w:rsid w:val="57B0C6C1"/>
    <w:rsid w:val="64AF5EEA"/>
    <w:rsid w:val="656621E6"/>
    <w:rsid w:val="66E7C94D"/>
    <w:rsid w:val="674CC3C3"/>
    <w:rsid w:val="682474D7"/>
    <w:rsid w:val="698DE15C"/>
    <w:rsid w:val="69DEDDA0"/>
    <w:rsid w:val="6B0C6991"/>
    <w:rsid w:val="6E20B67E"/>
    <w:rsid w:val="6F4EF7FC"/>
    <w:rsid w:val="6FD5641A"/>
    <w:rsid w:val="6FEE8CA2"/>
    <w:rsid w:val="764ABACD"/>
    <w:rsid w:val="7CEC73E1"/>
    <w:rsid w:val="7F0A01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42816559-1891-47B5-A0F8-507FBA18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84"/>
    <w:pPr>
      <w:spacing w:line="256" w:lineRule="auto"/>
    </w:pPr>
    <w:rPr>
      <w:rFonts w:eastAsiaTheme="minorEastAsia"/>
      <w:lang w:eastAsia="zh-CN"/>
    </w:rPr>
  </w:style>
  <w:style w:type="paragraph" w:styleId="Heading1">
    <w:name w:val="heading 1"/>
    <w:basedOn w:val="Normal"/>
    <w:next w:val="Normal"/>
    <w:link w:val="Heading1Char"/>
    <w:uiPriority w:val="9"/>
    <w:qFormat/>
    <w:rsid w:val="00C57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963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customStyle="1" w:styleId="Heading2Char">
    <w:name w:val="Heading 2 Char"/>
    <w:basedOn w:val="DefaultParagraphFont"/>
    <w:link w:val="Heading2"/>
    <w:uiPriority w:val="9"/>
    <w:rsid w:val="00C57C20"/>
    <w:rPr>
      <w:rFonts w:asciiTheme="majorHAnsi" w:eastAsiaTheme="majorEastAsia" w:hAnsiTheme="majorHAnsi" w:cstheme="majorBidi"/>
      <w:color w:val="2F5496" w:themeColor="accent1" w:themeShade="BF"/>
      <w:sz w:val="26"/>
      <w:szCs w:val="26"/>
      <w:lang w:eastAsia="zh-CN"/>
    </w:rPr>
  </w:style>
  <w:style w:type="character" w:customStyle="1" w:styleId="Heading1Char">
    <w:name w:val="Heading 1 Char"/>
    <w:basedOn w:val="DefaultParagraphFont"/>
    <w:link w:val="Heading1"/>
    <w:uiPriority w:val="9"/>
    <w:rsid w:val="00C57C20"/>
    <w:rPr>
      <w:rFonts w:asciiTheme="majorHAnsi" w:eastAsiaTheme="majorEastAsia" w:hAnsiTheme="majorHAnsi" w:cstheme="majorBidi"/>
      <w:color w:val="2F5496" w:themeColor="accent1" w:themeShade="BF"/>
      <w:sz w:val="32"/>
      <w:szCs w:val="32"/>
      <w:lang w:eastAsia="zh-CN"/>
    </w:rPr>
  </w:style>
  <w:style w:type="character" w:styleId="UnresolvedMention">
    <w:name w:val="Unresolved Mention"/>
    <w:basedOn w:val="DefaultParagraphFont"/>
    <w:uiPriority w:val="99"/>
    <w:semiHidden/>
    <w:unhideWhenUsed/>
    <w:rsid w:val="0061159F"/>
    <w:rPr>
      <w:color w:val="605E5C"/>
      <w:shd w:val="clear" w:color="auto" w:fill="E1DFDD"/>
    </w:rPr>
  </w:style>
  <w:style w:type="character" w:customStyle="1" w:styleId="Heading3Char">
    <w:name w:val="Heading 3 Char"/>
    <w:basedOn w:val="DefaultParagraphFont"/>
    <w:link w:val="Heading3"/>
    <w:uiPriority w:val="9"/>
    <w:rsid w:val="00573393"/>
    <w:rPr>
      <w:rFonts w:asciiTheme="majorHAnsi" w:eastAsiaTheme="majorEastAsia" w:hAnsiTheme="majorHAnsi" w:cstheme="majorBidi"/>
      <w:color w:val="1F3763" w:themeColor="accent1" w:themeShade="7F"/>
      <w:sz w:val="24"/>
      <w:szCs w:val="24"/>
      <w:lang w:eastAsia="zh-CN"/>
    </w:rPr>
  </w:style>
  <w:style w:type="character" w:styleId="CommentReference">
    <w:name w:val="annotation reference"/>
    <w:basedOn w:val="DefaultParagraphFont"/>
    <w:uiPriority w:val="99"/>
    <w:semiHidden/>
    <w:unhideWhenUsed/>
    <w:rsid w:val="001153C3"/>
    <w:rPr>
      <w:sz w:val="16"/>
      <w:szCs w:val="16"/>
    </w:rPr>
  </w:style>
  <w:style w:type="paragraph" w:styleId="CommentText">
    <w:name w:val="annotation text"/>
    <w:basedOn w:val="Normal"/>
    <w:link w:val="CommentTextChar"/>
    <w:uiPriority w:val="99"/>
    <w:unhideWhenUsed/>
    <w:rsid w:val="001153C3"/>
    <w:pPr>
      <w:spacing w:line="240" w:lineRule="auto"/>
    </w:pPr>
    <w:rPr>
      <w:sz w:val="20"/>
      <w:szCs w:val="20"/>
    </w:rPr>
  </w:style>
  <w:style w:type="character" w:customStyle="1" w:styleId="CommentTextChar">
    <w:name w:val="Comment Text Char"/>
    <w:basedOn w:val="DefaultParagraphFont"/>
    <w:link w:val="CommentText"/>
    <w:uiPriority w:val="99"/>
    <w:rsid w:val="001153C3"/>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153C3"/>
    <w:rPr>
      <w:b/>
      <w:bCs/>
    </w:rPr>
  </w:style>
  <w:style w:type="character" w:customStyle="1" w:styleId="CommentSubjectChar">
    <w:name w:val="Comment Subject Char"/>
    <w:basedOn w:val="CommentTextChar"/>
    <w:link w:val="CommentSubject"/>
    <w:uiPriority w:val="99"/>
    <w:semiHidden/>
    <w:rsid w:val="001153C3"/>
    <w:rPr>
      <w:rFonts w:eastAsiaTheme="minorEastAsia"/>
      <w:b/>
      <w:bCs/>
      <w:sz w:val="20"/>
      <w:szCs w:val="20"/>
      <w:lang w:eastAsia="zh-CN"/>
    </w:rPr>
  </w:style>
  <w:style w:type="paragraph" w:styleId="Revision">
    <w:name w:val="Revision"/>
    <w:hidden/>
    <w:uiPriority w:val="99"/>
    <w:semiHidden/>
    <w:rsid w:val="00F21B98"/>
    <w:pPr>
      <w:spacing w:after="0" w:line="240" w:lineRule="auto"/>
    </w:pPr>
    <w:rPr>
      <w:rFonts w:eastAsiaTheme="minorEastAsia"/>
      <w:lang w:eastAsia="zh-CN"/>
    </w:rPr>
  </w:style>
  <w:style w:type="paragraph" w:styleId="NormalWeb">
    <w:name w:val="Normal (Web)"/>
    <w:basedOn w:val="Normal"/>
    <w:uiPriority w:val="99"/>
    <w:unhideWhenUsed/>
    <w:rsid w:val="000170B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170B3"/>
    <w:rPr>
      <w:b/>
      <w:bCs/>
    </w:rPr>
  </w:style>
  <w:style w:type="character" w:customStyle="1" w:styleId="highlighted">
    <w:name w:val="highlighted"/>
    <w:basedOn w:val="DefaultParagraphFont"/>
    <w:rsid w:val="000170B3"/>
  </w:style>
  <w:style w:type="character" w:styleId="Emphasis">
    <w:name w:val="Emphasis"/>
    <w:basedOn w:val="DefaultParagraphFont"/>
    <w:uiPriority w:val="20"/>
    <w:qFormat/>
    <w:rsid w:val="000170B3"/>
    <w:rPr>
      <w:i/>
      <w:iCs/>
    </w:rPr>
  </w:style>
  <w:style w:type="character" w:customStyle="1" w:styleId="caption-number">
    <w:name w:val="caption-number"/>
    <w:basedOn w:val="DefaultParagraphFont"/>
    <w:rsid w:val="000170B3"/>
  </w:style>
  <w:style w:type="character" w:customStyle="1" w:styleId="Heading5Char">
    <w:name w:val="Heading 5 Char"/>
    <w:basedOn w:val="DefaultParagraphFont"/>
    <w:link w:val="Heading5"/>
    <w:uiPriority w:val="9"/>
    <w:semiHidden/>
    <w:rsid w:val="00A963BB"/>
    <w:rPr>
      <w:rFonts w:asciiTheme="majorHAnsi" w:eastAsiaTheme="majorEastAsia" w:hAnsiTheme="majorHAnsi" w:cstheme="majorBidi"/>
      <w:color w:val="2F5496" w:themeColor="accent1" w:themeShade="BF"/>
      <w:lang w:eastAsia="zh-CN"/>
    </w:rPr>
  </w:style>
  <w:style w:type="character" w:customStyle="1" w:styleId="section-number">
    <w:name w:val="section-number"/>
    <w:basedOn w:val="DefaultParagraphFont"/>
    <w:rsid w:val="00A9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317537116">
      <w:bodyDiv w:val="1"/>
      <w:marLeft w:val="0"/>
      <w:marRight w:val="0"/>
      <w:marTop w:val="0"/>
      <w:marBottom w:val="0"/>
      <w:divBdr>
        <w:top w:val="none" w:sz="0" w:space="0" w:color="auto"/>
        <w:left w:val="none" w:sz="0" w:space="0" w:color="auto"/>
        <w:bottom w:val="none" w:sz="0" w:space="0" w:color="auto"/>
        <w:right w:val="none" w:sz="0" w:space="0" w:color="auto"/>
      </w:divBdr>
      <w:divsChild>
        <w:div w:id="136724656">
          <w:marLeft w:val="0"/>
          <w:marRight w:val="0"/>
          <w:marTop w:val="0"/>
          <w:marBottom w:val="360"/>
          <w:divBdr>
            <w:top w:val="none" w:sz="0" w:space="0" w:color="auto"/>
            <w:left w:val="none" w:sz="0" w:space="0" w:color="auto"/>
            <w:bottom w:val="none" w:sz="0" w:space="0" w:color="auto"/>
            <w:right w:val="none" w:sz="0" w:space="0" w:color="auto"/>
          </w:divBdr>
          <w:divsChild>
            <w:div w:id="1207641524">
              <w:marLeft w:val="0"/>
              <w:marRight w:val="0"/>
              <w:marTop w:val="0"/>
              <w:marBottom w:val="0"/>
              <w:divBdr>
                <w:top w:val="none" w:sz="0" w:space="0" w:color="auto"/>
                <w:left w:val="none" w:sz="0" w:space="0" w:color="auto"/>
                <w:bottom w:val="none" w:sz="0" w:space="0" w:color="auto"/>
                <w:right w:val="none" w:sz="0" w:space="0" w:color="auto"/>
              </w:divBdr>
            </w:div>
          </w:divsChild>
        </w:div>
        <w:div w:id="925654638">
          <w:marLeft w:val="0"/>
          <w:marRight w:val="0"/>
          <w:marTop w:val="0"/>
          <w:marBottom w:val="360"/>
          <w:divBdr>
            <w:top w:val="none" w:sz="0" w:space="0" w:color="auto"/>
            <w:left w:val="none" w:sz="0" w:space="0" w:color="auto"/>
            <w:bottom w:val="none" w:sz="0" w:space="0" w:color="auto"/>
            <w:right w:val="none" w:sz="0" w:space="0" w:color="auto"/>
          </w:divBdr>
          <w:divsChild>
            <w:div w:id="405498985">
              <w:marLeft w:val="0"/>
              <w:marRight w:val="0"/>
              <w:marTop w:val="0"/>
              <w:marBottom w:val="0"/>
              <w:divBdr>
                <w:top w:val="none" w:sz="0" w:space="0" w:color="auto"/>
                <w:left w:val="none" w:sz="0" w:space="0" w:color="auto"/>
                <w:bottom w:val="none" w:sz="0" w:space="0" w:color="auto"/>
                <w:right w:val="none" w:sz="0" w:space="0" w:color="auto"/>
              </w:divBdr>
            </w:div>
            <w:div w:id="693382222">
              <w:marLeft w:val="0"/>
              <w:marRight w:val="0"/>
              <w:marTop w:val="0"/>
              <w:marBottom w:val="0"/>
              <w:divBdr>
                <w:top w:val="none" w:sz="0" w:space="0" w:color="auto"/>
                <w:left w:val="none" w:sz="0" w:space="0" w:color="auto"/>
                <w:bottom w:val="none" w:sz="0" w:space="0" w:color="auto"/>
                <w:right w:val="none" w:sz="0" w:space="0" w:color="auto"/>
              </w:divBdr>
            </w:div>
            <w:div w:id="1372028925">
              <w:marLeft w:val="0"/>
              <w:marRight w:val="0"/>
              <w:marTop w:val="0"/>
              <w:marBottom w:val="0"/>
              <w:divBdr>
                <w:top w:val="none" w:sz="0" w:space="0" w:color="auto"/>
                <w:left w:val="none" w:sz="0" w:space="0" w:color="auto"/>
                <w:bottom w:val="none" w:sz="0" w:space="0" w:color="auto"/>
                <w:right w:val="none" w:sz="0" w:space="0" w:color="auto"/>
              </w:divBdr>
            </w:div>
            <w:div w:id="1414937408">
              <w:marLeft w:val="0"/>
              <w:marRight w:val="0"/>
              <w:marTop w:val="0"/>
              <w:marBottom w:val="0"/>
              <w:divBdr>
                <w:top w:val="none" w:sz="0" w:space="0" w:color="auto"/>
                <w:left w:val="none" w:sz="0" w:space="0" w:color="auto"/>
                <w:bottom w:val="none" w:sz="0" w:space="0" w:color="auto"/>
                <w:right w:val="none" w:sz="0" w:space="0" w:color="auto"/>
              </w:divBdr>
            </w:div>
          </w:divsChild>
        </w:div>
        <w:div w:id="996687251">
          <w:marLeft w:val="0"/>
          <w:marRight w:val="0"/>
          <w:marTop w:val="0"/>
          <w:marBottom w:val="360"/>
          <w:divBdr>
            <w:top w:val="none" w:sz="0" w:space="0" w:color="auto"/>
            <w:left w:val="none" w:sz="0" w:space="0" w:color="auto"/>
            <w:bottom w:val="none" w:sz="0" w:space="0" w:color="auto"/>
            <w:right w:val="none" w:sz="0" w:space="0" w:color="auto"/>
          </w:divBdr>
          <w:divsChild>
            <w:div w:id="726300779">
              <w:marLeft w:val="0"/>
              <w:marRight w:val="0"/>
              <w:marTop w:val="0"/>
              <w:marBottom w:val="0"/>
              <w:divBdr>
                <w:top w:val="none" w:sz="0" w:space="0" w:color="auto"/>
                <w:left w:val="none" w:sz="0" w:space="0" w:color="auto"/>
                <w:bottom w:val="none" w:sz="0" w:space="0" w:color="auto"/>
                <w:right w:val="none" w:sz="0" w:space="0" w:color="auto"/>
              </w:divBdr>
            </w:div>
          </w:divsChild>
        </w:div>
        <w:div w:id="1123883323">
          <w:marLeft w:val="0"/>
          <w:marRight w:val="0"/>
          <w:marTop w:val="0"/>
          <w:marBottom w:val="360"/>
          <w:divBdr>
            <w:top w:val="none" w:sz="0" w:space="0" w:color="auto"/>
            <w:left w:val="none" w:sz="0" w:space="0" w:color="auto"/>
            <w:bottom w:val="none" w:sz="0" w:space="0" w:color="auto"/>
            <w:right w:val="none" w:sz="0" w:space="0" w:color="auto"/>
          </w:divBdr>
          <w:divsChild>
            <w:div w:id="1263150494">
              <w:marLeft w:val="0"/>
              <w:marRight w:val="0"/>
              <w:marTop w:val="0"/>
              <w:marBottom w:val="0"/>
              <w:divBdr>
                <w:top w:val="none" w:sz="0" w:space="0" w:color="auto"/>
                <w:left w:val="none" w:sz="0" w:space="0" w:color="auto"/>
                <w:bottom w:val="none" w:sz="0" w:space="0" w:color="auto"/>
                <w:right w:val="none" w:sz="0" w:space="0" w:color="auto"/>
              </w:divBdr>
            </w:div>
          </w:divsChild>
        </w:div>
        <w:div w:id="1219588419">
          <w:marLeft w:val="0"/>
          <w:marRight w:val="0"/>
          <w:marTop w:val="0"/>
          <w:marBottom w:val="360"/>
          <w:divBdr>
            <w:top w:val="none" w:sz="0" w:space="0" w:color="auto"/>
            <w:left w:val="none" w:sz="0" w:space="0" w:color="auto"/>
            <w:bottom w:val="none" w:sz="0" w:space="0" w:color="auto"/>
            <w:right w:val="none" w:sz="0" w:space="0" w:color="auto"/>
          </w:divBdr>
          <w:divsChild>
            <w:div w:id="2088528361">
              <w:marLeft w:val="0"/>
              <w:marRight w:val="0"/>
              <w:marTop w:val="0"/>
              <w:marBottom w:val="0"/>
              <w:divBdr>
                <w:top w:val="none" w:sz="0" w:space="0" w:color="auto"/>
                <w:left w:val="none" w:sz="0" w:space="0" w:color="auto"/>
                <w:bottom w:val="none" w:sz="0" w:space="0" w:color="auto"/>
                <w:right w:val="none" w:sz="0" w:space="0" w:color="auto"/>
              </w:divBdr>
            </w:div>
          </w:divsChild>
        </w:div>
        <w:div w:id="1361278773">
          <w:marLeft w:val="0"/>
          <w:marRight w:val="0"/>
          <w:marTop w:val="0"/>
          <w:marBottom w:val="360"/>
          <w:divBdr>
            <w:top w:val="none" w:sz="0" w:space="0" w:color="auto"/>
            <w:left w:val="none" w:sz="0" w:space="0" w:color="auto"/>
            <w:bottom w:val="none" w:sz="0" w:space="0" w:color="auto"/>
            <w:right w:val="none" w:sz="0" w:space="0" w:color="auto"/>
          </w:divBdr>
          <w:divsChild>
            <w:div w:id="1878198998">
              <w:marLeft w:val="0"/>
              <w:marRight w:val="0"/>
              <w:marTop w:val="0"/>
              <w:marBottom w:val="0"/>
              <w:divBdr>
                <w:top w:val="none" w:sz="0" w:space="0" w:color="auto"/>
                <w:left w:val="none" w:sz="0" w:space="0" w:color="auto"/>
                <w:bottom w:val="none" w:sz="0" w:space="0" w:color="auto"/>
                <w:right w:val="none" w:sz="0" w:space="0" w:color="auto"/>
              </w:divBdr>
            </w:div>
          </w:divsChild>
        </w:div>
        <w:div w:id="1535583898">
          <w:marLeft w:val="0"/>
          <w:marRight w:val="0"/>
          <w:marTop w:val="0"/>
          <w:marBottom w:val="360"/>
          <w:divBdr>
            <w:top w:val="none" w:sz="0" w:space="0" w:color="auto"/>
            <w:left w:val="none" w:sz="0" w:space="0" w:color="auto"/>
            <w:bottom w:val="none" w:sz="0" w:space="0" w:color="auto"/>
            <w:right w:val="none" w:sz="0" w:space="0" w:color="auto"/>
          </w:divBdr>
          <w:divsChild>
            <w:div w:id="1297565229">
              <w:marLeft w:val="0"/>
              <w:marRight w:val="0"/>
              <w:marTop w:val="0"/>
              <w:marBottom w:val="0"/>
              <w:divBdr>
                <w:top w:val="none" w:sz="0" w:space="0" w:color="auto"/>
                <w:left w:val="none" w:sz="0" w:space="0" w:color="auto"/>
                <w:bottom w:val="none" w:sz="0" w:space="0" w:color="auto"/>
                <w:right w:val="none" w:sz="0" w:space="0" w:color="auto"/>
              </w:divBdr>
            </w:div>
            <w:div w:id="1351294283">
              <w:marLeft w:val="0"/>
              <w:marRight w:val="0"/>
              <w:marTop w:val="0"/>
              <w:marBottom w:val="0"/>
              <w:divBdr>
                <w:top w:val="none" w:sz="0" w:space="0" w:color="auto"/>
                <w:left w:val="none" w:sz="0" w:space="0" w:color="auto"/>
                <w:bottom w:val="none" w:sz="0" w:space="0" w:color="auto"/>
                <w:right w:val="none" w:sz="0" w:space="0" w:color="auto"/>
              </w:divBdr>
            </w:div>
            <w:div w:id="1734355756">
              <w:marLeft w:val="0"/>
              <w:marRight w:val="0"/>
              <w:marTop w:val="0"/>
              <w:marBottom w:val="0"/>
              <w:divBdr>
                <w:top w:val="none" w:sz="0" w:space="0" w:color="auto"/>
                <w:left w:val="none" w:sz="0" w:space="0" w:color="auto"/>
                <w:bottom w:val="none" w:sz="0" w:space="0" w:color="auto"/>
                <w:right w:val="none" w:sz="0" w:space="0" w:color="auto"/>
              </w:divBdr>
            </w:div>
          </w:divsChild>
        </w:div>
        <w:div w:id="1607493221">
          <w:marLeft w:val="0"/>
          <w:marRight w:val="0"/>
          <w:marTop w:val="0"/>
          <w:marBottom w:val="360"/>
          <w:divBdr>
            <w:top w:val="none" w:sz="0" w:space="0" w:color="auto"/>
            <w:left w:val="none" w:sz="0" w:space="0" w:color="auto"/>
            <w:bottom w:val="none" w:sz="0" w:space="0" w:color="auto"/>
            <w:right w:val="none" w:sz="0" w:space="0" w:color="auto"/>
          </w:divBdr>
          <w:divsChild>
            <w:div w:id="2384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881553479">
      <w:bodyDiv w:val="1"/>
      <w:marLeft w:val="0"/>
      <w:marRight w:val="0"/>
      <w:marTop w:val="0"/>
      <w:marBottom w:val="0"/>
      <w:divBdr>
        <w:top w:val="none" w:sz="0" w:space="0" w:color="auto"/>
        <w:left w:val="none" w:sz="0" w:space="0" w:color="auto"/>
        <w:bottom w:val="none" w:sz="0" w:space="0" w:color="auto"/>
        <w:right w:val="none" w:sz="0" w:space="0" w:color="auto"/>
      </w:divBdr>
    </w:div>
    <w:div w:id="1048601472">
      <w:bodyDiv w:val="1"/>
      <w:marLeft w:val="0"/>
      <w:marRight w:val="0"/>
      <w:marTop w:val="0"/>
      <w:marBottom w:val="0"/>
      <w:divBdr>
        <w:top w:val="none" w:sz="0" w:space="0" w:color="auto"/>
        <w:left w:val="none" w:sz="0" w:space="0" w:color="auto"/>
        <w:bottom w:val="none" w:sz="0" w:space="0" w:color="auto"/>
        <w:right w:val="none" w:sz="0" w:space="0" w:color="auto"/>
      </w:divBdr>
    </w:div>
    <w:div w:id="1068579511">
      <w:bodyDiv w:val="1"/>
      <w:marLeft w:val="0"/>
      <w:marRight w:val="0"/>
      <w:marTop w:val="0"/>
      <w:marBottom w:val="0"/>
      <w:divBdr>
        <w:top w:val="none" w:sz="0" w:space="0" w:color="auto"/>
        <w:left w:val="none" w:sz="0" w:space="0" w:color="auto"/>
        <w:bottom w:val="none" w:sz="0" w:space="0" w:color="auto"/>
        <w:right w:val="none" w:sz="0" w:space="0" w:color="auto"/>
      </w:divBdr>
    </w:div>
    <w:div w:id="1151094904">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876885617">
      <w:bodyDiv w:val="1"/>
      <w:marLeft w:val="0"/>
      <w:marRight w:val="0"/>
      <w:marTop w:val="0"/>
      <w:marBottom w:val="0"/>
      <w:divBdr>
        <w:top w:val="none" w:sz="0" w:space="0" w:color="auto"/>
        <w:left w:val="none" w:sz="0" w:space="0" w:color="auto"/>
        <w:bottom w:val="none" w:sz="0" w:space="0" w:color="auto"/>
        <w:right w:val="none" w:sz="0" w:space="0" w:color="auto"/>
      </w:divBdr>
    </w:div>
    <w:div w:id="2055233465">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anocor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A2D8467BCA6429EF2291DA8D5044D" ma:contentTypeVersion="13" ma:contentTypeDescription="Create a new document." ma:contentTypeScope="" ma:versionID="09d54616b0afa73d18ca8b161559e29c">
  <xsd:schema xmlns:xsd="http://www.w3.org/2001/XMLSchema" xmlns:xs="http://www.w3.org/2001/XMLSchema" xmlns:p="http://schemas.microsoft.com/office/2006/metadata/properties" xmlns:ns3="818608ce-4fe0-4e40-8a48-7c627154e968" xmlns:ns4="f5914e01-5896-445f-beed-59c649859adb" targetNamespace="http://schemas.microsoft.com/office/2006/metadata/properties" ma:root="true" ma:fieldsID="0d8667e067365d93ef60b02c71d498a5" ns3:_="" ns4:_="">
    <xsd:import namespace="818608ce-4fe0-4e40-8a48-7c627154e968"/>
    <xsd:import namespace="f5914e01-5896-445f-beed-59c649859a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608ce-4fe0-4e40-8a48-7c627154e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914e01-5896-445f-beed-59c649859a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627195-533E-4DFA-92C8-915F9DC712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D8854E-F9DC-4D70-B45C-A36E18B05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608ce-4fe0-4e40-8a48-7c627154e968"/>
    <ds:schemaRef ds:uri="f5914e01-5896-445f-beed-59c649859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640FE2-5462-4C3F-A74E-1A1D274C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Links>
    <vt:vector size="6" baseType="variant">
      <vt:variant>
        <vt:i4>2949176</vt:i4>
      </vt:variant>
      <vt:variant>
        <vt:i4>0</vt:i4>
      </vt:variant>
      <vt:variant>
        <vt:i4>0</vt:i4>
      </vt:variant>
      <vt:variant>
        <vt:i4>5</vt:i4>
      </vt:variant>
      <vt:variant>
        <vt:lpwstr>https://www.tianocore.org/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harb@amperecomputing.com</dc:creator>
  <cp:keywords/>
  <dc:description/>
  <cp:lastModifiedBy>Vanshi Konda</cp:lastModifiedBy>
  <cp:revision>14</cp:revision>
  <cp:lastPrinted>2021-10-06T00:10:00Z</cp:lastPrinted>
  <dcterms:created xsi:type="dcterms:W3CDTF">2024-07-23T22:47:00Z</dcterms:created>
  <dcterms:modified xsi:type="dcterms:W3CDTF">2024-07-31T18:12:00Z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0x01010061DA2D8467BCA6429EF2291DA8D5044D</vt:lpwstr>
  </property>
  <property fmtid="{D5CDD505-2E9C-101B-9397-08002B2CF9AE}" pid="3" name="MSIP_Label_5b82cb1d-c2e0-4643-920a-bbe7b2d7cc47_Enabled">
    <vt:lpwstr>true</vt:lpwstr>
  </property>
  <property fmtid="{D5CDD505-2E9C-101B-9397-08002B2CF9AE}" pid="4" name="MSIP_Label_5b82cb1d-c2e0-4643-920a-bbe7b2d7cc47_SetDate">
    <vt:lpwstr>2023-03-14T21:51:25Z</vt:lpwstr>
  </property>
  <property fmtid="{D5CDD505-2E9C-101B-9397-08002B2CF9AE}" pid="5" name="MSIP_Label_5b82cb1d-c2e0-4643-920a-bbe7b2d7cc47_Method">
    <vt:lpwstr>Standard</vt:lpwstr>
  </property>
  <property fmtid="{D5CDD505-2E9C-101B-9397-08002B2CF9AE}" pid="6" name="MSIP_Label_5b82cb1d-c2e0-4643-920a-bbe7b2d7cc47_Name">
    <vt:lpwstr>Confidential (Default)</vt:lpwstr>
  </property>
  <property fmtid="{D5CDD505-2E9C-101B-9397-08002B2CF9AE}" pid="7" name="MSIP_Label_5b82cb1d-c2e0-4643-920a-bbe7b2d7cc47_SiteId">
    <vt:lpwstr>3bc2b170-fd94-476d-b0ce-4229bdc904a7</vt:lpwstr>
  </property>
  <property fmtid="{D5CDD505-2E9C-101B-9397-08002B2CF9AE}" pid="8" name="MSIP_Label_5b82cb1d-c2e0-4643-920a-bbe7b2d7cc47_ActionId">
    <vt:lpwstr>87b56e72-d339-4c04-a400-2f4ffdfb6fe6</vt:lpwstr>
  </property>
  <property fmtid="{D5CDD505-2E9C-101B-9397-08002B2CF9AE}" pid="9" name="MSIP_Label_5b82cb1d-c2e0-4643-920a-bbe7b2d7cc47_ContentBits">
    <vt:lpwstr>0</vt:lpwstr>
  </property>
</Properties>
</file>