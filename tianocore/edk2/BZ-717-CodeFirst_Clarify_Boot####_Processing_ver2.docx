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47603" w14:textId="77777777" w:rsidR="00010647" w:rsidRDefault="00AA5084" w:rsidP="00010647">
      <w:pPr>
        <w:pStyle w:val="PlainText"/>
      </w:pPr>
      <w:r w:rsidRPr="0034371A">
        <w:rPr>
          <w:b/>
          <w:bCs/>
        </w:rPr>
        <w:t># Title:</w:t>
      </w:r>
      <w:r>
        <w:t xml:space="preserve"> </w:t>
      </w:r>
      <w:r w:rsidR="00010647">
        <w:t xml:space="preserve"> </w:t>
      </w:r>
    </w:p>
    <w:p w14:paraId="268CA6FA" w14:textId="4E2C9809" w:rsidR="00AA5084" w:rsidRPr="00AA5084" w:rsidRDefault="00010647" w:rsidP="00010647">
      <w:pPr>
        <w:pStyle w:val="PlainText"/>
      </w:pPr>
      <w:r>
        <w:t xml:space="preserve"> </w:t>
      </w:r>
      <w:r w:rsidR="009C790B" w:rsidRPr="009C790B">
        <w:t xml:space="preserve">Clarify Boot#### processing </w:t>
      </w:r>
      <w:proofErr w:type="gramStart"/>
      <w:r w:rsidR="009C790B" w:rsidRPr="009C790B">
        <w:t>requirements</w:t>
      </w:r>
      <w:proofErr w:type="gramEnd"/>
    </w:p>
    <w:p w14:paraId="3A4B0F72" w14:textId="77777777" w:rsidR="00AA5084" w:rsidRDefault="00AA5084" w:rsidP="00AA5084">
      <w:pPr>
        <w:pStyle w:val="PlainText"/>
      </w:pPr>
    </w:p>
    <w:p w14:paraId="7264FBBE" w14:textId="77777777" w:rsidR="00010647" w:rsidRPr="00010647" w:rsidRDefault="00AA5084" w:rsidP="00010647">
      <w:pPr>
        <w:pStyle w:val="PlainText"/>
      </w:pPr>
      <w:r w:rsidRPr="00010647">
        <w:rPr>
          <w:b/>
          <w:bCs/>
        </w:rPr>
        <w:t># Status:</w:t>
      </w:r>
      <w:r w:rsidRPr="00010647">
        <w:t xml:space="preserve"> </w:t>
      </w:r>
      <w:r w:rsidR="00010647" w:rsidRPr="00010647">
        <w:t xml:space="preserve">  </w:t>
      </w:r>
    </w:p>
    <w:p w14:paraId="6CE81346" w14:textId="49A8F8FE" w:rsidR="00AA5084" w:rsidRPr="00010647" w:rsidRDefault="00AA5084" w:rsidP="00010647">
      <w:pPr>
        <w:pStyle w:val="PlainText"/>
      </w:pPr>
      <w:r w:rsidRPr="00010647">
        <w:t>Draft</w:t>
      </w:r>
    </w:p>
    <w:p w14:paraId="1E38507B" w14:textId="77777777" w:rsidR="00AA5084" w:rsidRPr="00010647" w:rsidRDefault="00AA5084" w:rsidP="00AA5084">
      <w:pPr>
        <w:pStyle w:val="PlainText"/>
      </w:pPr>
    </w:p>
    <w:p w14:paraId="348411BB" w14:textId="77777777" w:rsidR="00010647" w:rsidRPr="00010647" w:rsidRDefault="00AA5084" w:rsidP="00010647">
      <w:pPr>
        <w:pStyle w:val="PlainText"/>
      </w:pPr>
      <w:r w:rsidRPr="00010647">
        <w:rPr>
          <w:b/>
          <w:bCs/>
        </w:rPr>
        <w:t># Document:</w:t>
      </w:r>
      <w:r w:rsidRPr="00010647">
        <w:t xml:space="preserve"> </w:t>
      </w:r>
      <w:r w:rsidR="00010647" w:rsidRPr="00010647">
        <w:t xml:space="preserve">  </w:t>
      </w:r>
    </w:p>
    <w:p w14:paraId="6AC85026" w14:textId="0DC9AE3E" w:rsidR="00AA5084" w:rsidRPr="00010647" w:rsidRDefault="009C790B" w:rsidP="00010647">
      <w:pPr>
        <w:pStyle w:val="PlainText"/>
      </w:pPr>
      <w:r>
        <w:t>UEFI Specification 2.9</w:t>
      </w:r>
      <w:r w:rsidR="00AA5084" w:rsidRPr="00010647">
        <w:t xml:space="preserve"> </w:t>
      </w:r>
      <w:r w:rsidR="0034371A">
        <w:t>(Future Errata)</w:t>
      </w:r>
    </w:p>
    <w:p w14:paraId="21B7B6D8" w14:textId="77777777" w:rsidR="00AA5084" w:rsidRPr="00010647" w:rsidRDefault="00AA5084" w:rsidP="00AA5084">
      <w:pPr>
        <w:pStyle w:val="PlainText"/>
      </w:pPr>
    </w:p>
    <w:p w14:paraId="684A742A" w14:textId="77777777" w:rsidR="00010647" w:rsidRPr="00010647" w:rsidRDefault="00AA5084" w:rsidP="00010647">
      <w:pPr>
        <w:pStyle w:val="PlainText"/>
        <w:rPr>
          <w:b/>
          <w:bCs/>
        </w:rPr>
      </w:pPr>
      <w:r w:rsidRPr="00010647">
        <w:rPr>
          <w:b/>
          <w:bCs/>
        </w:rPr>
        <w:t xml:space="preserve"># License: </w:t>
      </w:r>
      <w:r w:rsidR="00010647" w:rsidRPr="00010647">
        <w:rPr>
          <w:b/>
          <w:bCs/>
        </w:rPr>
        <w:t xml:space="preserve"> </w:t>
      </w:r>
    </w:p>
    <w:p w14:paraId="7F1DBB34" w14:textId="5F29F936" w:rsidR="00AA5084" w:rsidRPr="00010647" w:rsidRDefault="00010647" w:rsidP="00010647">
      <w:pPr>
        <w:pStyle w:val="PlainText"/>
        <w:rPr>
          <w:b/>
          <w:bCs/>
        </w:rPr>
      </w:pPr>
      <w:r w:rsidRPr="00010647">
        <w:rPr>
          <w:b/>
          <w:bCs/>
        </w:rPr>
        <w:t xml:space="preserve"> </w:t>
      </w:r>
      <w:r w:rsidR="00AA5084" w:rsidRPr="00010647">
        <w:t>SPDX-License-Identifier: CC-BY-4.0</w:t>
      </w:r>
    </w:p>
    <w:p w14:paraId="32A3C6C2" w14:textId="77777777" w:rsidR="00AA5084" w:rsidRPr="00010647" w:rsidRDefault="00AA5084" w:rsidP="00AA5084">
      <w:pPr>
        <w:pStyle w:val="PlainText"/>
      </w:pPr>
    </w:p>
    <w:p w14:paraId="500CC689" w14:textId="77777777" w:rsidR="00AA5084" w:rsidRPr="00010647" w:rsidRDefault="00AA5084" w:rsidP="00AA5084">
      <w:pPr>
        <w:pStyle w:val="PlainText"/>
      </w:pPr>
      <w:r w:rsidRPr="00010647">
        <w:rPr>
          <w:b/>
          <w:bCs/>
        </w:rPr>
        <w:t># Submitter:</w:t>
      </w:r>
      <w:r w:rsidRPr="00010647">
        <w:t xml:space="preserve"> </w:t>
      </w:r>
    </w:p>
    <w:p w14:paraId="0DF4E2F6" w14:textId="5F06B477" w:rsidR="00AA5084" w:rsidRDefault="00AA5084" w:rsidP="00AA5084">
      <w:pPr>
        <w:pStyle w:val="ChapterTitle"/>
        <w:numPr>
          <w:ilvl w:val="0"/>
          <w:numId w:val="4"/>
        </w:numPr>
        <w:spacing w:before="0" w:line="360" w:lineRule="auto"/>
        <w:jc w:val="left"/>
        <w:rPr>
          <w:rFonts w:ascii="Calibri" w:eastAsiaTheme="minorHAnsi" w:hAnsi="Calibri" w:cstheme="minorBidi"/>
          <w:b w:val="0"/>
          <w:sz w:val="22"/>
          <w:szCs w:val="21"/>
          <w:lang w:bidi="he-IL"/>
        </w:rPr>
      </w:pPr>
      <w:r w:rsidRPr="00010647">
        <w:rPr>
          <w:rFonts w:ascii="Calibri" w:eastAsiaTheme="minorHAnsi" w:hAnsi="Calibri" w:cstheme="minorBidi"/>
          <w:b w:val="0"/>
          <w:sz w:val="22"/>
          <w:szCs w:val="21"/>
          <w:lang w:bidi="he-IL"/>
        </w:rPr>
        <w:t>Samer El-Haj-Mahmoud, ARM</w:t>
      </w:r>
    </w:p>
    <w:p w14:paraId="228D4892" w14:textId="7FCD3F8E" w:rsidR="00AA5084" w:rsidRPr="00010647" w:rsidRDefault="00AA5084" w:rsidP="00AA5084">
      <w:pPr>
        <w:pStyle w:val="PlainText"/>
        <w:numPr>
          <w:ilvl w:val="0"/>
          <w:numId w:val="4"/>
        </w:numPr>
        <w:spacing w:line="360" w:lineRule="auto"/>
      </w:pPr>
      <w:r w:rsidRPr="00010647">
        <w:t>TianoCore Community (</w:t>
      </w:r>
      <w:hyperlink r:id="rId5" w:history="1">
        <w:r w:rsidRPr="00010647">
          <w:rPr>
            <w:rStyle w:val="Hyperlink"/>
          </w:rPr>
          <w:t>https://www.tianocore.org</w:t>
        </w:r>
      </w:hyperlink>
      <w:r w:rsidRPr="00010647">
        <w:t>)</w:t>
      </w:r>
    </w:p>
    <w:p w14:paraId="470D11A7" w14:textId="77777777" w:rsidR="00AA5084" w:rsidRPr="00010647" w:rsidRDefault="00AA5084" w:rsidP="00AA5084">
      <w:pPr>
        <w:pStyle w:val="PlainText"/>
      </w:pPr>
    </w:p>
    <w:p w14:paraId="5B6B0869" w14:textId="77777777" w:rsidR="00AA5084" w:rsidRPr="00010647" w:rsidRDefault="00AA5084" w:rsidP="00AA5084">
      <w:pPr>
        <w:pStyle w:val="PlainText"/>
        <w:rPr>
          <w:b/>
          <w:bCs/>
        </w:rPr>
      </w:pPr>
      <w:r w:rsidRPr="00010647">
        <w:rPr>
          <w:b/>
          <w:bCs/>
        </w:rPr>
        <w:t># Summary of the change</w:t>
      </w:r>
    </w:p>
    <w:p w14:paraId="1BB2C15B" w14:textId="4E9C9293" w:rsidR="00AA5084" w:rsidRDefault="009C790B" w:rsidP="00010647">
      <w:pPr>
        <w:rPr>
          <w:rFonts w:ascii="Calibri" w:eastAsiaTheme="minorHAnsi" w:hAnsi="Calibri"/>
          <w:szCs w:val="21"/>
          <w:lang w:eastAsia="en-US" w:bidi="he-IL"/>
        </w:rPr>
      </w:pPr>
      <w:r w:rsidRPr="009C790B">
        <w:rPr>
          <w:rFonts w:ascii="Calibri" w:eastAsiaTheme="minorHAnsi" w:hAnsi="Calibri"/>
          <w:szCs w:val="21"/>
          <w:lang w:eastAsia="en-US" w:bidi="he-IL"/>
        </w:rPr>
        <w:t xml:space="preserve">Clarify </w:t>
      </w:r>
      <w:r>
        <w:rPr>
          <w:rFonts w:ascii="Calibri" w:eastAsiaTheme="minorHAnsi" w:hAnsi="Calibri"/>
          <w:szCs w:val="21"/>
          <w:lang w:eastAsia="en-US" w:bidi="he-IL"/>
        </w:rPr>
        <w:t xml:space="preserve">the specification requirements around processing </w:t>
      </w:r>
      <w:r w:rsidRPr="009C790B">
        <w:rPr>
          <w:rFonts w:ascii="Calibri" w:eastAsiaTheme="minorHAnsi" w:hAnsi="Calibri"/>
          <w:szCs w:val="21"/>
          <w:lang w:eastAsia="en-US" w:bidi="he-IL"/>
        </w:rPr>
        <w:t xml:space="preserve">Boot#### </w:t>
      </w:r>
      <w:r>
        <w:rPr>
          <w:rFonts w:ascii="Calibri" w:eastAsiaTheme="minorHAnsi" w:hAnsi="Calibri"/>
          <w:szCs w:val="21"/>
          <w:lang w:eastAsia="en-US" w:bidi="he-IL"/>
        </w:rPr>
        <w:t xml:space="preserve"> variables, and how that relates to the different required events.</w:t>
      </w:r>
    </w:p>
    <w:p w14:paraId="67AFFAE6" w14:textId="77777777" w:rsidR="009C790B" w:rsidRPr="00010647" w:rsidRDefault="009C790B" w:rsidP="00010647"/>
    <w:p w14:paraId="33B06EBD" w14:textId="77777777" w:rsidR="00AA5084" w:rsidRPr="00010647" w:rsidRDefault="00AA5084" w:rsidP="00AA5084">
      <w:pPr>
        <w:pStyle w:val="PlainText"/>
        <w:rPr>
          <w:b/>
          <w:bCs/>
        </w:rPr>
      </w:pPr>
      <w:r w:rsidRPr="00010647">
        <w:rPr>
          <w:b/>
          <w:bCs/>
        </w:rPr>
        <w:t># Benefits of the change</w:t>
      </w:r>
    </w:p>
    <w:p w14:paraId="3ACD7F8F" w14:textId="77777777" w:rsidR="00CC4EA8" w:rsidRDefault="00CC4EA8" w:rsidP="00CC4EA8">
      <w:pPr>
        <w:pStyle w:val="PlainText"/>
      </w:pPr>
    </w:p>
    <w:p w14:paraId="4881A9F1" w14:textId="77777777" w:rsidR="00042E61" w:rsidRDefault="00CC4EA8" w:rsidP="00CC4EA8">
      <w:pPr>
        <w:pStyle w:val="PlainText"/>
      </w:pPr>
      <w:r>
        <w:t>Per UEFI v2.9</w:t>
      </w:r>
      <w:r w:rsidR="00042E61">
        <w:t>:</w:t>
      </w:r>
    </w:p>
    <w:p w14:paraId="7EA69F8F" w14:textId="77777777" w:rsidR="00042E61" w:rsidRDefault="00042E61" w:rsidP="00CC4EA8">
      <w:pPr>
        <w:pStyle w:val="PlainText"/>
      </w:pPr>
    </w:p>
    <w:p w14:paraId="78A360E5" w14:textId="3161592B" w:rsidR="00CC4EA8" w:rsidRDefault="00CC4EA8" w:rsidP="00CC4EA8">
      <w:pPr>
        <w:pStyle w:val="PlainText"/>
      </w:pPr>
      <w:r>
        <w:t>Section 3.1.7 - Required System Preparation Applications</w:t>
      </w:r>
    </w:p>
    <w:p w14:paraId="7661EE0E" w14:textId="398B1093" w:rsidR="00CC4EA8" w:rsidRPr="00DE753C" w:rsidRDefault="00CC4EA8" w:rsidP="00CC4EA8">
      <w:pPr>
        <w:pStyle w:val="PlainText"/>
        <w:rPr>
          <w:i/>
          <w:iCs/>
        </w:rPr>
      </w:pPr>
      <w:r w:rsidRPr="00DE753C">
        <w:rPr>
          <w:i/>
          <w:iCs/>
        </w:rPr>
        <w:t xml:space="preserve">"After </w:t>
      </w:r>
      <w:proofErr w:type="gramStart"/>
      <w:r w:rsidRPr="00DE753C">
        <w:rPr>
          <w:i/>
          <w:iCs/>
        </w:rPr>
        <w:t>all</w:t>
      </w:r>
      <w:proofErr w:type="gramEnd"/>
      <w:r w:rsidRPr="00DE753C">
        <w:rPr>
          <w:i/>
          <w:iCs/>
        </w:rPr>
        <w:t xml:space="preserve"> </w:t>
      </w:r>
      <w:proofErr w:type="spellStart"/>
      <w:r w:rsidRPr="00DE753C">
        <w:rPr>
          <w:i/>
          <w:iCs/>
        </w:rPr>
        <w:t>SysPrep</w:t>
      </w:r>
      <w:proofErr w:type="spellEnd"/>
      <w:r w:rsidRPr="00DE753C">
        <w:rPr>
          <w:i/>
          <w:iCs/>
        </w:rPr>
        <w:t xml:space="preserve">#### variables have been launched and exited, the platform shall notify EFI_EVENT_GROUP_READY_TO_BOOT and EFI_EVENT_GROUP_AFTER_READY_TO_BOOT event groups and begin to evaluate Boot#### variables with Attributes set to LOAD_OPTION_CATEGORY_BOOT according to the order defined by </w:t>
      </w:r>
      <w:proofErr w:type="spellStart"/>
      <w:r w:rsidRPr="00DE753C">
        <w:rPr>
          <w:i/>
          <w:iCs/>
        </w:rPr>
        <w:t>BootOrder</w:t>
      </w:r>
      <w:proofErr w:type="spellEnd"/>
      <w:r w:rsidRPr="00DE753C">
        <w:rPr>
          <w:i/>
          <w:iCs/>
        </w:rPr>
        <w:t xml:space="preserve">. The </w:t>
      </w:r>
      <w:proofErr w:type="spellStart"/>
      <w:r w:rsidRPr="00DE753C">
        <w:rPr>
          <w:i/>
          <w:iCs/>
        </w:rPr>
        <w:t>FilePathList</w:t>
      </w:r>
      <w:proofErr w:type="spellEnd"/>
      <w:r w:rsidRPr="00DE753C">
        <w:rPr>
          <w:i/>
          <w:iCs/>
        </w:rPr>
        <w:t xml:space="preserve"> of variables marked LOAD_OPTION_CATEGORY_BOOT shall not be evaluated prior to the completion of EFI_EVENT_GROUP_AFTER_READY_TO_BOOT event group processing."</w:t>
      </w:r>
    </w:p>
    <w:p w14:paraId="25F68686" w14:textId="396E297C" w:rsidR="00CC4EA8" w:rsidRDefault="00CC4EA8" w:rsidP="00CC4EA8">
      <w:pPr>
        <w:pStyle w:val="PlainText"/>
      </w:pPr>
    </w:p>
    <w:p w14:paraId="0198A27D" w14:textId="024A4C99" w:rsidR="00CC4EA8" w:rsidRDefault="00CC4EA8" w:rsidP="001B735F">
      <w:pPr>
        <w:pStyle w:val="PlainText"/>
      </w:pPr>
      <w:r>
        <w:t xml:space="preserve">A clarification is needed on what is meant by "...shall not be evaluated..." </w:t>
      </w:r>
      <w:r w:rsidR="000D2516">
        <w:t xml:space="preserve">in section 3.1.7 </w:t>
      </w:r>
      <w:r>
        <w:t xml:space="preserve">above. There is misunderstanding of the spec that is causing implementation issues (including possibly not being compliant to the spec). </w:t>
      </w:r>
    </w:p>
    <w:p w14:paraId="20420A83" w14:textId="77777777" w:rsidR="00CC4EA8" w:rsidRDefault="00CC4EA8" w:rsidP="00CC4EA8">
      <w:pPr>
        <w:pStyle w:val="PlainText"/>
      </w:pPr>
    </w:p>
    <w:p w14:paraId="6467223B" w14:textId="16EE60A6" w:rsidR="001D4E2A" w:rsidRDefault="00673D48" w:rsidP="00CC4EA8">
      <w:pPr>
        <w:pStyle w:val="PlainText"/>
      </w:pPr>
      <w:r>
        <w:t xml:space="preserve">The straightforward </w:t>
      </w:r>
      <w:r w:rsidR="00CC4EA8">
        <w:t>interpretation is that this sentence indicates that EFI_EVENT_GROUP_READY_TO_BOOT and EFI_EVENT_GROUP_AFTER_READY_TO_BOOT *MUST* be signaled and completed *BEFORE* any variables with LOAD_OPTION_CATEGORY_BOOT are processed</w:t>
      </w:r>
      <w:r w:rsidR="001D4E2A">
        <w:t xml:space="preserve"> in any form</w:t>
      </w:r>
      <w:r w:rsidR="003E4390">
        <w:t>.</w:t>
      </w:r>
      <w:r w:rsidR="000D746C">
        <w:t xml:space="preserve"> In other words, the order is X </w:t>
      </w:r>
      <w:r w:rsidR="000D746C">
        <w:sym w:font="Wingdings" w:char="F0E0"/>
      </w:r>
      <w:r w:rsidR="000D746C">
        <w:t xml:space="preserve"> Y </w:t>
      </w:r>
      <w:r w:rsidR="000D746C">
        <w:sym w:font="Wingdings" w:char="F0E0"/>
      </w:r>
      <w:r w:rsidR="000D746C">
        <w:t xml:space="preserve"> </w:t>
      </w:r>
      <w:proofErr w:type="gramStart"/>
      <w:r w:rsidR="000D746C">
        <w:t>Z</w:t>
      </w:r>
      <w:proofErr w:type="gramEnd"/>
    </w:p>
    <w:p w14:paraId="7A10C359" w14:textId="3C4CFA37" w:rsidR="000D746C" w:rsidRDefault="000D746C" w:rsidP="00CC4EA8">
      <w:pPr>
        <w:pStyle w:val="PlainText"/>
      </w:pPr>
    </w:p>
    <w:p w14:paraId="7027D609" w14:textId="77777777" w:rsidR="000D746C" w:rsidRDefault="000D746C" w:rsidP="00CC4EA8">
      <w:pPr>
        <w:pStyle w:val="PlainText"/>
      </w:pPr>
    </w:p>
    <w:p w14:paraId="6C2648BE" w14:textId="77777777" w:rsidR="000D746C" w:rsidRPr="000D746C" w:rsidRDefault="000D746C" w:rsidP="000D7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Theme="minorHAnsi" w:hAnsi="Calibri"/>
          <w:szCs w:val="21"/>
          <w:lang w:eastAsia="en-US" w:bidi="he-IL"/>
        </w:rPr>
      </w:pPr>
      <w:r w:rsidRPr="000D746C">
        <w:rPr>
          <w:rFonts w:ascii="Calibri" w:eastAsiaTheme="minorHAnsi" w:hAnsi="Calibri"/>
          <w:szCs w:val="21"/>
          <w:lang w:eastAsia="en-US" w:bidi="he-IL"/>
        </w:rPr>
        <w:t xml:space="preserve">X = Process all </w:t>
      </w:r>
      <w:proofErr w:type="spellStart"/>
      <w:r w:rsidRPr="000D746C">
        <w:rPr>
          <w:rFonts w:ascii="Calibri" w:eastAsiaTheme="minorHAnsi" w:hAnsi="Calibri"/>
          <w:szCs w:val="21"/>
          <w:lang w:eastAsia="en-US" w:bidi="he-IL"/>
        </w:rPr>
        <w:t>SysPrep</w:t>
      </w:r>
      <w:proofErr w:type="spellEnd"/>
      <w:r w:rsidRPr="000D746C">
        <w:rPr>
          <w:rFonts w:ascii="Calibri" w:eastAsiaTheme="minorHAnsi" w:hAnsi="Calibri"/>
          <w:szCs w:val="21"/>
          <w:lang w:eastAsia="en-US" w:bidi="he-IL"/>
        </w:rPr>
        <w:t>#### variables</w:t>
      </w:r>
    </w:p>
    <w:p w14:paraId="13C1953E" w14:textId="77777777" w:rsidR="000D746C" w:rsidRPr="000D746C" w:rsidRDefault="000D746C" w:rsidP="000D7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Theme="minorHAnsi" w:hAnsi="Calibri"/>
          <w:szCs w:val="21"/>
          <w:lang w:eastAsia="en-US" w:bidi="he-IL"/>
        </w:rPr>
      </w:pPr>
      <w:r w:rsidRPr="000D746C">
        <w:rPr>
          <w:rFonts w:ascii="Calibri" w:eastAsiaTheme="minorHAnsi" w:hAnsi="Calibri"/>
          <w:szCs w:val="21"/>
          <w:lang w:eastAsia="en-US" w:bidi="he-IL"/>
        </w:rPr>
        <w:t>Y = Send an EFI_EVENT_GROUP_READY_TO_BOOT event group to every option that can receive it and wait for it to complete</w:t>
      </w:r>
    </w:p>
    <w:p w14:paraId="04871483" w14:textId="77777777" w:rsidR="000D746C" w:rsidRPr="000D746C" w:rsidRDefault="000D746C" w:rsidP="000D7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Theme="minorHAnsi" w:hAnsi="Calibri"/>
          <w:szCs w:val="21"/>
          <w:lang w:eastAsia="en-US" w:bidi="he-IL"/>
        </w:rPr>
      </w:pPr>
      <w:r w:rsidRPr="000D746C">
        <w:rPr>
          <w:rFonts w:ascii="Calibri" w:eastAsiaTheme="minorHAnsi" w:hAnsi="Calibri"/>
          <w:szCs w:val="21"/>
          <w:lang w:eastAsia="en-US" w:bidi="he-IL"/>
        </w:rPr>
        <w:lastRenderedPageBreak/>
        <w:t>Z = Process ("evaluate") Boot#### variables.</w:t>
      </w:r>
    </w:p>
    <w:p w14:paraId="116E48E5" w14:textId="2C0E3864" w:rsidR="000D746C" w:rsidRDefault="000D746C" w:rsidP="00CC4EA8">
      <w:pPr>
        <w:pStyle w:val="PlainText"/>
      </w:pPr>
    </w:p>
    <w:p w14:paraId="7FB58491" w14:textId="27A63E11" w:rsidR="00C72F03" w:rsidRPr="00C72F03" w:rsidRDefault="00AA4655" w:rsidP="00C72F03">
      <w:pPr>
        <w:pStyle w:val="SP12135271"/>
        <w:rPr>
          <w:rFonts w:cs="Consolas"/>
          <w:i/>
          <w:iCs/>
          <w:color w:val="000000"/>
          <w:sz w:val="22"/>
          <w:szCs w:val="22"/>
        </w:rPr>
      </w:pPr>
      <w:r w:rsidRPr="00DE753C">
        <w:t xml:space="preserve">The language in </w:t>
      </w:r>
      <w:r w:rsidR="00DE753C" w:rsidRPr="00DE753C">
        <w:t>3.1.7</w:t>
      </w:r>
      <w:r w:rsidRPr="00DE753C">
        <w:rPr>
          <w:rFonts w:ascii="Calibri" w:hAnsi="Calibri"/>
          <w:sz w:val="22"/>
          <w:szCs w:val="21"/>
        </w:rPr>
        <w:t xml:space="preserve"> is a prescriptive language that is stronger than the language in section 7.1 which defines the </w:t>
      </w:r>
      <w:proofErr w:type="spellStart"/>
      <w:r w:rsidRPr="00DE753C">
        <w:rPr>
          <w:rFonts w:ascii="Calibri" w:hAnsi="Calibri"/>
          <w:sz w:val="22"/>
          <w:szCs w:val="21"/>
        </w:rPr>
        <w:t>ReadyToBoot</w:t>
      </w:r>
      <w:proofErr w:type="spellEnd"/>
      <w:r w:rsidRPr="00DE753C">
        <w:rPr>
          <w:rFonts w:ascii="Calibri" w:hAnsi="Calibri"/>
          <w:sz w:val="22"/>
          <w:szCs w:val="21"/>
        </w:rPr>
        <w:t xml:space="preserve"> event group in a general way:</w:t>
      </w:r>
      <w:r w:rsidRPr="00DE753C">
        <w:rPr>
          <w:rFonts w:ascii="Calibri" w:hAnsi="Calibri"/>
          <w:sz w:val="22"/>
          <w:szCs w:val="21"/>
        </w:rPr>
        <w:br/>
      </w:r>
      <w:r w:rsidRPr="00DE753C">
        <w:rPr>
          <w:rFonts w:ascii="Calibri" w:hAnsi="Calibri"/>
          <w:sz w:val="22"/>
          <w:szCs w:val="21"/>
        </w:rPr>
        <w:br/>
      </w:r>
      <w:r w:rsidR="00C72F03">
        <w:rPr>
          <w:rStyle w:val="SC122581"/>
          <w:i/>
          <w:iCs/>
        </w:rPr>
        <w:t>“</w:t>
      </w:r>
      <w:r w:rsidR="00C72F03" w:rsidRPr="00C72F03">
        <w:rPr>
          <w:rStyle w:val="SC122581"/>
          <w:i/>
          <w:iCs/>
        </w:rPr>
        <w:t xml:space="preserve">EFI_EVENT_GROUP_READY_TO_BOOT: </w:t>
      </w:r>
      <w:r w:rsidR="00C72F03" w:rsidRPr="00C72F03">
        <w:rPr>
          <w:rStyle w:val="SC122581"/>
          <w:rFonts w:ascii="Calibri" w:hAnsi="Calibri" w:cs="Calibri"/>
          <w:i/>
          <w:iCs/>
        </w:rPr>
        <w:t>This event group is notified by the system right before notifying EFI_EVENT_GROUP_AFTER_READY_TO_BOOT event group when the Boot Manager is about to load and execute a boot option. The event group presents the last chance to modify device or system configuration prior to passing control to a boot option.</w:t>
      </w:r>
    </w:p>
    <w:p w14:paraId="389620D5" w14:textId="75944DCE" w:rsidR="00AA4655" w:rsidRPr="00C72F03" w:rsidRDefault="00C72F03" w:rsidP="00C72F03">
      <w:pPr>
        <w:pStyle w:val="SP12135278"/>
        <w:spacing w:before="120" w:after="120"/>
        <w:rPr>
          <w:rStyle w:val="SC122581"/>
          <w:rFonts w:ascii="Calibri" w:hAnsi="Calibri" w:cs="Calibri"/>
          <w:i/>
          <w:iCs/>
        </w:rPr>
      </w:pPr>
      <w:r w:rsidRPr="00C72F03">
        <w:rPr>
          <w:rStyle w:val="SC122581"/>
          <w:rFonts w:ascii="Calibri" w:hAnsi="Calibri" w:cs="Calibri"/>
          <w:i/>
          <w:iCs/>
        </w:rPr>
        <w:t>EFI_EVENT_GROUP_AFTER_READY_TO_BOOT: This event group is notified by the system immediately after notifying EFI_EVENT_GROUP_READY_TO_BOOT event group when the Boot Manager is about to load and execute a boot option. The event group presents the last chance to survey device or system configuration prior to passing control to a boot option.</w:t>
      </w:r>
      <w:r>
        <w:rPr>
          <w:rStyle w:val="SC122581"/>
          <w:rFonts w:ascii="Calibri" w:hAnsi="Calibri" w:cs="Calibri"/>
          <w:i/>
          <w:iCs/>
        </w:rPr>
        <w:t>”</w:t>
      </w:r>
    </w:p>
    <w:p w14:paraId="177BF0DF" w14:textId="77777777" w:rsidR="00C72F03" w:rsidRPr="00DE753C" w:rsidRDefault="00C72F03" w:rsidP="00C72F03">
      <w:pPr>
        <w:pStyle w:val="PlainText"/>
      </w:pPr>
    </w:p>
    <w:p w14:paraId="1536E2FB" w14:textId="77777777" w:rsidR="00CC4EA8" w:rsidRDefault="00CC4EA8" w:rsidP="00CC4EA8">
      <w:pPr>
        <w:pStyle w:val="PlainText"/>
      </w:pPr>
    </w:p>
    <w:p w14:paraId="75AE7A9E" w14:textId="66558BA1" w:rsidR="00CC4EA8" w:rsidRDefault="00CC4EA8" w:rsidP="00CC4EA8">
      <w:pPr>
        <w:pStyle w:val="PlainText"/>
      </w:pPr>
      <w:r>
        <w:t xml:space="preserve">However, the current TianoCore EDK2 </w:t>
      </w:r>
      <w:proofErr w:type="spellStart"/>
      <w:r>
        <w:t>UefiBootManagerLib's</w:t>
      </w:r>
      <w:proofErr w:type="spellEnd"/>
      <w:r>
        <w:t xml:space="preserve"> </w:t>
      </w:r>
      <w:proofErr w:type="spellStart"/>
      <w:r>
        <w:t>BmBoot.c</w:t>
      </w:r>
      <w:proofErr w:type="spellEnd"/>
      <w:r>
        <w:t xml:space="preserve"> has </w:t>
      </w:r>
      <w:proofErr w:type="spellStart"/>
      <w:r>
        <w:t>EfiSignalEventReadyToBoot</w:t>
      </w:r>
      <w:proofErr w:type="spellEnd"/>
      <w:r>
        <w:t>() called during Boot#### variables evaluation (https://github.com/tianocore/edk2/blob/a56af23f066e2816c67b7c6e64de7ddefcd70780/MdeModulePkg/Library/UefiBootManagerLib/BmBoot.c#L1792-L1845), which is already a breach of the specs in terms of expected chronology,</w:t>
      </w:r>
      <w:r w:rsidR="001B735F">
        <w:t xml:space="preserve"> as it will </w:t>
      </w:r>
      <w:ins w:id="0" w:author="Samer El-Haj-Mahmoud" w:date="2021-05-03T18:20:00Z">
        <w:r w:rsidR="007F5F00" w:rsidRPr="007F5F00">
          <w:t>force Z to start before the completion of Y</w:t>
        </w:r>
      </w:ins>
      <w:del w:id="1" w:author="Samer El-Haj-Mahmoud" w:date="2021-05-03T18:20:00Z">
        <w:r w:rsidR="001B735F" w:rsidDel="007F5F00">
          <w:delText>force Y to start before Z</w:delText>
        </w:r>
      </w:del>
      <w:r w:rsidR="001B735F">
        <w:t>. F</w:t>
      </w:r>
      <w:r>
        <w:t>urthermore</w:t>
      </w:r>
      <w:ins w:id="2" w:author="Samer El-Haj-Mahmoud" w:date="2021-05-03T18:21:00Z">
        <w:r w:rsidR="007F5F00">
          <w:t>,</w:t>
        </w:r>
      </w:ins>
      <w:r>
        <w:t xml:space="preserve"> it is only ever called there, which is a second breach of the specs.</w:t>
      </w:r>
    </w:p>
    <w:p w14:paraId="41A2EB85" w14:textId="77777777" w:rsidR="00CC4EA8" w:rsidRDefault="00CC4EA8" w:rsidP="00CC4EA8">
      <w:pPr>
        <w:pStyle w:val="PlainText"/>
      </w:pPr>
    </w:p>
    <w:p w14:paraId="22322B5B" w14:textId="15F0F3C4" w:rsidR="00CC4EA8" w:rsidRDefault="001B735F" w:rsidP="00CC4EA8">
      <w:pPr>
        <w:pStyle w:val="PlainText"/>
      </w:pPr>
      <w:r>
        <w:t>S</w:t>
      </w:r>
      <w:r w:rsidR="00CC4EA8">
        <w:t xml:space="preserve">pecially, this leaves EFI_EVENT_GROUP_READY_TO_BOOT not being </w:t>
      </w:r>
      <w:r w:rsidR="008E4038">
        <w:t>signaled</w:t>
      </w:r>
      <w:r w:rsidR="00CC4EA8">
        <w:t xml:space="preserve"> when other boot options, such as Platform Recovery, are being used, and this non</w:t>
      </w:r>
      <w:ins w:id="3" w:author="Samer El-Haj-Mahmoud" w:date="2021-05-03T18:21:00Z">
        <w:r w:rsidR="007F5F00">
          <w:t>-</w:t>
        </w:r>
      </w:ins>
      <w:del w:id="4" w:author="Samer El-Haj-Mahmoud" w:date="2021-05-03T18:21:00Z">
        <w:r w:rsidR="008E4038" w:rsidDel="007F5F00">
          <w:delText xml:space="preserve"> </w:delText>
        </w:r>
      </w:del>
      <w:r w:rsidR="008E4038">
        <w:t>c</w:t>
      </w:r>
      <w:r w:rsidR="00CC4EA8">
        <w:t>ompliance to specs creates real issues on platforms such as the Raspberry Pi</w:t>
      </w:r>
      <w:r w:rsidR="0078556C">
        <w:t xml:space="preserve"> and </w:t>
      </w:r>
      <w:del w:id="5" w:author="Samer El-Haj-Mahmoud" w:date="2021-05-03T18:21:00Z">
        <w:r w:rsidR="0078556C" w:rsidDel="007F5F00">
          <w:delText xml:space="preserve">an </w:delText>
        </w:r>
      </w:del>
      <w:r w:rsidR="0078556C">
        <w:t>other platform</w:t>
      </w:r>
      <w:ins w:id="6" w:author="Samer El-Haj-Mahmoud" w:date="2021-05-03T18:21:00Z">
        <w:r w:rsidR="007F5F00">
          <w:t>s</w:t>
        </w:r>
      </w:ins>
      <w:r w:rsidR="0078556C">
        <w:t xml:space="preserve"> that depend</w:t>
      </w:r>
      <w:del w:id="7" w:author="Samer El-Haj-Mahmoud" w:date="2021-05-03T18:21:00Z">
        <w:r w:rsidR="0078556C" w:rsidDel="007F5F00">
          <w:delText>s</w:delText>
        </w:r>
      </w:del>
      <w:r w:rsidR="0078556C">
        <w:t xml:space="preserve"> on the open source BDS in TianoCore.</w:t>
      </w:r>
    </w:p>
    <w:p w14:paraId="79B5F3F5" w14:textId="77777777" w:rsidR="00CC4EA8" w:rsidRDefault="00CC4EA8" w:rsidP="00CC4EA8">
      <w:pPr>
        <w:pStyle w:val="PlainText"/>
      </w:pPr>
    </w:p>
    <w:p w14:paraId="3D95D825" w14:textId="4737812A" w:rsidR="001B735F" w:rsidRDefault="001B735F" w:rsidP="001B735F">
      <w:pPr>
        <w:pStyle w:val="PlainText"/>
      </w:pPr>
      <w:r>
        <w:t>For in-depth details of the issue and discussion, see:</w:t>
      </w:r>
    </w:p>
    <w:p w14:paraId="3891E3F3" w14:textId="77777777" w:rsidR="001B735F" w:rsidRDefault="001B735F" w:rsidP="001B735F">
      <w:pPr>
        <w:pStyle w:val="PlainText"/>
      </w:pPr>
    </w:p>
    <w:p w14:paraId="0C80F42A" w14:textId="52AF0176" w:rsidR="00982F00" w:rsidRDefault="001B735F" w:rsidP="00403AA4">
      <w:pPr>
        <w:pStyle w:val="PlainText"/>
        <w:numPr>
          <w:ilvl w:val="0"/>
          <w:numId w:val="4"/>
        </w:numPr>
      </w:pPr>
      <w:r>
        <w:t xml:space="preserve">Code issue: </w:t>
      </w:r>
      <w:hyperlink r:id="rId6" w:history="1">
        <w:r w:rsidRPr="00BA1D9C">
          <w:rPr>
            <w:rStyle w:val="Hyperlink"/>
          </w:rPr>
          <w:t>https://bugzilla.tianocore.org/show_bug.cgi?id=2831</w:t>
        </w:r>
      </w:hyperlink>
      <w:r w:rsidR="00403AA4">
        <w:t xml:space="preserve"> </w:t>
      </w:r>
      <w:r w:rsidR="00982F00">
        <w:t xml:space="preserve">(especially </w:t>
      </w:r>
      <w:hyperlink r:id="rId7" w:anchor="c6" w:history="1">
        <w:r w:rsidR="00982F00" w:rsidRPr="00982F00">
          <w:rPr>
            <w:rStyle w:val="Hyperlink"/>
          </w:rPr>
          <w:t>comment 6</w:t>
        </w:r>
      </w:hyperlink>
      <w:r w:rsidR="00982F00">
        <w:t xml:space="preserve"> and </w:t>
      </w:r>
      <w:hyperlink r:id="rId8" w:anchor="c11" w:history="1">
        <w:r w:rsidR="00403AA4" w:rsidRPr="00403AA4">
          <w:rPr>
            <w:rStyle w:val="Hyperlink"/>
          </w:rPr>
          <w:t>comment 11</w:t>
        </w:r>
      </w:hyperlink>
      <w:r w:rsidR="00403AA4">
        <w:t>)</w:t>
      </w:r>
    </w:p>
    <w:p w14:paraId="47EC42AD" w14:textId="7DD17FA3" w:rsidR="001B735F" w:rsidRDefault="001B735F" w:rsidP="001B735F">
      <w:pPr>
        <w:pStyle w:val="PlainText"/>
        <w:numPr>
          <w:ilvl w:val="0"/>
          <w:numId w:val="4"/>
        </w:numPr>
      </w:pPr>
      <w:r>
        <w:t xml:space="preserve">EDK2 RPi patch and discussion thread: </w:t>
      </w:r>
      <w:hyperlink r:id="rId9" w:anchor="61328" w:history="1">
        <w:r w:rsidRPr="00BA1D9C">
          <w:rPr>
            <w:rStyle w:val="Hyperlink"/>
          </w:rPr>
          <w:t>https://edk2.groups.io/g/devel/topic/74912987#61328</w:t>
        </w:r>
      </w:hyperlink>
      <w:r>
        <w:t xml:space="preserve"> </w:t>
      </w:r>
    </w:p>
    <w:p w14:paraId="68A0F631" w14:textId="4DC6B00D" w:rsidR="005437D5" w:rsidRDefault="005437D5" w:rsidP="00AA5084">
      <w:pPr>
        <w:pStyle w:val="PlainText"/>
      </w:pPr>
    </w:p>
    <w:p w14:paraId="305F6E54" w14:textId="77777777" w:rsidR="005437D5" w:rsidRPr="00010647" w:rsidRDefault="005437D5" w:rsidP="00AA5084">
      <w:pPr>
        <w:pStyle w:val="PlainText"/>
      </w:pPr>
    </w:p>
    <w:p w14:paraId="3748E8EE" w14:textId="77777777" w:rsidR="00AA5084" w:rsidRPr="00010647" w:rsidRDefault="00AA5084" w:rsidP="00AA5084">
      <w:pPr>
        <w:pStyle w:val="PlainText"/>
        <w:rPr>
          <w:b/>
          <w:bCs/>
        </w:rPr>
      </w:pPr>
      <w:r w:rsidRPr="00010647">
        <w:rPr>
          <w:b/>
          <w:bCs/>
        </w:rPr>
        <w:t># Impact of the change</w:t>
      </w:r>
    </w:p>
    <w:p w14:paraId="4995648D" w14:textId="6A5B60C7" w:rsidR="00AB700B" w:rsidRDefault="009C790B" w:rsidP="00AB700B">
      <w:pPr>
        <w:pStyle w:val="PlainText"/>
        <w:rPr>
          <w:sz w:val="20"/>
          <w:szCs w:val="20"/>
        </w:rPr>
      </w:pPr>
      <w:r>
        <w:t xml:space="preserve"> </w:t>
      </w:r>
    </w:p>
    <w:p w14:paraId="024245AC" w14:textId="55321BAE" w:rsidR="00AB700B" w:rsidRPr="00010647" w:rsidRDefault="009728A6" w:rsidP="00AA5084">
      <w:pPr>
        <w:pStyle w:val="PlainText"/>
        <w:rPr>
          <w:sz w:val="20"/>
          <w:szCs w:val="20"/>
        </w:rPr>
      </w:pPr>
      <w:r>
        <w:rPr>
          <w:sz w:val="20"/>
          <w:szCs w:val="20"/>
        </w:rPr>
        <w:t xml:space="preserve">Change to TianoCore EDK2 BDS is needed to fix the flow, and the issues </w:t>
      </w:r>
      <w:r w:rsidR="00403AA4">
        <w:rPr>
          <w:sz w:val="20"/>
          <w:szCs w:val="20"/>
        </w:rPr>
        <w:t xml:space="preserve">/ side-effects </w:t>
      </w:r>
      <w:r>
        <w:rPr>
          <w:sz w:val="20"/>
          <w:szCs w:val="20"/>
        </w:rPr>
        <w:t xml:space="preserve">highlighted in the BZ above. </w:t>
      </w:r>
    </w:p>
    <w:p w14:paraId="24A1ABCA" w14:textId="69481EF9" w:rsidR="00AA5084" w:rsidRPr="00010647" w:rsidRDefault="00AA5084" w:rsidP="00AA5084">
      <w:pPr>
        <w:pStyle w:val="PlainText"/>
        <w:rPr>
          <w:sz w:val="20"/>
          <w:szCs w:val="20"/>
        </w:rPr>
      </w:pPr>
    </w:p>
    <w:p w14:paraId="0ED93850" w14:textId="2F4FBAA6" w:rsidR="00403AA4" w:rsidRDefault="00403AA4">
      <w:pPr>
        <w:spacing w:line="259" w:lineRule="auto"/>
        <w:rPr>
          <w:rFonts w:ascii="Calibri" w:eastAsiaTheme="minorHAnsi" w:hAnsi="Calibri"/>
          <w:szCs w:val="21"/>
          <w:lang w:eastAsia="en-US" w:bidi="he-IL"/>
        </w:rPr>
      </w:pPr>
      <w:r>
        <w:br w:type="page"/>
      </w:r>
    </w:p>
    <w:p w14:paraId="20B84B52" w14:textId="77777777" w:rsidR="00AA5084" w:rsidRPr="00010647" w:rsidRDefault="00AA5084" w:rsidP="00AA5084">
      <w:pPr>
        <w:pStyle w:val="PlainText"/>
      </w:pPr>
    </w:p>
    <w:p w14:paraId="7BE6A985" w14:textId="77777777" w:rsidR="00AA5084" w:rsidRDefault="00AA5084" w:rsidP="00AA5084">
      <w:pPr>
        <w:pStyle w:val="PlainText"/>
        <w:rPr>
          <w:b/>
          <w:bCs/>
        </w:rPr>
      </w:pPr>
      <w:r w:rsidRPr="00010647">
        <w:rPr>
          <w:b/>
          <w:bCs/>
        </w:rPr>
        <w:t># Detailed description of the change [normative updates]</w:t>
      </w:r>
    </w:p>
    <w:p w14:paraId="5B024295" w14:textId="77777777" w:rsidR="00AA5084" w:rsidRDefault="00AA5084" w:rsidP="00AA5084">
      <w:pPr>
        <w:pStyle w:val="PlainText"/>
      </w:pPr>
    </w:p>
    <w:p w14:paraId="448592D5" w14:textId="77777777" w:rsidR="00010647" w:rsidRPr="00010647" w:rsidRDefault="00AA5084" w:rsidP="007B3088">
      <w:pPr>
        <w:pStyle w:val="ListParagraph"/>
        <w:numPr>
          <w:ilvl w:val="0"/>
          <w:numId w:val="5"/>
        </w:numPr>
        <w:rPr>
          <w:rFonts w:cs="Helvetica"/>
          <w:bCs/>
          <w:sz w:val="20"/>
          <w:szCs w:val="20"/>
        </w:rPr>
      </w:pPr>
      <w:r w:rsidRPr="00010647">
        <w:rPr>
          <w:rFonts w:cs="Helvetica"/>
          <w:sz w:val="20"/>
          <w:szCs w:val="20"/>
        </w:rPr>
        <w:t xml:space="preserve">Insertions in </w:t>
      </w:r>
      <w:r w:rsidRPr="00F3770D">
        <w:rPr>
          <w:rFonts w:cs="Helvetica"/>
          <w:b/>
          <w:color w:val="00B050"/>
          <w:sz w:val="20"/>
          <w:szCs w:val="20"/>
        </w:rPr>
        <w:t>green</w:t>
      </w:r>
    </w:p>
    <w:p w14:paraId="1F6819A7" w14:textId="080A9014" w:rsidR="00010647" w:rsidRPr="009728A6" w:rsidRDefault="00AA5084" w:rsidP="007B3088">
      <w:pPr>
        <w:pStyle w:val="ListParagraph"/>
        <w:numPr>
          <w:ilvl w:val="0"/>
          <w:numId w:val="5"/>
        </w:numPr>
        <w:rPr>
          <w:rFonts w:cs="Helvetica"/>
          <w:bCs/>
          <w:sz w:val="20"/>
          <w:szCs w:val="20"/>
        </w:rPr>
      </w:pPr>
      <w:r w:rsidRPr="00010647">
        <w:rPr>
          <w:rFonts w:cs="Helvetica"/>
          <w:sz w:val="20"/>
          <w:szCs w:val="20"/>
        </w:rPr>
        <w:t xml:space="preserve">Removals in </w:t>
      </w:r>
      <w:r w:rsidRPr="00BC0158">
        <w:rPr>
          <w:rFonts w:cs="Helvetica"/>
          <w:bCs/>
          <w:strike/>
          <w:color w:val="FF0000"/>
          <w:sz w:val="20"/>
          <w:szCs w:val="20"/>
        </w:rPr>
        <w:t>red</w:t>
      </w:r>
    </w:p>
    <w:p w14:paraId="49111497" w14:textId="77777777" w:rsidR="009728A6" w:rsidRPr="009728A6" w:rsidRDefault="009728A6" w:rsidP="009728A6">
      <w:pPr>
        <w:rPr>
          <w:rFonts w:cs="Helvetica"/>
          <w:bCs/>
          <w:sz w:val="20"/>
          <w:szCs w:val="20"/>
        </w:rPr>
      </w:pPr>
    </w:p>
    <w:p w14:paraId="755A77AF" w14:textId="5CD22B72" w:rsidR="009728A6" w:rsidRPr="009728A6" w:rsidRDefault="009728A6" w:rsidP="009728A6">
      <w:pPr>
        <w:pStyle w:val="PlainText"/>
        <w:rPr>
          <w:b/>
          <w:bCs/>
        </w:rPr>
      </w:pPr>
      <w:r w:rsidRPr="009728A6">
        <w:rPr>
          <w:b/>
          <w:bCs/>
        </w:rPr>
        <w:t>3.1.7 - Required System Preparation Applications</w:t>
      </w:r>
    </w:p>
    <w:p w14:paraId="05D99A8C" w14:textId="7D689D30" w:rsidR="009728A6" w:rsidRDefault="00472172" w:rsidP="009728A6">
      <w:pPr>
        <w:pStyle w:val="PlainText"/>
      </w:pPr>
      <w:r>
        <w:t>…</w:t>
      </w:r>
    </w:p>
    <w:p w14:paraId="31633865" w14:textId="77777777" w:rsidR="00472172" w:rsidRDefault="00472172" w:rsidP="009728A6">
      <w:pPr>
        <w:pStyle w:val="PlainText"/>
      </w:pPr>
    </w:p>
    <w:p w14:paraId="6D7F510D" w14:textId="028B4E88" w:rsidR="009728A6" w:rsidRDefault="009728A6" w:rsidP="009728A6">
      <w:pPr>
        <w:pStyle w:val="PlainText"/>
      </w:pPr>
      <w:r>
        <w:t xml:space="preserve">After </w:t>
      </w:r>
      <w:proofErr w:type="gramStart"/>
      <w:r>
        <w:t>all</w:t>
      </w:r>
      <w:proofErr w:type="gramEnd"/>
      <w:r>
        <w:t xml:space="preserve"> </w:t>
      </w:r>
      <w:proofErr w:type="spellStart"/>
      <w:r>
        <w:t>SysPrep</w:t>
      </w:r>
      <w:proofErr w:type="spellEnd"/>
      <w:r>
        <w:t xml:space="preserve">#### variables have been launched and exited, the platform shall notify EFI_EVENT_GROUP_READY_TO_BOOT and EFI_EVENT_GROUP_AFTER_READY_TO_BOOT event groups </w:t>
      </w:r>
      <w:r w:rsidRPr="006551B3">
        <w:rPr>
          <w:rFonts w:ascii="Helvetica" w:hAnsi="Helvetica" w:cs="Helvetica"/>
          <w:b/>
          <w:strike/>
          <w:color w:val="FF0000"/>
          <w:sz w:val="20"/>
          <w:szCs w:val="20"/>
          <w:lang w:bidi="ar-SA"/>
        </w:rPr>
        <w:t>and</w:t>
      </w:r>
      <w:r w:rsidR="006551B3">
        <w:rPr>
          <w:rFonts w:ascii="Helvetica" w:hAnsi="Helvetica" w:cs="Helvetica"/>
          <w:b/>
          <w:strike/>
          <w:color w:val="FF0000"/>
          <w:sz w:val="20"/>
          <w:szCs w:val="20"/>
          <w:lang w:bidi="ar-SA"/>
        </w:rPr>
        <w:t>.</w:t>
      </w:r>
      <w:r w:rsidR="006551B3" w:rsidRPr="006551B3">
        <w:rPr>
          <w:rFonts w:ascii="Helvetica" w:hAnsi="Helvetica" w:cs="Helvetica"/>
          <w:b/>
          <w:color w:val="00B050"/>
          <w:sz w:val="20"/>
          <w:szCs w:val="20"/>
          <w:lang w:bidi="ar-SA"/>
        </w:rPr>
        <w:t xml:space="preserve"> </w:t>
      </w:r>
      <w:r w:rsidR="006551B3" w:rsidRPr="00F72FFD">
        <w:rPr>
          <w:rFonts w:ascii="Helvetica" w:hAnsi="Helvetica" w:cs="Helvetica"/>
          <w:bCs/>
          <w:color w:val="00B050"/>
          <w:sz w:val="20"/>
          <w:szCs w:val="20"/>
          <w:lang w:bidi="ar-SA"/>
        </w:rPr>
        <w:t>Next, the platform shall</w:t>
      </w:r>
      <w:r w:rsidRPr="006551B3">
        <w:rPr>
          <w:color w:val="00B050"/>
        </w:rPr>
        <w:t xml:space="preserve"> </w:t>
      </w:r>
      <w:r>
        <w:t xml:space="preserve">begin to evaluate Boot#### variables with Attributes set to LOAD_OPTION_CATEGORY_BOOT according to the order defined by </w:t>
      </w:r>
      <w:proofErr w:type="spellStart"/>
      <w:r>
        <w:t>BootOrder</w:t>
      </w:r>
      <w:proofErr w:type="spellEnd"/>
      <w:r>
        <w:t xml:space="preserve">. The </w:t>
      </w:r>
      <w:proofErr w:type="spellStart"/>
      <w:r>
        <w:t>FilePathList</w:t>
      </w:r>
      <w:proofErr w:type="spellEnd"/>
      <w:r>
        <w:t xml:space="preserve"> of variables marked LOAD_OPTION_CATEGORY_BOOT shall not be </w:t>
      </w:r>
      <w:r w:rsidR="00480BF7" w:rsidRPr="00F72FFD">
        <w:rPr>
          <w:color w:val="00B050"/>
        </w:rPr>
        <w:t>processed or</w:t>
      </w:r>
      <w:r w:rsidR="00480BF7" w:rsidRPr="00480BF7">
        <w:rPr>
          <w:color w:val="00B050"/>
        </w:rPr>
        <w:t xml:space="preserve"> </w:t>
      </w:r>
      <w:r>
        <w:t>evaluated prior to the completion of EFI_EVENT_GROUP_AFTER_READY_TO_BOOT event group processing."</w:t>
      </w:r>
    </w:p>
    <w:p w14:paraId="5661D272" w14:textId="786B6F90" w:rsidR="009728A6" w:rsidRDefault="009728A6" w:rsidP="009728A6">
      <w:pPr>
        <w:rPr>
          <w:rFonts w:cs="Helvetica"/>
          <w:bCs/>
          <w:sz w:val="20"/>
          <w:szCs w:val="20"/>
        </w:rPr>
      </w:pPr>
    </w:p>
    <w:p w14:paraId="65D7E3A5" w14:textId="77777777" w:rsidR="00472172" w:rsidRPr="00472172" w:rsidRDefault="00472172" w:rsidP="0047217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</w:p>
    <w:p w14:paraId="6AC367DA" w14:textId="77777777" w:rsidR="00472172" w:rsidRPr="00472172" w:rsidRDefault="00472172" w:rsidP="00472172">
      <w:pPr>
        <w:rPr>
          <w:rFonts w:ascii="Calibri" w:eastAsiaTheme="minorHAnsi" w:hAnsi="Calibri"/>
          <w:b/>
          <w:bCs/>
          <w:szCs w:val="21"/>
          <w:lang w:eastAsia="en-US" w:bidi="he-IL"/>
        </w:rPr>
      </w:pPr>
      <w:r w:rsidRPr="00472172">
        <w:rPr>
          <w:rFonts w:ascii="Calibri" w:eastAsiaTheme="minorHAnsi" w:hAnsi="Calibri"/>
          <w:b/>
          <w:bCs/>
          <w:szCs w:val="21"/>
          <w:lang w:eastAsia="en-US" w:bidi="he-IL"/>
        </w:rPr>
        <w:t>7.1 Event, Timer, and Task Priority Services</w:t>
      </w:r>
    </w:p>
    <w:p w14:paraId="523951C4" w14:textId="672722CA" w:rsidR="00472172" w:rsidRPr="00472172" w:rsidRDefault="00472172" w:rsidP="00472172">
      <w:pPr>
        <w:rPr>
          <w:rFonts w:ascii="Calibri" w:eastAsiaTheme="minorHAnsi" w:hAnsi="Calibri"/>
          <w:szCs w:val="21"/>
          <w:lang w:eastAsia="en-US" w:bidi="he-IL"/>
        </w:rPr>
      </w:pPr>
      <w:r w:rsidRPr="00472172">
        <w:rPr>
          <w:rFonts w:ascii="Calibri" w:eastAsiaTheme="minorHAnsi" w:hAnsi="Calibri"/>
          <w:szCs w:val="21"/>
          <w:lang w:eastAsia="en-US" w:bidi="he-IL"/>
        </w:rPr>
        <w:t>…</w:t>
      </w:r>
    </w:p>
    <w:p w14:paraId="1A39FCD8" w14:textId="6DEF2F0E" w:rsidR="0053052E" w:rsidRDefault="0053052E" w:rsidP="00472172">
      <w:pPr>
        <w:rPr>
          <w:rFonts w:ascii="Calibri" w:eastAsiaTheme="minorHAnsi" w:hAnsi="Calibri"/>
          <w:b/>
          <w:bCs/>
          <w:szCs w:val="21"/>
          <w:lang w:eastAsia="en-US" w:bidi="he-IL"/>
        </w:rPr>
      </w:pPr>
      <w:proofErr w:type="spellStart"/>
      <w:r w:rsidRPr="00472172">
        <w:rPr>
          <w:rFonts w:ascii="Calibri" w:eastAsiaTheme="minorHAnsi" w:hAnsi="Calibri"/>
          <w:b/>
          <w:bCs/>
          <w:szCs w:val="21"/>
          <w:lang w:eastAsia="en-US" w:bidi="he-IL"/>
        </w:rPr>
        <w:t>EFI_BOOT_SERVICES.CreateEventEx</w:t>
      </w:r>
      <w:proofErr w:type="spellEnd"/>
      <w:r w:rsidRPr="00472172">
        <w:rPr>
          <w:rFonts w:ascii="Calibri" w:eastAsiaTheme="minorHAnsi" w:hAnsi="Calibri"/>
          <w:b/>
          <w:bCs/>
          <w:szCs w:val="21"/>
          <w:lang w:eastAsia="en-US" w:bidi="he-IL"/>
        </w:rPr>
        <w:t>()</w:t>
      </w:r>
    </w:p>
    <w:p w14:paraId="0BED1AFC" w14:textId="46773B34" w:rsidR="00472172" w:rsidRPr="00472172" w:rsidRDefault="00472172" w:rsidP="00472172">
      <w:pPr>
        <w:rPr>
          <w:rFonts w:ascii="Calibri" w:eastAsiaTheme="minorHAnsi" w:hAnsi="Calibri"/>
          <w:szCs w:val="21"/>
          <w:lang w:eastAsia="en-US" w:bidi="he-IL"/>
        </w:rPr>
      </w:pPr>
      <w:r w:rsidRPr="00472172">
        <w:rPr>
          <w:rFonts w:ascii="Calibri" w:eastAsiaTheme="minorHAnsi" w:hAnsi="Calibri"/>
          <w:szCs w:val="21"/>
          <w:lang w:eastAsia="en-US" w:bidi="he-IL"/>
        </w:rPr>
        <w:t>…</w:t>
      </w:r>
    </w:p>
    <w:p w14:paraId="5D3A3F3A" w14:textId="77777777" w:rsidR="00BC0158" w:rsidRDefault="00BC0158" w:rsidP="00BC0158">
      <w:pPr>
        <w:pStyle w:val="SP12135289"/>
        <w:spacing w:before="80" w:after="60"/>
        <w:rPr>
          <w:rFonts w:cs="Consolas"/>
          <w:color w:val="000000"/>
          <w:sz w:val="22"/>
          <w:szCs w:val="22"/>
        </w:rPr>
      </w:pPr>
      <w:r>
        <w:rPr>
          <w:rStyle w:val="SC122581"/>
          <w:b/>
          <w:bCs/>
        </w:rPr>
        <w:t>EFI_EVENT_GROUP_READY_TO_BOOT</w:t>
      </w:r>
    </w:p>
    <w:p w14:paraId="1E988B95" w14:textId="713582C1" w:rsidR="00BC0158" w:rsidRDefault="00BC0158" w:rsidP="00BC0158">
      <w:pPr>
        <w:pStyle w:val="SP12135290"/>
        <w:spacing w:before="80" w:after="60"/>
        <w:rPr>
          <w:rFonts w:cs="Consolas"/>
          <w:color w:val="000000"/>
          <w:sz w:val="22"/>
          <w:szCs w:val="22"/>
        </w:rPr>
      </w:pPr>
      <w:r>
        <w:rPr>
          <w:rStyle w:val="SC122581"/>
          <w:rFonts w:ascii="Calibri" w:hAnsi="Calibri" w:cs="Calibri"/>
        </w:rPr>
        <w:t xml:space="preserve">This event group is notified by the system right before notifying </w:t>
      </w:r>
      <w:r>
        <w:rPr>
          <w:rStyle w:val="SC122581"/>
          <w:rFonts w:ascii="Calibri" w:hAnsi="Calibri" w:cs="Calibri"/>
          <w:b/>
          <w:bCs/>
        </w:rPr>
        <w:t xml:space="preserve">EFI_EVENT_GROUP_AFTER_READY_TO_BOOT </w:t>
      </w:r>
      <w:r>
        <w:rPr>
          <w:rStyle w:val="SC122581"/>
          <w:rFonts w:ascii="Calibri" w:hAnsi="Calibri" w:cs="Calibri"/>
        </w:rPr>
        <w:t xml:space="preserve">event group </w:t>
      </w:r>
      <w:r w:rsidRPr="00BC0158">
        <w:rPr>
          <w:rStyle w:val="SC122581"/>
          <w:rFonts w:ascii="Calibri" w:hAnsi="Calibri" w:cs="Calibri"/>
          <w:strike/>
          <w:color w:val="FF0000"/>
        </w:rPr>
        <w:t>when</w:t>
      </w:r>
      <w:r w:rsidRPr="00BC0158">
        <w:rPr>
          <w:rStyle w:val="SC122581"/>
          <w:rFonts w:ascii="Calibri" w:hAnsi="Calibri" w:cs="Calibri"/>
          <w:color w:val="FF0000"/>
        </w:rPr>
        <w:t xml:space="preserve"> </w:t>
      </w:r>
      <w:r w:rsidR="001F4740">
        <w:rPr>
          <w:rStyle w:val="SC122581"/>
          <w:rFonts w:ascii="Calibri" w:hAnsi="Calibri" w:cs="Calibri"/>
          <w:color w:val="00B050"/>
        </w:rPr>
        <w:t xml:space="preserve">and </w:t>
      </w:r>
      <w:r w:rsidRPr="00BC0158">
        <w:rPr>
          <w:rStyle w:val="SC122581"/>
          <w:rFonts w:ascii="Calibri" w:hAnsi="Calibri" w:cs="Calibri"/>
          <w:color w:val="00B050"/>
        </w:rPr>
        <w:t xml:space="preserve">before </w:t>
      </w:r>
      <w:r>
        <w:rPr>
          <w:rStyle w:val="SC122581"/>
          <w:rFonts w:ascii="Calibri" w:hAnsi="Calibri" w:cs="Calibri"/>
        </w:rPr>
        <w:t>the Boot Manager is about to load and execute a boot option. The event group presents the last chance to modify device or system configuration prior to passing control to a boot option.</w:t>
      </w:r>
    </w:p>
    <w:p w14:paraId="5D2FA21A" w14:textId="77777777" w:rsidR="00BC0158" w:rsidRDefault="00BC0158" w:rsidP="00BC0158">
      <w:pPr>
        <w:pStyle w:val="SP12135278"/>
        <w:spacing w:before="120" w:after="120"/>
        <w:rPr>
          <w:rFonts w:ascii="Calibri" w:hAnsi="Calibri" w:cs="Calibri"/>
          <w:color w:val="000000"/>
          <w:sz w:val="22"/>
          <w:szCs w:val="22"/>
        </w:rPr>
      </w:pPr>
      <w:r>
        <w:rPr>
          <w:rStyle w:val="SC122581"/>
          <w:rFonts w:ascii="Calibri" w:hAnsi="Calibri" w:cs="Calibri"/>
          <w:b/>
          <w:bCs/>
        </w:rPr>
        <w:t>EFI_EVENT_GROUP_AFTER_READY_TO_BOOT</w:t>
      </w:r>
    </w:p>
    <w:p w14:paraId="3A54BFFB" w14:textId="6FE7E798" w:rsidR="00472172" w:rsidRPr="00472172" w:rsidRDefault="00BC0158" w:rsidP="00BC0158">
      <w:pPr>
        <w:rPr>
          <w:rFonts w:ascii="Calibri" w:eastAsiaTheme="minorHAnsi" w:hAnsi="Calibri"/>
          <w:b/>
          <w:bCs/>
          <w:szCs w:val="21"/>
          <w:lang w:eastAsia="en-US" w:bidi="he-IL"/>
        </w:rPr>
      </w:pPr>
      <w:r>
        <w:rPr>
          <w:rStyle w:val="SC122581"/>
          <w:rFonts w:ascii="Calibri" w:hAnsi="Calibri" w:cs="Calibri"/>
        </w:rPr>
        <w:t xml:space="preserve">This event group is notified by the system immediately after notifying </w:t>
      </w:r>
      <w:r>
        <w:rPr>
          <w:rStyle w:val="SC122581"/>
          <w:rFonts w:ascii="Calibri" w:hAnsi="Calibri" w:cs="Calibri"/>
          <w:b/>
          <w:bCs/>
        </w:rPr>
        <w:t xml:space="preserve">EFI_EVENT_GROUP_READY_TO_BOOT </w:t>
      </w:r>
      <w:r>
        <w:rPr>
          <w:rStyle w:val="SC122581"/>
          <w:rFonts w:ascii="Calibri" w:hAnsi="Calibri" w:cs="Calibri"/>
        </w:rPr>
        <w:t xml:space="preserve">event group </w:t>
      </w:r>
      <w:r w:rsidRPr="00BC0158">
        <w:rPr>
          <w:rStyle w:val="SC122581"/>
          <w:rFonts w:ascii="Calibri" w:hAnsi="Calibri" w:cs="Calibri"/>
          <w:strike/>
          <w:color w:val="FF0000"/>
        </w:rPr>
        <w:t>when</w:t>
      </w:r>
      <w:r w:rsidRPr="00BC0158">
        <w:rPr>
          <w:rStyle w:val="SC122581"/>
          <w:rFonts w:ascii="Calibri" w:hAnsi="Calibri" w:cs="Calibri"/>
          <w:color w:val="FF0000"/>
        </w:rPr>
        <w:t xml:space="preserve"> </w:t>
      </w:r>
      <w:r w:rsidR="001F4740" w:rsidRPr="001F4740">
        <w:rPr>
          <w:rStyle w:val="SC122581"/>
          <w:rFonts w:ascii="Calibri" w:hAnsi="Calibri" w:cs="Calibri"/>
          <w:color w:val="00B050"/>
        </w:rPr>
        <w:t xml:space="preserve">and </w:t>
      </w:r>
      <w:r w:rsidRPr="00BC0158">
        <w:rPr>
          <w:rStyle w:val="SC122581"/>
          <w:rFonts w:ascii="Calibri" w:hAnsi="Calibri" w:cs="Calibri"/>
          <w:color w:val="00B050"/>
        </w:rPr>
        <w:t xml:space="preserve">before </w:t>
      </w:r>
      <w:r>
        <w:rPr>
          <w:rStyle w:val="SC122581"/>
          <w:rFonts w:ascii="Calibri" w:hAnsi="Calibri" w:cs="Calibri"/>
        </w:rPr>
        <w:t>the Boot Manager is about to load and execute a boot option. The event group presents the last chance to survey device or system configuration prior to passing control to a boot option.</w:t>
      </w:r>
    </w:p>
    <w:sectPr w:rsidR="00472172" w:rsidRPr="00472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D063C"/>
    <w:multiLevelType w:val="hybridMultilevel"/>
    <w:tmpl w:val="7B9EE1A6"/>
    <w:lvl w:ilvl="0" w:tplc="29A64C74">
      <w:start w:val="5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945D0"/>
    <w:multiLevelType w:val="hybridMultilevel"/>
    <w:tmpl w:val="1F3C9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C153F"/>
    <w:multiLevelType w:val="multilevel"/>
    <w:tmpl w:val="89CA9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2454935"/>
    <w:multiLevelType w:val="multilevel"/>
    <w:tmpl w:val="9042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61F749B"/>
    <w:multiLevelType w:val="hybridMultilevel"/>
    <w:tmpl w:val="3D706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1C50B2"/>
    <w:multiLevelType w:val="hybridMultilevel"/>
    <w:tmpl w:val="8A3EE16E"/>
    <w:lvl w:ilvl="0" w:tplc="F250943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mer El-Haj-Mahmoud">
    <w15:presenceInfo w15:providerId="AD" w15:userId="S::Samer.El-Haj-Mahmoud@arm.com::70a3e23b-6b2a-4554-90c0-ab040f40eb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084"/>
    <w:rsid w:val="00010647"/>
    <w:rsid w:val="00042E61"/>
    <w:rsid w:val="00051DAE"/>
    <w:rsid w:val="00063E26"/>
    <w:rsid w:val="0008207C"/>
    <w:rsid w:val="000D2516"/>
    <w:rsid w:val="000D746C"/>
    <w:rsid w:val="000F061F"/>
    <w:rsid w:val="00197D7A"/>
    <w:rsid w:val="001B735F"/>
    <w:rsid w:val="001D00EA"/>
    <w:rsid w:val="001D4E2A"/>
    <w:rsid w:val="001F4740"/>
    <w:rsid w:val="001F4DA1"/>
    <w:rsid w:val="002075FB"/>
    <w:rsid w:val="00266F65"/>
    <w:rsid w:val="003330F2"/>
    <w:rsid w:val="0034371A"/>
    <w:rsid w:val="00347C16"/>
    <w:rsid w:val="003A77F9"/>
    <w:rsid w:val="003E4390"/>
    <w:rsid w:val="00403AA4"/>
    <w:rsid w:val="00472172"/>
    <w:rsid w:val="00480BF7"/>
    <w:rsid w:val="00494688"/>
    <w:rsid w:val="005216F7"/>
    <w:rsid w:val="0053052E"/>
    <w:rsid w:val="005437D5"/>
    <w:rsid w:val="00553A78"/>
    <w:rsid w:val="00563B40"/>
    <w:rsid w:val="005A4630"/>
    <w:rsid w:val="005B64C6"/>
    <w:rsid w:val="005E0E8E"/>
    <w:rsid w:val="00600F65"/>
    <w:rsid w:val="0063194C"/>
    <w:rsid w:val="00643117"/>
    <w:rsid w:val="006551B3"/>
    <w:rsid w:val="00673D48"/>
    <w:rsid w:val="00675AAE"/>
    <w:rsid w:val="006E68AA"/>
    <w:rsid w:val="006F5608"/>
    <w:rsid w:val="00711E4F"/>
    <w:rsid w:val="0071728A"/>
    <w:rsid w:val="0071768A"/>
    <w:rsid w:val="00726FA3"/>
    <w:rsid w:val="007656A6"/>
    <w:rsid w:val="0078556C"/>
    <w:rsid w:val="007A1554"/>
    <w:rsid w:val="007F5F00"/>
    <w:rsid w:val="008155DE"/>
    <w:rsid w:val="008E1303"/>
    <w:rsid w:val="008E4038"/>
    <w:rsid w:val="008F4774"/>
    <w:rsid w:val="0090179C"/>
    <w:rsid w:val="0091117D"/>
    <w:rsid w:val="00941557"/>
    <w:rsid w:val="009728A6"/>
    <w:rsid w:val="00977176"/>
    <w:rsid w:val="00982F00"/>
    <w:rsid w:val="00987055"/>
    <w:rsid w:val="009C790B"/>
    <w:rsid w:val="009D0947"/>
    <w:rsid w:val="00A0231B"/>
    <w:rsid w:val="00A166F5"/>
    <w:rsid w:val="00A51D6F"/>
    <w:rsid w:val="00A70962"/>
    <w:rsid w:val="00AA4655"/>
    <w:rsid w:val="00AA5084"/>
    <w:rsid w:val="00AB700B"/>
    <w:rsid w:val="00B511C2"/>
    <w:rsid w:val="00B72B6D"/>
    <w:rsid w:val="00B76300"/>
    <w:rsid w:val="00BC0158"/>
    <w:rsid w:val="00BD5A15"/>
    <w:rsid w:val="00C0293F"/>
    <w:rsid w:val="00C31DAA"/>
    <w:rsid w:val="00C3378B"/>
    <w:rsid w:val="00C72F03"/>
    <w:rsid w:val="00C90438"/>
    <w:rsid w:val="00CB5AA2"/>
    <w:rsid w:val="00CC4EA8"/>
    <w:rsid w:val="00CE0AB7"/>
    <w:rsid w:val="00D0595D"/>
    <w:rsid w:val="00D16761"/>
    <w:rsid w:val="00D61E83"/>
    <w:rsid w:val="00DB262E"/>
    <w:rsid w:val="00DC480D"/>
    <w:rsid w:val="00DE753C"/>
    <w:rsid w:val="00DF5406"/>
    <w:rsid w:val="00E00B7F"/>
    <w:rsid w:val="00E173C1"/>
    <w:rsid w:val="00EC236C"/>
    <w:rsid w:val="00EF5457"/>
    <w:rsid w:val="00F2067B"/>
    <w:rsid w:val="00F3770D"/>
    <w:rsid w:val="00F7023B"/>
    <w:rsid w:val="00F72FFD"/>
    <w:rsid w:val="00F743A5"/>
    <w:rsid w:val="00F97123"/>
    <w:rsid w:val="00FB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A2624"/>
  <w15:chartTrackingRefBased/>
  <w15:docId w15:val="{F9EBA7ED-1B80-4E7F-AC8B-872E339A0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DAE"/>
    <w:pPr>
      <w:spacing w:line="256" w:lineRule="auto"/>
    </w:pPr>
    <w:rPr>
      <w:rFonts w:eastAsiaTheme="minorEastAsia"/>
      <w:lang w:eastAsia="zh-CN"/>
    </w:rPr>
  </w:style>
  <w:style w:type="paragraph" w:styleId="Heading3">
    <w:name w:val="heading 3"/>
    <w:basedOn w:val="Normal"/>
    <w:link w:val="Heading3Char"/>
    <w:uiPriority w:val="9"/>
    <w:qFormat/>
    <w:rsid w:val="00D167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5084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AA5084"/>
    <w:pPr>
      <w:spacing w:after="0" w:line="240" w:lineRule="auto"/>
    </w:pPr>
    <w:rPr>
      <w:rFonts w:ascii="Calibri" w:eastAsiaTheme="minorHAnsi" w:hAnsi="Calibri"/>
      <w:szCs w:val="21"/>
      <w:lang w:eastAsia="en-US" w:bidi="he-IL"/>
    </w:rPr>
  </w:style>
  <w:style w:type="character" w:customStyle="1" w:styleId="PlainTextChar">
    <w:name w:val="Plain Text Char"/>
    <w:basedOn w:val="DefaultParagraphFont"/>
    <w:link w:val="PlainText"/>
    <w:uiPriority w:val="99"/>
    <w:rsid w:val="00AA5084"/>
    <w:rPr>
      <w:rFonts w:ascii="Calibri" w:hAnsi="Calibri"/>
      <w:szCs w:val="21"/>
      <w:lang w:bidi="he-IL"/>
    </w:rPr>
  </w:style>
  <w:style w:type="paragraph" w:customStyle="1" w:styleId="SP11180376">
    <w:name w:val="SP.11.180376"/>
    <w:basedOn w:val="Normal"/>
    <w:next w:val="Normal"/>
    <w:uiPriority w:val="99"/>
    <w:rsid w:val="00AA5084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sz w:val="24"/>
      <w:szCs w:val="24"/>
      <w:lang w:eastAsia="en-US"/>
    </w:rPr>
  </w:style>
  <w:style w:type="character" w:customStyle="1" w:styleId="SC11114750">
    <w:name w:val="SC.11.114750"/>
    <w:uiPriority w:val="99"/>
    <w:rsid w:val="00AA5084"/>
    <w:rPr>
      <w:b/>
      <w:bCs/>
      <w:color w:val="000000"/>
      <w:sz w:val="22"/>
      <w:szCs w:val="22"/>
    </w:rPr>
  </w:style>
  <w:style w:type="table" w:styleId="TableGrid">
    <w:name w:val="Table Grid"/>
    <w:basedOn w:val="TableNormal"/>
    <w:uiPriority w:val="39"/>
    <w:rsid w:val="00AA5084"/>
    <w:pPr>
      <w:spacing w:after="0" w:line="240" w:lineRule="auto"/>
    </w:pPr>
    <w:rPr>
      <w:rFonts w:eastAsiaTheme="minorEastAsia"/>
      <w:lang w:eastAsia="zh-CN" w:bidi="he-I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pterTitle">
    <w:name w:val="ChapterTitle"/>
    <w:basedOn w:val="Normal"/>
    <w:rsid w:val="00AA5084"/>
    <w:pPr>
      <w:spacing w:before="200" w:after="60" w:line="520" w:lineRule="atLeast"/>
      <w:ind w:left="547"/>
      <w:jc w:val="right"/>
    </w:pPr>
    <w:rPr>
      <w:rFonts w:ascii="Helvetica" w:eastAsia="Times New Roman" w:hAnsi="Helvetica" w:cs="Times New Roman"/>
      <w:b/>
      <w:sz w:val="48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AA5084"/>
    <w:pPr>
      <w:spacing w:after="200" w:line="276" w:lineRule="auto"/>
      <w:ind w:left="720"/>
      <w:contextualSpacing/>
    </w:pPr>
    <w:rPr>
      <w:rFonts w:ascii="Helvetica" w:eastAsiaTheme="minorHAnsi" w:hAnsi="Helvetica"/>
      <w:lang w:eastAsia="en-US"/>
    </w:rPr>
  </w:style>
  <w:style w:type="character" w:customStyle="1" w:styleId="CaptionChar">
    <w:name w:val="Caption Char"/>
    <w:aliases w:val="Caption Char1 Char,Caption Char Char Char,fighead2 Char Char Char,fighead21 Char Char Char,fighead22 Char Char Char,fighead211 Char Char Char,table caption Char Char Char,Table Caption Char Char Char,Table caption Char Char Char"/>
    <w:link w:val="Caption"/>
    <w:semiHidden/>
    <w:locked/>
    <w:rsid w:val="00AA5084"/>
    <w:rPr>
      <w:rFonts w:ascii="Times New Roman" w:eastAsia="Times New Roman" w:hAnsi="Times New Roman" w:cs="Times New Roman"/>
      <w:b/>
    </w:rPr>
  </w:style>
  <w:style w:type="paragraph" w:styleId="Caption">
    <w:name w:val="caption"/>
    <w:aliases w:val="Caption Char1,Caption Char Char,fighead2 Char Char,fighead21 Char Char,fighead22 Char Char,fighead211 Char Char,table caption Char Char,Table Caption Char Char,Table caption Char Char,fig and tbl Char Char,fighead23 Char Char,fighead2,fighead21"/>
    <w:basedOn w:val="Normal"/>
    <w:next w:val="Normal"/>
    <w:link w:val="CaptionChar"/>
    <w:semiHidden/>
    <w:unhideWhenUsed/>
    <w:qFormat/>
    <w:rsid w:val="00AA5084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b/>
      <w:lang w:eastAsia="en-US"/>
    </w:rPr>
  </w:style>
  <w:style w:type="paragraph" w:customStyle="1" w:styleId="SP11319499">
    <w:name w:val="SP.11.319499"/>
    <w:basedOn w:val="Normal"/>
    <w:next w:val="Normal"/>
    <w:uiPriority w:val="99"/>
    <w:rsid w:val="00AA5084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4"/>
      <w:szCs w:val="24"/>
      <w:lang w:eastAsia="en-US"/>
    </w:rPr>
  </w:style>
  <w:style w:type="paragraph" w:customStyle="1" w:styleId="SP20168109">
    <w:name w:val="SP.20.168109"/>
    <w:basedOn w:val="Normal"/>
    <w:next w:val="Normal"/>
    <w:uiPriority w:val="99"/>
    <w:rsid w:val="00AA5084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sz w:val="24"/>
      <w:szCs w:val="24"/>
      <w:lang w:eastAsia="en-US"/>
    </w:rPr>
  </w:style>
  <w:style w:type="character" w:customStyle="1" w:styleId="SC11184328">
    <w:name w:val="SC.11.184328"/>
    <w:uiPriority w:val="99"/>
    <w:rsid w:val="00AA5084"/>
    <w:rPr>
      <w:color w:val="000000"/>
      <w:sz w:val="16"/>
      <w:szCs w:val="16"/>
    </w:rPr>
  </w:style>
  <w:style w:type="character" w:customStyle="1" w:styleId="SC11114702">
    <w:name w:val="SC.11.114702"/>
    <w:uiPriority w:val="99"/>
    <w:rsid w:val="00AA5084"/>
    <w:rPr>
      <w:b/>
      <w:bCs/>
      <w:color w:val="000000"/>
      <w:sz w:val="28"/>
      <w:szCs w:val="28"/>
    </w:rPr>
  </w:style>
  <w:style w:type="character" w:customStyle="1" w:styleId="SC11114701">
    <w:name w:val="SC.11.114701"/>
    <w:uiPriority w:val="99"/>
    <w:rsid w:val="00AA5084"/>
    <w:rPr>
      <w:b/>
      <w:bCs/>
      <w:color w:val="000000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77176"/>
    <w:rPr>
      <w:color w:val="605E5C"/>
      <w:shd w:val="clear" w:color="auto" w:fill="E1DFDD"/>
    </w:rPr>
  </w:style>
  <w:style w:type="paragraph" w:customStyle="1" w:styleId="SP12319584">
    <w:name w:val="SP.12.319584"/>
    <w:basedOn w:val="Normal"/>
    <w:next w:val="Normal"/>
    <w:uiPriority w:val="99"/>
    <w:rsid w:val="00197D7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sz w:val="24"/>
      <w:szCs w:val="24"/>
      <w:lang w:eastAsia="en-US"/>
    </w:rPr>
  </w:style>
  <w:style w:type="character" w:customStyle="1" w:styleId="SC12184330">
    <w:name w:val="SC.12.184330"/>
    <w:uiPriority w:val="99"/>
    <w:rsid w:val="00197D7A"/>
    <w:rPr>
      <w:b/>
      <w:bCs/>
      <w:color w:val="000000"/>
      <w:sz w:val="28"/>
      <w:szCs w:val="28"/>
    </w:rPr>
  </w:style>
  <w:style w:type="paragraph" w:customStyle="1" w:styleId="SP12319592">
    <w:name w:val="SP.12.319592"/>
    <w:basedOn w:val="Normal"/>
    <w:next w:val="Normal"/>
    <w:uiPriority w:val="99"/>
    <w:rsid w:val="00197D7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sz w:val="24"/>
      <w:szCs w:val="24"/>
      <w:lang w:eastAsia="en-US"/>
    </w:rPr>
  </w:style>
  <w:style w:type="character" w:customStyle="1" w:styleId="SC12184333">
    <w:name w:val="SC.12.184333"/>
    <w:uiPriority w:val="99"/>
    <w:rsid w:val="00197D7A"/>
    <w:rPr>
      <w:b/>
      <w:bCs/>
      <w:color w:val="000000"/>
      <w:sz w:val="20"/>
      <w:szCs w:val="20"/>
    </w:rPr>
  </w:style>
  <w:style w:type="character" w:customStyle="1" w:styleId="SC12184341">
    <w:name w:val="SC.12.184341"/>
    <w:uiPriority w:val="99"/>
    <w:rsid w:val="00553A78"/>
    <w:rPr>
      <w:b/>
      <w:bCs/>
      <w:color w:val="000000"/>
    </w:rPr>
  </w:style>
  <w:style w:type="paragraph" w:customStyle="1" w:styleId="SP12319613">
    <w:name w:val="SP.12.319613"/>
    <w:basedOn w:val="Normal"/>
    <w:next w:val="Normal"/>
    <w:uiPriority w:val="99"/>
    <w:rsid w:val="00675AAE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sz w:val="24"/>
      <w:szCs w:val="24"/>
      <w:lang w:eastAsia="en-US"/>
    </w:rPr>
  </w:style>
  <w:style w:type="character" w:customStyle="1" w:styleId="SC12184391">
    <w:name w:val="SC.12.184391"/>
    <w:uiPriority w:val="99"/>
    <w:rsid w:val="00675AAE"/>
    <w:rPr>
      <w:color w:val="000000"/>
      <w:sz w:val="22"/>
      <w:szCs w:val="22"/>
    </w:rPr>
  </w:style>
  <w:style w:type="paragraph" w:customStyle="1" w:styleId="SP12319593">
    <w:name w:val="SP.12.319593"/>
    <w:basedOn w:val="Normal"/>
    <w:next w:val="Normal"/>
    <w:uiPriority w:val="99"/>
    <w:rsid w:val="00F743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SP12319620">
    <w:name w:val="SP.12.319620"/>
    <w:basedOn w:val="Normal"/>
    <w:next w:val="Normal"/>
    <w:uiPriority w:val="99"/>
    <w:rsid w:val="00F743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48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480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A77F9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1676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ection-number">
    <w:name w:val="section-number"/>
    <w:basedOn w:val="DefaultParagraphFont"/>
    <w:rsid w:val="00D16761"/>
  </w:style>
  <w:style w:type="paragraph" w:styleId="NormalWeb">
    <w:name w:val="Normal (Web)"/>
    <w:basedOn w:val="Normal"/>
    <w:uiPriority w:val="99"/>
    <w:semiHidden/>
    <w:unhideWhenUsed/>
    <w:rsid w:val="00D16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SP8196674">
    <w:name w:val="SP.8.196674"/>
    <w:basedOn w:val="Normal"/>
    <w:next w:val="Normal"/>
    <w:uiPriority w:val="99"/>
    <w:rsid w:val="007656A6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sz w:val="24"/>
      <w:szCs w:val="24"/>
      <w:lang w:eastAsia="en-US"/>
    </w:rPr>
  </w:style>
  <w:style w:type="paragraph" w:customStyle="1" w:styleId="SP8196680">
    <w:name w:val="SP.8.196680"/>
    <w:basedOn w:val="Normal"/>
    <w:next w:val="Normal"/>
    <w:uiPriority w:val="99"/>
    <w:rsid w:val="007656A6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sz w:val="24"/>
      <w:szCs w:val="24"/>
      <w:lang w:eastAsia="en-US"/>
    </w:rPr>
  </w:style>
  <w:style w:type="paragraph" w:customStyle="1" w:styleId="SP8196678">
    <w:name w:val="SP.8.196678"/>
    <w:basedOn w:val="Normal"/>
    <w:next w:val="Normal"/>
    <w:uiPriority w:val="99"/>
    <w:rsid w:val="007656A6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sz w:val="24"/>
      <w:szCs w:val="24"/>
      <w:lang w:eastAsia="en-US"/>
    </w:rPr>
  </w:style>
  <w:style w:type="character" w:customStyle="1" w:styleId="SC8294952">
    <w:name w:val="SC.8.294952"/>
    <w:uiPriority w:val="99"/>
    <w:rsid w:val="007656A6"/>
    <w:rPr>
      <w:color w:val="000000"/>
      <w:sz w:val="22"/>
      <w:szCs w:val="22"/>
    </w:rPr>
  </w:style>
  <w:style w:type="character" w:customStyle="1" w:styleId="SC8294953">
    <w:name w:val="SC.8.294953"/>
    <w:uiPriority w:val="99"/>
    <w:rsid w:val="007656A6"/>
    <w:rPr>
      <w:color w:val="000000"/>
      <w:sz w:val="22"/>
      <w:szCs w:val="22"/>
      <w:u w:val="single"/>
    </w:rPr>
  </w:style>
  <w:style w:type="paragraph" w:customStyle="1" w:styleId="SP12135271">
    <w:name w:val="SP.12.135271"/>
    <w:basedOn w:val="Normal"/>
    <w:next w:val="Normal"/>
    <w:uiPriority w:val="99"/>
    <w:rsid w:val="00C72F03"/>
    <w:pPr>
      <w:autoSpaceDE w:val="0"/>
      <w:autoSpaceDN w:val="0"/>
      <w:adjustRightInd w:val="0"/>
      <w:spacing w:after="0" w:line="240" w:lineRule="auto"/>
    </w:pPr>
    <w:rPr>
      <w:rFonts w:ascii="Consolas" w:eastAsiaTheme="minorHAnsi" w:hAnsi="Consolas"/>
      <w:sz w:val="24"/>
      <w:szCs w:val="24"/>
      <w:lang w:eastAsia="en-US"/>
    </w:rPr>
  </w:style>
  <w:style w:type="paragraph" w:customStyle="1" w:styleId="SP12135277">
    <w:name w:val="SP.12.135277"/>
    <w:basedOn w:val="Normal"/>
    <w:next w:val="Normal"/>
    <w:uiPriority w:val="99"/>
    <w:rsid w:val="00C72F03"/>
    <w:pPr>
      <w:autoSpaceDE w:val="0"/>
      <w:autoSpaceDN w:val="0"/>
      <w:adjustRightInd w:val="0"/>
      <w:spacing w:after="0" w:line="240" w:lineRule="auto"/>
    </w:pPr>
    <w:rPr>
      <w:rFonts w:ascii="Consolas" w:eastAsiaTheme="minorHAnsi" w:hAnsi="Consolas"/>
      <w:sz w:val="24"/>
      <w:szCs w:val="24"/>
      <w:lang w:eastAsia="en-US"/>
    </w:rPr>
  </w:style>
  <w:style w:type="paragraph" w:customStyle="1" w:styleId="SP12135288">
    <w:name w:val="SP.12.135288"/>
    <w:basedOn w:val="Normal"/>
    <w:next w:val="Normal"/>
    <w:uiPriority w:val="99"/>
    <w:rsid w:val="00C72F03"/>
    <w:pPr>
      <w:autoSpaceDE w:val="0"/>
      <w:autoSpaceDN w:val="0"/>
      <w:adjustRightInd w:val="0"/>
      <w:spacing w:after="0" w:line="240" w:lineRule="auto"/>
    </w:pPr>
    <w:rPr>
      <w:rFonts w:ascii="Consolas" w:eastAsiaTheme="minorHAnsi" w:hAnsi="Consolas"/>
      <w:sz w:val="24"/>
      <w:szCs w:val="24"/>
      <w:lang w:eastAsia="en-US"/>
    </w:rPr>
  </w:style>
  <w:style w:type="paragraph" w:customStyle="1" w:styleId="SP12135289">
    <w:name w:val="SP.12.135289"/>
    <w:basedOn w:val="Normal"/>
    <w:next w:val="Normal"/>
    <w:uiPriority w:val="99"/>
    <w:rsid w:val="00C72F03"/>
    <w:pPr>
      <w:autoSpaceDE w:val="0"/>
      <w:autoSpaceDN w:val="0"/>
      <w:adjustRightInd w:val="0"/>
      <w:spacing w:after="0" w:line="240" w:lineRule="auto"/>
    </w:pPr>
    <w:rPr>
      <w:rFonts w:ascii="Consolas" w:eastAsiaTheme="minorHAnsi" w:hAnsi="Consolas"/>
      <w:sz w:val="24"/>
      <w:szCs w:val="24"/>
      <w:lang w:eastAsia="en-US"/>
    </w:rPr>
  </w:style>
  <w:style w:type="character" w:customStyle="1" w:styleId="SC122581">
    <w:name w:val="SC.12.2581"/>
    <w:uiPriority w:val="99"/>
    <w:rsid w:val="00C72F03"/>
    <w:rPr>
      <w:rFonts w:cs="Consolas"/>
      <w:color w:val="000000"/>
      <w:sz w:val="22"/>
      <w:szCs w:val="22"/>
    </w:rPr>
  </w:style>
  <w:style w:type="paragraph" w:customStyle="1" w:styleId="SP12135290">
    <w:name w:val="SP.12.135290"/>
    <w:basedOn w:val="Normal"/>
    <w:next w:val="Normal"/>
    <w:uiPriority w:val="99"/>
    <w:rsid w:val="00C72F03"/>
    <w:pPr>
      <w:autoSpaceDE w:val="0"/>
      <w:autoSpaceDN w:val="0"/>
      <w:adjustRightInd w:val="0"/>
      <w:spacing w:after="0" w:line="240" w:lineRule="auto"/>
    </w:pPr>
    <w:rPr>
      <w:rFonts w:ascii="Consolas" w:eastAsiaTheme="minorHAnsi" w:hAnsi="Consolas"/>
      <w:sz w:val="24"/>
      <w:szCs w:val="24"/>
      <w:lang w:eastAsia="en-US"/>
    </w:rPr>
  </w:style>
  <w:style w:type="paragraph" w:customStyle="1" w:styleId="SP12135278">
    <w:name w:val="SP.12.135278"/>
    <w:basedOn w:val="Normal"/>
    <w:next w:val="Normal"/>
    <w:uiPriority w:val="99"/>
    <w:rsid w:val="00C72F03"/>
    <w:pPr>
      <w:autoSpaceDE w:val="0"/>
      <w:autoSpaceDN w:val="0"/>
      <w:adjustRightInd w:val="0"/>
      <w:spacing w:after="0" w:line="240" w:lineRule="auto"/>
    </w:pPr>
    <w:rPr>
      <w:rFonts w:ascii="Consolas" w:eastAsiaTheme="minorHAnsi" w:hAnsi="Consolas"/>
      <w:sz w:val="24"/>
      <w:szCs w:val="24"/>
      <w:lang w:eastAsia="en-US"/>
    </w:rPr>
  </w:style>
  <w:style w:type="character" w:customStyle="1" w:styleId="SC122575">
    <w:name w:val="SC.12.2575"/>
    <w:uiPriority w:val="99"/>
    <w:rsid w:val="0053052E"/>
    <w:rPr>
      <w:b/>
      <w:bC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gzilla.tianocore.org/show_bug.cgi?id=283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ugzilla.tianocore.org/show_bug.cgi?id=283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ugzilla.tianocore.org/show_bug.cgi?id=2831" TargetMode="External"/><Relationship Id="rId11" Type="http://schemas.microsoft.com/office/2011/relationships/people" Target="people.xml"/><Relationship Id="rId5" Type="http://schemas.openxmlformats.org/officeDocument/2006/relationships/hyperlink" Target="https://www.tianocore.or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dk2.groups.io/g/devel/topic/749129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834</Words>
  <Characters>4756</Characters>
  <Application>Microsoft Office Word</Application>
  <DocSecurity>0</DocSecurity>
  <Lines>39</Lines>
  <Paragraphs>11</Paragraphs>
  <ScaleCrop>false</ScaleCrop>
  <Company/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El-Haj-Mahmoud</dc:creator>
  <cp:keywords/>
  <dc:description/>
  <cp:lastModifiedBy>Samer El-Haj-Mahmoud</cp:lastModifiedBy>
  <cp:revision>2</cp:revision>
  <dcterms:created xsi:type="dcterms:W3CDTF">2021-05-03T22:22:00Z</dcterms:created>
  <dcterms:modified xsi:type="dcterms:W3CDTF">2021-05-03T22:22:00Z</dcterms:modified>
</cp:coreProperties>
</file>