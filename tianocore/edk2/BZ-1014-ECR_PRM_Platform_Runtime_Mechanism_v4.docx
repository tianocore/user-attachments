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6F90" w14:textId="671A0397" w:rsidR="00522B7E" w:rsidRDefault="00522B7E" w:rsidP="00522B7E">
      <w:pPr>
        <w:pStyle w:val="BodyText"/>
      </w:pPr>
      <w:bookmarkStart w:id="0" w:name="_Hlk22710657"/>
      <w:r>
        <w:tab/>
      </w:r>
      <w:r w:rsidR="00093428">
        <w:tab/>
      </w:r>
      <w:r w:rsidR="00093428">
        <w:tab/>
      </w:r>
      <w:r w:rsidR="00093428">
        <w:tab/>
      </w:r>
      <w:r w:rsidR="00093428">
        <w:tab/>
      </w:r>
      <w:r w:rsidR="00093428">
        <w:tab/>
      </w:r>
      <w:r w:rsidR="00093428">
        <w:tab/>
      </w:r>
      <w:r w:rsidR="00093428">
        <w:tab/>
      </w:r>
      <w:r w:rsidR="00093428">
        <w:tab/>
      </w:r>
      <w:r w:rsidR="00093428">
        <w:tab/>
      </w:r>
      <w:r w:rsidR="00093428">
        <w:tab/>
      </w:r>
      <w:r>
        <w:tab/>
      </w:r>
      <w:bookmarkStart w:id="1" w:name="_Ref522692854"/>
      <w:bookmarkEnd w:id="1"/>
    </w:p>
    <w:p w14:paraId="67D6C25E" w14:textId="5B96A506" w:rsidR="00AA3007" w:rsidRPr="00453099" w:rsidRDefault="00AA3007" w:rsidP="00453099">
      <w:pPr>
        <w:pStyle w:val="PlainText"/>
        <w:rPr>
          <w:rFonts w:asciiTheme="minorHAnsi" w:hAnsiTheme="minorHAnsi" w:cstheme="minorHAnsi"/>
          <w:sz w:val="22"/>
          <w:szCs w:val="22"/>
        </w:rPr>
      </w:pPr>
      <w:bookmarkStart w:id="2" w:name="_Hlk110447610"/>
      <w:r w:rsidRPr="00453099">
        <w:rPr>
          <w:rFonts w:asciiTheme="minorHAnsi" w:hAnsiTheme="minorHAnsi" w:cstheme="minorHAnsi"/>
          <w:b/>
          <w:bCs/>
          <w:sz w:val="22"/>
          <w:szCs w:val="22"/>
        </w:rPr>
        <w:t># Title:</w:t>
      </w:r>
    </w:p>
    <w:p w14:paraId="34EB7BF9" w14:textId="3D45C014" w:rsidR="00AA3007" w:rsidRPr="00453099" w:rsidRDefault="00C853D8" w:rsidP="00E47702">
      <w:pPr>
        <w:pStyle w:val="PlainText"/>
        <w:rPr>
          <w:rFonts w:asciiTheme="minorHAnsi" w:hAnsiTheme="minorHAnsi" w:cstheme="minorHAnsi"/>
          <w:sz w:val="22"/>
          <w:szCs w:val="22"/>
        </w:rPr>
      </w:pPr>
      <w:r w:rsidRPr="00453099">
        <w:rPr>
          <w:rFonts w:asciiTheme="minorHAnsi" w:hAnsiTheme="minorHAnsi" w:cstheme="minorHAnsi"/>
          <w:sz w:val="22"/>
          <w:szCs w:val="22"/>
        </w:rPr>
        <w:t>Describe AArch64 as an architecture where PRM is applicable</w:t>
      </w:r>
      <w:r w:rsidRPr="00453099">
        <w:rPr>
          <w:rFonts w:asciiTheme="minorHAnsi" w:hAnsiTheme="minorHAnsi" w:cstheme="minorHAnsi"/>
          <w:sz w:val="22"/>
          <w:szCs w:val="22"/>
        </w:rPr>
        <w:t>.</w:t>
      </w:r>
    </w:p>
    <w:p w14:paraId="48FFC18B" w14:textId="77777777" w:rsidR="00AA3007" w:rsidRPr="00453099" w:rsidRDefault="00AA3007" w:rsidP="00E47702">
      <w:pPr>
        <w:pStyle w:val="PlainText"/>
        <w:rPr>
          <w:rFonts w:asciiTheme="minorHAnsi" w:hAnsiTheme="minorHAnsi" w:cstheme="minorHAnsi"/>
          <w:sz w:val="22"/>
          <w:szCs w:val="22"/>
        </w:rPr>
      </w:pPr>
    </w:p>
    <w:p w14:paraId="16B0D348" w14:textId="37E6A47F" w:rsidR="00AA3007" w:rsidRPr="00453099" w:rsidRDefault="00AA3007" w:rsidP="00E47702">
      <w:pPr>
        <w:pStyle w:val="PlainText"/>
        <w:rPr>
          <w:rFonts w:asciiTheme="minorHAnsi" w:hAnsiTheme="minorHAnsi" w:cstheme="minorHAnsi"/>
          <w:sz w:val="22"/>
          <w:szCs w:val="22"/>
        </w:rPr>
      </w:pPr>
      <w:r w:rsidRPr="00453099">
        <w:rPr>
          <w:rFonts w:asciiTheme="minorHAnsi" w:hAnsiTheme="minorHAnsi" w:cstheme="minorHAnsi"/>
          <w:b/>
          <w:bCs/>
          <w:sz w:val="22"/>
          <w:szCs w:val="22"/>
        </w:rPr>
        <w:t># Status:</w:t>
      </w:r>
    </w:p>
    <w:p w14:paraId="18A62635" w14:textId="77777777" w:rsidR="00AA3007" w:rsidRPr="00453099" w:rsidRDefault="00AA3007" w:rsidP="00E47702">
      <w:pPr>
        <w:pStyle w:val="PlainText"/>
        <w:rPr>
          <w:rFonts w:asciiTheme="minorHAnsi" w:hAnsiTheme="minorHAnsi" w:cstheme="minorHAnsi"/>
          <w:sz w:val="22"/>
          <w:szCs w:val="22"/>
        </w:rPr>
      </w:pPr>
      <w:r w:rsidRPr="00453099">
        <w:rPr>
          <w:rFonts w:asciiTheme="minorHAnsi" w:hAnsiTheme="minorHAnsi" w:cstheme="minorHAnsi"/>
          <w:sz w:val="22"/>
          <w:szCs w:val="22"/>
        </w:rPr>
        <w:t>Draft</w:t>
      </w:r>
    </w:p>
    <w:p w14:paraId="391489CF" w14:textId="77777777" w:rsidR="00AA3007" w:rsidRPr="00453099" w:rsidRDefault="00AA3007" w:rsidP="00E47702">
      <w:pPr>
        <w:pStyle w:val="PlainText"/>
        <w:rPr>
          <w:rFonts w:asciiTheme="minorHAnsi" w:hAnsiTheme="minorHAnsi" w:cstheme="minorHAnsi"/>
          <w:sz w:val="22"/>
          <w:szCs w:val="22"/>
        </w:rPr>
      </w:pPr>
    </w:p>
    <w:p w14:paraId="63F799C5" w14:textId="26415ED3" w:rsidR="00AA3007" w:rsidRPr="00453099" w:rsidRDefault="00AA3007" w:rsidP="00E47702">
      <w:pPr>
        <w:pStyle w:val="PlainText"/>
        <w:rPr>
          <w:rFonts w:asciiTheme="minorHAnsi" w:hAnsiTheme="minorHAnsi" w:cstheme="minorHAnsi"/>
          <w:sz w:val="22"/>
          <w:szCs w:val="22"/>
        </w:rPr>
      </w:pPr>
      <w:r w:rsidRPr="00453099">
        <w:rPr>
          <w:rFonts w:asciiTheme="minorHAnsi" w:hAnsiTheme="minorHAnsi" w:cstheme="minorHAnsi"/>
          <w:b/>
          <w:bCs/>
          <w:sz w:val="22"/>
          <w:szCs w:val="22"/>
        </w:rPr>
        <w:t># Document:</w:t>
      </w:r>
    </w:p>
    <w:p w14:paraId="2CD31706" w14:textId="348A8E07" w:rsidR="00AA3007" w:rsidRPr="00453099" w:rsidRDefault="00C853D8" w:rsidP="00E47702">
      <w:pPr>
        <w:pStyle w:val="PlainText"/>
        <w:rPr>
          <w:rFonts w:asciiTheme="minorHAnsi" w:hAnsiTheme="minorHAnsi" w:cstheme="minorHAnsi"/>
          <w:sz w:val="22"/>
          <w:szCs w:val="22"/>
        </w:rPr>
      </w:pPr>
      <w:r w:rsidRPr="00453099">
        <w:rPr>
          <w:rFonts w:asciiTheme="minorHAnsi" w:hAnsiTheme="minorHAnsi" w:cstheme="minorHAnsi"/>
          <w:sz w:val="22"/>
          <w:szCs w:val="22"/>
        </w:rPr>
        <w:t>Platform Runtime Mechanism</w:t>
      </w:r>
      <w:r w:rsidR="00AA3007" w:rsidRPr="00453099">
        <w:rPr>
          <w:rFonts w:asciiTheme="minorHAnsi" w:hAnsiTheme="minorHAnsi" w:cstheme="minorHAnsi"/>
          <w:sz w:val="22"/>
          <w:szCs w:val="22"/>
        </w:rPr>
        <w:t xml:space="preserve"> </w:t>
      </w:r>
      <w:r w:rsidRPr="00453099">
        <w:rPr>
          <w:rFonts w:asciiTheme="minorHAnsi" w:hAnsiTheme="minorHAnsi" w:cstheme="minorHAnsi"/>
          <w:sz w:val="22"/>
          <w:szCs w:val="22"/>
        </w:rPr>
        <w:t>1</w:t>
      </w:r>
      <w:r w:rsidR="00AA3007" w:rsidRPr="00453099">
        <w:rPr>
          <w:rFonts w:asciiTheme="minorHAnsi" w:hAnsiTheme="minorHAnsi" w:cstheme="minorHAnsi"/>
          <w:sz w:val="22"/>
          <w:szCs w:val="22"/>
        </w:rPr>
        <w:t>.0</w:t>
      </w:r>
    </w:p>
    <w:p w14:paraId="39270FB5" w14:textId="77777777" w:rsidR="00AA3007" w:rsidRPr="00453099" w:rsidRDefault="00AA3007" w:rsidP="00E47702">
      <w:pPr>
        <w:pStyle w:val="PlainText"/>
        <w:rPr>
          <w:rFonts w:asciiTheme="minorHAnsi" w:hAnsiTheme="minorHAnsi" w:cstheme="minorHAnsi"/>
          <w:sz w:val="22"/>
          <w:szCs w:val="22"/>
        </w:rPr>
      </w:pPr>
    </w:p>
    <w:p w14:paraId="2A925405" w14:textId="34DF9174" w:rsidR="00AA3007" w:rsidRPr="00453099" w:rsidRDefault="00AA3007" w:rsidP="00E47702">
      <w:pPr>
        <w:pStyle w:val="PlainText"/>
        <w:rPr>
          <w:rFonts w:asciiTheme="minorHAnsi" w:hAnsiTheme="minorHAnsi" w:cstheme="minorHAnsi"/>
          <w:b/>
          <w:bCs/>
          <w:sz w:val="22"/>
          <w:szCs w:val="22"/>
        </w:rPr>
      </w:pPr>
      <w:r w:rsidRPr="00453099">
        <w:rPr>
          <w:rFonts w:asciiTheme="minorHAnsi" w:hAnsiTheme="minorHAnsi" w:cstheme="minorHAnsi"/>
          <w:b/>
          <w:bCs/>
          <w:sz w:val="22"/>
          <w:szCs w:val="22"/>
        </w:rPr>
        <w:t># License:</w:t>
      </w:r>
    </w:p>
    <w:p w14:paraId="4AADFF4F" w14:textId="7FDBEFF2" w:rsidR="00AA3007" w:rsidRPr="00453099" w:rsidRDefault="00AA3007" w:rsidP="00E47702">
      <w:pPr>
        <w:pStyle w:val="PlainText"/>
        <w:rPr>
          <w:rFonts w:asciiTheme="minorHAnsi" w:hAnsiTheme="minorHAnsi" w:cstheme="minorHAnsi"/>
          <w:b/>
          <w:bCs/>
          <w:sz w:val="22"/>
          <w:szCs w:val="22"/>
        </w:rPr>
      </w:pPr>
      <w:r w:rsidRPr="00453099">
        <w:rPr>
          <w:rFonts w:asciiTheme="minorHAnsi" w:hAnsiTheme="minorHAnsi" w:cstheme="minorHAnsi"/>
          <w:sz w:val="22"/>
          <w:szCs w:val="22"/>
        </w:rPr>
        <w:t>SPDX-License-Identifier: CC-BY-4.0</w:t>
      </w:r>
    </w:p>
    <w:p w14:paraId="10285C15" w14:textId="77777777" w:rsidR="00AA3007" w:rsidRPr="00453099" w:rsidRDefault="00AA3007" w:rsidP="00E47702">
      <w:pPr>
        <w:pStyle w:val="PlainText"/>
        <w:rPr>
          <w:rFonts w:asciiTheme="minorHAnsi" w:hAnsiTheme="minorHAnsi" w:cstheme="minorHAnsi"/>
          <w:sz w:val="22"/>
          <w:szCs w:val="22"/>
        </w:rPr>
      </w:pPr>
    </w:p>
    <w:p w14:paraId="7761580F" w14:textId="33910AD4" w:rsidR="00AA3007" w:rsidRPr="00453099" w:rsidRDefault="00AA3007" w:rsidP="00E47702">
      <w:pPr>
        <w:pStyle w:val="PlainText"/>
        <w:rPr>
          <w:rFonts w:asciiTheme="minorHAnsi" w:hAnsiTheme="minorHAnsi" w:cstheme="minorHAnsi"/>
          <w:sz w:val="22"/>
          <w:szCs w:val="22"/>
        </w:rPr>
      </w:pPr>
      <w:r w:rsidRPr="00453099">
        <w:rPr>
          <w:rFonts w:asciiTheme="minorHAnsi" w:hAnsiTheme="minorHAnsi" w:cstheme="minorHAnsi"/>
          <w:b/>
          <w:bCs/>
          <w:sz w:val="22"/>
          <w:szCs w:val="22"/>
        </w:rPr>
        <w:t># Submitter:</w:t>
      </w:r>
    </w:p>
    <w:bookmarkEnd w:id="2"/>
    <w:p w14:paraId="6C7C2DC2" w14:textId="396DB2BC" w:rsidR="00AA3007" w:rsidRPr="00453099" w:rsidRDefault="00AA3007" w:rsidP="00E47702">
      <w:pPr>
        <w:pStyle w:val="ChapterTitle"/>
        <w:numPr>
          <w:ilvl w:val="0"/>
          <w:numId w:val="68"/>
        </w:numPr>
        <w:spacing w:before="0" w:line="360" w:lineRule="auto"/>
        <w:jc w:val="left"/>
        <w:rPr>
          <w:rFonts w:asciiTheme="minorHAnsi" w:eastAsiaTheme="minorHAnsi" w:hAnsiTheme="minorHAnsi" w:cstheme="minorHAnsi"/>
          <w:b w:val="0"/>
          <w:sz w:val="24"/>
          <w:szCs w:val="22"/>
          <w:lang w:bidi="he-IL"/>
        </w:rPr>
      </w:pPr>
      <w:r w:rsidRPr="00453099">
        <w:rPr>
          <w:rFonts w:asciiTheme="minorHAnsi" w:eastAsiaTheme="minorHAnsi" w:hAnsiTheme="minorHAnsi" w:cstheme="minorHAnsi"/>
          <w:b w:val="0"/>
          <w:sz w:val="24"/>
          <w:szCs w:val="22"/>
          <w:lang w:bidi="he-IL"/>
        </w:rPr>
        <w:t>Arm (Jose Marinho, Samer El-Haj-Mahmoud)</w:t>
      </w:r>
    </w:p>
    <w:p w14:paraId="72F4647C" w14:textId="77777777" w:rsidR="00AA3007" w:rsidRPr="00453099" w:rsidRDefault="00AA3007" w:rsidP="00E47702">
      <w:pPr>
        <w:pStyle w:val="PlainText"/>
        <w:numPr>
          <w:ilvl w:val="0"/>
          <w:numId w:val="68"/>
        </w:numPr>
        <w:spacing w:line="360" w:lineRule="auto"/>
        <w:rPr>
          <w:rFonts w:asciiTheme="minorHAnsi" w:hAnsiTheme="minorHAnsi" w:cstheme="minorHAnsi"/>
          <w:sz w:val="22"/>
          <w:szCs w:val="22"/>
        </w:rPr>
      </w:pPr>
      <w:proofErr w:type="spellStart"/>
      <w:r w:rsidRPr="00453099">
        <w:rPr>
          <w:rFonts w:asciiTheme="minorHAnsi" w:hAnsiTheme="minorHAnsi" w:cstheme="minorHAnsi"/>
          <w:sz w:val="22"/>
          <w:szCs w:val="22"/>
        </w:rPr>
        <w:t>TianoCore</w:t>
      </w:r>
      <w:proofErr w:type="spellEnd"/>
      <w:r w:rsidRPr="00453099">
        <w:rPr>
          <w:rFonts w:asciiTheme="minorHAnsi" w:hAnsiTheme="minorHAnsi" w:cstheme="minorHAnsi"/>
          <w:sz w:val="22"/>
          <w:szCs w:val="22"/>
        </w:rPr>
        <w:t xml:space="preserve"> Community (</w:t>
      </w:r>
      <w:hyperlink r:id="rId11" w:history="1">
        <w:r w:rsidRPr="00453099">
          <w:rPr>
            <w:rStyle w:val="Hyperlink"/>
            <w:rFonts w:asciiTheme="minorHAnsi" w:hAnsiTheme="minorHAnsi" w:cstheme="minorHAnsi"/>
            <w:sz w:val="24"/>
            <w:szCs w:val="22"/>
          </w:rPr>
          <w:t>https://www.tianocore.org</w:t>
        </w:r>
      </w:hyperlink>
      <w:r w:rsidRPr="00453099">
        <w:rPr>
          <w:rFonts w:asciiTheme="minorHAnsi" w:hAnsiTheme="minorHAnsi" w:cstheme="minorHAnsi"/>
          <w:sz w:val="22"/>
          <w:szCs w:val="22"/>
        </w:rPr>
        <w:t>)</w:t>
      </w:r>
    </w:p>
    <w:p w14:paraId="24BFD060" w14:textId="77777777" w:rsidR="00AA3007" w:rsidRPr="00453099" w:rsidRDefault="00AA3007" w:rsidP="00E47702">
      <w:pPr>
        <w:pStyle w:val="PlainText"/>
        <w:rPr>
          <w:rFonts w:asciiTheme="minorHAnsi" w:hAnsiTheme="minorHAnsi" w:cstheme="minorHAnsi"/>
          <w:sz w:val="22"/>
          <w:szCs w:val="22"/>
        </w:rPr>
      </w:pPr>
    </w:p>
    <w:p w14:paraId="6DA9B8EE" w14:textId="77777777" w:rsidR="00AA3007" w:rsidRPr="00453099" w:rsidRDefault="00AA3007" w:rsidP="00E47702">
      <w:pPr>
        <w:pStyle w:val="PlainText"/>
        <w:rPr>
          <w:rFonts w:asciiTheme="minorHAnsi" w:hAnsiTheme="minorHAnsi" w:cstheme="minorHAnsi"/>
          <w:b/>
          <w:bCs/>
          <w:sz w:val="22"/>
          <w:szCs w:val="22"/>
        </w:rPr>
      </w:pPr>
      <w:r w:rsidRPr="00453099">
        <w:rPr>
          <w:rFonts w:asciiTheme="minorHAnsi" w:hAnsiTheme="minorHAnsi" w:cstheme="minorHAnsi"/>
          <w:b/>
          <w:bCs/>
          <w:sz w:val="22"/>
          <w:szCs w:val="22"/>
        </w:rPr>
        <w:t># Summary of the change</w:t>
      </w:r>
    </w:p>
    <w:p w14:paraId="3DD3F7B0" w14:textId="698EA99F" w:rsidR="00AA3007" w:rsidRPr="00453099" w:rsidRDefault="008F3292" w:rsidP="008F3292">
      <w:pPr>
        <w:pStyle w:val="PlainText"/>
        <w:numPr>
          <w:ilvl w:val="0"/>
          <w:numId w:val="70"/>
        </w:numPr>
        <w:rPr>
          <w:rFonts w:asciiTheme="minorHAnsi" w:hAnsiTheme="minorHAnsi" w:cstheme="minorHAnsi"/>
          <w:sz w:val="22"/>
          <w:szCs w:val="22"/>
        </w:rPr>
      </w:pPr>
      <w:r w:rsidRPr="00453099">
        <w:rPr>
          <w:rFonts w:asciiTheme="minorHAnsi" w:hAnsiTheme="minorHAnsi" w:cstheme="minorHAnsi"/>
          <w:sz w:val="22"/>
          <w:szCs w:val="22"/>
        </w:rPr>
        <w:t xml:space="preserve">Change the text in the Introduction </w:t>
      </w:r>
      <w:r w:rsidR="00707E53">
        <w:rPr>
          <w:rFonts w:asciiTheme="minorHAnsi" w:hAnsiTheme="minorHAnsi" w:cstheme="minorHAnsi"/>
          <w:sz w:val="22"/>
          <w:szCs w:val="22"/>
        </w:rPr>
        <w:t>S</w:t>
      </w:r>
      <w:r w:rsidRPr="00453099">
        <w:rPr>
          <w:rFonts w:asciiTheme="minorHAnsi" w:hAnsiTheme="minorHAnsi" w:cstheme="minorHAnsi"/>
          <w:sz w:val="22"/>
          <w:szCs w:val="22"/>
        </w:rPr>
        <w:t>ection to be architect</w:t>
      </w:r>
      <w:r w:rsidR="00A75BDC" w:rsidRPr="00453099">
        <w:rPr>
          <w:rFonts w:asciiTheme="minorHAnsi" w:hAnsiTheme="minorHAnsi" w:cstheme="minorHAnsi"/>
          <w:sz w:val="22"/>
          <w:szCs w:val="22"/>
        </w:rPr>
        <w:t>ure agnostic.</w:t>
      </w:r>
    </w:p>
    <w:p w14:paraId="515125AE" w14:textId="0EC36C85" w:rsidR="00A75BDC" w:rsidRPr="00453099" w:rsidRDefault="00A75BDC" w:rsidP="008F3292">
      <w:pPr>
        <w:pStyle w:val="PlainText"/>
        <w:numPr>
          <w:ilvl w:val="0"/>
          <w:numId w:val="70"/>
        </w:numPr>
        <w:rPr>
          <w:rFonts w:asciiTheme="minorHAnsi" w:hAnsiTheme="minorHAnsi" w:cstheme="minorHAnsi"/>
          <w:sz w:val="22"/>
          <w:szCs w:val="22"/>
        </w:rPr>
      </w:pPr>
      <w:r w:rsidRPr="00453099">
        <w:rPr>
          <w:rFonts w:asciiTheme="minorHAnsi" w:hAnsiTheme="minorHAnsi" w:cstheme="minorHAnsi"/>
          <w:sz w:val="22"/>
          <w:szCs w:val="22"/>
        </w:rPr>
        <w:t>Present the Arm AArch64 as a target architecture for PRM.</w:t>
      </w:r>
      <w:r w:rsidRPr="00453099">
        <w:rPr>
          <w:rFonts w:asciiTheme="minorHAnsi" w:hAnsiTheme="minorHAnsi" w:cstheme="minorHAnsi"/>
          <w:sz w:val="22"/>
          <w:szCs w:val="22"/>
        </w:rPr>
        <w:br/>
      </w:r>
    </w:p>
    <w:p w14:paraId="1915A575" w14:textId="77777777" w:rsidR="00A75BDC" w:rsidRPr="00453099" w:rsidRDefault="00AA3007" w:rsidP="00E47702">
      <w:pPr>
        <w:pStyle w:val="PlainText"/>
        <w:rPr>
          <w:rFonts w:asciiTheme="minorHAnsi" w:hAnsiTheme="minorHAnsi" w:cstheme="minorHAnsi"/>
          <w:b/>
          <w:bCs/>
          <w:sz w:val="22"/>
          <w:szCs w:val="22"/>
        </w:rPr>
      </w:pPr>
      <w:r w:rsidRPr="00453099">
        <w:rPr>
          <w:rFonts w:asciiTheme="minorHAnsi" w:hAnsiTheme="minorHAnsi" w:cstheme="minorHAnsi"/>
          <w:b/>
          <w:bCs/>
          <w:sz w:val="22"/>
          <w:szCs w:val="22"/>
        </w:rPr>
        <w:t># Benefits of the change</w:t>
      </w:r>
    </w:p>
    <w:p w14:paraId="07D1DF20" w14:textId="7D1E0F82" w:rsidR="00AA3007" w:rsidRPr="00453099" w:rsidRDefault="00642A96" w:rsidP="00A75BDC">
      <w:pPr>
        <w:pStyle w:val="PlainText"/>
        <w:numPr>
          <w:ilvl w:val="0"/>
          <w:numId w:val="70"/>
        </w:numPr>
        <w:rPr>
          <w:rFonts w:asciiTheme="minorHAnsi" w:hAnsiTheme="minorHAnsi" w:cstheme="minorHAnsi"/>
          <w:sz w:val="22"/>
          <w:szCs w:val="22"/>
        </w:rPr>
      </w:pPr>
      <w:r w:rsidRPr="00453099">
        <w:rPr>
          <w:rFonts w:asciiTheme="minorHAnsi" w:hAnsiTheme="minorHAnsi" w:cstheme="minorHAnsi"/>
          <w:sz w:val="22"/>
          <w:szCs w:val="22"/>
        </w:rPr>
        <w:t>Creates awareness that the</w:t>
      </w:r>
      <w:r w:rsidR="009B5BA1" w:rsidRPr="00453099">
        <w:rPr>
          <w:rFonts w:asciiTheme="minorHAnsi" w:hAnsiTheme="minorHAnsi" w:cstheme="minorHAnsi"/>
          <w:sz w:val="22"/>
          <w:szCs w:val="22"/>
        </w:rPr>
        <w:t xml:space="preserve"> </w:t>
      </w:r>
      <w:r w:rsidR="00446BED" w:rsidRPr="00453099">
        <w:rPr>
          <w:rFonts w:asciiTheme="minorHAnsi" w:hAnsiTheme="minorHAnsi" w:cstheme="minorHAnsi"/>
          <w:sz w:val="22"/>
          <w:szCs w:val="22"/>
        </w:rPr>
        <w:t>Arm AArch64 architecture</w:t>
      </w:r>
      <w:r w:rsidRPr="00453099">
        <w:rPr>
          <w:rFonts w:asciiTheme="minorHAnsi" w:hAnsiTheme="minorHAnsi" w:cstheme="minorHAnsi"/>
          <w:sz w:val="22"/>
          <w:szCs w:val="22"/>
        </w:rPr>
        <w:t xml:space="preserve"> is a valid target for the PRM mechanism</w:t>
      </w:r>
      <w:r w:rsidR="00453099" w:rsidRPr="00453099">
        <w:rPr>
          <w:rFonts w:asciiTheme="minorHAnsi" w:hAnsiTheme="minorHAnsi" w:cstheme="minorHAnsi"/>
          <w:sz w:val="22"/>
          <w:szCs w:val="22"/>
        </w:rPr>
        <w:t>, reflecting the ongoing enablement in the firmware codebases</w:t>
      </w:r>
      <w:r w:rsidRPr="00453099">
        <w:rPr>
          <w:rFonts w:asciiTheme="minorHAnsi" w:hAnsiTheme="minorHAnsi" w:cstheme="minorHAnsi"/>
          <w:sz w:val="22"/>
          <w:szCs w:val="22"/>
        </w:rPr>
        <w:t>.</w:t>
      </w:r>
    </w:p>
    <w:p w14:paraId="19698D58" w14:textId="77777777" w:rsidR="00AA3007" w:rsidRDefault="00AA3007" w:rsidP="00E47702">
      <w:pPr>
        <w:pStyle w:val="PlainText"/>
      </w:pPr>
    </w:p>
    <w:p w14:paraId="01601DB9" w14:textId="540911D2" w:rsidR="00AA3007" w:rsidRPr="00010647" w:rsidRDefault="00AA3007" w:rsidP="00E47702">
      <w:pPr>
        <w:pStyle w:val="PlainText"/>
      </w:pPr>
    </w:p>
    <w:p w14:paraId="3FADD76C" w14:textId="77777777" w:rsidR="00453099" w:rsidRDefault="00453099" w:rsidP="00453099"/>
    <w:p w14:paraId="1590A3AD" w14:textId="77777777" w:rsidR="00453099" w:rsidRDefault="00453099" w:rsidP="00453099"/>
    <w:p w14:paraId="4C15DEBF" w14:textId="4AC1953F" w:rsidR="00522B7E" w:rsidRDefault="00B25ABA" w:rsidP="00093428">
      <w:pPr>
        <w:pStyle w:val="Title"/>
        <w:ind w:left="-1170"/>
        <w:rPr>
          <w:rFonts w:cs="Arial"/>
        </w:rPr>
      </w:pPr>
      <w:ins w:id="3" w:author="Jose Marinho" w:date="2022-08-03T18:42:00Z">
        <w:r>
          <w:rPr>
            <w:rFonts w:cs="Arial"/>
          </w:rPr>
          <w:br/>
        </w:r>
      </w:ins>
      <w:r w:rsidR="00C35D44" w:rsidRPr="31FF9C0D">
        <w:rPr>
          <w:rFonts w:cs="Arial"/>
        </w:rPr>
        <w:t>Platform</w:t>
      </w:r>
      <w:r w:rsidR="00FF3C20" w:rsidRPr="31FF9C0D">
        <w:rPr>
          <w:rFonts w:cs="Arial"/>
        </w:rPr>
        <w:t xml:space="preserve"> Runtime Mechanism</w:t>
      </w:r>
    </w:p>
    <w:p w14:paraId="7E0F33C1" w14:textId="77777777" w:rsidR="009E4756" w:rsidRDefault="009E4756" w:rsidP="009E4756">
      <w:pPr>
        <w:pStyle w:val="BodyText"/>
      </w:pPr>
    </w:p>
    <w:p w14:paraId="2841624F" w14:textId="77777777" w:rsidR="009E4756" w:rsidRDefault="009E4756" w:rsidP="009E4756">
      <w:pPr>
        <w:pStyle w:val="BodyText"/>
      </w:pPr>
    </w:p>
    <w:p w14:paraId="6F653974" w14:textId="77777777" w:rsidR="009E4756" w:rsidRPr="009E4756" w:rsidRDefault="009E4756" w:rsidP="009E4756">
      <w:pPr>
        <w:pStyle w:val="BodyText"/>
      </w:pPr>
    </w:p>
    <w:tbl>
      <w:tblPr>
        <w:tblW w:w="0" w:type="auto"/>
        <w:tblInd w:w="-1422" w:type="dxa"/>
        <w:tblLayout w:type="fixed"/>
        <w:tblLook w:val="0000" w:firstRow="0" w:lastRow="0" w:firstColumn="0" w:lastColumn="0" w:noHBand="0" w:noVBand="0"/>
      </w:tblPr>
      <w:tblGrid>
        <w:gridCol w:w="270"/>
        <w:gridCol w:w="9180"/>
      </w:tblGrid>
      <w:tr w:rsidR="00522B7E" w14:paraId="64CCBB78" w14:textId="77777777" w:rsidTr="00093428">
        <w:tc>
          <w:tcPr>
            <w:tcW w:w="270" w:type="dxa"/>
          </w:tcPr>
          <w:p w14:paraId="1959FF4B" w14:textId="77777777" w:rsidR="00522B7E" w:rsidRDefault="00522B7E" w:rsidP="007130D8">
            <w:pPr>
              <w:pStyle w:val="BodyText"/>
            </w:pPr>
          </w:p>
        </w:tc>
        <w:tc>
          <w:tcPr>
            <w:tcW w:w="9180" w:type="dxa"/>
          </w:tcPr>
          <w:p w14:paraId="4E90B303" w14:textId="0F047519" w:rsidR="000C4DFA" w:rsidRPr="00A6670A" w:rsidRDefault="000C4DFA" w:rsidP="000C4DFA">
            <w:pPr>
              <w:pStyle w:val="DocDate"/>
              <w:spacing w:before="120"/>
              <w:rPr>
                <w:rFonts w:asciiTheme="minorHAnsi" w:hAnsiTheme="minorHAnsi" w:cstheme="minorHAnsi"/>
                <w:b w:val="0"/>
                <w:i w:val="0"/>
                <w:iCs/>
                <w:color w:val="auto"/>
              </w:rPr>
            </w:pPr>
            <w:r w:rsidRPr="00A6670A">
              <w:rPr>
                <w:rFonts w:asciiTheme="minorHAnsi" w:hAnsiTheme="minorHAnsi" w:cstheme="minorHAnsi"/>
                <w:i w:val="0"/>
                <w:iCs/>
                <w:color w:val="auto"/>
              </w:rPr>
              <w:t>Version</w:t>
            </w:r>
            <w:r w:rsidRPr="00A6670A">
              <w:rPr>
                <w:rFonts w:asciiTheme="minorHAnsi" w:hAnsiTheme="minorHAnsi" w:cstheme="minorHAnsi"/>
                <w:b w:val="0"/>
                <w:i w:val="0"/>
                <w:iCs/>
                <w:color w:val="auto"/>
              </w:rPr>
              <w:t xml:space="preserve">: </w:t>
            </w:r>
            <w:r w:rsidR="00D37909" w:rsidRPr="00A6670A">
              <w:rPr>
                <w:rFonts w:asciiTheme="minorHAnsi" w:hAnsiTheme="minorHAnsi" w:cstheme="minorHAnsi"/>
                <w:b w:val="0"/>
                <w:i w:val="0"/>
                <w:iCs/>
                <w:color w:val="auto"/>
              </w:rPr>
              <w:t>1.</w:t>
            </w:r>
            <w:ins w:id="4" w:author="Jose Marinho [2]" w:date="2022-05-18T22:42:00Z">
              <w:r w:rsidR="0003117D">
                <w:rPr>
                  <w:rFonts w:asciiTheme="minorHAnsi" w:hAnsiTheme="minorHAnsi" w:cstheme="minorHAnsi"/>
                  <w:b w:val="0"/>
                  <w:i w:val="0"/>
                  <w:iCs/>
                  <w:color w:val="auto"/>
                </w:rPr>
                <w:t>1</w:t>
              </w:r>
            </w:ins>
            <w:del w:id="5" w:author="Jose Marinho [2]" w:date="2022-05-18T22:42:00Z">
              <w:r w:rsidR="00D37909" w:rsidRPr="00A6670A" w:rsidDel="0003117D">
                <w:rPr>
                  <w:rFonts w:asciiTheme="minorHAnsi" w:hAnsiTheme="minorHAnsi" w:cstheme="minorHAnsi"/>
                  <w:b w:val="0"/>
                  <w:i w:val="0"/>
                  <w:iCs/>
                  <w:color w:val="auto"/>
                </w:rPr>
                <w:delText>0</w:delText>
              </w:r>
            </w:del>
          </w:p>
          <w:p w14:paraId="20305880" w14:textId="67E20718" w:rsidR="000C4DFA" w:rsidRPr="00A6670A" w:rsidRDefault="000C4DFA" w:rsidP="000C4DFA">
            <w:pPr>
              <w:pStyle w:val="DocDate"/>
              <w:spacing w:before="120"/>
              <w:rPr>
                <w:rFonts w:asciiTheme="minorHAnsi" w:hAnsiTheme="minorHAnsi" w:cstheme="minorHAnsi"/>
                <w:b w:val="0"/>
                <w:i w:val="0"/>
                <w:iCs/>
                <w:color w:val="auto"/>
              </w:rPr>
            </w:pPr>
            <w:r w:rsidRPr="00A6670A">
              <w:rPr>
                <w:rFonts w:asciiTheme="minorHAnsi" w:hAnsiTheme="minorHAnsi" w:cstheme="minorHAnsi"/>
                <w:i w:val="0"/>
                <w:iCs/>
                <w:color w:val="auto"/>
              </w:rPr>
              <w:t>Date</w:t>
            </w:r>
            <w:r w:rsidRPr="00A6670A">
              <w:rPr>
                <w:rFonts w:asciiTheme="minorHAnsi" w:hAnsiTheme="minorHAnsi" w:cstheme="minorHAnsi"/>
                <w:b w:val="0"/>
                <w:i w:val="0"/>
                <w:iCs/>
                <w:color w:val="auto"/>
              </w:rPr>
              <w:t xml:space="preserve">: </w:t>
            </w:r>
            <w:r w:rsidR="00E90113">
              <w:rPr>
                <w:rFonts w:asciiTheme="minorHAnsi" w:hAnsiTheme="minorHAnsi" w:cstheme="minorHAnsi"/>
                <w:b w:val="0"/>
                <w:i w:val="0"/>
                <w:iCs/>
                <w:color w:val="auto"/>
              </w:rPr>
              <w:t>November</w:t>
            </w:r>
            <w:r w:rsidR="00A6670A" w:rsidRPr="00A6670A">
              <w:rPr>
                <w:rFonts w:asciiTheme="minorHAnsi" w:hAnsiTheme="minorHAnsi" w:cstheme="minorHAnsi"/>
                <w:b w:val="0"/>
                <w:i w:val="0"/>
                <w:iCs/>
                <w:color w:val="auto"/>
              </w:rPr>
              <w:t xml:space="preserve"> </w:t>
            </w:r>
            <w:r w:rsidRPr="00A6670A">
              <w:rPr>
                <w:rFonts w:asciiTheme="minorHAnsi" w:hAnsiTheme="minorHAnsi" w:cstheme="minorHAnsi"/>
                <w:b w:val="0"/>
                <w:i w:val="0"/>
                <w:iCs/>
                <w:color w:val="auto"/>
              </w:rPr>
              <w:t>20</w:t>
            </w:r>
            <w:r w:rsidR="00D37909" w:rsidRPr="00A6670A">
              <w:rPr>
                <w:rFonts w:asciiTheme="minorHAnsi" w:hAnsiTheme="minorHAnsi" w:cstheme="minorHAnsi"/>
                <w:b w:val="0"/>
                <w:i w:val="0"/>
                <w:iCs/>
                <w:color w:val="auto"/>
              </w:rPr>
              <w:t>20</w:t>
            </w:r>
          </w:p>
          <w:p w14:paraId="79BFFB3E" w14:textId="77777777" w:rsidR="000C4DFA" w:rsidRDefault="000C4DFA" w:rsidP="000C4DFA">
            <w:pPr>
              <w:spacing w:after="120"/>
              <w:rPr>
                <w:rFonts w:cs="Arial"/>
                <w:sz w:val="25"/>
                <w:szCs w:val="25"/>
              </w:rPr>
            </w:pPr>
          </w:p>
          <w:p w14:paraId="24CFD959" w14:textId="77777777" w:rsidR="000C4DFA" w:rsidRPr="009A5E3B" w:rsidRDefault="000C4DFA" w:rsidP="000C4DFA">
            <w:pPr>
              <w:pStyle w:val="DocDate"/>
            </w:pPr>
          </w:p>
          <w:p w14:paraId="54D1F06A" w14:textId="77777777" w:rsidR="000C4DFA" w:rsidRDefault="000C4DFA" w:rsidP="00093428">
            <w:pPr>
              <w:pStyle w:val="BodyText"/>
            </w:pPr>
          </w:p>
          <w:p w14:paraId="1500FE7C" w14:textId="77777777" w:rsidR="00A919B6" w:rsidRDefault="00A919B6" w:rsidP="00093428">
            <w:pPr>
              <w:pStyle w:val="BodyText"/>
            </w:pPr>
          </w:p>
          <w:p w14:paraId="622F84B5" w14:textId="77777777" w:rsidR="00A919B6" w:rsidRDefault="00A919B6" w:rsidP="00093428">
            <w:pPr>
              <w:pStyle w:val="BodyText"/>
            </w:pPr>
          </w:p>
          <w:p w14:paraId="5402ED4B" w14:textId="77777777" w:rsidR="00A919B6" w:rsidRDefault="00A919B6" w:rsidP="00093428">
            <w:pPr>
              <w:pStyle w:val="BodyText"/>
            </w:pPr>
          </w:p>
          <w:p w14:paraId="0F563269" w14:textId="77777777" w:rsidR="00093428" w:rsidRDefault="00093428" w:rsidP="00093428">
            <w:pPr>
              <w:pStyle w:val="BodyText"/>
            </w:pPr>
          </w:p>
          <w:p w14:paraId="78D8A9A7" w14:textId="77777777" w:rsidR="00A919B6" w:rsidRDefault="00A919B6" w:rsidP="00CE537E">
            <w:pPr>
              <w:pStyle w:val="BodyText"/>
              <w:rPr>
                <w:color w:val="FF0000"/>
                <w:sz w:val="40"/>
                <w:szCs w:val="40"/>
              </w:rPr>
            </w:pPr>
          </w:p>
          <w:p w14:paraId="2AF15EC2" w14:textId="77777777" w:rsidR="00A919B6" w:rsidRDefault="00A919B6" w:rsidP="00CE537E">
            <w:pPr>
              <w:pStyle w:val="BodyText"/>
              <w:rPr>
                <w:color w:val="FF0000"/>
                <w:sz w:val="40"/>
                <w:szCs w:val="40"/>
              </w:rPr>
            </w:pPr>
          </w:p>
          <w:p w14:paraId="08CD1252" w14:textId="77777777" w:rsidR="00A919B6" w:rsidRDefault="00A919B6" w:rsidP="00CE537E">
            <w:pPr>
              <w:pStyle w:val="BodyText"/>
              <w:rPr>
                <w:color w:val="FF0000"/>
                <w:sz w:val="40"/>
                <w:szCs w:val="40"/>
              </w:rPr>
            </w:pPr>
          </w:p>
          <w:p w14:paraId="3E447F19" w14:textId="4EC511B6" w:rsidR="00F96A6C" w:rsidRPr="00093428" w:rsidRDefault="00F96A6C" w:rsidP="00CE537E">
            <w:pPr>
              <w:pStyle w:val="BodyText"/>
              <w:rPr>
                <w:sz w:val="40"/>
                <w:szCs w:val="40"/>
              </w:rPr>
            </w:pPr>
          </w:p>
        </w:tc>
      </w:tr>
    </w:tbl>
    <w:p w14:paraId="1D40DF2F" w14:textId="77777777" w:rsidR="00522B7E" w:rsidRDefault="00522B7E" w:rsidP="00522B7E">
      <w:pPr>
        <w:pStyle w:val="BodyText"/>
      </w:pPr>
    </w:p>
    <w:p w14:paraId="5CBED9D3" w14:textId="77777777" w:rsidR="00522B7E" w:rsidRPr="00C2365C" w:rsidRDefault="00522B7E" w:rsidP="00C2365C">
      <w:pPr>
        <w:tabs>
          <w:tab w:val="left" w:pos="4230"/>
        </w:tabs>
        <w:sectPr w:rsidR="00522B7E" w:rsidRPr="00C2365C" w:rsidSect="00093428">
          <w:footerReference w:type="default" r:id="rId12"/>
          <w:endnotePr>
            <w:numFmt w:val="decimal"/>
          </w:endnotePr>
          <w:pgSz w:w="12240" w:h="15840" w:code="1"/>
          <w:pgMar w:top="270" w:right="2250" w:bottom="1440" w:left="2880" w:header="1584" w:footer="720" w:gutter="0"/>
          <w:cols w:space="720"/>
          <w:titlePg/>
        </w:sectPr>
      </w:pPr>
    </w:p>
    <w:p w14:paraId="20B765FF" w14:textId="77777777" w:rsidR="00522B7E" w:rsidRPr="000C29A4" w:rsidRDefault="00522B7E" w:rsidP="00522B7E">
      <w:pPr>
        <w:pStyle w:val="BodyText"/>
      </w:pPr>
    </w:p>
    <w:p w14:paraId="19374B17" w14:textId="45EB089C" w:rsidR="00A6670A" w:rsidRDefault="00522B7E" w:rsidP="00A6670A">
      <w:pPr>
        <w:pStyle w:val="Unnumberedheading"/>
        <w:rPr>
          <w:noProof w:val="0"/>
        </w:rPr>
      </w:pPr>
      <w:r>
        <w:rPr>
          <w:noProof w:val="0"/>
        </w:rPr>
        <w:t>Disclaimers</w:t>
      </w:r>
    </w:p>
    <w:p w14:paraId="53A68049" w14:textId="7EA9548C" w:rsidR="006B1CAE" w:rsidRDefault="006B1CAE" w:rsidP="00A6670A">
      <w:pPr>
        <w:rPr>
          <w:rFonts w:ascii="Calibri-Light" w:hAnsi="Calibri-Light"/>
          <w:color w:val="000000"/>
          <w:sz w:val="20"/>
        </w:rPr>
      </w:pPr>
      <w:r w:rsidRPr="006B1CAE">
        <w:rPr>
          <w:rFonts w:ascii="Calibri-Light" w:hAnsi="Calibri-Light"/>
          <w:color w:val="000000"/>
          <w:sz w:val="20"/>
        </w:rPr>
        <w:t>The material Contained herein is not a license, either expressly or impliedly, to any intellectual property owned or</w:t>
      </w:r>
      <w:r w:rsidRPr="006B1CAE">
        <w:rPr>
          <w:rFonts w:ascii="Calibri-Light" w:hAnsi="Calibri-Light"/>
          <w:color w:val="000000"/>
          <w:sz w:val="20"/>
        </w:rPr>
        <w:br/>
        <w:t>Controlled By any of the authors or developers of this material or to any Contribution thereto. The material</w:t>
      </w:r>
      <w:r w:rsidRPr="006B1CAE">
        <w:rPr>
          <w:rFonts w:ascii="Calibri-Light" w:hAnsi="Calibri-Light"/>
          <w:color w:val="000000"/>
          <w:sz w:val="20"/>
        </w:rPr>
        <w:br/>
        <w:t xml:space="preserve">Contained herein is provided on an "AS </w:t>
      </w:r>
      <w:proofErr w:type="spellStart"/>
      <w:r w:rsidRPr="006B1CAE">
        <w:rPr>
          <w:rFonts w:ascii="Calibri-Light" w:hAnsi="Calibri-Light"/>
          <w:color w:val="000000"/>
          <w:sz w:val="20"/>
        </w:rPr>
        <w:t>IS"Basis</w:t>
      </w:r>
      <w:proofErr w:type="spellEnd"/>
      <w:r w:rsidRPr="006B1CAE">
        <w:rPr>
          <w:rFonts w:ascii="Calibri-Light" w:hAnsi="Calibri-Light"/>
          <w:color w:val="000000"/>
          <w:sz w:val="20"/>
        </w:rPr>
        <w:t xml:space="preserve"> and, to the maximum extent permitted By applicable law, this</w:t>
      </w:r>
      <w:r w:rsidRPr="006B1CAE">
        <w:rPr>
          <w:rFonts w:ascii="Calibri-Light" w:hAnsi="Calibri-Light"/>
          <w:color w:val="000000"/>
          <w:sz w:val="20"/>
        </w:rPr>
        <w:br/>
        <w:t>information is provided AS IS AND WITH ALL FAULTS, and the authors and developers of this material hereby disclaim</w:t>
      </w:r>
      <w:r>
        <w:rPr>
          <w:rFonts w:ascii="Calibri-Light" w:hAnsi="Calibri-Light"/>
          <w:color w:val="000000"/>
          <w:sz w:val="20"/>
        </w:rPr>
        <w:t xml:space="preserve"> </w:t>
      </w:r>
      <w:r w:rsidRPr="006B1CAE">
        <w:rPr>
          <w:rFonts w:ascii="Calibri-Light" w:hAnsi="Calibri-Light"/>
          <w:color w:val="000000"/>
          <w:sz w:val="20"/>
        </w:rPr>
        <w:t>all other warranties and Conditions, either express, implied or statutory, including, But not limited to, any (if any)</w:t>
      </w:r>
      <w:r>
        <w:rPr>
          <w:rFonts w:ascii="Calibri-Light" w:hAnsi="Calibri-Light"/>
          <w:color w:val="000000"/>
          <w:sz w:val="20"/>
        </w:rPr>
        <w:t xml:space="preserve"> </w:t>
      </w:r>
      <w:r w:rsidRPr="006B1CAE">
        <w:rPr>
          <w:rFonts w:ascii="Calibri-Light" w:hAnsi="Calibri-Light"/>
          <w:color w:val="000000"/>
          <w:sz w:val="20"/>
        </w:rPr>
        <w:t>implied warranties, duties or Conditions of merchantability, of fitness for a particular purpose, of accuracy or</w:t>
      </w:r>
      <w:r>
        <w:rPr>
          <w:rFonts w:ascii="Calibri-Light" w:hAnsi="Calibri-Light"/>
          <w:color w:val="000000"/>
          <w:sz w:val="20"/>
        </w:rPr>
        <w:t xml:space="preserve"> </w:t>
      </w:r>
      <w:r w:rsidRPr="006B1CAE">
        <w:rPr>
          <w:rFonts w:ascii="Calibri-Light" w:hAnsi="Calibri-Light"/>
          <w:color w:val="000000"/>
          <w:sz w:val="20"/>
        </w:rPr>
        <w:t>Completeness of responses, of results, of workmanlike effort, of lack of viruses and of lack of negligence, all with</w:t>
      </w:r>
      <w:r w:rsidRPr="006B1CAE">
        <w:rPr>
          <w:rFonts w:ascii="Calibri-Light" w:hAnsi="Calibri-Light"/>
          <w:color w:val="000000"/>
          <w:sz w:val="20"/>
        </w:rPr>
        <w:br/>
        <w:t>regard to this material and any Contribution thereto. Designers must not rely on the absence or Characteristics of any</w:t>
      </w:r>
      <w:r>
        <w:rPr>
          <w:rFonts w:ascii="Calibri-Light" w:hAnsi="Calibri-Light"/>
          <w:color w:val="000000"/>
          <w:sz w:val="20"/>
        </w:rPr>
        <w:t xml:space="preserve"> </w:t>
      </w:r>
      <w:r w:rsidRPr="006B1CAE">
        <w:rPr>
          <w:rFonts w:ascii="Calibri-Light" w:hAnsi="Calibri-Light"/>
          <w:color w:val="000000"/>
          <w:sz w:val="20"/>
        </w:rPr>
        <w:t>features or instructions marked "reserved" or "undefined." The Unified EFI Forum, Inc. reserves any features or</w:t>
      </w:r>
      <w:r>
        <w:rPr>
          <w:rFonts w:ascii="Calibri-Light" w:hAnsi="Calibri-Light"/>
          <w:color w:val="000000"/>
          <w:sz w:val="20"/>
        </w:rPr>
        <w:t xml:space="preserve"> </w:t>
      </w:r>
      <w:r w:rsidRPr="006B1CAE">
        <w:rPr>
          <w:rFonts w:ascii="Calibri-Light" w:hAnsi="Calibri-Light"/>
          <w:color w:val="000000"/>
          <w:sz w:val="20"/>
        </w:rPr>
        <w:t>instructions so marked for future definition and shall have no responsibility whatsoever for Conflicts or</w:t>
      </w:r>
      <w:r w:rsidRPr="006B1CAE">
        <w:rPr>
          <w:rFonts w:ascii="Calibri-Light" w:hAnsi="Calibri-Light"/>
          <w:color w:val="000000"/>
          <w:sz w:val="20"/>
        </w:rPr>
        <w:br/>
        <w:t>incompatibilities arising from future Changes to them. ALSO, THERE IS NO WARRANTY ORCONDITION OF TITLE,</w:t>
      </w:r>
      <w:r w:rsidRPr="006B1CAE">
        <w:rPr>
          <w:rFonts w:ascii="Calibri-Light" w:hAnsi="Calibri-Light"/>
          <w:color w:val="000000"/>
          <w:sz w:val="20"/>
        </w:rPr>
        <w:br/>
        <w:t xml:space="preserve">QUIET ENJOYMENT, QUIET </w:t>
      </w:r>
      <w:proofErr w:type="gramStart"/>
      <w:r w:rsidRPr="006B1CAE">
        <w:rPr>
          <w:rFonts w:ascii="Calibri-Light" w:hAnsi="Calibri-Light"/>
          <w:color w:val="000000"/>
          <w:sz w:val="20"/>
        </w:rPr>
        <w:t>POSSESSION,CORRESPONDENCE</w:t>
      </w:r>
      <w:proofErr w:type="gramEnd"/>
      <w:r w:rsidRPr="006B1CAE">
        <w:rPr>
          <w:rFonts w:ascii="Calibri-Light" w:hAnsi="Calibri-Light"/>
          <w:color w:val="000000"/>
          <w:sz w:val="20"/>
        </w:rPr>
        <w:t xml:space="preserve"> TO DESCRIPTION OR NON-INFRINGEMENT WITH</w:t>
      </w:r>
      <w:r w:rsidRPr="006B1CAE">
        <w:rPr>
          <w:rFonts w:ascii="Calibri-Light" w:hAnsi="Calibri-Light"/>
          <w:color w:val="000000"/>
          <w:sz w:val="20"/>
        </w:rPr>
        <w:br/>
        <w:t>REGARD TO THE SPECIFICATION AND ANYCONTRIBUTION THERETO.</w:t>
      </w:r>
    </w:p>
    <w:p w14:paraId="1C17BE0A" w14:textId="77777777" w:rsidR="006B1CAE" w:rsidRDefault="006B1CAE" w:rsidP="00A6670A">
      <w:pPr>
        <w:rPr>
          <w:rFonts w:ascii="Calibri-Light" w:hAnsi="Calibri-Light"/>
          <w:color w:val="000000"/>
          <w:sz w:val="20"/>
        </w:rPr>
      </w:pPr>
      <w:r w:rsidRPr="006B1CAE">
        <w:rPr>
          <w:rFonts w:ascii="Calibri-Light" w:hAnsi="Calibri-Light"/>
          <w:color w:val="000000"/>
          <w:sz w:val="20"/>
        </w:rPr>
        <w:br/>
        <w:t>IN NO EVENT WILL ANY AUTHOR OR DEVELOPER OF THIS MATERIAL OR ANYCONTRIBUTION THERETOBE LIABLE TO</w:t>
      </w:r>
      <w:r w:rsidRPr="006B1CAE">
        <w:rPr>
          <w:rFonts w:ascii="Calibri-Light" w:hAnsi="Calibri-Light"/>
          <w:color w:val="000000"/>
          <w:sz w:val="20"/>
        </w:rPr>
        <w:br/>
        <w:t>ANY OTHER PARTY FOR THECOST OF PROCURING SUBSTITUTE GOODS OR SERVICES, LOST PROFITS, LOSS OF USE,</w:t>
      </w:r>
      <w:r w:rsidRPr="006B1CAE">
        <w:rPr>
          <w:rFonts w:ascii="Calibri-Light" w:hAnsi="Calibri-Light"/>
          <w:color w:val="000000"/>
          <w:sz w:val="20"/>
        </w:rPr>
        <w:br/>
        <w:t>LOSS OF DATA, OR ANY INCIDENTAL,CONSEQUENTIAL, DIRECT, INDIRECT, OR SPECIAL DAMAGES WHETHER</w:t>
      </w:r>
      <w:r w:rsidRPr="006B1CAE">
        <w:rPr>
          <w:rFonts w:ascii="Calibri-Light" w:hAnsi="Calibri-Light"/>
          <w:color w:val="000000"/>
          <w:sz w:val="20"/>
        </w:rPr>
        <w:br/>
        <w:t>UNDERCONTRACT, TORT, WARRANTY, OR OTHERWISE, ARISING IN ANY WAY OUT OF THIS OR ANY OTHER</w:t>
      </w:r>
      <w:r w:rsidRPr="006B1CAE">
        <w:rPr>
          <w:rFonts w:ascii="Calibri-Light" w:hAnsi="Calibri-Light"/>
          <w:color w:val="000000"/>
          <w:sz w:val="20"/>
        </w:rPr>
        <w:br/>
        <w:t>AGREEMENT RELATING TO THIS DOCUMENT, WHETHER OR NOT SUCH PARTY HAD ADVANCE NOTICE OF THE</w:t>
      </w:r>
      <w:r w:rsidRPr="006B1CAE">
        <w:rPr>
          <w:rFonts w:ascii="Calibri-Light" w:hAnsi="Calibri-Light"/>
          <w:color w:val="000000"/>
          <w:sz w:val="20"/>
        </w:rPr>
        <w:br/>
        <w:t>POSSIBILITY OF SUCH DAMAGES.</w:t>
      </w:r>
      <w:r w:rsidRPr="006B1CAE">
        <w:rPr>
          <w:rFonts w:ascii="Calibri-Light" w:hAnsi="Calibri-Light"/>
          <w:color w:val="000000"/>
          <w:sz w:val="20"/>
        </w:rPr>
        <w:br/>
      </w:r>
    </w:p>
    <w:p w14:paraId="586A3AA7" w14:textId="1A50D232" w:rsidR="00A6670A" w:rsidRPr="00A6670A" w:rsidRDefault="006B1CAE" w:rsidP="00A6670A">
      <w:r w:rsidRPr="006B1CAE">
        <w:rPr>
          <w:rFonts w:ascii="Calibri-Light" w:hAnsi="Calibri-Light"/>
          <w:color w:val="000000"/>
          <w:sz w:val="20"/>
        </w:rPr>
        <w:t>Copyright © 20</w:t>
      </w:r>
      <w:r>
        <w:rPr>
          <w:rFonts w:ascii="Calibri-Light" w:hAnsi="Calibri-Light"/>
          <w:color w:val="000000"/>
          <w:sz w:val="20"/>
        </w:rPr>
        <w:t>20</w:t>
      </w:r>
      <w:r w:rsidRPr="006B1CAE">
        <w:rPr>
          <w:rFonts w:ascii="Calibri-Light" w:hAnsi="Calibri-Light"/>
          <w:color w:val="000000"/>
          <w:sz w:val="20"/>
        </w:rPr>
        <w:t>, Unified Extensible Firmware Interface (UEFI) Forum, Inc. All Rights Reserved. The UEFI Forum is</w:t>
      </w:r>
      <w:r w:rsidRPr="006B1CAE">
        <w:rPr>
          <w:rFonts w:ascii="Calibri-Light" w:hAnsi="Calibri-Light"/>
          <w:color w:val="000000"/>
          <w:sz w:val="20"/>
        </w:rPr>
        <w:br/>
        <w:t>the owner of all rights and title in and to this work, including all copyright rights that may exist, and all rights to use</w:t>
      </w:r>
      <w:r w:rsidRPr="006B1CAE">
        <w:rPr>
          <w:rFonts w:ascii="Calibri-Light" w:hAnsi="Calibri-Light"/>
          <w:color w:val="000000"/>
          <w:sz w:val="20"/>
        </w:rPr>
        <w:br/>
        <w:t>and reproduce this work. Further to such rights, permission is hereby granted to any person implementing this</w:t>
      </w:r>
      <w:r w:rsidRPr="006B1CAE">
        <w:rPr>
          <w:rFonts w:ascii="Calibri-Light" w:hAnsi="Calibri-Light"/>
          <w:color w:val="000000"/>
          <w:sz w:val="20"/>
        </w:rPr>
        <w:br/>
        <w:t>specification to maintain an electronic version of this work accessible by its internal personnel, and to print a copy of</w:t>
      </w:r>
      <w:r>
        <w:rPr>
          <w:rFonts w:ascii="Calibri-Light" w:hAnsi="Calibri-Light"/>
          <w:color w:val="000000"/>
          <w:sz w:val="20"/>
        </w:rPr>
        <w:t xml:space="preserve"> </w:t>
      </w:r>
      <w:r w:rsidRPr="006B1CAE">
        <w:rPr>
          <w:rFonts w:ascii="Calibri-Light" w:hAnsi="Calibri-Light"/>
          <w:color w:val="000000"/>
          <w:sz w:val="20"/>
        </w:rPr>
        <w:t>this specification in hard copy form, in whole or in part, in each case solely for use by that person in connection with</w:t>
      </w:r>
      <w:r>
        <w:rPr>
          <w:rFonts w:ascii="Calibri-Light" w:hAnsi="Calibri-Light"/>
          <w:color w:val="000000"/>
          <w:sz w:val="20"/>
        </w:rPr>
        <w:t xml:space="preserve"> </w:t>
      </w:r>
      <w:r w:rsidRPr="006B1CAE">
        <w:rPr>
          <w:rFonts w:ascii="Calibri-Light" w:hAnsi="Calibri-Light"/>
          <w:color w:val="000000"/>
          <w:sz w:val="20"/>
        </w:rPr>
        <w:t>the implementation of this Specification, provided no modification is made to the Specification.</w:t>
      </w:r>
      <w:r w:rsidRPr="006B1CAE">
        <w:t xml:space="preserve"> </w:t>
      </w:r>
    </w:p>
    <w:p w14:paraId="053C0EEA" w14:textId="77777777" w:rsidR="00522B7E" w:rsidRDefault="00522B7E" w:rsidP="001C711B">
      <w:pPr>
        <w:pStyle w:val="Heading1"/>
        <w:numPr>
          <w:ilvl w:val="0"/>
          <w:numId w:val="0"/>
        </w:numPr>
        <w:ind w:left="720" w:hanging="720"/>
      </w:pPr>
      <w:bookmarkStart w:id="6" w:name="_Toc109825339"/>
      <w:r>
        <w:lastRenderedPageBreak/>
        <w:t>Table of Contents</w:t>
      </w:r>
      <w:bookmarkEnd w:id="6"/>
    </w:p>
    <w:sdt>
      <w:sdtPr>
        <w:id w:val="-1585439965"/>
        <w:docPartObj>
          <w:docPartGallery w:val="Table of Contents"/>
          <w:docPartUnique/>
        </w:docPartObj>
      </w:sdtPr>
      <w:sdtEndPr>
        <w:rPr>
          <w:b/>
          <w:bCs/>
          <w:noProof/>
        </w:rPr>
      </w:sdtEndPr>
      <w:sdtContent>
        <w:p w14:paraId="49A232BA" w14:textId="5BAA2532" w:rsidR="00A6670A" w:rsidRDefault="00A6670A" w:rsidP="00A6670A"/>
        <w:p w14:paraId="0AD42CC2" w14:textId="38F90CC6" w:rsidR="00DE3E8D" w:rsidRDefault="00A6670A">
          <w:pPr>
            <w:pStyle w:val="TOC1"/>
            <w:tabs>
              <w:tab w:val="right" w:leader="dot" w:pos="9350"/>
            </w:tabs>
            <w:rPr>
              <w:ins w:id="7" w:author="Michael Kubacki" w:date="2022-07-27T14:42:00Z"/>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ins w:id="8" w:author="Michael Kubacki" w:date="2022-07-27T14:42:00Z">
            <w:r w:rsidR="00DE3E8D" w:rsidRPr="003919DF">
              <w:rPr>
                <w:rStyle w:val="Hyperlink"/>
                <w:noProof/>
              </w:rPr>
              <w:fldChar w:fldCharType="begin"/>
            </w:r>
            <w:r w:rsidR="00DE3E8D" w:rsidRPr="003919DF">
              <w:rPr>
                <w:rStyle w:val="Hyperlink"/>
                <w:noProof/>
              </w:rPr>
              <w:instrText xml:space="preserve"> </w:instrText>
            </w:r>
            <w:r w:rsidR="00DE3E8D">
              <w:rPr>
                <w:noProof/>
              </w:rPr>
              <w:instrText>HYPERLINK \l "_Toc109825339"</w:instrText>
            </w:r>
            <w:r w:rsidR="00DE3E8D" w:rsidRPr="003919DF">
              <w:rPr>
                <w:rStyle w:val="Hyperlink"/>
                <w:noProof/>
              </w:rPr>
              <w:instrText xml:space="preserve"> </w:instrText>
            </w:r>
            <w:r w:rsidR="00DE3E8D" w:rsidRPr="003919DF">
              <w:rPr>
                <w:rStyle w:val="Hyperlink"/>
                <w:noProof/>
              </w:rPr>
              <w:fldChar w:fldCharType="separate"/>
            </w:r>
            <w:r w:rsidR="00DE3E8D" w:rsidRPr="003919DF">
              <w:rPr>
                <w:rStyle w:val="Hyperlink"/>
                <w:noProof/>
              </w:rPr>
              <w:t>Table of Contents</w:t>
            </w:r>
            <w:r w:rsidR="00DE3E8D">
              <w:rPr>
                <w:noProof/>
                <w:webHidden/>
              </w:rPr>
              <w:tab/>
            </w:r>
            <w:r w:rsidR="00DE3E8D">
              <w:rPr>
                <w:noProof/>
                <w:webHidden/>
              </w:rPr>
              <w:fldChar w:fldCharType="begin"/>
            </w:r>
            <w:r w:rsidR="00DE3E8D">
              <w:rPr>
                <w:noProof/>
                <w:webHidden/>
              </w:rPr>
              <w:instrText xml:space="preserve"> PAGEREF _Toc109825339 \h </w:instrText>
            </w:r>
          </w:ins>
          <w:r w:rsidR="00DE3E8D">
            <w:rPr>
              <w:noProof/>
              <w:webHidden/>
            </w:rPr>
          </w:r>
          <w:r w:rsidR="00DE3E8D">
            <w:rPr>
              <w:noProof/>
              <w:webHidden/>
            </w:rPr>
            <w:fldChar w:fldCharType="separate"/>
          </w:r>
          <w:ins w:id="9" w:author="Michael Kubacki" w:date="2022-07-27T14:42:00Z">
            <w:r w:rsidR="00DE3E8D">
              <w:rPr>
                <w:noProof/>
                <w:webHidden/>
              </w:rPr>
              <w:t>1</w:t>
            </w:r>
            <w:r w:rsidR="00DE3E8D">
              <w:rPr>
                <w:noProof/>
                <w:webHidden/>
              </w:rPr>
              <w:fldChar w:fldCharType="end"/>
            </w:r>
            <w:r w:rsidR="00DE3E8D" w:rsidRPr="003919DF">
              <w:rPr>
                <w:rStyle w:val="Hyperlink"/>
                <w:noProof/>
              </w:rPr>
              <w:fldChar w:fldCharType="end"/>
            </w:r>
          </w:ins>
        </w:p>
        <w:p w14:paraId="08C5C328" w14:textId="594ECED8" w:rsidR="00DE3E8D" w:rsidRDefault="00DE3E8D">
          <w:pPr>
            <w:pStyle w:val="TOC1"/>
            <w:tabs>
              <w:tab w:val="right" w:leader="dot" w:pos="9350"/>
            </w:tabs>
            <w:rPr>
              <w:ins w:id="10" w:author="Michael Kubacki" w:date="2022-07-27T14:42:00Z"/>
              <w:rFonts w:asciiTheme="minorHAnsi" w:eastAsiaTheme="minorEastAsia" w:hAnsiTheme="minorHAnsi" w:cstheme="minorBidi"/>
              <w:b w:val="0"/>
              <w:bCs w:val="0"/>
              <w:caps w:val="0"/>
              <w:noProof/>
              <w:sz w:val="22"/>
              <w:szCs w:val="22"/>
            </w:rPr>
          </w:pPr>
          <w:ins w:id="11"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"_Toc109825340"</w:instrText>
            </w:r>
            <w:r w:rsidRPr="003919DF">
              <w:rPr>
                <w:rStyle w:val="Hyperlink"/>
                <w:noProof/>
              </w:rPr>
              <w:instrText xml:space="preserve"> </w:instrText>
            </w:r>
            <w:r w:rsidRPr="003919DF">
              <w:rPr>
                <w:rStyle w:val="Hyperlink"/>
                <w:noProof/>
              </w:rPr>
              <w:fldChar w:fldCharType="separate"/>
            </w:r>
            <w:r w:rsidRPr="003919DF">
              <w:rPr>
                <w:rStyle w:val="Hyperlink"/>
                <w:noProof/>
              </w:rPr>
              <w:t>References</w:t>
            </w:r>
            <w:r>
              <w:rPr>
                <w:noProof/>
                <w:webHidden/>
              </w:rPr>
              <w:tab/>
            </w:r>
            <w:r>
              <w:rPr>
                <w:noProof/>
                <w:webHidden/>
              </w:rPr>
              <w:fldChar w:fldCharType="begin"/>
            </w:r>
            <w:r>
              <w:rPr>
                <w:noProof/>
                <w:webHidden/>
              </w:rPr>
              <w:instrText xml:space="preserve"> PAGEREF _Toc109825340 \h </w:instrText>
            </w:r>
          </w:ins>
          <w:r>
            <w:rPr>
              <w:noProof/>
              <w:webHidden/>
            </w:rPr>
          </w:r>
          <w:r>
            <w:rPr>
              <w:noProof/>
              <w:webHidden/>
            </w:rPr>
            <w:fldChar w:fldCharType="separate"/>
          </w:r>
          <w:ins w:id="12" w:author="Michael Kubacki" w:date="2022-07-27T14:42:00Z">
            <w:r>
              <w:rPr>
                <w:noProof/>
                <w:webHidden/>
              </w:rPr>
              <w:t>1</w:t>
            </w:r>
            <w:r>
              <w:rPr>
                <w:noProof/>
                <w:webHidden/>
              </w:rPr>
              <w:fldChar w:fldCharType="end"/>
            </w:r>
            <w:r w:rsidRPr="003919DF">
              <w:rPr>
                <w:rStyle w:val="Hyperlink"/>
                <w:noProof/>
              </w:rPr>
              <w:fldChar w:fldCharType="end"/>
            </w:r>
          </w:ins>
        </w:p>
        <w:p w14:paraId="25DC7D3F" w14:textId="5B5A752D" w:rsidR="00DE3E8D" w:rsidRDefault="00DE3E8D">
          <w:pPr>
            <w:pStyle w:val="TOC1"/>
            <w:tabs>
              <w:tab w:val="left" w:pos="440"/>
              <w:tab w:val="right" w:leader="dot" w:pos="9350"/>
            </w:tabs>
            <w:rPr>
              <w:ins w:id="13" w:author="Michael Kubacki" w:date="2022-07-27T14:42:00Z"/>
              <w:rFonts w:asciiTheme="minorHAnsi" w:eastAsiaTheme="minorEastAsia" w:hAnsiTheme="minorHAnsi" w:cstheme="minorBidi"/>
              <w:b w:val="0"/>
              <w:bCs w:val="0"/>
              <w:caps w:val="0"/>
              <w:noProof/>
              <w:sz w:val="22"/>
              <w:szCs w:val="22"/>
            </w:rPr>
          </w:pPr>
          <w:ins w:id="14"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"_Toc109825341"</w:instrText>
            </w:r>
            <w:r w:rsidRPr="003919DF">
              <w:rPr>
                <w:rStyle w:val="Hyperlink"/>
                <w:noProof/>
              </w:rPr>
              <w:instrText xml:space="preserve"> </w:instrText>
            </w:r>
            <w:r w:rsidRPr="003919DF">
              <w:rPr>
                <w:rStyle w:val="Hyperlink"/>
                <w:noProof/>
              </w:rPr>
              <w:fldChar w:fldCharType="separate"/>
            </w:r>
            <w:r w:rsidRPr="003919DF">
              <w:rPr>
                <w:rStyle w:val="Hyperlink"/>
                <w:noProof/>
              </w:rPr>
              <w:t>1.</w:t>
            </w:r>
            <w:r>
              <w:rPr>
                <w:rFonts w:asciiTheme="minorHAnsi" w:eastAsiaTheme="minorEastAsia" w:hAnsiTheme="minorHAnsi" w:cstheme="minorBidi"/>
                <w:b w:val="0"/>
                <w:bCs w:val="0"/>
                <w:caps w:val="0"/>
                <w:noProof/>
                <w:sz w:val="22"/>
                <w:szCs w:val="22"/>
              </w:rPr>
              <w:tab/>
            </w:r>
            <w:r w:rsidRPr="003919DF">
              <w:rPr>
                <w:rStyle w:val="Hyperlink"/>
                <w:noProof/>
              </w:rPr>
              <w:t>Introduction</w:t>
            </w:r>
            <w:r>
              <w:rPr>
                <w:noProof/>
                <w:webHidden/>
              </w:rPr>
              <w:tab/>
            </w:r>
            <w:r>
              <w:rPr>
                <w:noProof/>
                <w:webHidden/>
              </w:rPr>
              <w:fldChar w:fldCharType="begin"/>
            </w:r>
            <w:r>
              <w:rPr>
                <w:noProof/>
                <w:webHidden/>
              </w:rPr>
              <w:instrText xml:space="preserve"> PAGEREF _Toc109825341 \h </w:instrText>
            </w:r>
          </w:ins>
          <w:r>
            <w:rPr>
              <w:noProof/>
              <w:webHidden/>
            </w:rPr>
          </w:r>
          <w:r>
            <w:rPr>
              <w:noProof/>
              <w:webHidden/>
            </w:rPr>
            <w:fldChar w:fldCharType="separate"/>
          </w:r>
          <w:ins w:id="15" w:author="Michael Kubacki" w:date="2022-07-27T14:42:00Z">
            <w:r>
              <w:rPr>
                <w:noProof/>
                <w:webHidden/>
              </w:rPr>
              <w:t>1</w:t>
            </w:r>
            <w:r>
              <w:rPr>
                <w:noProof/>
                <w:webHidden/>
              </w:rPr>
              <w:fldChar w:fldCharType="end"/>
            </w:r>
            <w:r w:rsidRPr="003919DF">
              <w:rPr>
                <w:rStyle w:val="Hyperlink"/>
                <w:noProof/>
              </w:rPr>
              <w:fldChar w:fldCharType="end"/>
            </w:r>
          </w:ins>
        </w:p>
        <w:p w14:paraId="16BD97B5" w14:textId="63F22426" w:rsidR="00DE3E8D" w:rsidRDefault="00DE3E8D">
          <w:pPr>
            <w:pStyle w:val="TOC2"/>
            <w:tabs>
              <w:tab w:val="left" w:pos="880"/>
              <w:tab w:val="right" w:leader="dot" w:pos="9350"/>
            </w:tabs>
            <w:rPr>
              <w:ins w:id="16" w:author="Michael Kubacki" w:date="2022-07-27T14:42:00Z"/>
              <w:rFonts w:asciiTheme="minorHAnsi" w:eastAsiaTheme="minorEastAsia" w:hAnsiTheme="minorHAnsi" w:cstheme="minorBidi"/>
              <w:smallCaps w:val="0"/>
              <w:noProof/>
              <w:sz w:val="22"/>
              <w:szCs w:val="22"/>
            </w:rPr>
          </w:pPr>
          <w:ins w:id="17"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"_Toc109825342"</w:instrText>
            </w:r>
            <w:r w:rsidRPr="003919DF">
              <w:rPr>
                <w:rStyle w:val="Hyperlink"/>
                <w:noProof/>
              </w:rPr>
              <w:instrText xml:space="preserve"> </w:instrText>
            </w:r>
            <w:r w:rsidRPr="003919DF">
              <w:rPr>
                <w:rStyle w:val="Hyperlink"/>
                <w:noProof/>
              </w:rPr>
              <w:fldChar w:fldCharType="separate"/>
            </w:r>
            <w:r w:rsidRPr="003919DF">
              <w:rPr>
                <w:rStyle w:val="Hyperlink"/>
                <w:noProof/>
              </w:rPr>
              <w:t>1.1</w:t>
            </w:r>
            <w:r>
              <w:rPr>
                <w:rFonts w:asciiTheme="minorHAnsi" w:eastAsiaTheme="minorEastAsia" w:hAnsiTheme="minorHAnsi" w:cstheme="minorBidi"/>
                <w:smallCaps w:val="0"/>
                <w:noProof/>
                <w:sz w:val="22"/>
                <w:szCs w:val="22"/>
              </w:rPr>
              <w:tab/>
            </w:r>
            <w:r w:rsidRPr="003919DF">
              <w:rPr>
                <w:rStyle w:val="Hyperlink"/>
                <w:noProof/>
              </w:rPr>
              <w:t>x86 System Mangement Mode (SMM)</w:t>
            </w:r>
            <w:r>
              <w:rPr>
                <w:noProof/>
                <w:webHidden/>
              </w:rPr>
              <w:tab/>
            </w:r>
            <w:r>
              <w:rPr>
                <w:noProof/>
                <w:webHidden/>
              </w:rPr>
              <w:fldChar w:fldCharType="begin"/>
            </w:r>
            <w:r>
              <w:rPr>
                <w:noProof/>
                <w:webHidden/>
              </w:rPr>
              <w:instrText xml:space="preserve"> PAGEREF _Toc109825342 \h </w:instrText>
            </w:r>
          </w:ins>
          <w:r>
            <w:rPr>
              <w:noProof/>
              <w:webHidden/>
            </w:rPr>
          </w:r>
          <w:r>
            <w:rPr>
              <w:noProof/>
              <w:webHidden/>
            </w:rPr>
            <w:fldChar w:fldCharType="separate"/>
          </w:r>
          <w:ins w:id="18" w:author="Michael Kubacki" w:date="2022-07-27T14:42:00Z">
            <w:r>
              <w:rPr>
                <w:noProof/>
                <w:webHidden/>
              </w:rPr>
              <w:t>1</w:t>
            </w:r>
            <w:r>
              <w:rPr>
                <w:noProof/>
                <w:webHidden/>
              </w:rPr>
              <w:fldChar w:fldCharType="end"/>
            </w:r>
            <w:r w:rsidRPr="003919DF">
              <w:rPr>
                <w:rStyle w:val="Hyperlink"/>
                <w:noProof/>
              </w:rPr>
              <w:fldChar w:fldCharType="end"/>
            </w:r>
          </w:ins>
        </w:p>
        <w:p w14:paraId="0271A89D" w14:textId="4FAA420A" w:rsidR="00DE3E8D" w:rsidRDefault="00DE3E8D">
          <w:pPr>
            <w:pStyle w:val="TOC3"/>
            <w:tabs>
              <w:tab w:val="left" w:pos="1100"/>
              <w:tab w:val="right" w:leader="dot" w:pos="9350"/>
            </w:tabs>
            <w:rPr>
              <w:ins w:id="19" w:author="Michael Kubacki" w:date="2022-07-27T14:42:00Z"/>
              <w:rFonts w:asciiTheme="minorHAnsi" w:eastAsiaTheme="minorEastAsia" w:hAnsiTheme="minorHAnsi" w:cstheme="minorBidi"/>
              <w:i w:val="0"/>
              <w:iCs w:val="0"/>
              <w:noProof/>
              <w:sz w:val="22"/>
              <w:szCs w:val="22"/>
            </w:rPr>
          </w:pPr>
          <w:ins w:id="20"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"_Toc109825343"</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i w:val="0"/>
                <w:iCs w:val="0"/>
                <w:noProof/>
                <w:sz w:val="22"/>
                <w:szCs w:val="22"/>
              </w:rPr>
              <w:tab/>
            </w:r>
            <w:r w:rsidRPr="003919DF">
              <w:rPr>
                <w:rStyle w:val="Hyperlink"/>
                <w:noProof/>
              </w:rPr>
              <w:t>Issues with SMM – Problem Statement</w:t>
            </w:r>
            <w:r>
              <w:rPr>
                <w:noProof/>
                <w:webHidden/>
              </w:rPr>
              <w:tab/>
            </w:r>
            <w:r>
              <w:rPr>
                <w:noProof/>
                <w:webHidden/>
              </w:rPr>
              <w:fldChar w:fldCharType="begin"/>
            </w:r>
            <w:r>
              <w:rPr>
                <w:noProof/>
                <w:webHidden/>
              </w:rPr>
              <w:instrText xml:space="preserve"> PAGEREF _Toc109825343 \h </w:instrText>
            </w:r>
          </w:ins>
          <w:r>
            <w:rPr>
              <w:noProof/>
              <w:webHidden/>
            </w:rPr>
          </w:r>
          <w:r>
            <w:rPr>
              <w:noProof/>
              <w:webHidden/>
            </w:rPr>
            <w:fldChar w:fldCharType="separate"/>
          </w:r>
          <w:ins w:id="21" w:author="Michael Kubacki" w:date="2022-07-27T14:42:00Z">
            <w:r>
              <w:rPr>
                <w:noProof/>
                <w:webHidden/>
              </w:rPr>
              <w:t>1</w:t>
            </w:r>
            <w:r>
              <w:rPr>
                <w:noProof/>
                <w:webHidden/>
              </w:rPr>
              <w:fldChar w:fldCharType="end"/>
            </w:r>
            <w:r w:rsidRPr="003919DF">
              <w:rPr>
                <w:rStyle w:val="Hyperlink"/>
                <w:noProof/>
              </w:rPr>
              <w:fldChar w:fldCharType="end"/>
            </w:r>
          </w:ins>
        </w:p>
        <w:p w14:paraId="5D5E48CE" w14:textId="306E923A" w:rsidR="00DE3E8D" w:rsidRDefault="00DE3E8D">
          <w:pPr>
            <w:pStyle w:val="TOC3"/>
            <w:tabs>
              <w:tab w:val="left" w:pos="1100"/>
              <w:tab w:val="right" w:leader="dot" w:pos="9350"/>
            </w:tabs>
            <w:rPr>
              <w:ins w:id="22" w:author="Michael Kubacki" w:date="2022-07-27T14:42:00Z"/>
              <w:rFonts w:asciiTheme="minorHAnsi" w:eastAsiaTheme="minorEastAsia" w:hAnsiTheme="minorHAnsi" w:cstheme="minorBidi"/>
              <w:i w:val="0"/>
              <w:iCs w:val="0"/>
              <w:noProof/>
              <w:sz w:val="22"/>
              <w:szCs w:val="22"/>
            </w:rPr>
          </w:pPr>
          <w:ins w:id="23"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"_Toc109825344"</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i w:val="0"/>
                <w:iCs w:val="0"/>
                <w:noProof/>
                <w:sz w:val="22"/>
                <w:szCs w:val="22"/>
              </w:rPr>
              <w:tab/>
            </w:r>
            <w:r w:rsidRPr="003919DF">
              <w:rPr>
                <w:rStyle w:val="Hyperlink"/>
                <w:noProof/>
              </w:rPr>
              <w:t>Summary</w:t>
            </w:r>
            <w:r>
              <w:rPr>
                <w:noProof/>
                <w:webHidden/>
              </w:rPr>
              <w:tab/>
            </w:r>
            <w:r>
              <w:rPr>
                <w:noProof/>
                <w:webHidden/>
              </w:rPr>
              <w:fldChar w:fldCharType="begin"/>
            </w:r>
            <w:r>
              <w:rPr>
                <w:noProof/>
                <w:webHidden/>
              </w:rPr>
              <w:instrText xml:space="preserve"> PAGEREF _Toc109825344 \h </w:instrText>
            </w:r>
          </w:ins>
          <w:r>
            <w:rPr>
              <w:noProof/>
              <w:webHidden/>
            </w:rPr>
          </w:r>
          <w:r>
            <w:rPr>
              <w:noProof/>
              <w:webHidden/>
            </w:rPr>
            <w:fldChar w:fldCharType="separate"/>
          </w:r>
          <w:ins w:id="24" w:author="Michael Kubacki" w:date="2022-07-27T14:42:00Z">
            <w:r>
              <w:rPr>
                <w:noProof/>
                <w:webHidden/>
              </w:rPr>
              <w:t>1</w:t>
            </w:r>
            <w:r>
              <w:rPr>
                <w:noProof/>
                <w:webHidden/>
              </w:rPr>
              <w:fldChar w:fldCharType="end"/>
            </w:r>
            <w:r w:rsidRPr="003919DF">
              <w:rPr>
                <w:rStyle w:val="Hyperlink"/>
                <w:noProof/>
              </w:rPr>
              <w:fldChar w:fldCharType="end"/>
            </w:r>
          </w:ins>
        </w:p>
        <w:p w14:paraId="051BE268" w14:textId="18B74931" w:rsidR="00DE3E8D" w:rsidRDefault="00DE3E8D">
          <w:pPr>
            <w:pStyle w:val="TOC2"/>
            <w:tabs>
              <w:tab w:val="left" w:pos="880"/>
              <w:tab w:val="right" w:leader="dot" w:pos="9350"/>
            </w:tabs>
            <w:rPr>
              <w:ins w:id="25" w:author="Michael Kubacki" w:date="2022-07-27T14:42:00Z"/>
              <w:rFonts w:asciiTheme="minorHAnsi" w:eastAsiaTheme="minorEastAsia" w:hAnsiTheme="minorHAnsi" w:cstheme="minorBidi"/>
              <w:smallCaps w:val="0"/>
              <w:noProof/>
              <w:sz w:val="22"/>
              <w:szCs w:val="22"/>
            </w:rPr>
          </w:pPr>
          <w:ins w:id="26"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"_Toc109825345"</w:instrText>
            </w:r>
            <w:r w:rsidRPr="003919DF">
              <w:rPr>
                <w:rStyle w:val="Hyperlink"/>
                <w:noProof/>
              </w:rPr>
              <w:instrText xml:space="preserve"> </w:instrText>
            </w:r>
            <w:r w:rsidRPr="003919DF">
              <w:rPr>
                <w:rStyle w:val="Hyperlink"/>
                <w:noProof/>
              </w:rPr>
              <w:fldChar w:fldCharType="separate"/>
            </w:r>
            <w:r w:rsidRPr="003919DF">
              <w:rPr>
                <w:rStyle w:val="Hyperlink"/>
                <w:noProof/>
              </w:rPr>
              <w:t>1.2</w:t>
            </w:r>
            <w:r>
              <w:rPr>
                <w:rFonts w:asciiTheme="minorHAnsi" w:eastAsiaTheme="minorEastAsia" w:hAnsiTheme="minorHAnsi" w:cstheme="minorBidi"/>
                <w:smallCaps w:val="0"/>
                <w:noProof/>
                <w:sz w:val="22"/>
                <w:szCs w:val="22"/>
              </w:rPr>
              <w:tab/>
            </w:r>
            <w:r w:rsidRPr="003919DF">
              <w:rPr>
                <w:rStyle w:val="Hyperlink"/>
                <w:noProof/>
              </w:rPr>
              <w:t>Arm A-profile Privileged Firmware</w:t>
            </w:r>
            <w:r>
              <w:rPr>
                <w:noProof/>
                <w:webHidden/>
              </w:rPr>
              <w:tab/>
            </w:r>
            <w:r>
              <w:rPr>
                <w:noProof/>
                <w:webHidden/>
              </w:rPr>
              <w:fldChar w:fldCharType="begin"/>
            </w:r>
            <w:r>
              <w:rPr>
                <w:noProof/>
                <w:webHidden/>
              </w:rPr>
              <w:instrText xml:space="preserve"> PAGEREF _Toc109825345 \h </w:instrText>
            </w:r>
          </w:ins>
          <w:r>
            <w:rPr>
              <w:noProof/>
              <w:webHidden/>
            </w:rPr>
          </w:r>
          <w:r>
            <w:rPr>
              <w:noProof/>
              <w:webHidden/>
            </w:rPr>
            <w:fldChar w:fldCharType="separate"/>
          </w:r>
          <w:ins w:id="27" w:author="Michael Kubacki" w:date="2022-07-27T14:42:00Z">
            <w:r>
              <w:rPr>
                <w:noProof/>
                <w:webHidden/>
              </w:rPr>
              <w:t>1</w:t>
            </w:r>
            <w:r>
              <w:rPr>
                <w:noProof/>
                <w:webHidden/>
              </w:rPr>
              <w:fldChar w:fldCharType="end"/>
            </w:r>
            <w:r w:rsidRPr="003919DF">
              <w:rPr>
                <w:rStyle w:val="Hyperlink"/>
                <w:noProof/>
              </w:rPr>
              <w:fldChar w:fldCharType="end"/>
            </w:r>
          </w:ins>
        </w:p>
        <w:p w14:paraId="19C9528D" w14:textId="3A4C3CB9" w:rsidR="00DE3E8D" w:rsidRDefault="00DE3E8D">
          <w:pPr>
            <w:pStyle w:val="TOC3"/>
            <w:tabs>
              <w:tab w:val="left" w:pos="1100"/>
              <w:tab w:val="right" w:leader="dot" w:pos="9350"/>
            </w:tabs>
            <w:rPr>
              <w:ins w:id="28" w:author="Michael Kubacki" w:date="2022-07-27T14:42:00Z"/>
              <w:rFonts w:asciiTheme="minorHAnsi" w:eastAsiaTheme="minorEastAsia" w:hAnsiTheme="minorHAnsi" w:cstheme="minorBidi"/>
              <w:i w:val="0"/>
              <w:iCs w:val="0"/>
              <w:noProof/>
              <w:sz w:val="22"/>
              <w:szCs w:val="22"/>
            </w:rPr>
          </w:pPr>
          <w:ins w:id="29"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"_Toc109825346"</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i w:val="0"/>
                <w:iCs w:val="0"/>
                <w:noProof/>
                <w:sz w:val="22"/>
                <w:szCs w:val="22"/>
              </w:rPr>
              <w:tab/>
            </w:r>
            <w:r w:rsidRPr="003919DF">
              <w:rPr>
                <w:rStyle w:val="Hyperlink"/>
                <w:noProof/>
              </w:rPr>
              <w:t>Privileged Firmware Execution Context Properties</w:t>
            </w:r>
            <w:r>
              <w:rPr>
                <w:noProof/>
                <w:webHidden/>
              </w:rPr>
              <w:tab/>
            </w:r>
            <w:r>
              <w:rPr>
                <w:noProof/>
                <w:webHidden/>
              </w:rPr>
              <w:fldChar w:fldCharType="begin"/>
            </w:r>
            <w:r>
              <w:rPr>
                <w:noProof/>
                <w:webHidden/>
              </w:rPr>
              <w:instrText xml:space="preserve"> PAGEREF _Toc109825346 \h </w:instrText>
            </w:r>
          </w:ins>
          <w:r>
            <w:rPr>
              <w:noProof/>
              <w:webHidden/>
            </w:rPr>
          </w:r>
          <w:r>
            <w:rPr>
              <w:noProof/>
              <w:webHidden/>
            </w:rPr>
            <w:fldChar w:fldCharType="separate"/>
          </w:r>
          <w:ins w:id="30" w:author="Michael Kubacki" w:date="2022-07-27T14:42:00Z">
            <w:r>
              <w:rPr>
                <w:noProof/>
                <w:webHidden/>
              </w:rPr>
              <w:t>1</w:t>
            </w:r>
            <w:r>
              <w:rPr>
                <w:noProof/>
                <w:webHidden/>
              </w:rPr>
              <w:fldChar w:fldCharType="end"/>
            </w:r>
            <w:r w:rsidRPr="003919DF">
              <w:rPr>
                <w:rStyle w:val="Hyperlink"/>
                <w:noProof/>
              </w:rPr>
              <w:fldChar w:fldCharType="end"/>
            </w:r>
          </w:ins>
        </w:p>
        <w:p w14:paraId="5B70A97D" w14:textId="3F5F157A" w:rsidR="00DE3E8D" w:rsidRDefault="00DE3E8D">
          <w:pPr>
            <w:pStyle w:val="TOC2"/>
            <w:tabs>
              <w:tab w:val="left" w:pos="880"/>
              <w:tab w:val="right" w:leader="dot" w:pos="9350"/>
            </w:tabs>
            <w:rPr>
              <w:ins w:id="31" w:author="Michael Kubacki" w:date="2022-07-27T14:42:00Z"/>
              <w:rFonts w:asciiTheme="minorHAnsi" w:eastAsiaTheme="minorEastAsia" w:hAnsiTheme="minorHAnsi" w:cstheme="minorBidi"/>
              <w:smallCaps w:val="0"/>
              <w:noProof/>
              <w:sz w:val="22"/>
              <w:szCs w:val="22"/>
            </w:rPr>
          </w:pPr>
          <w:ins w:id="32"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"_Toc109825347"</w:instrText>
            </w:r>
            <w:r w:rsidRPr="003919DF">
              <w:rPr>
                <w:rStyle w:val="Hyperlink"/>
                <w:noProof/>
              </w:rPr>
              <w:instrText xml:space="preserve"> </w:instrText>
            </w:r>
            <w:r w:rsidRPr="003919DF">
              <w:rPr>
                <w:rStyle w:val="Hyperlink"/>
                <w:noProof/>
              </w:rPr>
              <w:fldChar w:fldCharType="separate"/>
            </w:r>
            <w:r w:rsidRPr="003919DF">
              <w:rPr>
                <w:rStyle w:val="Hyperlink"/>
                <w:noProof/>
              </w:rPr>
              <w:t>1.3</w:t>
            </w:r>
            <w:r>
              <w:rPr>
                <w:rFonts w:asciiTheme="minorHAnsi" w:eastAsiaTheme="minorEastAsia" w:hAnsiTheme="minorHAnsi" w:cstheme="minorBidi"/>
                <w:smallCaps w:val="0"/>
                <w:noProof/>
                <w:sz w:val="22"/>
                <w:szCs w:val="22"/>
              </w:rPr>
              <w:tab/>
            </w:r>
            <w:r w:rsidRPr="003919DF">
              <w:rPr>
                <w:rStyle w:val="Hyperlink"/>
                <w:noProof/>
              </w:rPr>
              <w:t>ACPI and Privileged Firmware</w:t>
            </w:r>
            <w:r>
              <w:rPr>
                <w:noProof/>
                <w:webHidden/>
              </w:rPr>
              <w:tab/>
            </w:r>
            <w:r>
              <w:rPr>
                <w:noProof/>
                <w:webHidden/>
              </w:rPr>
              <w:fldChar w:fldCharType="begin"/>
            </w:r>
            <w:r>
              <w:rPr>
                <w:noProof/>
                <w:webHidden/>
              </w:rPr>
              <w:instrText xml:space="preserve"> PAGEREF _Toc109825347 \h </w:instrText>
            </w:r>
          </w:ins>
          <w:r>
            <w:rPr>
              <w:noProof/>
              <w:webHidden/>
            </w:rPr>
          </w:r>
          <w:r>
            <w:rPr>
              <w:noProof/>
              <w:webHidden/>
            </w:rPr>
            <w:fldChar w:fldCharType="separate"/>
          </w:r>
          <w:ins w:id="33" w:author="Michael Kubacki" w:date="2022-07-27T14:42:00Z">
            <w:r>
              <w:rPr>
                <w:noProof/>
                <w:webHidden/>
              </w:rPr>
              <w:t>1</w:t>
            </w:r>
            <w:r>
              <w:rPr>
                <w:noProof/>
                <w:webHidden/>
              </w:rPr>
              <w:fldChar w:fldCharType="end"/>
            </w:r>
            <w:r w:rsidRPr="003919DF">
              <w:rPr>
                <w:rStyle w:val="Hyperlink"/>
                <w:noProof/>
              </w:rPr>
              <w:fldChar w:fldCharType="end"/>
            </w:r>
          </w:ins>
        </w:p>
        <w:p w14:paraId="0C22F814" w14:textId="13E7E060" w:rsidR="00DE3E8D" w:rsidRDefault="00DE3E8D">
          <w:pPr>
            <w:pStyle w:val="TOC1"/>
            <w:tabs>
              <w:tab w:val="left" w:pos="440"/>
              <w:tab w:val="right" w:leader="dot" w:pos="9350"/>
            </w:tabs>
            <w:rPr>
              <w:ins w:id="34" w:author="Michael Kubacki" w:date="2022-07-27T14:42:00Z"/>
              <w:rFonts w:asciiTheme="minorHAnsi" w:eastAsiaTheme="minorEastAsia" w:hAnsiTheme="minorHAnsi" w:cstheme="minorBidi"/>
              <w:b w:val="0"/>
              <w:bCs w:val="0"/>
              <w:caps w:val="0"/>
              <w:noProof/>
              <w:sz w:val="22"/>
              <w:szCs w:val="22"/>
            </w:rPr>
          </w:pPr>
          <w:ins w:id="35"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"_Toc109825348"</w:instrText>
            </w:r>
            <w:r w:rsidRPr="003919DF">
              <w:rPr>
                <w:rStyle w:val="Hyperlink"/>
                <w:noProof/>
              </w:rPr>
              <w:instrText xml:space="preserve"> </w:instrText>
            </w:r>
            <w:r w:rsidRPr="003919DF">
              <w:rPr>
                <w:rStyle w:val="Hyperlink"/>
                <w:noProof/>
              </w:rPr>
              <w:fldChar w:fldCharType="separate"/>
            </w:r>
            <w:r w:rsidRPr="003919DF">
              <w:rPr>
                <w:rStyle w:val="Hyperlink"/>
                <w:noProof/>
              </w:rPr>
              <w:t>2.</w:t>
            </w:r>
            <w:r>
              <w:rPr>
                <w:rFonts w:asciiTheme="minorHAnsi" w:eastAsiaTheme="minorEastAsia" w:hAnsiTheme="minorHAnsi" w:cstheme="minorBidi"/>
                <w:b w:val="0"/>
                <w:bCs w:val="0"/>
                <w:caps w:val="0"/>
                <w:noProof/>
                <w:sz w:val="22"/>
                <w:szCs w:val="22"/>
              </w:rPr>
              <w:tab/>
            </w:r>
            <w:r w:rsidRPr="003919DF">
              <w:rPr>
                <w:rStyle w:val="Hyperlink"/>
                <w:noProof/>
              </w:rPr>
              <w:t>Privileged Firmware Usages</w:t>
            </w:r>
            <w:r>
              <w:rPr>
                <w:noProof/>
                <w:webHidden/>
              </w:rPr>
              <w:tab/>
            </w:r>
            <w:r>
              <w:rPr>
                <w:noProof/>
                <w:webHidden/>
              </w:rPr>
              <w:fldChar w:fldCharType="begin"/>
            </w:r>
            <w:r>
              <w:rPr>
                <w:noProof/>
                <w:webHidden/>
              </w:rPr>
              <w:instrText xml:space="preserve"> PAGEREF _Toc109825348 \h </w:instrText>
            </w:r>
          </w:ins>
          <w:r>
            <w:rPr>
              <w:noProof/>
              <w:webHidden/>
            </w:rPr>
          </w:r>
          <w:r>
            <w:rPr>
              <w:noProof/>
              <w:webHidden/>
            </w:rPr>
            <w:fldChar w:fldCharType="separate"/>
          </w:r>
          <w:ins w:id="36" w:author="Michael Kubacki" w:date="2022-07-27T14:42:00Z">
            <w:r>
              <w:rPr>
                <w:noProof/>
                <w:webHidden/>
              </w:rPr>
              <w:t>1</w:t>
            </w:r>
            <w:r>
              <w:rPr>
                <w:noProof/>
                <w:webHidden/>
              </w:rPr>
              <w:fldChar w:fldCharType="end"/>
            </w:r>
            <w:r w:rsidRPr="003919DF">
              <w:rPr>
                <w:rStyle w:val="Hyperlink"/>
                <w:noProof/>
              </w:rPr>
              <w:fldChar w:fldCharType="end"/>
            </w:r>
          </w:ins>
        </w:p>
        <w:p w14:paraId="3493DEAC" w14:textId="5354389D" w:rsidR="00DE3E8D" w:rsidRDefault="00DE3E8D">
          <w:pPr>
            <w:pStyle w:val="TOC2"/>
            <w:tabs>
              <w:tab w:val="left" w:pos="880"/>
              <w:tab w:val="right" w:leader="dot" w:pos="9350"/>
            </w:tabs>
            <w:rPr>
              <w:ins w:id="37" w:author="Michael Kubacki" w:date="2022-07-27T14:42:00Z"/>
              <w:rFonts w:asciiTheme="minorHAnsi" w:eastAsiaTheme="minorEastAsia" w:hAnsiTheme="minorHAnsi" w:cstheme="minorBidi"/>
              <w:smallCaps w:val="0"/>
              <w:noProof/>
              <w:sz w:val="22"/>
              <w:szCs w:val="22"/>
            </w:rPr>
          </w:pPr>
          <w:ins w:id="38"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"_Toc109825349"</w:instrText>
            </w:r>
            <w:r w:rsidRPr="003919DF">
              <w:rPr>
                <w:rStyle w:val="Hyperlink"/>
                <w:noProof/>
              </w:rPr>
              <w:instrText xml:space="preserve"> </w:instrText>
            </w:r>
            <w:r w:rsidRPr="003919DF">
              <w:rPr>
                <w:rStyle w:val="Hyperlink"/>
                <w:noProof/>
              </w:rPr>
              <w:fldChar w:fldCharType="separate"/>
            </w:r>
            <w:r w:rsidRPr="003919DF">
              <w:rPr>
                <w:rStyle w:val="Hyperlink"/>
                <w:noProof/>
              </w:rPr>
              <w:t>2.1</w:t>
            </w:r>
            <w:r>
              <w:rPr>
                <w:rFonts w:asciiTheme="minorHAnsi" w:eastAsiaTheme="minorEastAsia" w:hAnsiTheme="minorHAnsi" w:cstheme="minorBidi"/>
                <w:smallCaps w:val="0"/>
                <w:noProof/>
                <w:sz w:val="22"/>
                <w:szCs w:val="22"/>
              </w:rPr>
              <w:tab/>
            </w:r>
            <w:r w:rsidRPr="003919DF">
              <w:rPr>
                <w:rStyle w:val="Hyperlink"/>
                <w:noProof/>
              </w:rPr>
              <w:t>Privileged Firmware Invocation</w:t>
            </w:r>
            <w:r>
              <w:rPr>
                <w:noProof/>
                <w:webHidden/>
              </w:rPr>
              <w:tab/>
            </w:r>
            <w:r>
              <w:rPr>
                <w:noProof/>
                <w:webHidden/>
              </w:rPr>
              <w:fldChar w:fldCharType="begin"/>
            </w:r>
            <w:r>
              <w:rPr>
                <w:noProof/>
                <w:webHidden/>
              </w:rPr>
              <w:instrText xml:space="preserve"> PAGEREF _Toc109825349 \h </w:instrText>
            </w:r>
          </w:ins>
          <w:r>
            <w:rPr>
              <w:noProof/>
              <w:webHidden/>
            </w:rPr>
          </w:r>
          <w:r>
            <w:rPr>
              <w:noProof/>
              <w:webHidden/>
            </w:rPr>
            <w:fldChar w:fldCharType="separate"/>
          </w:r>
          <w:ins w:id="39" w:author="Michael Kubacki" w:date="2022-07-27T14:42:00Z">
            <w:r>
              <w:rPr>
                <w:noProof/>
                <w:webHidden/>
              </w:rPr>
              <w:t>1</w:t>
            </w:r>
            <w:r>
              <w:rPr>
                <w:noProof/>
                <w:webHidden/>
              </w:rPr>
              <w:fldChar w:fldCharType="end"/>
            </w:r>
            <w:r w:rsidRPr="003919DF">
              <w:rPr>
                <w:rStyle w:val="Hyperlink"/>
                <w:noProof/>
              </w:rPr>
              <w:fldChar w:fldCharType="end"/>
            </w:r>
          </w:ins>
        </w:p>
        <w:p w14:paraId="27D24A4C" w14:textId="5E54515B" w:rsidR="00DE3E8D" w:rsidRDefault="00DE3E8D">
          <w:pPr>
            <w:pStyle w:val="TOC3"/>
            <w:tabs>
              <w:tab w:val="left" w:pos="1100"/>
              <w:tab w:val="right" w:leader="dot" w:pos="9350"/>
            </w:tabs>
            <w:rPr>
              <w:ins w:id="40" w:author="Michael Kubacki" w:date="2022-07-27T14:42:00Z"/>
              <w:rFonts w:asciiTheme="minorHAnsi" w:eastAsiaTheme="minorEastAsia" w:hAnsiTheme="minorHAnsi" w:cstheme="minorBidi"/>
              <w:i w:val="0"/>
              <w:iCs w:val="0"/>
              <w:noProof/>
              <w:sz w:val="22"/>
              <w:szCs w:val="22"/>
            </w:rPr>
          </w:pPr>
          <w:ins w:id="41"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"_Toc109825350"</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2.1.1</w:t>
            </w:r>
            <w:r>
              <w:rPr>
                <w:rFonts w:asciiTheme="minorHAnsi" w:eastAsiaTheme="minorEastAsia" w:hAnsiTheme="minorHAnsi" w:cstheme="minorBidi"/>
                <w:i w:val="0"/>
                <w:iCs w:val="0"/>
                <w:noProof/>
                <w:sz w:val="22"/>
                <w:szCs w:val="22"/>
              </w:rPr>
              <w:tab/>
            </w:r>
            <w:r w:rsidRPr="003919DF">
              <w:rPr>
                <w:rStyle w:val="Hyperlink"/>
                <w:noProof/>
              </w:rPr>
              <w:t>Intel Architecture Privileged Firmware Invocation</w:t>
            </w:r>
            <w:r>
              <w:rPr>
                <w:noProof/>
                <w:webHidden/>
              </w:rPr>
              <w:tab/>
            </w:r>
            <w:r>
              <w:rPr>
                <w:noProof/>
                <w:webHidden/>
              </w:rPr>
              <w:fldChar w:fldCharType="begin"/>
            </w:r>
            <w:r>
              <w:rPr>
                <w:noProof/>
                <w:webHidden/>
              </w:rPr>
              <w:instrText xml:space="preserve"> PAGEREF _Toc109825350 \h </w:instrText>
            </w:r>
          </w:ins>
          <w:r>
            <w:rPr>
              <w:noProof/>
              <w:webHidden/>
            </w:rPr>
          </w:r>
          <w:r>
            <w:rPr>
              <w:noProof/>
              <w:webHidden/>
            </w:rPr>
            <w:fldChar w:fldCharType="separate"/>
          </w:r>
          <w:ins w:id="42" w:author="Michael Kubacki" w:date="2022-07-27T14:42:00Z">
            <w:r>
              <w:rPr>
                <w:noProof/>
                <w:webHidden/>
              </w:rPr>
              <w:t>1</w:t>
            </w:r>
            <w:r>
              <w:rPr>
                <w:noProof/>
                <w:webHidden/>
              </w:rPr>
              <w:fldChar w:fldCharType="end"/>
            </w:r>
            <w:r w:rsidRPr="003919DF">
              <w:rPr>
                <w:rStyle w:val="Hyperlink"/>
                <w:noProof/>
              </w:rPr>
              <w:fldChar w:fldCharType="end"/>
            </w:r>
          </w:ins>
        </w:p>
        <w:p w14:paraId="497908F8" w14:textId="4833A691" w:rsidR="00DE3E8D" w:rsidRDefault="00DE3E8D">
          <w:pPr>
            <w:pStyle w:val="TOC3"/>
            <w:tabs>
              <w:tab w:val="left" w:pos="1100"/>
              <w:tab w:val="right" w:leader="dot" w:pos="9350"/>
            </w:tabs>
            <w:rPr>
              <w:ins w:id="43" w:author="Michael Kubacki" w:date="2022-07-27T14:42:00Z"/>
              <w:rFonts w:asciiTheme="minorHAnsi" w:eastAsiaTheme="minorEastAsia" w:hAnsiTheme="minorHAnsi" w:cstheme="minorBidi"/>
              <w:i w:val="0"/>
              <w:iCs w:val="0"/>
              <w:noProof/>
              <w:sz w:val="22"/>
              <w:szCs w:val="22"/>
            </w:rPr>
          </w:pPr>
          <w:ins w:id="44"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"_Toc109825351"</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2.1.2</w:t>
            </w:r>
            <w:r>
              <w:rPr>
                <w:rFonts w:asciiTheme="minorHAnsi" w:eastAsiaTheme="minorEastAsia" w:hAnsiTheme="minorHAnsi" w:cstheme="minorBidi"/>
                <w:i w:val="0"/>
                <w:iCs w:val="0"/>
                <w:noProof/>
                <w:sz w:val="22"/>
                <w:szCs w:val="22"/>
              </w:rPr>
              <w:tab/>
            </w:r>
            <w:r w:rsidRPr="003919DF">
              <w:rPr>
                <w:rStyle w:val="Hyperlink"/>
                <w:noProof/>
              </w:rPr>
              <w:t>Arm A-profile Privileged Firmware Invocation</w:t>
            </w:r>
            <w:r>
              <w:rPr>
                <w:noProof/>
                <w:webHidden/>
              </w:rPr>
              <w:tab/>
            </w:r>
            <w:r>
              <w:rPr>
                <w:noProof/>
                <w:webHidden/>
              </w:rPr>
              <w:fldChar w:fldCharType="begin"/>
            </w:r>
            <w:r>
              <w:rPr>
                <w:noProof/>
                <w:webHidden/>
              </w:rPr>
              <w:instrText xml:space="preserve"> PAGEREF _Toc109825351 \h </w:instrText>
            </w:r>
          </w:ins>
          <w:r>
            <w:rPr>
              <w:noProof/>
              <w:webHidden/>
            </w:rPr>
          </w:r>
          <w:r>
            <w:rPr>
              <w:noProof/>
              <w:webHidden/>
            </w:rPr>
            <w:fldChar w:fldCharType="separate"/>
          </w:r>
          <w:ins w:id="45" w:author="Michael Kubacki" w:date="2022-07-27T14:42:00Z">
            <w:r>
              <w:rPr>
                <w:noProof/>
                <w:webHidden/>
              </w:rPr>
              <w:t>1</w:t>
            </w:r>
            <w:r>
              <w:rPr>
                <w:noProof/>
                <w:webHidden/>
              </w:rPr>
              <w:fldChar w:fldCharType="end"/>
            </w:r>
            <w:r w:rsidRPr="003919DF">
              <w:rPr>
                <w:rStyle w:val="Hyperlink"/>
                <w:noProof/>
              </w:rPr>
              <w:fldChar w:fldCharType="end"/>
            </w:r>
          </w:ins>
        </w:p>
        <w:p w14:paraId="4359F73F" w14:textId="2146F054" w:rsidR="00DE3E8D" w:rsidRDefault="00DE3E8D">
          <w:pPr>
            <w:pStyle w:val="TOC2"/>
            <w:tabs>
              <w:tab w:val="left" w:pos="880"/>
              <w:tab w:val="right" w:leader="dot" w:pos="9350"/>
            </w:tabs>
            <w:rPr>
              <w:ins w:id="46" w:author="Michael Kubacki" w:date="2022-07-27T14:42:00Z"/>
              <w:rFonts w:asciiTheme="minorHAnsi" w:eastAsiaTheme="minorEastAsia" w:hAnsiTheme="minorHAnsi" w:cstheme="minorBidi"/>
              <w:smallCaps w:val="0"/>
              <w:noProof/>
              <w:sz w:val="22"/>
              <w:szCs w:val="22"/>
            </w:rPr>
          </w:pPr>
          <w:ins w:id="47"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"_Toc109825352"</w:instrText>
            </w:r>
            <w:r w:rsidRPr="003919DF">
              <w:rPr>
                <w:rStyle w:val="Hyperlink"/>
                <w:noProof/>
              </w:rPr>
              <w:instrText xml:space="preserve"> </w:instrText>
            </w:r>
            <w:r w:rsidRPr="003919DF">
              <w:rPr>
                <w:rStyle w:val="Hyperlink"/>
                <w:noProof/>
              </w:rPr>
              <w:fldChar w:fldCharType="separate"/>
            </w:r>
            <w:r w:rsidRPr="003919DF">
              <w:rPr>
                <w:rStyle w:val="Hyperlink"/>
                <w:noProof/>
              </w:rPr>
              <w:t>2.2</w:t>
            </w:r>
            <w:r>
              <w:rPr>
                <w:rFonts w:asciiTheme="minorHAnsi" w:eastAsiaTheme="minorEastAsia" w:hAnsiTheme="minorHAnsi" w:cstheme="minorBidi"/>
                <w:smallCaps w:val="0"/>
                <w:noProof/>
                <w:sz w:val="22"/>
                <w:szCs w:val="22"/>
              </w:rPr>
              <w:tab/>
            </w:r>
            <w:r w:rsidRPr="003919DF">
              <w:rPr>
                <w:rStyle w:val="Hyperlink"/>
                <w:noProof/>
              </w:rPr>
              <w:t>Privileged Firmware Usage Models</w:t>
            </w:r>
            <w:r>
              <w:rPr>
                <w:noProof/>
                <w:webHidden/>
              </w:rPr>
              <w:tab/>
            </w:r>
            <w:r>
              <w:rPr>
                <w:noProof/>
                <w:webHidden/>
              </w:rPr>
              <w:fldChar w:fldCharType="begin"/>
            </w:r>
            <w:r>
              <w:rPr>
                <w:noProof/>
                <w:webHidden/>
              </w:rPr>
              <w:instrText xml:space="preserve"> PAGEREF _Toc109825352 \h </w:instrText>
            </w:r>
          </w:ins>
          <w:r>
            <w:rPr>
              <w:noProof/>
              <w:webHidden/>
            </w:rPr>
          </w:r>
          <w:r>
            <w:rPr>
              <w:noProof/>
              <w:webHidden/>
            </w:rPr>
            <w:fldChar w:fldCharType="separate"/>
          </w:r>
          <w:ins w:id="48" w:author="Michael Kubacki" w:date="2022-07-27T14:42:00Z">
            <w:r>
              <w:rPr>
                <w:noProof/>
                <w:webHidden/>
              </w:rPr>
              <w:t>1</w:t>
            </w:r>
            <w:r>
              <w:rPr>
                <w:noProof/>
                <w:webHidden/>
              </w:rPr>
              <w:fldChar w:fldCharType="end"/>
            </w:r>
            <w:r w:rsidRPr="003919DF">
              <w:rPr>
                <w:rStyle w:val="Hyperlink"/>
                <w:noProof/>
              </w:rPr>
              <w:fldChar w:fldCharType="end"/>
            </w:r>
          </w:ins>
        </w:p>
        <w:p w14:paraId="6D6F0DF7" w14:textId="54E6CC49" w:rsidR="00DE3E8D" w:rsidRDefault="00DE3E8D">
          <w:pPr>
            <w:pStyle w:val="TOC2"/>
            <w:tabs>
              <w:tab w:val="left" w:pos="660"/>
              <w:tab w:val="right" w:leader="dot" w:pos="9350"/>
            </w:tabs>
            <w:rPr>
              <w:ins w:id="49" w:author="Michael Kubacki" w:date="2022-07-27T14:42:00Z"/>
              <w:rFonts w:asciiTheme="minorHAnsi" w:eastAsiaTheme="minorEastAsia" w:hAnsiTheme="minorHAnsi" w:cstheme="minorBidi"/>
              <w:smallCaps w:val="0"/>
              <w:noProof/>
              <w:sz w:val="22"/>
              <w:szCs w:val="22"/>
            </w:rPr>
          </w:pPr>
          <w:ins w:id="50"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"_Toc109825353"</w:instrText>
            </w:r>
            <w:r w:rsidRPr="003919DF">
              <w:rPr>
                <w:rStyle w:val="Hyperlink"/>
                <w:noProof/>
              </w:rPr>
              <w:instrText xml:space="preserve"> </w:instrText>
            </w:r>
            <w:r w:rsidRPr="003919DF">
              <w:rPr>
                <w:rStyle w:val="Hyperlink"/>
                <w:noProof/>
              </w:rPr>
              <w:fldChar w:fldCharType="separate"/>
            </w:r>
            <w:r>
              <w:rPr>
                <w:rFonts w:asciiTheme="minorHAnsi" w:eastAsiaTheme="minorEastAsia" w:hAnsiTheme="minorHAnsi" w:cstheme="minorBidi"/>
                <w:smallCaps w:val="0"/>
                <w:noProof/>
                <w:sz w:val="22"/>
                <w:szCs w:val="22"/>
              </w:rPr>
              <w:tab/>
            </w:r>
            <w:r w:rsidRPr="003919DF">
              <w:rPr>
                <w:rStyle w:val="Hyperlink"/>
                <w:noProof/>
              </w:rPr>
              <w:t xml:space="preserve">Categories of  </w:t>
            </w:r>
            <w:r w:rsidRPr="003919DF">
              <w:rPr>
                <w:rStyle w:val="Hyperlink"/>
                <w:strike/>
                <w:noProof/>
              </w:rPr>
              <w:t>f</w:t>
            </w:r>
            <w:r w:rsidRPr="003919DF">
              <w:rPr>
                <w:rStyle w:val="Hyperlink"/>
                <w:noProof/>
              </w:rPr>
              <w:t>irmware handlers</w:t>
            </w:r>
            <w:r>
              <w:rPr>
                <w:noProof/>
                <w:webHidden/>
              </w:rPr>
              <w:tab/>
            </w:r>
            <w:r>
              <w:rPr>
                <w:noProof/>
                <w:webHidden/>
              </w:rPr>
              <w:fldChar w:fldCharType="begin"/>
            </w:r>
            <w:r>
              <w:rPr>
                <w:noProof/>
                <w:webHidden/>
              </w:rPr>
              <w:instrText xml:space="preserve"> PAGEREF _Toc109825353 \h </w:instrText>
            </w:r>
          </w:ins>
          <w:r>
            <w:rPr>
              <w:noProof/>
              <w:webHidden/>
            </w:rPr>
          </w:r>
          <w:r>
            <w:rPr>
              <w:noProof/>
              <w:webHidden/>
            </w:rPr>
            <w:fldChar w:fldCharType="separate"/>
          </w:r>
          <w:ins w:id="51" w:author="Michael Kubacki" w:date="2022-07-27T14:42:00Z">
            <w:r>
              <w:rPr>
                <w:noProof/>
                <w:webHidden/>
              </w:rPr>
              <w:t>1</w:t>
            </w:r>
            <w:r>
              <w:rPr>
                <w:noProof/>
                <w:webHidden/>
              </w:rPr>
              <w:fldChar w:fldCharType="end"/>
            </w:r>
            <w:r w:rsidRPr="003919DF">
              <w:rPr>
                <w:rStyle w:val="Hyperlink"/>
                <w:noProof/>
              </w:rPr>
              <w:fldChar w:fldCharType="end"/>
            </w:r>
          </w:ins>
        </w:p>
        <w:p w14:paraId="5877B404" w14:textId="684EC584" w:rsidR="00DE3E8D" w:rsidRDefault="00DE3E8D">
          <w:pPr>
            <w:pStyle w:val="TOC2"/>
            <w:tabs>
              <w:tab w:val="left" w:pos="880"/>
              <w:tab w:val="right" w:leader="dot" w:pos="9350"/>
            </w:tabs>
            <w:rPr>
              <w:ins w:id="52" w:author="Michael Kubacki" w:date="2022-07-27T14:42:00Z"/>
              <w:rFonts w:asciiTheme="minorHAnsi" w:eastAsiaTheme="minorEastAsia" w:hAnsiTheme="minorHAnsi" w:cstheme="minorBidi"/>
              <w:smallCaps w:val="0"/>
              <w:noProof/>
              <w:sz w:val="22"/>
              <w:szCs w:val="22"/>
            </w:rPr>
          </w:pPr>
          <w:ins w:id="53"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"_Toc109825354"</w:instrText>
            </w:r>
            <w:r w:rsidRPr="003919DF">
              <w:rPr>
                <w:rStyle w:val="Hyperlink"/>
                <w:noProof/>
              </w:rPr>
              <w:instrText xml:space="preserve"> </w:instrText>
            </w:r>
            <w:r w:rsidRPr="003919DF">
              <w:rPr>
                <w:rStyle w:val="Hyperlink"/>
                <w:noProof/>
              </w:rPr>
              <w:fldChar w:fldCharType="separate"/>
            </w:r>
            <w:r w:rsidRPr="003919DF">
              <w:rPr>
                <w:rStyle w:val="Hyperlink"/>
                <w:noProof/>
              </w:rPr>
              <w:t>2.3</w:t>
            </w:r>
            <w:r>
              <w:rPr>
                <w:rFonts w:asciiTheme="minorHAnsi" w:eastAsiaTheme="minorEastAsia" w:hAnsiTheme="minorHAnsi" w:cstheme="minorBidi"/>
                <w:smallCaps w:val="0"/>
                <w:noProof/>
                <w:sz w:val="22"/>
                <w:szCs w:val="22"/>
              </w:rPr>
              <w:tab/>
            </w:r>
            <w:r w:rsidRPr="003919DF">
              <w:rPr>
                <w:rStyle w:val="Hyperlink"/>
                <w:noProof/>
              </w:rPr>
              <w:t>Category 1 Usages</w:t>
            </w:r>
            <w:r>
              <w:rPr>
                <w:noProof/>
                <w:webHidden/>
              </w:rPr>
              <w:tab/>
            </w:r>
            <w:r>
              <w:rPr>
                <w:noProof/>
                <w:webHidden/>
              </w:rPr>
              <w:fldChar w:fldCharType="begin"/>
            </w:r>
            <w:r>
              <w:rPr>
                <w:noProof/>
                <w:webHidden/>
              </w:rPr>
              <w:instrText xml:space="preserve"> PAGEREF _Toc109825354 \h </w:instrText>
            </w:r>
          </w:ins>
          <w:r>
            <w:rPr>
              <w:noProof/>
              <w:webHidden/>
            </w:rPr>
          </w:r>
          <w:r>
            <w:rPr>
              <w:noProof/>
              <w:webHidden/>
            </w:rPr>
            <w:fldChar w:fldCharType="separate"/>
          </w:r>
          <w:ins w:id="54" w:author="Michael Kubacki" w:date="2022-07-27T14:42:00Z">
            <w:r>
              <w:rPr>
                <w:noProof/>
                <w:webHidden/>
              </w:rPr>
              <w:t>1</w:t>
            </w:r>
            <w:r>
              <w:rPr>
                <w:noProof/>
                <w:webHidden/>
              </w:rPr>
              <w:fldChar w:fldCharType="end"/>
            </w:r>
            <w:r w:rsidRPr="003919DF">
              <w:rPr>
                <w:rStyle w:val="Hyperlink"/>
                <w:noProof/>
              </w:rPr>
              <w:fldChar w:fldCharType="end"/>
            </w:r>
          </w:ins>
        </w:p>
        <w:p w14:paraId="0341DDE4" w14:textId="3B5AC67E" w:rsidR="00DE3E8D" w:rsidRDefault="00DE3E8D">
          <w:pPr>
            <w:pStyle w:val="TOC2"/>
            <w:tabs>
              <w:tab w:val="left" w:pos="880"/>
              <w:tab w:val="right" w:leader="dot" w:pos="9350"/>
            </w:tabs>
            <w:rPr>
              <w:ins w:id="55" w:author="Michael Kubacki" w:date="2022-07-27T14:42:00Z"/>
              <w:rFonts w:asciiTheme="minorHAnsi" w:eastAsiaTheme="minorEastAsia" w:hAnsiTheme="minorHAnsi" w:cstheme="minorBidi"/>
              <w:smallCaps w:val="0"/>
              <w:noProof/>
              <w:sz w:val="22"/>
              <w:szCs w:val="22"/>
            </w:rPr>
          </w:pPr>
          <w:ins w:id="56"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"_Toc109825355"</w:instrText>
            </w:r>
            <w:r w:rsidRPr="003919DF">
              <w:rPr>
                <w:rStyle w:val="Hyperlink"/>
                <w:noProof/>
              </w:rPr>
              <w:instrText xml:space="preserve"> </w:instrText>
            </w:r>
            <w:r w:rsidRPr="003919DF">
              <w:rPr>
                <w:rStyle w:val="Hyperlink"/>
                <w:noProof/>
              </w:rPr>
              <w:fldChar w:fldCharType="separate"/>
            </w:r>
            <w:r w:rsidRPr="003919DF">
              <w:rPr>
                <w:rStyle w:val="Hyperlink"/>
                <w:noProof/>
              </w:rPr>
              <w:t>2.4</w:t>
            </w:r>
            <w:r>
              <w:rPr>
                <w:rFonts w:asciiTheme="minorHAnsi" w:eastAsiaTheme="minorEastAsia" w:hAnsiTheme="minorHAnsi" w:cstheme="minorBidi"/>
                <w:smallCaps w:val="0"/>
                <w:noProof/>
                <w:sz w:val="22"/>
                <w:szCs w:val="22"/>
              </w:rPr>
              <w:tab/>
            </w:r>
            <w:r w:rsidRPr="003919DF">
              <w:rPr>
                <w:rStyle w:val="Hyperlink"/>
                <w:noProof/>
              </w:rPr>
              <w:t>Category 3 Usages</w:t>
            </w:r>
            <w:r>
              <w:rPr>
                <w:noProof/>
                <w:webHidden/>
              </w:rPr>
              <w:tab/>
            </w:r>
            <w:r>
              <w:rPr>
                <w:noProof/>
                <w:webHidden/>
              </w:rPr>
              <w:fldChar w:fldCharType="begin"/>
            </w:r>
            <w:r>
              <w:rPr>
                <w:noProof/>
                <w:webHidden/>
              </w:rPr>
              <w:instrText xml:space="preserve"> PAGEREF _Toc109825355 \h </w:instrText>
            </w:r>
          </w:ins>
          <w:r>
            <w:rPr>
              <w:noProof/>
              <w:webHidden/>
            </w:rPr>
          </w:r>
          <w:r>
            <w:rPr>
              <w:noProof/>
              <w:webHidden/>
            </w:rPr>
            <w:fldChar w:fldCharType="separate"/>
          </w:r>
          <w:ins w:id="57" w:author="Michael Kubacki" w:date="2022-07-27T14:42:00Z">
            <w:r>
              <w:rPr>
                <w:noProof/>
                <w:webHidden/>
              </w:rPr>
              <w:t>1</w:t>
            </w:r>
            <w:r>
              <w:rPr>
                <w:noProof/>
                <w:webHidden/>
              </w:rPr>
              <w:fldChar w:fldCharType="end"/>
            </w:r>
            <w:r w:rsidRPr="003919DF">
              <w:rPr>
                <w:rStyle w:val="Hyperlink"/>
                <w:noProof/>
              </w:rPr>
              <w:fldChar w:fldCharType="end"/>
            </w:r>
          </w:ins>
        </w:p>
        <w:p w14:paraId="10EA1E8A" w14:textId="17B69169" w:rsidR="00DE3E8D" w:rsidRDefault="00DE3E8D">
          <w:pPr>
            <w:pStyle w:val="TOC1"/>
            <w:tabs>
              <w:tab w:val="left" w:pos="440"/>
              <w:tab w:val="right" w:leader="dot" w:pos="9350"/>
            </w:tabs>
            <w:rPr>
              <w:ins w:id="58" w:author="Michael Kubacki" w:date="2022-07-27T14:42:00Z"/>
              <w:rFonts w:asciiTheme="minorHAnsi" w:eastAsiaTheme="minorEastAsia" w:hAnsiTheme="minorHAnsi" w:cstheme="minorBidi"/>
              <w:b w:val="0"/>
              <w:bCs w:val="0"/>
              <w:caps w:val="0"/>
              <w:noProof/>
              <w:sz w:val="22"/>
              <w:szCs w:val="22"/>
            </w:rPr>
          </w:pPr>
          <w:ins w:id="59"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"_Toc109825356"</w:instrText>
            </w:r>
            <w:r w:rsidRPr="003919DF">
              <w:rPr>
                <w:rStyle w:val="Hyperlink"/>
                <w:noProof/>
              </w:rPr>
              <w:instrText xml:space="preserve"> </w:instrText>
            </w:r>
            <w:r w:rsidRPr="003919DF">
              <w:rPr>
                <w:rStyle w:val="Hyperlink"/>
                <w:noProof/>
              </w:rPr>
              <w:fldChar w:fldCharType="separate"/>
            </w:r>
            <w:r w:rsidRPr="003919DF">
              <w:rPr>
                <w:rStyle w:val="Hyperlink"/>
                <w:noProof/>
              </w:rPr>
              <w:t>3.</w:t>
            </w:r>
            <w:r>
              <w:rPr>
                <w:rFonts w:asciiTheme="minorHAnsi" w:eastAsiaTheme="minorEastAsia" w:hAnsiTheme="minorHAnsi" w:cstheme="minorBidi"/>
                <w:b w:val="0"/>
                <w:bCs w:val="0"/>
                <w:caps w:val="0"/>
                <w:noProof/>
                <w:sz w:val="22"/>
                <w:szCs w:val="22"/>
              </w:rPr>
              <w:tab/>
            </w:r>
            <w:r w:rsidRPr="003919DF">
              <w:rPr>
                <w:rStyle w:val="Hyperlink"/>
                <w:noProof/>
              </w:rPr>
              <w:t>Platform Runtime Mechanism Overview</w:t>
            </w:r>
            <w:r>
              <w:rPr>
                <w:noProof/>
                <w:webHidden/>
              </w:rPr>
              <w:tab/>
            </w:r>
            <w:r>
              <w:rPr>
                <w:noProof/>
                <w:webHidden/>
              </w:rPr>
              <w:fldChar w:fldCharType="begin"/>
            </w:r>
            <w:r>
              <w:rPr>
                <w:noProof/>
                <w:webHidden/>
              </w:rPr>
              <w:instrText xml:space="preserve"> PAGEREF _Toc109825356 \h </w:instrText>
            </w:r>
          </w:ins>
          <w:r>
            <w:rPr>
              <w:noProof/>
              <w:webHidden/>
            </w:rPr>
          </w:r>
          <w:r>
            <w:rPr>
              <w:noProof/>
              <w:webHidden/>
            </w:rPr>
            <w:fldChar w:fldCharType="separate"/>
          </w:r>
          <w:ins w:id="60" w:author="Michael Kubacki" w:date="2022-07-27T14:42:00Z">
            <w:r>
              <w:rPr>
                <w:noProof/>
                <w:webHidden/>
              </w:rPr>
              <w:t>1</w:t>
            </w:r>
            <w:r>
              <w:rPr>
                <w:noProof/>
                <w:webHidden/>
              </w:rPr>
              <w:fldChar w:fldCharType="end"/>
            </w:r>
            <w:r w:rsidRPr="003919DF">
              <w:rPr>
                <w:rStyle w:val="Hyperlink"/>
                <w:noProof/>
              </w:rPr>
              <w:fldChar w:fldCharType="end"/>
            </w:r>
          </w:ins>
        </w:p>
        <w:p w14:paraId="00A25C25" w14:textId="2A8F599E" w:rsidR="00DE3E8D" w:rsidRDefault="00DE3E8D">
          <w:pPr>
            <w:pStyle w:val="TOC2"/>
            <w:tabs>
              <w:tab w:val="left" w:pos="880"/>
              <w:tab w:val="right" w:leader="dot" w:pos="9350"/>
            </w:tabs>
            <w:rPr>
              <w:ins w:id="61" w:author="Michael Kubacki" w:date="2022-07-27T14:42:00Z"/>
              <w:rFonts w:asciiTheme="minorHAnsi" w:eastAsiaTheme="minorEastAsia" w:hAnsiTheme="minorHAnsi" w:cstheme="minorBidi"/>
              <w:smallCaps w:val="0"/>
              <w:noProof/>
              <w:sz w:val="22"/>
              <w:szCs w:val="22"/>
            </w:rPr>
          </w:pPr>
          <w:ins w:id="62"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"_Toc109825357"</w:instrText>
            </w:r>
            <w:r w:rsidRPr="003919DF">
              <w:rPr>
                <w:rStyle w:val="Hyperlink"/>
                <w:noProof/>
              </w:rPr>
              <w:instrText xml:space="preserve"> </w:instrText>
            </w:r>
            <w:r w:rsidRPr="003919DF">
              <w:rPr>
                <w:rStyle w:val="Hyperlink"/>
                <w:noProof/>
              </w:rPr>
              <w:fldChar w:fldCharType="separate"/>
            </w:r>
            <w:r w:rsidRPr="003919DF">
              <w:rPr>
                <w:rStyle w:val="Hyperlink"/>
                <w:noProof/>
              </w:rPr>
              <w:t>3.1</w:t>
            </w:r>
            <w:r>
              <w:rPr>
                <w:rFonts w:asciiTheme="minorHAnsi" w:eastAsiaTheme="minorEastAsia" w:hAnsiTheme="minorHAnsi" w:cstheme="minorBidi"/>
                <w:smallCaps w:val="0"/>
                <w:noProof/>
                <w:sz w:val="22"/>
                <w:szCs w:val="22"/>
              </w:rPr>
              <w:tab/>
            </w:r>
            <w:r w:rsidRPr="003919DF">
              <w:rPr>
                <w:rStyle w:val="Hyperlink"/>
                <w:noProof/>
              </w:rPr>
              <w:t>PRM Requirements</w:t>
            </w:r>
            <w:r>
              <w:rPr>
                <w:noProof/>
                <w:webHidden/>
              </w:rPr>
              <w:tab/>
            </w:r>
            <w:r>
              <w:rPr>
                <w:noProof/>
                <w:webHidden/>
              </w:rPr>
              <w:fldChar w:fldCharType="begin"/>
            </w:r>
            <w:r>
              <w:rPr>
                <w:noProof/>
                <w:webHidden/>
              </w:rPr>
              <w:instrText xml:space="preserve"> PAGEREF _Toc109825357 \h </w:instrText>
            </w:r>
          </w:ins>
          <w:r>
            <w:rPr>
              <w:noProof/>
              <w:webHidden/>
            </w:rPr>
          </w:r>
          <w:r>
            <w:rPr>
              <w:noProof/>
              <w:webHidden/>
            </w:rPr>
            <w:fldChar w:fldCharType="separate"/>
          </w:r>
          <w:ins w:id="63" w:author="Michael Kubacki" w:date="2022-07-27T14:42:00Z">
            <w:r>
              <w:rPr>
                <w:noProof/>
                <w:webHidden/>
              </w:rPr>
              <w:t>1</w:t>
            </w:r>
            <w:r>
              <w:rPr>
                <w:noProof/>
                <w:webHidden/>
              </w:rPr>
              <w:fldChar w:fldCharType="end"/>
            </w:r>
            <w:r w:rsidRPr="003919DF">
              <w:rPr>
                <w:rStyle w:val="Hyperlink"/>
                <w:noProof/>
              </w:rPr>
              <w:fldChar w:fldCharType="end"/>
            </w:r>
          </w:ins>
        </w:p>
        <w:p w14:paraId="6FB5B0E9" w14:textId="238941CD" w:rsidR="00DE3E8D" w:rsidRDefault="00DE3E8D">
          <w:pPr>
            <w:pStyle w:val="TOC2"/>
            <w:tabs>
              <w:tab w:val="left" w:pos="880"/>
              <w:tab w:val="right" w:leader="dot" w:pos="9350"/>
            </w:tabs>
            <w:rPr>
              <w:ins w:id="64" w:author="Michael Kubacki" w:date="2022-07-27T14:42:00Z"/>
              <w:rFonts w:asciiTheme="minorHAnsi" w:eastAsiaTheme="minorEastAsia" w:hAnsiTheme="minorHAnsi" w:cstheme="minorBidi"/>
              <w:smallCaps w:val="0"/>
              <w:noProof/>
              <w:sz w:val="22"/>
              <w:szCs w:val="22"/>
            </w:rPr>
          </w:pPr>
          <w:ins w:id="65"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"_Toc109825358"</w:instrText>
            </w:r>
            <w:r w:rsidRPr="003919DF">
              <w:rPr>
                <w:rStyle w:val="Hyperlink"/>
                <w:noProof/>
              </w:rPr>
              <w:instrText xml:space="preserve"> </w:instrText>
            </w:r>
            <w:r w:rsidRPr="003919DF">
              <w:rPr>
                <w:rStyle w:val="Hyperlink"/>
                <w:noProof/>
              </w:rPr>
              <w:fldChar w:fldCharType="separate"/>
            </w:r>
            <w:r w:rsidRPr="003919DF">
              <w:rPr>
                <w:rStyle w:val="Hyperlink"/>
                <w:noProof/>
              </w:rPr>
              <w:t>3.2</w:t>
            </w:r>
            <w:r>
              <w:rPr>
                <w:rFonts w:asciiTheme="minorHAnsi" w:eastAsiaTheme="minorEastAsia" w:hAnsiTheme="minorHAnsi" w:cstheme="minorBidi"/>
                <w:smallCaps w:val="0"/>
                <w:noProof/>
                <w:sz w:val="22"/>
                <w:szCs w:val="22"/>
              </w:rPr>
              <w:tab/>
            </w:r>
            <w:r w:rsidRPr="003919DF">
              <w:rPr>
                <w:rStyle w:val="Hyperlink"/>
                <w:noProof/>
              </w:rPr>
              <w:t>Architecture-specific PRM requirements</w:t>
            </w:r>
            <w:r>
              <w:rPr>
                <w:noProof/>
                <w:webHidden/>
              </w:rPr>
              <w:tab/>
            </w:r>
            <w:r>
              <w:rPr>
                <w:noProof/>
                <w:webHidden/>
              </w:rPr>
              <w:fldChar w:fldCharType="begin"/>
            </w:r>
            <w:r>
              <w:rPr>
                <w:noProof/>
                <w:webHidden/>
              </w:rPr>
              <w:instrText xml:space="preserve"> PAGEREF _Toc109825358 \h </w:instrText>
            </w:r>
          </w:ins>
          <w:r>
            <w:rPr>
              <w:noProof/>
              <w:webHidden/>
            </w:rPr>
          </w:r>
          <w:r>
            <w:rPr>
              <w:noProof/>
              <w:webHidden/>
            </w:rPr>
            <w:fldChar w:fldCharType="separate"/>
          </w:r>
          <w:ins w:id="66" w:author="Michael Kubacki" w:date="2022-07-27T14:42:00Z">
            <w:r>
              <w:rPr>
                <w:noProof/>
                <w:webHidden/>
              </w:rPr>
              <w:t>1</w:t>
            </w:r>
            <w:r>
              <w:rPr>
                <w:noProof/>
                <w:webHidden/>
              </w:rPr>
              <w:fldChar w:fldCharType="end"/>
            </w:r>
            <w:r w:rsidRPr="003919DF">
              <w:rPr>
                <w:rStyle w:val="Hyperlink"/>
                <w:noProof/>
              </w:rPr>
              <w:fldChar w:fldCharType="end"/>
            </w:r>
          </w:ins>
        </w:p>
        <w:p w14:paraId="2850C0B3" w14:textId="3FFFECAD" w:rsidR="00DE3E8D" w:rsidRDefault="00DE3E8D">
          <w:pPr>
            <w:pStyle w:val="TOC3"/>
            <w:tabs>
              <w:tab w:val="left" w:pos="1100"/>
              <w:tab w:val="right" w:leader="dot" w:pos="9350"/>
            </w:tabs>
            <w:rPr>
              <w:ins w:id="67" w:author="Michael Kubacki" w:date="2022-07-27T14:42:00Z"/>
              <w:rFonts w:asciiTheme="minorHAnsi" w:eastAsiaTheme="minorEastAsia" w:hAnsiTheme="minorHAnsi" w:cstheme="minorBidi"/>
              <w:i w:val="0"/>
              <w:iCs w:val="0"/>
              <w:noProof/>
              <w:sz w:val="22"/>
              <w:szCs w:val="22"/>
            </w:rPr>
          </w:pPr>
          <w:ins w:id="68"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"_Toc109825359"</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i w:val="0"/>
                <w:iCs w:val="0"/>
                <w:noProof/>
                <w:sz w:val="22"/>
                <w:szCs w:val="22"/>
              </w:rPr>
              <w:tab/>
            </w:r>
            <w:r w:rsidRPr="003919DF">
              <w:rPr>
                <w:rStyle w:val="Hyperlink"/>
                <w:noProof/>
              </w:rPr>
              <w:t>Arm A-profile architecture (AArch64)</w:t>
            </w:r>
            <w:r>
              <w:rPr>
                <w:noProof/>
                <w:webHidden/>
              </w:rPr>
              <w:tab/>
            </w:r>
            <w:r>
              <w:rPr>
                <w:noProof/>
                <w:webHidden/>
              </w:rPr>
              <w:fldChar w:fldCharType="begin"/>
            </w:r>
            <w:r>
              <w:rPr>
                <w:noProof/>
                <w:webHidden/>
              </w:rPr>
              <w:instrText xml:space="preserve"> PAGEREF _Toc109825359 \h </w:instrText>
            </w:r>
          </w:ins>
          <w:r>
            <w:rPr>
              <w:noProof/>
              <w:webHidden/>
            </w:rPr>
          </w:r>
          <w:r>
            <w:rPr>
              <w:noProof/>
              <w:webHidden/>
            </w:rPr>
            <w:fldChar w:fldCharType="separate"/>
          </w:r>
          <w:ins w:id="69" w:author="Michael Kubacki" w:date="2022-07-27T14:42:00Z">
            <w:r>
              <w:rPr>
                <w:noProof/>
                <w:webHidden/>
              </w:rPr>
              <w:t>1</w:t>
            </w:r>
            <w:r>
              <w:rPr>
                <w:noProof/>
                <w:webHidden/>
              </w:rPr>
              <w:fldChar w:fldCharType="end"/>
            </w:r>
            <w:r w:rsidRPr="003919DF">
              <w:rPr>
                <w:rStyle w:val="Hyperlink"/>
                <w:noProof/>
              </w:rPr>
              <w:fldChar w:fldCharType="end"/>
            </w:r>
          </w:ins>
        </w:p>
        <w:p w14:paraId="3CFD612E" w14:textId="522F8EDD" w:rsidR="00DE3E8D" w:rsidRDefault="00DE3E8D">
          <w:pPr>
            <w:pStyle w:val="TOC2"/>
            <w:tabs>
              <w:tab w:val="left" w:pos="880"/>
              <w:tab w:val="right" w:leader="dot" w:pos="9350"/>
            </w:tabs>
            <w:rPr>
              <w:ins w:id="70" w:author="Michael Kubacki" w:date="2022-07-27T14:42:00Z"/>
              <w:rFonts w:asciiTheme="minorHAnsi" w:eastAsiaTheme="minorEastAsia" w:hAnsiTheme="minorHAnsi" w:cstheme="minorBidi"/>
              <w:smallCaps w:val="0"/>
              <w:noProof/>
              <w:sz w:val="22"/>
              <w:szCs w:val="22"/>
            </w:rPr>
          </w:pPr>
          <w:ins w:id="71"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"_Toc109825360"</w:instrText>
            </w:r>
            <w:r w:rsidRPr="003919DF">
              <w:rPr>
                <w:rStyle w:val="Hyperlink"/>
                <w:noProof/>
              </w:rPr>
              <w:instrText xml:space="preserve"> </w:instrText>
            </w:r>
            <w:r w:rsidRPr="003919DF">
              <w:rPr>
                <w:rStyle w:val="Hyperlink"/>
                <w:noProof/>
              </w:rPr>
              <w:fldChar w:fldCharType="separate"/>
            </w:r>
            <w:r w:rsidRPr="003919DF">
              <w:rPr>
                <w:rStyle w:val="Hyperlink"/>
                <w:noProof/>
              </w:rPr>
              <w:t>3.3</w:t>
            </w:r>
            <w:r>
              <w:rPr>
                <w:rFonts w:asciiTheme="minorHAnsi" w:eastAsiaTheme="minorEastAsia" w:hAnsiTheme="minorHAnsi" w:cstheme="minorBidi"/>
                <w:smallCaps w:val="0"/>
                <w:noProof/>
                <w:sz w:val="22"/>
                <w:szCs w:val="22"/>
              </w:rPr>
              <w:tab/>
            </w:r>
            <w:r w:rsidRPr="003919DF">
              <w:rPr>
                <w:rStyle w:val="Hyperlink"/>
                <w:noProof/>
              </w:rPr>
              <w:t>PRM and UEFI</w:t>
            </w:r>
            <w:r>
              <w:rPr>
                <w:noProof/>
                <w:webHidden/>
              </w:rPr>
              <w:tab/>
            </w:r>
            <w:r>
              <w:rPr>
                <w:noProof/>
                <w:webHidden/>
              </w:rPr>
              <w:fldChar w:fldCharType="begin"/>
            </w:r>
            <w:r>
              <w:rPr>
                <w:noProof/>
                <w:webHidden/>
              </w:rPr>
              <w:instrText xml:space="preserve"> PAGEREF _Toc109825360 \h </w:instrText>
            </w:r>
          </w:ins>
          <w:r>
            <w:rPr>
              <w:noProof/>
              <w:webHidden/>
            </w:rPr>
          </w:r>
          <w:r>
            <w:rPr>
              <w:noProof/>
              <w:webHidden/>
            </w:rPr>
            <w:fldChar w:fldCharType="separate"/>
          </w:r>
          <w:ins w:id="72" w:author="Michael Kubacki" w:date="2022-07-27T14:42:00Z">
            <w:r>
              <w:rPr>
                <w:noProof/>
                <w:webHidden/>
              </w:rPr>
              <w:t>1</w:t>
            </w:r>
            <w:r>
              <w:rPr>
                <w:noProof/>
                <w:webHidden/>
              </w:rPr>
              <w:fldChar w:fldCharType="end"/>
            </w:r>
            <w:r w:rsidRPr="003919DF">
              <w:rPr>
                <w:rStyle w:val="Hyperlink"/>
                <w:noProof/>
              </w:rPr>
              <w:fldChar w:fldCharType="end"/>
            </w:r>
          </w:ins>
        </w:p>
        <w:p w14:paraId="5F85E67E" w14:textId="60DD9010" w:rsidR="00DE3E8D" w:rsidRDefault="00DE3E8D">
          <w:pPr>
            <w:pStyle w:val="TOC2"/>
            <w:tabs>
              <w:tab w:val="left" w:pos="880"/>
              <w:tab w:val="right" w:leader="dot" w:pos="9350"/>
            </w:tabs>
            <w:rPr>
              <w:ins w:id="73" w:author="Michael Kubacki" w:date="2022-07-27T14:42:00Z"/>
              <w:rFonts w:asciiTheme="minorHAnsi" w:eastAsiaTheme="minorEastAsia" w:hAnsiTheme="minorHAnsi" w:cstheme="minorBidi"/>
              <w:smallCaps w:val="0"/>
              <w:noProof/>
              <w:sz w:val="22"/>
              <w:szCs w:val="22"/>
            </w:rPr>
          </w:pPr>
          <w:ins w:id="74"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"_Toc109825361"</w:instrText>
            </w:r>
            <w:r w:rsidRPr="003919DF">
              <w:rPr>
                <w:rStyle w:val="Hyperlink"/>
                <w:noProof/>
              </w:rPr>
              <w:instrText xml:space="preserve"> </w:instrText>
            </w:r>
            <w:r w:rsidRPr="003919DF">
              <w:rPr>
                <w:rStyle w:val="Hyperlink"/>
                <w:noProof/>
              </w:rPr>
              <w:fldChar w:fldCharType="separate"/>
            </w:r>
            <w:r w:rsidRPr="003919DF">
              <w:rPr>
                <w:rStyle w:val="Hyperlink"/>
                <w:noProof/>
              </w:rPr>
              <w:t>3.4</w:t>
            </w:r>
            <w:r>
              <w:rPr>
                <w:rFonts w:asciiTheme="minorHAnsi" w:eastAsiaTheme="minorEastAsia" w:hAnsiTheme="minorHAnsi" w:cstheme="minorBidi"/>
                <w:smallCaps w:val="0"/>
                <w:noProof/>
                <w:sz w:val="22"/>
                <w:szCs w:val="22"/>
              </w:rPr>
              <w:tab/>
            </w:r>
            <w:r w:rsidRPr="003919DF">
              <w:rPr>
                <w:rStyle w:val="Hyperlink"/>
                <w:noProof/>
              </w:rPr>
              <w:t>PRM Loading and Invocation</w:t>
            </w:r>
            <w:r>
              <w:rPr>
                <w:noProof/>
                <w:webHidden/>
              </w:rPr>
              <w:tab/>
            </w:r>
            <w:r>
              <w:rPr>
                <w:noProof/>
                <w:webHidden/>
              </w:rPr>
              <w:fldChar w:fldCharType="begin"/>
            </w:r>
            <w:r>
              <w:rPr>
                <w:noProof/>
                <w:webHidden/>
              </w:rPr>
              <w:instrText xml:space="preserve"> PAGEREF _Toc109825361 \h </w:instrText>
            </w:r>
          </w:ins>
          <w:r>
            <w:rPr>
              <w:noProof/>
              <w:webHidden/>
            </w:rPr>
          </w:r>
          <w:r>
            <w:rPr>
              <w:noProof/>
              <w:webHidden/>
            </w:rPr>
            <w:fldChar w:fldCharType="separate"/>
          </w:r>
          <w:ins w:id="75" w:author="Michael Kubacki" w:date="2022-07-27T14:42:00Z">
            <w:r>
              <w:rPr>
                <w:noProof/>
                <w:webHidden/>
              </w:rPr>
              <w:t>1</w:t>
            </w:r>
            <w:r>
              <w:rPr>
                <w:noProof/>
                <w:webHidden/>
              </w:rPr>
              <w:fldChar w:fldCharType="end"/>
            </w:r>
            <w:r w:rsidRPr="003919DF">
              <w:rPr>
                <w:rStyle w:val="Hyperlink"/>
                <w:noProof/>
              </w:rPr>
              <w:fldChar w:fldCharType="end"/>
            </w:r>
          </w:ins>
        </w:p>
        <w:p w14:paraId="2EE8663D" w14:textId="2F36C749" w:rsidR="00DE3E8D" w:rsidRDefault="00DE3E8D">
          <w:pPr>
            <w:pStyle w:val="TOC2"/>
            <w:tabs>
              <w:tab w:val="left" w:pos="880"/>
              <w:tab w:val="right" w:leader="dot" w:pos="9350"/>
            </w:tabs>
            <w:rPr>
              <w:ins w:id="76" w:author="Michael Kubacki" w:date="2022-07-27T14:42:00Z"/>
              <w:rFonts w:asciiTheme="minorHAnsi" w:eastAsiaTheme="minorEastAsia" w:hAnsiTheme="minorHAnsi" w:cstheme="minorBidi"/>
              <w:smallCaps w:val="0"/>
              <w:noProof/>
              <w:sz w:val="22"/>
              <w:szCs w:val="22"/>
            </w:rPr>
          </w:pPr>
          <w:ins w:id="77"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"_Toc109825362"</w:instrText>
            </w:r>
            <w:r w:rsidRPr="003919DF">
              <w:rPr>
                <w:rStyle w:val="Hyperlink"/>
                <w:noProof/>
              </w:rPr>
              <w:instrText xml:space="preserve"> </w:instrText>
            </w:r>
            <w:r w:rsidRPr="003919DF">
              <w:rPr>
                <w:rStyle w:val="Hyperlink"/>
                <w:noProof/>
              </w:rPr>
              <w:fldChar w:fldCharType="separate"/>
            </w:r>
            <w:r w:rsidRPr="003919DF">
              <w:rPr>
                <w:rStyle w:val="Hyperlink"/>
                <w:noProof/>
              </w:rPr>
              <w:t>3.5</w:t>
            </w:r>
            <w:r>
              <w:rPr>
                <w:rFonts w:asciiTheme="minorHAnsi" w:eastAsiaTheme="minorEastAsia" w:hAnsiTheme="minorHAnsi" w:cstheme="minorBidi"/>
                <w:smallCaps w:val="0"/>
                <w:noProof/>
                <w:sz w:val="22"/>
                <w:szCs w:val="22"/>
              </w:rPr>
              <w:tab/>
            </w:r>
            <w:r w:rsidRPr="003919DF">
              <w:rPr>
                <w:rStyle w:val="Hyperlink"/>
                <w:noProof/>
              </w:rPr>
              <w:t>PRMT Table Overview</w:t>
            </w:r>
            <w:r>
              <w:rPr>
                <w:noProof/>
                <w:webHidden/>
              </w:rPr>
              <w:tab/>
            </w:r>
            <w:r>
              <w:rPr>
                <w:noProof/>
                <w:webHidden/>
              </w:rPr>
              <w:fldChar w:fldCharType="begin"/>
            </w:r>
            <w:r>
              <w:rPr>
                <w:noProof/>
                <w:webHidden/>
              </w:rPr>
              <w:instrText xml:space="preserve"> PAGEREF _Toc109825362 \h </w:instrText>
            </w:r>
          </w:ins>
          <w:r>
            <w:rPr>
              <w:noProof/>
              <w:webHidden/>
            </w:rPr>
          </w:r>
          <w:r>
            <w:rPr>
              <w:noProof/>
              <w:webHidden/>
            </w:rPr>
            <w:fldChar w:fldCharType="separate"/>
          </w:r>
          <w:ins w:id="78" w:author="Michael Kubacki" w:date="2022-07-27T14:42:00Z">
            <w:r>
              <w:rPr>
                <w:noProof/>
                <w:webHidden/>
              </w:rPr>
              <w:t>1</w:t>
            </w:r>
            <w:r>
              <w:rPr>
                <w:noProof/>
                <w:webHidden/>
              </w:rPr>
              <w:fldChar w:fldCharType="end"/>
            </w:r>
            <w:r w:rsidRPr="003919DF">
              <w:rPr>
                <w:rStyle w:val="Hyperlink"/>
                <w:noProof/>
              </w:rPr>
              <w:fldChar w:fldCharType="end"/>
            </w:r>
          </w:ins>
        </w:p>
        <w:p w14:paraId="24A6EC4E" w14:textId="7872D30A" w:rsidR="00DE3E8D" w:rsidRDefault="00DE3E8D">
          <w:pPr>
            <w:pStyle w:val="TOC1"/>
            <w:tabs>
              <w:tab w:val="left" w:pos="440"/>
              <w:tab w:val="right" w:leader="dot" w:pos="9350"/>
            </w:tabs>
            <w:rPr>
              <w:ins w:id="79" w:author="Michael Kubacki" w:date="2022-07-27T14:42:00Z"/>
              <w:rFonts w:asciiTheme="minorHAnsi" w:eastAsiaTheme="minorEastAsia" w:hAnsiTheme="minorHAnsi" w:cstheme="minorBidi"/>
              <w:b w:val="0"/>
              <w:bCs w:val="0"/>
              <w:caps w:val="0"/>
              <w:noProof/>
              <w:sz w:val="22"/>
              <w:szCs w:val="22"/>
            </w:rPr>
          </w:pPr>
          <w:ins w:id="80"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"_Toc109825363"</w:instrText>
            </w:r>
            <w:r w:rsidRPr="003919DF">
              <w:rPr>
                <w:rStyle w:val="Hyperlink"/>
                <w:noProof/>
              </w:rPr>
              <w:instrText xml:space="preserve"> </w:instrText>
            </w:r>
            <w:r w:rsidRPr="003919DF">
              <w:rPr>
                <w:rStyle w:val="Hyperlink"/>
                <w:noProof/>
              </w:rPr>
              <w:fldChar w:fldCharType="separate"/>
            </w:r>
            <w:r w:rsidRPr="003919DF">
              <w:rPr>
                <w:rStyle w:val="Hyperlink"/>
                <w:noProof/>
              </w:rPr>
              <w:t>4.</w:t>
            </w:r>
            <w:r>
              <w:rPr>
                <w:rFonts w:asciiTheme="minorHAnsi" w:eastAsiaTheme="minorEastAsia" w:hAnsiTheme="minorHAnsi" w:cstheme="minorBidi"/>
                <w:b w:val="0"/>
                <w:bCs w:val="0"/>
                <w:caps w:val="0"/>
                <w:noProof/>
                <w:sz w:val="22"/>
                <w:szCs w:val="22"/>
              </w:rPr>
              <w:tab/>
            </w:r>
            <w:r w:rsidRPr="003919DF">
              <w:rPr>
                <w:rStyle w:val="Hyperlink"/>
                <w:noProof/>
              </w:rPr>
              <w:t>ACPI Tables</w:t>
            </w:r>
            <w:r>
              <w:rPr>
                <w:noProof/>
                <w:webHidden/>
              </w:rPr>
              <w:tab/>
            </w:r>
            <w:r>
              <w:rPr>
                <w:noProof/>
                <w:webHidden/>
              </w:rPr>
              <w:fldChar w:fldCharType="begin"/>
            </w:r>
            <w:r>
              <w:rPr>
                <w:noProof/>
                <w:webHidden/>
              </w:rPr>
              <w:instrText xml:space="preserve"> PAGEREF _Toc109825363 \h </w:instrText>
            </w:r>
          </w:ins>
          <w:r>
            <w:rPr>
              <w:noProof/>
              <w:webHidden/>
            </w:rPr>
          </w:r>
          <w:r>
            <w:rPr>
              <w:noProof/>
              <w:webHidden/>
            </w:rPr>
            <w:fldChar w:fldCharType="separate"/>
          </w:r>
          <w:ins w:id="81" w:author="Michael Kubacki" w:date="2022-07-27T14:42:00Z">
            <w:r>
              <w:rPr>
                <w:noProof/>
                <w:webHidden/>
              </w:rPr>
              <w:t>1</w:t>
            </w:r>
            <w:r>
              <w:rPr>
                <w:noProof/>
                <w:webHidden/>
              </w:rPr>
              <w:fldChar w:fldCharType="end"/>
            </w:r>
            <w:r w:rsidRPr="003919DF">
              <w:rPr>
                <w:rStyle w:val="Hyperlink"/>
                <w:noProof/>
              </w:rPr>
              <w:fldChar w:fldCharType="end"/>
            </w:r>
          </w:ins>
        </w:p>
        <w:p w14:paraId="32C44461" w14:textId="3500FA77" w:rsidR="00DE3E8D" w:rsidRDefault="00DE3E8D">
          <w:pPr>
            <w:pStyle w:val="TOC2"/>
            <w:tabs>
              <w:tab w:val="left" w:pos="880"/>
              <w:tab w:val="right" w:leader="dot" w:pos="9350"/>
            </w:tabs>
            <w:rPr>
              <w:ins w:id="82" w:author="Michael Kubacki" w:date="2022-07-27T14:42:00Z"/>
              <w:rFonts w:asciiTheme="minorHAnsi" w:eastAsiaTheme="minorEastAsia" w:hAnsiTheme="minorHAnsi" w:cstheme="minorBidi"/>
              <w:smallCaps w:val="0"/>
              <w:noProof/>
              <w:sz w:val="22"/>
              <w:szCs w:val="22"/>
            </w:rPr>
          </w:pPr>
          <w:ins w:id="83"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"_Toc109825364"</w:instrText>
            </w:r>
            <w:r w:rsidRPr="003919DF">
              <w:rPr>
                <w:rStyle w:val="Hyperlink"/>
                <w:noProof/>
              </w:rPr>
              <w:instrText xml:space="preserve"> </w:instrText>
            </w:r>
            <w:r w:rsidRPr="003919DF">
              <w:rPr>
                <w:rStyle w:val="Hyperlink"/>
                <w:noProof/>
              </w:rPr>
              <w:fldChar w:fldCharType="separate"/>
            </w:r>
            <w:r w:rsidRPr="003919DF">
              <w:rPr>
                <w:rStyle w:val="Hyperlink"/>
                <w:noProof/>
              </w:rPr>
              <w:t>4.1</w:t>
            </w:r>
            <w:r>
              <w:rPr>
                <w:rFonts w:asciiTheme="minorHAnsi" w:eastAsiaTheme="minorEastAsia" w:hAnsiTheme="minorHAnsi" w:cstheme="minorBidi"/>
                <w:smallCaps w:val="0"/>
                <w:noProof/>
                <w:sz w:val="22"/>
                <w:szCs w:val="22"/>
              </w:rPr>
              <w:tab/>
            </w:r>
            <w:r w:rsidRPr="003919DF">
              <w:rPr>
                <w:rStyle w:val="Hyperlink"/>
                <w:noProof/>
              </w:rPr>
              <w:t>Platform Runtime Mechanism Table (PRMT)</w:t>
            </w:r>
            <w:r>
              <w:rPr>
                <w:noProof/>
                <w:webHidden/>
              </w:rPr>
              <w:tab/>
            </w:r>
            <w:r>
              <w:rPr>
                <w:noProof/>
                <w:webHidden/>
              </w:rPr>
              <w:fldChar w:fldCharType="begin"/>
            </w:r>
            <w:r>
              <w:rPr>
                <w:noProof/>
                <w:webHidden/>
              </w:rPr>
              <w:instrText xml:space="preserve"> PAGEREF _Toc109825364 \h </w:instrText>
            </w:r>
          </w:ins>
          <w:r>
            <w:rPr>
              <w:noProof/>
              <w:webHidden/>
            </w:rPr>
          </w:r>
          <w:r>
            <w:rPr>
              <w:noProof/>
              <w:webHidden/>
            </w:rPr>
            <w:fldChar w:fldCharType="separate"/>
          </w:r>
          <w:ins w:id="84" w:author="Michael Kubacki" w:date="2022-07-27T14:42:00Z">
            <w:r>
              <w:rPr>
                <w:noProof/>
                <w:webHidden/>
              </w:rPr>
              <w:t>1</w:t>
            </w:r>
            <w:r>
              <w:rPr>
                <w:noProof/>
                <w:webHidden/>
              </w:rPr>
              <w:fldChar w:fldCharType="end"/>
            </w:r>
            <w:r w:rsidRPr="003919DF">
              <w:rPr>
                <w:rStyle w:val="Hyperlink"/>
                <w:noProof/>
              </w:rPr>
              <w:fldChar w:fldCharType="end"/>
            </w:r>
          </w:ins>
        </w:p>
        <w:p w14:paraId="2E800120" w14:textId="53022D99" w:rsidR="00DE3E8D" w:rsidRDefault="00DE3E8D">
          <w:pPr>
            <w:pStyle w:val="TOC3"/>
            <w:tabs>
              <w:tab w:val="left" w:pos="1100"/>
              <w:tab w:val="right" w:leader="dot" w:pos="9350"/>
            </w:tabs>
            <w:rPr>
              <w:ins w:id="85" w:author="Michael Kubacki" w:date="2022-07-27T14:42:00Z"/>
              <w:rFonts w:asciiTheme="minorHAnsi" w:eastAsiaTheme="minorEastAsia" w:hAnsiTheme="minorHAnsi" w:cstheme="minorBidi"/>
              <w:i w:val="0"/>
              <w:iCs w:val="0"/>
              <w:noProof/>
              <w:sz w:val="22"/>
              <w:szCs w:val="22"/>
            </w:rPr>
          </w:pPr>
          <w:ins w:id="86"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"_Toc109825365"</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4.1.1</w:t>
            </w:r>
            <w:r>
              <w:rPr>
                <w:rFonts w:asciiTheme="minorHAnsi" w:eastAsiaTheme="minorEastAsia" w:hAnsiTheme="minorHAnsi" w:cstheme="minorBidi"/>
                <w:i w:val="0"/>
                <w:iCs w:val="0"/>
                <w:noProof/>
                <w:sz w:val="22"/>
                <w:szCs w:val="22"/>
              </w:rPr>
              <w:tab/>
            </w:r>
            <w:r w:rsidRPr="003919DF">
              <w:rPr>
                <w:rStyle w:val="Hyperlink"/>
                <w:noProof/>
              </w:rPr>
              <w:t>PRM Module Information Structure</w:t>
            </w:r>
            <w:r>
              <w:rPr>
                <w:noProof/>
                <w:webHidden/>
              </w:rPr>
              <w:tab/>
            </w:r>
            <w:r>
              <w:rPr>
                <w:noProof/>
                <w:webHidden/>
              </w:rPr>
              <w:fldChar w:fldCharType="begin"/>
            </w:r>
            <w:r>
              <w:rPr>
                <w:noProof/>
                <w:webHidden/>
              </w:rPr>
              <w:instrText xml:space="preserve"> PAGEREF _Toc109825365 \h </w:instrText>
            </w:r>
          </w:ins>
          <w:r>
            <w:rPr>
              <w:noProof/>
              <w:webHidden/>
            </w:rPr>
          </w:r>
          <w:r>
            <w:rPr>
              <w:noProof/>
              <w:webHidden/>
            </w:rPr>
            <w:fldChar w:fldCharType="separate"/>
          </w:r>
          <w:ins w:id="87" w:author="Michael Kubacki" w:date="2022-07-27T14:42:00Z">
            <w:r>
              <w:rPr>
                <w:noProof/>
                <w:webHidden/>
              </w:rPr>
              <w:t>1</w:t>
            </w:r>
            <w:r>
              <w:rPr>
                <w:noProof/>
                <w:webHidden/>
              </w:rPr>
              <w:fldChar w:fldCharType="end"/>
            </w:r>
            <w:r w:rsidRPr="003919DF">
              <w:rPr>
                <w:rStyle w:val="Hyperlink"/>
                <w:noProof/>
              </w:rPr>
              <w:fldChar w:fldCharType="end"/>
            </w:r>
          </w:ins>
        </w:p>
        <w:p w14:paraId="7FB7F1D4" w14:textId="5D33A4CE" w:rsidR="00DE3E8D" w:rsidRDefault="00DE3E8D">
          <w:pPr>
            <w:pStyle w:val="TOC3"/>
            <w:tabs>
              <w:tab w:val="left" w:pos="1100"/>
              <w:tab w:val="right" w:leader="dot" w:pos="9350"/>
            </w:tabs>
            <w:rPr>
              <w:ins w:id="88" w:author="Michael Kubacki" w:date="2022-07-27T14:42:00Z"/>
              <w:rFonts w:asciiTheme="minorHAnsi" w:eastAsiaTheme="minorEastAsia" w:hAnsiTheme="minorHAnsi" w:cstheme="minorBidi"/>
              <w:i w:val="0"/>
              <w:iCs w:val="0"/>
              <w:noProof/>
              <w:sz w:val="22"/>
              <w:szCs w:val="22"/>
            </w:rPr>
          </w:pPr>
          <w:ins w:id="89"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"_Toc109825366"</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4.1.2</w:t>
            </w:r>
            <w:r>
              <w:rPr>
                <w:rFonts w:asciiTheme="minorHAnsi" w:eastAsiaTheme="minorEastAsia" w:hAnsiTheme="minorHAnsi" w:cstheme="minorBidi"/>
                <w:i w:val="0"/>
                <w:iCs w:val="0"/>
                <w:noProof/>
                <w:sz w:val="22"/>
                <w:szCs w:val="22"/>
              </w:rPr>
              <w:tab/>
            </w:r>
            <w:r w:rsidRPr="003919DF">
              <w:rPr>
                <w:rStyle w:val="Hyperlink"/>
                <w:noProof/>
              </w:rPr>
              <w:t>PRM Handler Information Structure</w:t>
            </w:r>
            <w:r>
              <w:rPr>
                <w:noProof/>
                <w:webHidden/>
              </w:rPr>
              <w:tab/>
            </w:r>
            <w:r>
              <w:rPr>
                <w:noProof/>
                <w:webHidden/>
              </w:rPr>
              <w:fldChar w:fldCharType="begin"/>
            </w:r>
            <w:r>
              <w:rPr>
                <w:noProof/>
                <w:webHidden/>
              </w:rPr>
              <w:instrText xml:space="preserve"> PAGEREF _Toc109825366 \h </w:instrText>
            </w:r>
          </w:ins>
          <w:r>
            <w:rPr>
              <w:noProof/>
              <w:webHidden/>
            </w:rPr>
          </w:r>
          <w:r>
            <w:rPr>
              <w:noProof/>
              <w:webHidden/>
            </w:rPr>
            <w:fldChar w:fldCharType="separate"/>
          </w:r>
          <w:ins w:id="90" w:author="Michael Kubacki" w:date="2022-07-27T14:42:00Z">
            <w:r>
              <w:rPr>
                <w:noProof/>
                <w:webHidden/>
              </w:rPr>
              <w:t>1</w:t>
            </w:r>
            <w:r>
              <w:rPr>
                <w:noProof/>
                <w:webHidden/>
              </w:rPr>
              <w:fldChar w:fldCharType="end"/>
            </w:r>
            <w:r w:rsidRPr="003919DF">
              <w:rPr>
                <w:rStyle w:val="Hyperlink"/>
                <w:noProof/>
              </w:rPr>
              <w:fldChar w:fldCharType="end"/>
            </w:r>
          </w:ins>
        </w:p>
        <w:p w14:paraId="4EC53D9D" w14:textId="69EB981D" w:rsidR="00DE3E8D" w:rsidRDefault="00DE3E8D">
          <w:pPr>
            <w:pStyle w:val="TOC2"/>
            <w:tabs>
              <w:tab w:val="left" w:pos="880"/>
              <w:tab w:val="right" w:leader="dot" w:pos="9350"/>
            </w:tabs>
            <w:rPr>
              <w:ins w:id="91" w:author="Michael Kubacki" w:date="2022-07-27T14:42:00Z"/>
              <w:rFonts w:asciiTheme="minorHAnsi" w:eastAsiaTheme="minorEastAsia" w:hAnsiTheme="minorHAnsi" w:cstheme="minorBidi"/>
              <w:smallCaps w:val="0"/>
              <w:noProof/>
              <w:sz w:val="22"/>
              <w:szCs w:val="22"/>
            </w:rPr>
          </w:pPr>
          <w:ins w:id="92"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"_Toc109825367"</w:instrText>
            </w:r>
            <w:r w:rsidRPr="003919DF">
              <w:rPr>
                <w:rStyle w:val="Hyperlink"/>
                <w:noProof/>
              </w:rPr>
              <w:instrText xml:space="preserve"> </w:instrText>
            </w:r>
            <w:r w:rsidRPr="003919DF">
              <w:rPr>
                <w:rStyle w:val="Hyperlink"/>
                <w:noProof/>
              </w:rPr>
              <w:fldChar w:fldCharType="separate"/>
            </w:r>
            <w:r w:rsidRPr="003919DF">
              <w:rPr>
                <w:rStyle w:val="Hyperlink"/>
                <w:noProof/>
              </w:rPr>
              <w:t>4.2</w:t>
            </w:r>
            <w:r>
              <w:rPr>
                <w:rFonts w:asciiTheme="minorHAnsi" w:eastAsiaTheme="minorEastAsia" w:hAnsiTheme="minorHAnsi" w:cstheme="minorBidi"/>
                <w:smallCaps w:val="0"/>
                <w:noProof/>
                <w:sz w:val="22"/>
                <w:szCs w:val="22"/>
              </w:rPr>
              <w:tab/>
            </w:r>
            <w:r w:rsidRPr="003919DF">
              <w:rPr>
                <w:rStyle w:val="Hyperlink"/>
                <w:noProof/>
              </w:rPr>
              <w:t>Explanation of Buffers Used</w:t>
            </w:r>
            <w:r>
              <w:rPr>
                <w:noProof/>
                <w:webHidden/>
              </w:rPr>
              <w:tab/>
            </w:r>
            <w:r>
              <w:rPr>
                <w:noProof/>
                <w:webHidden/>
              </w:rPr>
              <w:fldChar w:fldCharType="begin"/>
            </w:r>
            <w:r>
              <w:rPr>
                <w:noProof/>
                <w:webHidden/>
              </w:rPr>
              <w:instrText xml:space="preserve"> PAGEREF _Toc109825367 \h </w:instrText>
            </w:r>
          </w:ins>
          <w:r>
            <w:rPr>
              <w:noProof/>
              <w:webHidden/>
            </w:rPr>
          </w:r>
          <w:r>
            <w:rPr>
              <w:noProof/>
              <w:webHidden/>
            </w:rPr>
            <w:fldChar w:fldCharType="separate"/>
          </w:r>
          <w:ins w:id="93" w:author="Michael Kubacki" w:date="2022-07-27T14:42:00Z">
            <w:r>
              <w:rPr>
                <w:noProof/>
                <w:webHidden/>
              </w:rPr>
              <w:t>1</w:t>
            </w:r>
            <w:r>
              <w:rPr>
                <w:noProof/>
                <w:webHidden/>
              </w:rPr>
              <w:fldChar w:fldCharType="end"/>
            </w:r>
            <w:r w:rsidRPr="003919DF">
              <w:rPr>
                <w:rStyle w:val="Hyperlink"/>
                <w:noProof/>
              </w:rPr>
              <w:fldChar w:fldCharType="end"/>
            </w:r>
          </w:ins>
        </w:p>
        <w:p w14:paraId="7FD98394" w14:textId="4E0B4CBE" w:rsidR="00DE3E8D" w:rsidRDefault="00DE3E8D">
          <w:pPr>
            <w:pStyle w:val="TOC3"/>
            <w:tabs>
              <w:tab w:val="left" w:pos="1100"/>
              <w:tab w:val="right" w:leader="dot" w:pos="9350"/>
            </w:tabs>
            <w:rPr>
              <w:ins w:id="94" w:author="Michael Kubacki" w:date="2022-07-27T14:42:00Z"/>
              <w:rFonts w:asciiTheme="minorHAnsi" w:eastAsiaTheme="minorEastAsia" w:hAnsiTheme="minorHAnsi" w:cstheme="minorBidi"/>
              <w:i w:val="0"/>
              <w:iCs w:val="0"/>
              <w:noProof/>
              <w:sz w:val="22"/>
              <w:szCs w:val="22"/>
            </w:rPr>
          </w:pPr>
          <w:ins w:id="95"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"_Toc109825368"</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i w:val="0"/>
                <w:iCs w:val="0"/>
                <w:noProof/>
                <w:sz w:val="22"/>
                <w:szCs w:val="22"/>
              </w:rPr>
              <w:tab/>
            </w:r>
            <w:r w:rsidRPr="003919DF">
              <w:rPr>
                <w:rStyle w:val="Hyperlink"/>
                <w:noProof/>
              </w:rPr>
              <w:t>Static Data Buffer</w:t>
            </w:r>
            <w:r>
              <w:rPr>
                <w:noProof/>
                <w:webHidden/>
              </w:rPr>
              <w:tab/>
            </w:r>
            <w:r>
              <w:rPr>
                <w:noProof/>
                <w:webHidden/>
              </w:rPr>
              <w:fldChar w:fldCharType="begin"/>
            </w:r>
            <w:r>
              <w:rPr>
                <w:noProof/>
                <w:webHidden/>
              </w:rPr>
              <w:instrText xml:space="preserve"> PAGEREF _Toc109825368 \h </w:instrText>
            </w:r>
          </w:ins>
          <w:r>
            <w:rPr>
              <w:noProof/>
              <w:webHidden/>
            </w:rPr>
          </w:r>
          <w:r>
            <w:rPr>
              <w:noProof/>
              <w:webHidden/>
            </w:rPr>
            <w:fldChar w:fldCharType="separate"/>
          </w:r>
          <w:ins w:id="96" w:author="Michael Kubacki" w:date="2022-07-27T14:42:00Z">
            <w:r>
              <w:rPr>
                <w:noProof/>
                <w:webHidden/>
              </w:rPr>
              <w:t>1</w:t>
            </w:r>
            <w:r>
              <w:rPr>
                <w:noProof/>
                <w:webHidden/>
              </w:rPr>
              <w:fldChar w:fldCharType="end"/>
            </w:r>
            <w:r w:rsidRPr="003919DF">
              <w:rPr>
                <w:rStyle w:val="Hyperlink"/>
                <w:noProof/>
              </w:rPr>
              <w:fldChar w:fldCharType="end"/>
            </w:r>
          </w:ins>
        </w:p>
        <w:p w14:paraId="5699B2E9" w14:textId="1CC15919" w:rsidR="00DE3E8D" w:rsidRDefault="00DE3E8D">
          <w:pPr>
            <w:pStyle w:val="TOC3"/>
            <w:tabs>
              <w:tab w:val="left" w:pos="1100"/>
              <w:tab w:val="right" w:leader="dot" w:pos="9350"/>
            </w:tabs>
            <w:rPr>
              <w:ins w:id="97" w:author="Michael Kubacki" w:date="2022-07-27T14:42:00Z"/>
              <w:rFonts w:asciiTheme="minorHAnsi" w:eastAsiaTheme="minorEastAsia" w:hAnsiTheme="minorHAnsi" w:cstheme="minorBidi"/>
              <w:i w:val="0"/>
              <w:iCs w:val="0"/>
              <w:noProof/>
              <w:sz w:val="22"/>
              <w:szCs w:val="22"/>
            </w:rPr>
          </w:pPr>
          <w:ins w:id="98"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"_Toc109825369"</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i w:val="0"/>
                <w:iCs w:val="0"/>
                <w:noProof/>
                <w:sz w:val="22"/>
                <w:szCs w:val="22"/>
              </w:rPr>
              <w:tab/>
            </w:r>
            <w:r w:rsidRPr="003919DF">
              <w:rPr>
                <w:rStyle w:val="Hyperlink"/>
                <w:noProof/>
              </w:rPr>
              <w:t>ACPI Parameter Buffer</w:t>
            </w:r>
            <w:r>
              <w:rPr>
                <w:noProof/>
                <w:webHidden/>
              </w:rPr>
              <w:tab/>
            </w:r>
            <w:r>
              <w:rPr>
                <w:noProof/>
                <w:webHidden/>
              </w:rPr>
              <w:fldChar w:fldCharType="begin"/>
            </w:r>
            <w:r>
              <w:rPr>
                <w:noProof/>
                <w:webHidden/>
              </w:rPr>
              <w:instrText xml:space="preserve"> PAGEREF _Toc109825369 \h </w:instrText>
            </w:r>
          </w:ins>
          <w:r>
            <w:rPr>
              <w:noProof/>
              <w:webHidden/>
            </w:rPr>
          </w:r>
          <w:r>
            <w:rPr>
              <w:noProof/>
              <w:webHidden/>
            </w:rPr>
            <w:fldChar w:fldCharType="separate"/>
          </w:r>
          <w:ins w:id="99" w:author="Michael Kubacki" w:date="2022-07-27T14:42:00Z">
            <w:r>
              <w:rPr>
                <w:noProof/>
                <w:webHidden/>
              </w:rPr>
              <w:t>1</w:t>
            </w:r>
            <w:r>
              <w:rPr>
                <w:noProof/>
                <w:webHidden/>
              </w:rPr>
              <w:fldChar w:fldCharType="end"/>
            </w:r>
            <w:r w:rsidRPr="003919DF">
              <w:rPr>
                <w:rStyle w:val="Hyperlink"/>
                <w:noProof/>
              </w:rPr>
              <w:fldChar w:fldCharType="end"/>
            </w:r>
          </w:ins>
        </w:p>
        <w:p w14:paraId="61716F15" w14:textId="73058EFE" w:rsidR="00DE3E8D" w:rsidRDefault="00DE3E8D">
          <w:pPr>
            <w:pStyle w:val="TOC3"/>
            <w:tabs>
              <w:tab w:val="left" w:pos="1100"/>
              <w:tab w:val="right" w:leader="dot" w:pos="9350"/>
            </w:tabs>
            <w:rPr>
              <w:ins w:id="100" w:author="Michael Kubacki" w:date="2022-07-27T14:42:00Z"/>
              <w:rFonts w:asciiTheme="minorHAnsi" w:eastAsiaTheme="minorEastAsia" w:hAnsiTheme="minorHAnsi" w:cstheme="minorBidi"/>
              <w:i w:val="0"/>
              <w:iCs w:val="0"/>
              <w:noProof/>
              <w:sz w:val="22"/>
              <w:szCs w:val="22"/>
            </w:rPr>
          </w:pPr>
          <w:ins w:id="101"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"_Toc109825370"</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4.2.3</w:t>
            </w:r>
            <w:r>
              <w:rPr>
                <w:rFonts w:asciiTheme="minorHAnsi" w:eastAsiaTheme="minorEastAsia" w:hAnsiTheme="minorHAnsi" w:cstheme="minorBidi"/>
                <w:i w:val="0"/>
                <w:iCs w:val="0"/>
                <w:noProof/>
                <w:sz w:val="22"/>
                <w:szCs w:val="22"/>
              </w:rPr>
              <w:tab/>
            </w:r>
            <w:r w:rsidRPr="003919DF">
              <w:rPr>
                <w:rStyle w:val="Hyperlink"/>
                <w:noProof/>
              </w:rPr>
              <w:t>Module Runtime MMIO Ranges</w:t>
            </w:r>
            <w:r>
              <w:rPr>
                <w:noProof/>
                <w:webHidden/>
              </w:rPr>
              <w:tab/>
            </w:r>
            <w:r>
              <w:rPr>
                <w:noProof/>
                <w:webHidden/>
              </w:rPr>
              <w:fldChar w:fldCharType="begin"/>
            </w:r>
            <w:r>
              <w:rPr>
                <w:noProof/>
                <w:webHidden/>
              </w:rPr>
              <w:instrText xml:space="preserve"> PAGEREF _Toc109825370 \h </w:instrText>
            </w:r>
          </w:ins>
          <w:r>
            <w:rPr>
              <w:noProof/>
              <w:webHidden/>
            </w:rPr>
          </w:r>
          <w:r>
            <w:rPr>
              <w:noProof/>
              <w:webHidden/>
            </w:rPr>
            <w:fldChar w:fldCharType="separate"/>
          </w:r>
          <w:ins w:id="102" w:author="Michael Kubacki" w:date="2022-07-27T14:42:00Z">
            <w:r>
              <w:rPr>
                <w:noProof/>
                <w:webHidden/>
              </w:rPr>
              <w:t>1</w:t>
            </w:r>
            <w:r>
              <w:rPr>
                <w:noProof/>
                <w:webHidden/>
              </w:rPr>
              <w:fldChar w:fldCharType="end"/>
            </w:r>
            <w:r w:rsidRPr="003919DF">
              <w:rPr>
                <w:rStyle w:val="Hyperlink"/>
                <w:noProof/>
              </w:rPr>
              <w:fldChar w:fldCharType="end"/>
            </w:r>
          </w:ins>
        </w:p>
        <w:p w14:paraId="57BF5BAF" w14:textId="3CE46E46" w:rsidR="00DE3E8D" w:rsidRDefault="00DE3E8D">
          <w:pPr>
            <w:pStyle w:val="TOC1"/>
            <w:tabs>
              <w:tab w:val="left" w:pos="440"/>
              <w:tab w:val="right" w:leader="dot" w:pos="9350"/>
            </w:tabs>
            <w:rPr>
              <w:ins w:id="103" w:author="Michael Kubacki" w:date="2022-07-27T14:42:00Z"/>
              <w:rFonts w:asciiTheme="minorHAnsi" w:eastAsiaTheme="minorEastAsia" w:hAnsiTheme="minorHAnsi" w:cstheme="minorBidi"/>
              <w:b w:val="0"/>
              <w:bCs w:val="0"/>
              <w:caps w:val="0"/>
              <w:noProof/>
              <w:sz w:val="22"/>
              <w:szCs w:val="22"/>
            </w:rPr>
          </w:pPr>
          <w:ins w:id="104"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"_Toc109825371"</w:instrText>
            </w:r>
            <w:r w:rsidRPr="003919DF">
              <w:rPr>
                <w:rStyle w:val="Hyperlink"/>
                <w:noProof/>
              </w:rPr>
              <w:instrText xml:space="preserve"> </w:instrText>
            </w:r>
            <w:r w:rsidRPr="003919DF">
              <w:rPr>
                <w:rStyle w:val="Hyperlink"/>
                <w:noProof/>
              </w:rPr>
              <w:fldChar w:fldCharType="separate"/>
            </w:r>
            <w:r w:rsidRPr="003919DF">
              <w:rPr>
                <w:rStyle w:val="Hyperlink"/>
                <w:noProof/>
              </w:rPr>
              <w:t>5.</w:t>
            </w:r>
            <w:r>
              <w:rPr>
                <w:rFonts w:asciiTheme="minorHAnsi" w:eastAsiaTheme="minorEastAsia" w:hAnsiTheme="minorHAnsi" w:cstheme="minorBidi"/>
                <w:b w:val="0"/>
                <w:bCs w:val="0"/>
                <w:caps w:val="0"/>
                <w:noProof/>
                <w:sz w:val="22"/>
                <w:szCs w:val="22"/>
              </w:rPr>
              <w:tab/>
            </w:r>
            <w:r w:rsidRPr="003919DF">
              <w:rPr>
                <w:rStyle w:val="Hyperlink"/>
                <w:noProof/>
              </w:rPr>
              <w:t>Invocation of PRM Handlers</w:t>
            </w:r>
            <w:r>
              <w:rPr>
                <w:noProof/>
                <w:webHidden/>
              </w:rPr>
              <w:tab/>
            </w:r>
            <w:r>
              <w:rPr>
                <w:noProof/>
                <w:webHidden/>
              </w:rPr>
              <w:fldChar w:fldCharType="begin"/>
            </w:r>
            <w:r>
              <w:rPr>
                <w:noProof/>
                <w:webHidden/>
              </w:rPr>
              <w:instrText xml:space="preserve"> PAGEREF _Toc109825371 \h </w:instrText>
            </w:r>
          </w:ins>
          <w:r>
            <w:rPr>
              <w:noProof/>
              <w:webHidden/>
            </w:rPr>
          </w:r>
          <w:r>
            <w:rPr>
              <w:noProof/>
              <w:webHidden/>
            </w:rPr>
            <w:fldChar w:fldCharType="separate"/>
          </w:r>
          <w:ins w:id="105" w:author="Michael Kubacki" w:date="2022-07-27T14:42:00Z">
            <w:r>
              <w:rPr>
                <w:noProof/>
                <w:webHidden/>
              </w:rPr>
              <w:t>1</w:t>
            </w:r>
            <w:r>
              <w:rPr>
                <w:noProof/>
                <w:webHidden/>
              </w:rPr>
              <w:fldChar w:fldCharType="end"/>
            </w:r>
            <w:r w:rsidRPr="003919DF">
              <w:rPr>
                <w:rStyle w:val="Hyperlink"/>
                <w:noProof/>
              </w:rPr>
              <w:fldChar w:fldCharType="end"/>
            </w:r>
          </w:ins>
        </w:p>
        <w:p w14:paraId="632D275B" w14:textId="77510320" w:rsidR="00DE3E8D" w:rsidRDefault="00DE3E8D">
          <w:pPr>
            <w:pStyle w:val="TOC2"/>
            <w:tabs>
              <w:tab w:val="left" w:pos="880"/>
              <w:tab w:val="right" w:leader="dot" w:pos="9350"/>
            </w:tabs>
            <w:rPr>
              <w:ins w:id="106" w:author="Michael Kubacki" w:date="2022-07-27T14:42:00Z"/>
              <w:rFonts w:asciiTheme="minorHAnsi" w:eastAsiaTheme="minorEastAsia" w:hAnsiTheme="minorHAnsi" w:cstheme="minorBidi"/>
              <w:smallCaps w:val="0"/>
              <w:noProof/>
              <w:sz w:val="22"/>
              <w:szCs w:val="22"/>
            </w:rPr>
          </w:pPr>
          <w:ins w:id="107"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"_Toc109825372"</w:instrText>
            </w:r>
            <w:r w:rsidRPr="003919DF">
              <w:rPr>
                <w:rStyle w:val="Hyperlink"/>
                <w:noProof/>
              </w:rPr>
              <w:instrText xml:space="preserve"> </w:instrText>
            </w:r>
            <w:r w:rsidRPr="003919DF">
              <w:rPr>
                <w:rStyle w:val="Hyperlink"/>
                <w:noProof/>
              </w:rPr>
              <w:fldChar w:fldCharType="separate"/>
            </w:r>
            <w:r w:rsidRPr="003919DF">
              <w:rPr>
                <w:rStyle w:val="Hyperlink"/>
                <w:noProof/>
              </w:rPr>
              <w:t>5.1</w:t>
            </w:r>
            <w:r>
              <w:rPr>
                <w:rFonts w:asciiTheme="minorHAnsi" w:eastAsiaTheme="minorEastAsia" w:hAnsiTheme="minorHAnsi" w:cstheme="minorBidi"/>
                <w:smallCaps w:val="0"/>
                <w:noProof/>
                <w:sz w:val="22"/>
                <w:szCs w:val="22"/>
              </w:rPr>
              <w:tab/>
            </w:r>
            <w:r w:rsidRPr="003919DF">
              <w:rPr>
                <w:rStyle w:val="Hyperlink"/>
                <w:noProof/>
              </w:rPr>
              <w:t>Direct Call vs ASL Based Invocation</w:t>
            </w:r>
            <w:r>
              <w:rPr>
                <w:noProof/>
                <w:webHidden/>
              </w:rPr>
              <w:tab/>
            </w:r>
            <w:r>
              <w:rPr>
                <w:noProof/>
                <w:webHidden/>
              </w:rPr>
              <w:fldChar w:fldCharType="begin"/>
            </w:r>
            <w:r>
              <w:rPr>
                <w:noProof/>
                <w:webHidden/>
              </w:rPr>
              <w:instrText xml:space="preserve"> PAGEREF _Toc109825372 \h </w:instrText>
            </w:r>
          </w:ins>
          <w:r>
            <w:rPr>
              <w:noProof/>
              <w:webHidden/>
            </w:rPr>
          </w:r>
          <w:r>
            <w:rPr>
              <w:noProof/>
              <w:webHidden/>
            </w:rPr>
            <w:fldChar w:fldCharType="separate"/>
          </w:r>
          <w:ins w:id="108" w:author="Michael Kubacki" w:date="2022-07-27T14:42:00Z">
            <w:r>
              <w:rPr>
                <w:noProof/>
                <w:webHidden/>
              </w:rPr>
              <w:t>1</w:t>
            </w:r>
            <w:r>
              <w:rPr>
                <w:noProof/>
                <w:webHidden/>
              </w:rPr>
              <w:fldChar w:fldCharType="end"/>
            </w:r>
            <w:r w:rsidRPr="003919DF">
              <w:rPr>
                <w:rStyle w:val="Hyperlink"/>
                <w:noProof/>
              </w:rPr>
              <w:fldChar w:fldCharType="end"/>
            </w:r>
          </w:ins>
        </w:p>
        <w:p w14:paraId="564BC5A5" w14:textId="588B56C1" w:rsidR="00DE3E8D" w:rsidRDefault="00DE3E8D">
          <w:pPr>
            <w:pStyle w:val="TOC2"/>
            <w:tabs>
              <w:tab w:val="left" w:pos="880"/>
              <w:tab w:val="right" w:leader="dot" w:pos="9350"/>
            </w:tabs>
            <w:rPr>
              <w:ins w:id="109" w:author="Michael Kubacki" w:date="2022-07-27T14:42:00Z"/>
              <w:rFonts w:asciiTheme="minorHAnsi" w:eastAsiaTheme="minorEastAsia" w:hAnsiTheme="minorHAnsi" w:cstheme="minorBidi"/>
              <w:smallCaps w:val="0"/>
              <w:noProof/>
              <w:sz w:val="22"/>
              <w:szCs w:val="22"/>
            </w:rPr>
          </w:pPr>
          <w:ins w:id="110"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"_Toc109825373"</w:instrText>
            </w:r>
            <w:r w:rsidRPr="003919DF">
              <w:rPr>
                <w:rStyle w:val="Hyperlink"/>
                <w:noProof/>
              </w:rPr>
              <w:instrText xml:space="preserve"> </w:instrText>
            </w:r>
            <w:r w:rsidRPr="003919DF">
              <w:rPr>
                <w:rStyle w:val="Hyperlink"/>
                <w:noProof/>
              </w:rPr>
              <w:fldChar w:fldCharType="separate"/>
            </w:r>
            <w:r w:rsidRPr="003919DF">
              <w:rPr>
                <w:rStyle w:val="Hyperlink"/>
                <w:noProof/>
              </w:rPr>
              <w:t>5.2</w:t>
            </w:r>
            <w:r>
              <w:rPr>
                <w:rFonts w:asciiTheme="minorHAnsi" w:eastAsiaTheme="minorEastAsia" w:hAnsiTheme="minorHAnsi" w:cstheme="minorBidi"/>
                <w:smallCaps w:val="0"/>
                <w:noProof/>
                <w:sz w:val="22"/>
                <w:szCs w:val="22"/>
              </w:rPr>
              <w:tab/>
            </w:r>
            <w:r w:rsidRPr="003919DF">
              <w:rPr>
                <w:rStyle w:val="Hyperlink"/>
                <w:noProof/>
              </w:rPr>
              <w:t>Invocation Mechanism - Overview</w:t>
            </w:r>
            <w:r>
              <w:rPr>
                <w:noProof/>
                <w:webHidden/>
              </w:rPr>
              <w:tab/>
            </w:r>
            <w:r>
              <w:rPr>
                <w:noProof/>
                <w:webHidden/>
              </w:rPr>
              <w:fldChar w:fldCharType="begin"/>
            </w:r>
            <w:r>
              <w:rPr>
                <w:noProof/>
                <w:webHidden/>
              </w:rPr>
              <w:instrText xml:space="preserve"> PAGEREF _Toc109825373 \h </w:instrText>
            </w:r>
          </w:ins>
          <w:r>
            <w:rPr>
              <w:noProof/>
              <w:webHidden/>
            </w:rPr>
          </w:r>
          <w:r>
            <w:rPr>
              <w:noProof/>
              <w:webHidden/>
            </w:rPr>
            <w:fldChar w:fldCharType="separate"/>
          </w:r>
          <w:ins w:id="111" w:author="Michael Kubacki" w:date="2022-07-27T14:42:00Z">
            <w:r>
              <w:rPr>
                <w:noProof/>
                <w:webHidden/>
              </w:rPr>
              <w:t>1</w:t>
            </w:r>
            <w:r>
              <w:rPr>
                <w:noProof/>
                <w:webHidden/>
              </w:rPr>
              <w:fldChar w:fldCharType="end"/>
            </w:r>
            <w:r w:rsidRPr="003919DF">
              <w:rPr>
                <w:rStyle w:val="Hyperlink"/>
                <w:noProof/>
              </w:rPr>
              <w:fldChar w:fldCharType="end"/>
            </w:r>
          </w:ins>
        </w:p>
        <w:p w14:paraId="33EA20E3" w14:textId="62B44868" w:rsidR="00DE3E8D" w:rsidRDefault="00DE3E8D">
          <w:pPr>
            <w:pStyle w:val="TOC2"/>
            <w:tabs>
              <w:tab w:val="left" w:pos="880"/>
              <w:tab w:val="right" w:leader="dot" w:pos="9350"/>
            </w:tabs>
            <w:rPr>
              <w:ins w:id="112" w:author="Michael Kubacki" w:date="2022-07-27T14:42:00Z"/>
              <w:rFonts w:asciiTheme="minorHAnsi" w:eastAsiaTheme="minorEastAsia" w:hAnsiTheme="minorHAnsi" w:cstheme="minorBidi"/>
              <w:smallCaps w:val="0"/>
              <w:noProof/>
              <w:sz w:val="22"/>
              <w:szCs w:val="22"/>
            </w:rPr>
          </w:pPr>
          <w:ins w:id="113"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"_Toc109825374"</w:instrText>
            </w:r>
            <w:r w:rsidRPr="003919DF">
              <w:rPr>
                <w:rStyle w:val="Hyperlink"/>
                <w:noProof/>
              </w:rPr>
              <w:instrText xml:space="preserve"> </w:instrText>
            </w:r>
            <w:r w:rsidRPr="003919DF">
              <w:rPr>
                <w:rStyle w:val="Hyperlink"/>
                <w:noProof/>
              </w:rPr>
              <w:fldChar w:fldCharType="separate"/>
            </w:r>
            <w:r w:rsidRPr="003919DF">
              <w:rPr>
                <w:rStyle w:val="Hyperlink"/>
                <w:noProof/>
              </w:rPr>
              <w:t>5.3</w:t>
            </w:r>
            <w:r>
              <w:rPr>
                <w:rFonts w:asciiTheme="minorHAnsi" w:eastAsiaTheme="minorEastAsia" w:hAnsiTheme="minorHAnsi" w:cstheme="minorBidi"/>
                <w:smallCaps w:val="0"/>
                <w:noProof/>
                <w:sz w:val="22"/>
                <w:szCs w:val="22"/>
              </w:rPr>
              <w:tab/>
            </w:r>
            <w:r w:rsidRPr="003919DF">
              <w:rPr>
                <w:rStyle w:val="Hyperlink"/>
                <w:noProof/>
              </w:rPr>
              <w:t>Direct Invocation</w:t>
            </w:r>
            <w:r>
              <w:rPr>
                <w:noProof/>
                <w:webHidden/>
              </w:rPr>
              <w:tab/>
            </w:r>
            <w:r>
              <w:rPr>
                <w:noProof/>
                <w:webHidden/>
              </w:rPr>
              <w:fldChar w:fldCharType="begin"/>
            </w:r>
            <w:r>
              <w:rPr>
                <w:noProof/>
                <w:webHidden/>
              </w:rPr>
              <w:instrText xml:space="preserve"> PAGEREF _Toc109825374 \h </w:instrText>
            </w:r>
          </w:ins>
          <w:r>
            <w:rPr>
              <w:noProof/>
              <w:webHidden/>
            </w:rPr>
          </w:r>
          <w:r>
            <w:rPr>
              <w:noProof/>
              <w:webHidden/>
            </w:rPr>
            <w:fldChar w:fldCharType="separate"/>
          </w:r>
          <w:ins w:id="114" w:author="Michael Kubacki" w:date="2022-07-27T14:42:00Z">
            <w:r>
              <w:rPr>
                <w:noProof/>
                <w:webHidden/>
              </w:rPr>
              <w:t>1</w:t>
            </w:r>
            <w:r>
              <w:rPr>
                <w:noProof/>
                <w:webHidden/>
              </w:rPr>
              <w:fldChar w:fldCharType="end"/>
            </w:r>
            <w:r w:rsidRPr="003919DF">
              <w:rPr>
                <w:rStyle w:val="Hyperlink"/>
                <w:noProof/>
              </w:rPr>
              <w:fldChar w:fldCharType="end"/>
            </w:r>
          </w:ins>
        </w:p>
        <w:p w14:paraId="37FC650E" w14:textId="29833984" w:rsidR="00DE3E8D" w:rsidRDefault="00DE3E8D">
          <w:pPr>
            <w:pStyle w:val="TOC2"/>
            <w:tabs>
              <w:tab w:val="left" w:pos="880"/>
              <w:tab w:val="right" w:leader="dot" w:pos="9350"/>
            </w:tabs>
            <w:rPr>
              <w:ins w:id="115" w:author="Michael Kubacki" w:date="2022-07-27T14:42:00Z"/>
              <w:rFonts w:asciiTheme="minorHAnsi" w:eastAsiaTheme="minorEastAsia" w:hAnsiTheme="minorHAnsi" w:cstheme="minorBidi"/>
              <w:smallCaps w:val="0"/>
              <w:noProof/>
              <w:sz w:val="22"/>
              <w:szCs w:val="22"/>
            </w:rPr>
          </w:pPr>
          <w:ins w:id="116"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"_Toc109825375"</w:instrText>
            </w:r>
            <w:r w:rsidRPr="003919DF">
              <w:rPr>
                <w:rStyle w:val="Hyperlink"/>
                <w:noProof/>
              </w:rPr>
              <w:instrText xml:space="preserve"> </w:instrText>
            </w:r>
            <w:r w:rsidRPr="003919DF">
              <w:rPr>
                <w:rStyle w:val="Hyperlink"/>
                <w:noProof/>
              </w:rPr>
              <w:fldChar w:fldCharType="separate"/>
            </w:r>
            <w:r w:rsidRPr="003919DF">
              <w:rPr>
                <w:rStyle w:val="Hyperlink"/>
                <w:noProof/>
              </w:rPr>
              <w:t>5.4</w:t>
            </w:r>
            <w:r>
              <w:rPr>
                <w:rFonts w:asciiTheme="minorHAnsi" w:eastAsiaTheme="minorEastAsia" w:hAnsiTheme="minorHAnsi" w:cstheme="minorBidi"/>
                <w:smallCaps w:val="0"/>
                <w:noProof/>
                <w:sz w:val="22"/>
                <w:szCs w:val="22"/>
              </w:rPr>
              <w:tab/>
            </w:r>
            <w:r w:rsidRPr="003919DF">
              <w:rPr>
                <w:rStyle w:val="Hyperlink"/>
                <w:noProof/>
              </w:rPr>
              <w:t>ASL (_DSM) Based Invocation</w:t>
            </w:r>
            <w:r>
              <w:rPr>
                <w:noProof/>
                <w:webHidden/>
              </w:rPr>
              <w:tab/>
            </w:r>
            <w:r>
              <w:rPr>
                <w:noProof/>
                <w:webHidden/>
              </w:rPr>
              <w:fldChar w:fldCharType="begin"/>
            </w:r>
            <w:r>
              <w:rPr>
                <w:noProof/>
                <w:webHidden/>
              </w:rPr>
              <w:instrText xml:space="preserve"> PAGEREF _Toc109825375 \h </w:instrText>
            </w:r>
          </w:ins>
          <w:r>
            <w:rPr>
              <w:noProof/>
              <w:webHidden/>
            </w:rPr>
          </w:r>
          <w:r>
            <w:rPr>
              <w:noProof/>
              <w:webHidden/>
            </w:rPr>
            <w:fldChar w:fldCharType="separate"/>
          </w:r>
          <w:ins w:id="117" w:author="Michael Kubacki" w:date="2022-07-27T14:42:00Z">
            <w:r>
              <w:rPr>
                <w:noProof/>
                <w:webHidden/>
              </w:rPr>
              <w:t>1</w:t>
            </w:r>
            <w:r>
              <w:rPr>
                <w:noProof/>
                <w:webHidden/>
              </w:rPr>
              <w:fldChar w:fldCharType="end"/>
            </w:r>
            <w:r w:rsidRPr="003919DF">
              <w:rPr>
                <w:rStyle w:val="Hyperlink"/>
                <w:noProof/>
              </w:rPr>
              <w:fldChar w:fldCharType="end"/>
            </w:r>
          </w:ins>
        </w:p>
        <w:p w14:paraId="68BD9397" w14:textId="22281FF9" w:rsidR="00DE3E8D" w:rsidRDefault="00DE3E8D">
          <w:pPr>
            <w:pStyle w:val="TOC2"/>
            <w:tabs>
              <w:tab w:val="left" w:pos="880"/>
              <w:tab w:val="right" w:leader="dot" w:pos="9350"/>
            </w:tabs>
            <w:rPr>
              <w:ins w:id="118" w:author="Michael Kubacki" w:date="2022-07-27T14:42:00Z"/>
              <w:rFonts w:asciiTheme="minorHAnsi" w:eastAsiaTheme="minorEastAsia" w:hAnsiTheme="minorHAnsi" w:cstheme="minorBidi"/>
              <w:smallCaps w:val="0"/>
              <w:noProof/>
              <w:sz w:val="22"/>
              <w:szCs w:val="22"/>
            </w:rPr>
          </w:pPr>
          <w:ins w:id="119"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"_Toc109825376"</w:instrText>
            </w:r>
            <w:r w:rsidRPr="003919DF">
              <w:rPr>
                <w:rStyle w:val="Hyperlink"/>
                <w:noProof/>
              </w:rPr>
              <w:instrText xml:space="preserve"> </w:instrText>
            </w:r>
            <w:r w:rsidRPr="003919DF">
              <w:rPr>
                <w:rStyle w:val="Hyperlink"/>
                <w:noProof/>
              </w:rPr>
              <w:fldChar w:fldCharType="separate"/>
            </w:r>
            <w:r w:rsidRPr="003919DF">
              <w:rPr>
                <w:rStyle w:val="Hyperlink"/>
                <w:noProof/>
              </w:rPr>
              <w:t>5.5</w:t>
            </w:r>
            <w:r>
              <w:rPr>
                <w:rFonts w:asciiTheme="minorHAnsi" w:eastAsiaTheme="minorEastAsia" w:hAnsiTheme="minorHAnsi" w:cstheme="minorBidi"/>
                <w:smallCaps w:val="0"/>
                <w:noProof/>
                <w:sz w:val="22"/>
                <w:szCs w:val="22"/>
              </w:rPr>
              <w:tab/>
            </w:r>
            <w:r w:rsidRPr="003919DF">
              <w:rPr>
                <w:rStyle w:val="Hyperlink"/>
                <w:noProof/>
              </w:rPr>
              <w:t>Context Buffer</w:t>
            </w:r>
            <w:r>
              <w:rPr>
                <w:noProof/>
                <w:webHidden/>
              </w:rPr>
              <w:tab/>
            </w:r>
            <w:r>
              <w:rPr>
                <w:noProof/>
                <w:webHidden/>
              </w:rPr>
              <w:fldChar w:fldCharType="begin"/>
            </w:r>
            <w:r>
              <w:rPr>
                <w:noProof/>
                <w:webHidden/>
              </w:rPr>
              <w:instrText xml:space="preserve"> PAGEREF _Toc109825376 \h </w:instrText>
            </w:r>
          </w:ins>
          <w:r>
            <w:rPr>
              <w:noProof/>
              <w:webHidden/>
            </w:rPr>
          </w:r>
          <w:r>
            <w:rPr>
              <w:noProof/>
              <w:webHidden/>
            </w:rPr>
            <w:fldChar w:fldCharType="separate"/>
          </w:r>
          <w:ins w:id="120" w:author="Michael Kubacki" w:date="2022-07-27T14:42:00Z">
            <w:r>
              <w:rPr>
                <w:noProof/>
                <w:webHidden/>
              </w:rPr>
              <w:t>1</w:t>
            </w:r>
            <w:r>
              <w:rPr>
                <w:noProof/>
                <w:webHidden/>
              </w:rPr>
              <w:fldChar w:fldCharType="end"/>
            </w:r>
            <w:r w:rsidRPr="003919DF">
              <w:rPr>
                <w:rStyle w:val="Hyperlink"/>
                <w:noProof/>
              </w:rPr>
              <w:fldChar w:fldCharType="end"/>
            </w:r>
          </w:ins>
        </w:p>
        <w:p w14:paraId="4BD3E8F6" w14:textId="4BA9E8EE" w:rsidR="00DE3E8D" w:rsidRDefault="00DE3E8D">
          <w:pPr>
            <w:pStyle w:val="TOC1"/>
            <w:tabs>
              <w:tab w:val="left" w:pos="440"/>
              <w:tab w:val="right" w:leader="dot" w:pos="9350"/>
            </w:tabs>
            <w:rPr>
              <w:ins w:id="121" w:author="Michael Kubacki" w:date="2022-07-27T14:42:00Z"/>
              <w:rFonts w:asciiTheme="minorHAnsi" w:eastAsiaTheme="minorEastAsia" w:hAnsiTheme="minorHAnsi" w:cstheme="minorBidi"/>
              <w:b w:val="0"/>
              <w:bCs w:val="0"/>
              <w:caps w:val="0"/>
              <w:noProof/>
              <w:sz w:val="22"/>
              <w:szCs w:val="22"/>
            </w:rPr>
          </w:pPr>
          <w:ins w:id="122"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"_Toc109825377"</w:instrText>
            </w:r>
            <w:r w:rsidRPr="003919DF">
              <w:rPr>
                <w:rStyle w:val="Hyperlink"/>
                <w:noProof/>
              </w:rPr>
              <w:instrText xml:space="preserve"> </w:instrText>
            </w:r>
            <w:r w:rsidRPr="003919DF">
              <w:rPr>
                <w:rStyle w:val="Hyperlink"/>
                <w:noProof/>
              </w:rPr>
              <w:fldChar w:fldCharType="separate"/>
            </w:r>
            <w:r w:rsidRPr="003919DF">
              <w:rPr>
                <w:rStyle w:val="Hyperlink"/>
                <w:noProof/>
              </w:rPr>
              <w:t>6.</w:t>
            </w:r>
            <w:r>
              <w:rPr>
                <w:rFonts w:asciiTheme="minorHAnsi" w:eastAsiaTheme="minorEastAsia" w:hAnsiTheme="minorHAnsi" w:cstheme="minorBidi"/>
                <w:b w:val="0"/>
                <w:bCs w:val="0"/>
                <w:caps w:val="0"/>
                <w:noProof/>
                <w:sz w:val="22"/>
                <w:szCs w:val="22"/>
              </w:rPr>
              <w:tab/>
            </w:r>
            <w:r w:rsidRPr="003919DF">
              <w:rPr>
                <w:rStyle w:val="Hyperlink"/>
                <w:noProof/>
              </w:rPr>
              <w:t>PRM Software Organization</w:t>
            </w:r>
            <w:r>
              <w:rPr>
                <w:noProof/>
                <w:webHidden/>
              </w:rPr>
              <w:tab/>
            </w:r>
            <w:r>
              <w:rPr>
                <w:noProof/>
                <w:webHidden/>
              </w:rPr>
              <w:fldChar w:fldCharType="begin"/>
            </w:r>
            <w:r>
              <w:rPr>
                <w:noProof/>
                <w:webHidden/>
              </w:rPr>
              <w:instrText xml:space="preserve"> PAGEREF _Toc109825377 \h </w:instrText>
            </w:r>
          </w:ins>
          <w:r>
            <w:rPr>
              <w:noProof/>
              <w:webHidden/>
            </w:rPr>
          </w:r>
          <w:r>
            <w:rPr>
              <w:noProof/>
              <w:webHidden/>
            </w:rPr>
            <w:fldChar w:fldCharType="separate"/>
          </w:r>
          <w:ins w:id="123" w:author="Michael Kubacki" w:date="2022-07-27T14:42:00Z">
            <w:r>
              <w:rPr>
                <w:noProof/>
                <w:webHidden/>
              </w:rPr>
              <w:t>1</w:t>
            </w:r>
            <w:r>
              <w:rPr>
                <w:noProof/>
                <w:webHidden/>
              </w:rPr>
              <w:fldChar w:fldCharType="end"/>
            </w:r>
            <w:r w:rsidRPr="003919DF">
              <w:rPr>
                <w:rStyle w:val="Hyperlink"/>
                <w:noProof/>
              </w:rPr>
              <w:fldChar w:fldCharType="end"/>
            </w:r>
          </w:ins>
        </w:p>
        <w:p w14:paraId="1B9D0ECB" w14:textId="053F7E68" w:rsidR="00DE3E8D" w:rsidRDefault="00DE3E8D">
          <w:pPr>
            <w:pStyle w:val="TOC2"/>
            <w:tabs>
              <w:tab w:val="left" w:pos="880"/>
              <w:tab w:val="right" w:leader="dot" w:pos="9350"/>
            </w:tabs>
            <w:rPr>
              <w:ins w:id="124" w:author="Michael Kubacki" w:date="2022-07-27T14:42:00Z"/>
              <w:rFonts w:asciiTheme="minorHAnsi" w:eastAsiaTheme="minorEastAsia" w:hAnsiTheme="minorHAnsi" w:cstheme="minorBidi"/>
              <w:smallCaps w:val="0"/>
              <w:noProof/>
              <w:sz w:val="22"/>
              <w:szCs w:val="22"/>
            </w:rPr>
          </w:pPr>
          <w:ins w:id="125"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"_Toc109825378"</w:instrText>
            </w:r>
            <w:r w:rsidRPr="003919DF">
              <w:rPr>
                <w:rStyle w:val="Hyperlink"/>
                <w:noProof/>
              </w:rPr>
              <w:instrText xml:space="preserve"> </w:instrText>
            </w:r>
            <w:r w:rsidRPr="003919DF">
              <w:rPr>
                <w:rStyle w:val="Hyperlink"/>
                <w:noProof/>
              </w:rPr>
              <w:fldChar w:fldCharType="separate"/>
            </w:r>
            <w:r w:rsidRPr="003919DF">
              <w:rPr>
                <w:rStyle w:val="Hyperlink"/>
                <w:noProof/>
              </w:rPr>
              <w:t>6.1</w:t>
            </w:r>
            <w:r>
              <w:rPr>
                <w:rFonts w:asciiTheme="minorHAnsi" w:eastAsiaTheme="minorEastAsia" w:hAnsiTheme="minorHAnsi" w:cstheme="minorBidi"/>
                <w:smallCaps w:val="0"/>
                <w:noProof/>
                <w:sz w:val="22"/>
                <w:szCs w:val="22"/>
              </w:rPr>
              <w:tab/>
            </w:r>
            <w:r w:rsidRPr="003919DF">
              <w:rPr>
                <w:rStyle w:val="Hyperlink"/>
                <w:noProof/>
              </w:rPr>
              <w:t>PRM Module Image Format</w:t>
            </w:r>
            <w:r>
              <w:rPr>
                <w:noProof/>
                <w:webHidden/>
              </w:rPr>
              <w:tab/>
            </w:r>
            <w:r>
              <w:rPr>
                <w:noProof/>
                <w:webHidden/>
              </w:rPr>
              <w:fldChar w:fldCharType="begin"/>
            </w:r>
            <w:r>
              <w:rPr>
                <w:noProof/>
                <w:webHidden/>
              </w:rPr>
              <w:instrText xml:space="preserve"> PAGEREF _Toc109825378 \h </w:instrText>
            </w:r>
          </w:ins>
          <w:r>
            <w:rPr>
              <w:noProof/>
              <w:webHidden/>
            </w:rPr>
          </w:r>
          <w:r>
            <w:rPr>
              <w:noProof/>
              <w:webHidden/>
            </w:rPr>
            <w:fldChar w:fldCharType="separate"/>
          </w:r>
          <w:ins w:id="126" w:author="Michael Kubacki" w:date="2022-07-27T14:42:00Z">
            <w:r>
              <w:rPr>
                <w:noProof/>
                <w:webHidden/>
              </w:rPr>
              <w:t>1</w:t>
            </w:r>
            <w:r>
              <w:rPr>
                <w:noProof/>
                <w:webHidden/>
              </w:rPr>
              <w:fldChar w:fldCharType="end"/>
            </w:r>
            <w:r w:rsidRPr="003919DF">
              <w:rPr>
                <w:rStyle w:val="Hyperlink"/>
                <w:noProof/>
              </w:rPr>
              <w:fldChar w:fldCharType="end"/>
            </w:r>
          </w:ins>
        </w:p>
        <w:p w14:paraId="734D4B06" w14:textId="46FCBABB" w:rsidR="00DE3E8D" w:rsidRDefault="00DE3E8D">
          <w:pPr>
            <w:pStyle w:val="TOC3"/>
            <w:tabs>
              <w:tab w:val="left" w:pos="1100"/>
              <w:tab w:val="right" w:leader="dot" w:pos="9350"/>
            </w:tabs>
            <w:rPr>
              <w:ins w:id="127" w:author="Michael Kubacki" w:date="2022-07-27T14:42:00Z"/>
              <w:rFonts w:asciiTheme="minorHAnsi" w:eastAsiaTheme="minorEastAsia" w:hAnsiTheme="minorHAnsi" w:cstheme="minorBidi"/>
              <w:i w:val="0"/>
              <w:iCs w:val="0"/>
              <w:noProof/>
              <w:sz w:val="22"/>
              <w:szCs w:val="22"/>
            </w:rPr>
          </w:pPr>
          <w:ins w:id="128"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"_Toc109825379"</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6.1.1</w:t>
            </w:r>
            <w:r>
              <w:rPr>
                <w:rFonts w:asciiTheme="minorHAnsi" w:eastAsiaTheme="minorEastAsia" w:hAnsiTheme="minorHAnsi" w:cstheme="minorBidi"/>
                <w:i w:val="0"/>
                <w:iCs w:val="0"/>
                <w:noProof/>
                <w:sz w:val="22"/>
                <w:szCs w:val="22"/>
              </w:rPr>
              <w:tab/>
            </w:r>
            <w:r w:rsidRPr="003919DF">
              <w:rPr>
                <w:rStyle w:val="Hyperlink"/>
                <w:noProof/>
              </w:rPr>
              <w:t>Export Descriptor Structures</w:t>
            </w:r>
            <w:r>
              <w:rPr>
                <w:noProof/>
                <w:webHidden/>
              </w:rPr>
              <w:tab/>
            </w:r>
            <w:r>
              <w:rPr>
                <w:noProof/>
                <w:webHidden/>
              </w:rPr>
              <w:fldChar w:fldCharType="begin"/>
            </w:r>
            <w:r>
              <w:rPr>
                <w:noProof/>
                <w:webHidden/>
              </w:rPr>
              <w:instrText xml:space="preserve"> PAGEREF _Toc109825379 \h </w:instrText>
            </w:r>
          </w:ins>
          <w:r>
            <w:rPr>
              <w:noProof/>
              <w:webHidden/>
            </w:rPr>
          </w:r>
          <w:r>
            <w:rPr>
              <w:noProof/>
              <w:webHidden/>
            </w:rPr>
            <w:fldChar w:fldCharType="separate"/>
          </w:r>
          <w:ins w:id="129" w:author="Michael Kubacki" w:date="2022-07-27T14:42:00Z">
            <w:r>
              <w:rPr>
                <w:noProof/>
                <w:webHidden/>
              </w:rPr>
              <w:t>1</w:t>
            </w:r>
            <w:r>
              <w:rPr>
                <w:noProof/>
                <w:webHidden/>
              </w:rPr>
              <w:fldChar w:fldCharType="end"/>
            </w:r>
            <w:r w:rsidRPr="003919DF">
              <w:rPr>
                <w:rStyle w:val="Hyperlink"/>
                <w:noProof/>
              </w:rPr>
              <w:fldChar w:fldCharType="end"/>
            </w:r>
          </w:ins>
        </w:p>
        <w:p w14:paraId="774417BE" w14:textId="0D31AEFA" w:rsidR="00DE3E8D" w:rsidRDefault="00DE3E8D">
          <w:pPr>
            <w:pStyle w:val="TOC2"/>
            <w:tabs>
              <w:tab w:val="left" w:pos="880"/>
              <w:tab w:val="right" w:leader="dot" w:pos="9350"/>
            </w:tabs>
            <w:rPr>
              <w:ins w:id="130" w:author="Michael Kubacki" w:date="2022-07-27T14:42:00Z"/>
              <w:rFonts w:asciiTheme="minorHAnsi" w:eastAsiaTheme="minorEastAsia" w:hAnsiTheme="minorHAnsi" w:cstheme="minorBidi"/>
              <w:smallCaps w:val="0"/>
              <w:noProof/>
              <w:sz w:val="22"/>
              <w:szCs w:val="22"/>
            </w:rPr>
          </w:pPr>
          <w:ins w:id="131"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"_Toc109825380"</w:instrText>
            </w:r>
            <w:r w:rsidRPr="003919DF">
              <w:rPr>
                <w:rStyle w:val="Hyperlink"/>
                <w:noProof/>
              </w:rPr>
              <w:instrText xml:space="preserve"> </w:instrText>
            </w:r>
            <w:r w:rsidRPr="003919DF">
              <w:rPr>
                <w:rStyle w:val="Hyperlink"/>
                <w:noProof/>
              </w:rPr>
              <w:fldChar w:fldCharType="separate"/>
            </w:r>
            <w:r w:rsidRPr="003919DF">
              <w:rPr>
                <w:rStyle w:val="Hyperlink"/>
                <w:noProof/>
              </w:rPr>
              <w:t>6.2</w:t>
            </w:r>
            <w:r>
              <w:rPr>
                <w:rFonts w:asciiTheme="minorHAnsi" w:eastAsiaTheme="minorEastAsia" w:hAnsiTheme="minorHAnsi" w:cstheme="minorBidi"/>
                <w:smallCaps w:val="0"/>
                <w:noProof/>
                <w:sz w:val="22"/>
                <w:szCs w:val="22"/>
              </w:rPr>
              <w:tab/>
            </w:r>
            <w:r w:rsidRPr="003919DF">
              <w:rPr>
                <w:rStyle w:val="Hyperlink"/>
                <w:noProof/>
              </w:rPr>
              <w:t>PRM Module Loader</w:t>
            </w:r>
            <w:r>
              <w:rPr>
                <w:noProof/>
                <w:webHidden/>
              </w:rPr>
              <w:tab/>
            </w:r>
            <w:r>
              <w:rPr>
                <w:noProof/>
                <w:webHidden/>
              </w:rPr>
              <w:fldChar w:fldCharType="begin"/>
            </w:r>
            <w:r>
              <w:rPr>
                <w:noProof/>
                <w:webHidden/>
              </w:rPr>
              <w:instrText xml:space="preserve"> PAGEREF _Toc109825380 \h </w:instrText>
            </w:r>
          </w:ins>
          <w:r>
            <w:rPr>
              <w:noProof/>
              <w:webHidden/>
            </w:rPr>
          </w:r>
          <w:r>
            <w:rPr>
              <w:noProof/>
              <w:webHidden/>
            </w:rPr>
            <w:fldChar w:fldCharType="separate"/>
          </w:r>
          <w:ins w:id="132" w:author="Michael Kubacki" w:date="2022-07-27T14:42:00Z">
            <w:r>
              <w:rPr>
                <w:noProof/>
                <w:webHidden/>
              </w:rPr>
              <w:t>1</w:t>
            </w:r>
            <w:r>
              <w:rPr>
                <w:noProof/>
                <w:webHidden/>
              </w:rPr>
              <w:fldChar w:fldCharType="end"/>
            </w:r>
            <w:r w:rsidRPr="003919DF">
              <w:rPr>
                <w:rStyle w:val="Hyperlink"/>
                <w:noProof/>
              </w:rPr>
              <w:fldChar w:fldCharType="end"/>
            </w:r>
          </w:ins>
        </w:p>
        <w:p w14:paraId="0A4FC9E4" w14:textId="5DAE6C8D" w:rsidR="00DE3E8D" w:rsidRDefault="00DE3E8D">
          <w:pPr>
            <w:pStyle w:val="TOC3"/>
            <w:tabs>
              <w:tab w:val="left" w:pos="1100"/>
              <w:tab w:val="right" w:leader="dot" w:pos="9350"/>
            </w:tabs>
            <w:rPr>
              <w:ins w:id="133" w:author="Michael Kubacki" w:date="2022-07-27T14:42:00Z"/>
              <w:rFonts w:asciiTheme="minorHAnsi" w:eastAsiaTheme="minorEastAsia" w:hAnsiTheme="minorHAnsi" w:cstheme="minorBidi"/>
              <w:i w:val="0"/>
              <w:iCs w:val="0"/>
              <w:noProof/>
              <w:sz w:val="22"/>
              <w:szCs w:val="22"/>
            </w:rPr>
          </w:pPr>
          <w:ins w:id="134"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"_Toc109825381"</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6.2.1</w:t>
            </w:r>
            <w:r>
              <w:rPr>
                <w:rFonts w:asciiTheme="minorHAnsi" w:eastAsiaTheme="minorEastAsia" w:hAnsiTheme="minorHAnsi" w:cstheme="minorBidi"/>
                <w:i w:val="0"/>
                <w:iCs w:val="0"/>
                <w:noProof/>
                <w:sz w:val="22"/>
                <w:szCs w:val="22"/>
              </w:rPr>
              <w:tab/>
            </w:r>
            <w:r w:rsidRPr="003919DF">
              <w:rPr>
                <w:rStyle w:val="Hyperlink"/>
                <w:noProof/>
              </w:rPr>
              <w:t>Firmware PRM Loader</w:t>
            </w:r>
            <w:r>
              <w:rPr>
                <w:noProof/>
                <w:webHidden/>
              </w:rPr>
              <w:tab/>
            </w:r>
            <w:r>
              <w:rPr>
                <w:noProof/>
                <w:webHidden/>
              </w:rPr>
              <w:fldChar w:fldCharType="begin"/>
            </w:r>
            <w:r>
              <w:rPr>
                <w:noProof/>
                <w:webHidden/>
              </w:rPr>
              <w:instrText xml:space="preserve"> PAGEREF _Toc109825381 \h </w:instrText>
            </w:r>
          </w:ins>
          <w:r>
            <w:rPr>
              <w:noProof/>
              <w:webHidden/>
            </w:rPr>
          </w:r>
          <w:r>
            <w:rPr>
              <w:noProof/>
              <w:webHidden/>
            </w:rPr>
            <w:fldChar w:fldCharType="separate"/>
          </w:r>
          <w:ins w:id="135" w:author="Michael Kubacki" w:date="2022-07-27T14:42:00Z">
            <w:r>
              <w:rPr>
                <w:noProof/>
                <w:webHidden/>
              </w:rPr>
              <w:t>1</w:t>
            </w:r>
            <w:r>
              <w:rPr>
                <w:noProof/>
                <w:webHidden/>
              </w:rPr>
              <w:fldChar w:fldCharType="end"/>
            </w:r>
            <w:r w:rsidRPr="003919DF">
              <w:rPr>
                <w:rStyle w:val="Hyperlink"/>
                <w:noProof/>
              </w:rPr>
              <w:fldChar w:fldCharType="end"/>
            </w:r>
          </w:ins>
        </w:p>
        <w:p w14:paraId="3200D8AA" w14:textId="12020914" w:rsidR="00DE3E8D" w:rsidRDefault="00DE3E8D">
          <w:pPr>
            <w:pStyle w:val="TOC3"/>
            <w:tabs>
              <w:tab w:val="left" w:pos="1100"/>
              <w:tab w:val="right" w:leader="dot" w:pos="9350"/>
            </w:tabs>
            <w:rPr>
              <w:ins w:id="136" w:author="Michael Kubacki" w:date="2022-07-27T14:42:00Z"/>
              <w:rFonts w:asciiTheme="minorHAnsi" w:eastAsiaTheme="minorEastAsia" w:hAnsiTheme="minorHAnsi" w:cstheme="minorBidi"/>
              <w:i w:val="0"/>
              <w:iCs w:val="0"/>
              <w:noProof/>
              <w:sz w:val="22"/>
              <w:szCs w:val="22"/>
            </w:rPr>
          </w:pPr>
          <w:ins w:id="137"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"_Toc109825382"</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6.2.2</w:t>
            </w:r>
            <w:r>
              <w:rPr>
                <w:rFonts w:asciiTheme="minorHAnsi" w:eastAsiaTheme="minorEastAsia" w:hAnsiTheme="minorHAnsi" w:cstheme="minorBidi"/>
                <w:i w:val="0"/>
                <w:iCs w:val="0"/>
                <w:noProof/>
                <w:sz w:val="22"/>
                <w:szCs w:val="22"/>
              </w:rPr>
              <w:tab/>
            </w:r>
            <w:r w:rsidRPr="003919DF">
              <w:rPr>
                <w:rStyle w:val="Hyperlink"/>
                <w:noProof/>
              </w:rPr>
              <w:t>OS PRM Loader</w:t>
            </w:r>
            <w:r>
              <w:rPr>
                <w:noProof/>
                <w:webHidden/>
              </w:rPr>
              <w:tab/>
            </w:r>
            <w:r>
              <w:rPr>
                <w:noProof/>
                <w:webHidden/>
              </w:rPr>
              <w:fldChar w:fldCharType="begin"/>
            </w:r>
            <w:r>
              <w:rPr>
                <w:noProof/>
                <w:webHidden/>
              </w:rPr>
              <w:instrText xml:space="preserve"> PAGEREF _Toc109825382 \h </w:instrText>
            </w:r>
          </w:ins>
          <w:r>
            <w:rPr>
              <w:noProof/>
              <w:webHidden/>
            </w:rPr>
          </w:r>
          <w:r>
            <w:rPr>
              <w:noProof/>
              <w:webHidden/>
            </w:rPr>
            <w:fldChar w:fldCharType="separate"/>
          </w:r>
          <w:ins w:id="138" w:author="Michael Kubacki" w:date="2022-07-27T14:42:00Z">
            <w:r>
              <w:rPr>
                <w:noProof/>
                <w:webHidden/>
              </w:rPr>
              <w:t>1</w:t>
            </w:r>
            <w:r>
              <w:rPr>
                <w:noProof/>
                <w:webHidden/>
              </w:rPr>
              <w:fldChar w:fldCharType="end"/>
            </w:r>
            <w:r w:rsidRPr="003919DF">
              <w:rPr>
                <w:rStyle w:val="Hyperlink"/>
                <w:noProof/>
              </w:rPr>
              <w:fldChar w:fldCharType="end"/>
            </w:r>
          </w:ins>
        </w:p>
        <w:p w14:paraId="6584CB5F" w14:textId="6F87E61A" w:rsidR="00DE3E8D" w:rsidRDefault="00DE3E8D">
          <w:pPr>
            <w:pStyle w:val="TOC2"/>
            <w:tabs>
              <w:tab w:val="left" w:pos="880"/>
              <w:tab w:val="right" w:leader="dot" w:pos="9350"/>
            </w:tabs>
            <w:rPr>
              <w:ins w:id="139" w:author="Michael Kubacki" w:date="2022-07-27T14:42:00Z"/>
              <w:rFonts w:asciiTheme="minorHAnsi" w:eastAsiaTheme="minorEastAsia" w:hAnsiTheme="minorHAnsi" w:cstheme="minorBidi"/>
              <w:smallCaps w:val="0"/>
              <w:noProof/>
              <w:sz w:val="22"/>
              <w:szCs w:val="22"/>
            </w:rPr>
          </w:pPr>
          <w:ins w:id="140"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"_Toc109825383"</w:instrText>
            </w:r>
            <w:r w:rsidRPr="003919DF">
              <w:rPr>
                <w:rStyle w:val="Hyperlink"/>
                <w:noProof/>
              </w:rPr>
              <w:instrText xml:space="preserve"> </w:instrText>
            </w:r>
            <w:r w:rsidRPr="003919DF">
              <w:rPr>
                <w:rStyle w:val="Hyperlink"/>
                <w:noProof/>
              </w:rPr>
              <w:fldChar w:fldCharType="separate"/>
            </w:r>
            <w:r w:rsidRPr="003919DF">
              <w:rPr>
                <w:rStyle w:val="Hyperlink"/>
                <w:noProof/>
              </w:rPr>
              <w:t>6.3</w:t>
            </w:r>
            <w:r>
              <w:rPr>
                <w:rFonts w:asciiTheme="minorHAnsi" w:eastAsiaTheme="minorEastAsia" w:hAnsiTheme="minorHAnsi" w:cstheme="minorBidi"/>
                <w:smallCaps w:val="0"/>
                <w:noProof/>
                <w:sz w:val="22"/>
                <w:szCs w:val="22"/>
              </w:rPr>
              <w:tab/>
            </w:r>
            <w:r w:rsidRPr="003919DF">
              <w:rPr>
                <w:rStyle w:val="Hyperlink"/>
                <w:noProof/>
              </w:rPr>
              <w:t>PRM Handler</w:t>
            </w:r>
            <w:r>
              <w:rPr>
                <w:noProof/>
                <w:webHidden/>
              </w:rPr>
              <w:tab/>
            </w:r>
            <w:r>
              <w:rPr>
                <w:noProof/>
                <w:webHidden/>
              </w:rPr>
              <w:fldChar w:fldCharType="begin"/>
            </w:r>
            <w:r>
              <w:rPr>
                <w:noProof/>
                <w:webHidden/>
              </w:rPr>
              <w:instrText xml:space="preserve"> PAGEREF _Toc109825383 \h </w:instrText>
            </w:r>
          </w:ins>
          <w:r>
            <w:rPr>
              <w:noProof/>
              <w:webHidden/>
            </w:rPr>
          </w:r>
          <w:r>
            <w:rPr>
              <w:noProof/>
              <w:webHidden/>
            </w:rPr>
            <w:fldChar w:fldCharType="separate"/>
          </w:r>
          <w:ins w:id="141" w:author="Michael Kubacki" w:date="2022-07-27T14:42:00Z">
            <w:r>
              <w:rPr>
                <w:noProof/>
                <w:webHidden/>
              </w:rPr>
              <w:t>1</w:t>
            </w:r>
            <w:r>
              <w:rPr>
                <w:noProof/>
                <w:webHidden/>
              </w:rPr>
              <w:fldChar w:fldCharType="end"/>
            </w:r>
            <w:r w:rsidRPr="003919DF">
              <w:rPr>
                <w:rStyle w:val="Hyperlink"/>
                <w:noProof/>
              </w:rPr>
              <w:fldChar w:fldCharType="end"/>
            </w:r>
          </w:ins>
        </w:p>
        <w:p w14:paraId="327ADEA5" w14:textId="2AE02031" w:rsidR="00DE3E8D" w:rsidRDefault="00DE3E8D">
          <w:pPr>
            <w:pStyle w:val="TOC3"/>
            <w:tabs>
              <w:tab w:val="left" w:pos="1100"/>
              <w:tab w:val="right" w:leader="dot" w:pos="9350"/>
            </w:tabs>
            <w:rPr>
              <w:ins w:id="142" w:author="Michael Kubacki" w:date="2022-07-27T14:42:00Z"/>
              <w:rFonts w:asciiTheme="minorHAnsi" w:eastAsiaTheme="minorEastAsia" w:hAnsiTheme="minorHAnsi" w:cstheme="minorBidi"/>
              <w:i w:val="0"/>
              <w:iCs w:val="0"/>
              <w:noProof/>
              <w:sz w:val="22"/>
              <w:szCs w:val="22"/>
            </w:rPr>
          </w:pPr>
          <w:ins w:id="143" w:author="Michael Kubacki" w:date="2022-07-27T14:42:00Z">
            <w:r w:rsidRPr="003919DF">
              <w:rPr>
                <w:rStyle w:val="Hyperlink"/>
                <w:noProof/>
              </w:rPr>
              <w:lastRenderedPageBreak/>
              <w:fldChar w:fldCharType="begin"/>
            </w:r>
            <w:r w:rsidRPr="003919DF">
              <w:rPr>
                <w:rStyle w:val="Hyperlink"/>
                <w:noProof/>
              </w:rPr>
              <w:instrText xml:space="preserve"> </w:instrText>
            </w:r>
            <w:r>
              <w:rPr>
                <w:noProof/>
              </w:rPr>
              <w:instrText>HYPERLINK \l "_Toc109825384"</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6.3.1</w:t>
            </w:r>
            <w:r>
              <w:rPr>
                <w:rFonts w:asciiTheme="minorHAnsi" w:eastAsiaTheme="minorEastAsia" w:hAnsiTheme="minorHAnsi" w:cstheme="minorBidi"/>
                <w:i w:val="0"/>
                <w:iCs w:val="0"/>
                <w:noProof/>
                <w:sz w:val="22"/>
                <w:szCs w:val="22"/>
              </w:rPr>
              <w:tab/>
            </w:r>
            <w:r w:rsidRPr="003919DF">
              <w:rPr>
                <w:rStyle w:val="Hyperlink"/>
                <w:noProof/>
              </w:rPr>
              <w:t>Overview</w:t>
            </w:r>
            <w:r>
              <w:rPr>
                <w:noProof/>
                <w:webHidden/>
              </w:rPr>
              <w:tab/>
            </w:r>
            <w:r>
              <w:rPr>
                <w:noProof/>
                <w:webHidden/>
              </w:rPr>
              <w:fldChar w:fldCharType="begin"/>
            </w:r>
            <w:r>
              <w:rPr>
                <w:noProof/>
                <w:webHidden/>
              </w:rPr>
              <w:instrText xml:space="preserve"> PAGEREF _Toc109825384 \h </w:instrText>
            </w:r>
          </w:ins>
          <w:r>
            <w:rPr>
              <w:noProof/>
              <w:webHidden/>
            </w:rPr>
          </w:r>
          <w:r>
            <w:rPr>
              <w:noProof/>
              <w:webHidden/>
            </w:rPr>
            <w:fldChar w:fldCharType="separate"/>
          </w:r>
          <w:ins w:id="144" w:author="Michael Kubacki" w:date="2022-07-27T14:42:00Z">
            <w:r>
              <w:rPr>
                <w:noProof/>
                <w:webHidden/>
              </w:rPr>
              <w:t>1</w:t>
            </w:r>
            <w:r>
              <w:rPr>
                <w:noProof/>
                <w:webHidden/>
              </w:rPr>
              <w:fldChar w:fldCharType="end"/>
            </w:r>
            <w:r w:rsidRPr="003919DF">
              <w:rPr>
                <w:rStyle w:val="Hyperlink"/>
                <w:noProof/>
              </w:rPr>
              <w:fldChar w:fldCharType="end"/>
            </w:r>
          </w:ins>
        </w:p>
        <w:p w14:paraId="2EBC1F55" w14:textId="53FB2CD1" w:rsidR="00DE3E8D" w:rsidRDefault="00DE3E8D">
          <w:pPr>
            <w:pStyle w:val="TOC3"/>
            <w:tabs>
              <w:tab w:val="left" w:pos="1100"/>
              <w:tab w:val="right" w:leader="dot" w:pos="9350"/>
            </w:tabs>
            <w:rPr>
              <w:ins w:id="145" w:author="Michael Kubacki" w:date="2022-07-27T14:42:00Z"/>
              <w:rFonts w:asciiTheme="minorHAnsi" w:eastAsiaTheme="minorEastAsia" w:hAnsiTheme="minorHAnsi" w:cstheme="minorBidi"/>
              <w:i w:val="0"/>
              <w:iCs w:val="0"/>
              <w:noProof/>
              <w:sz w:val="22"/>
              <w:szCs w:val="22"/>
            </w:rPr>
          </w:pPr>
          <w:ins w:id="146"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"_Toc109825385"</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6.3.2</w:t>
            </w:r>
            <w:r>
              <w:rPr>
                <w:rFonts w:asciiTheme="minorHAnsi" w:eastAsiaTheme="minorEastAsia" w:hAnsiTheme="minorHAnsi" w:cstheme="minorBidi"/>
                <w:i w:val="0"/>
                <w:iCs w:val="0"/>
                <w:noProof/>
                <w:sz w:val="22"/>
                <w:szCs w:val="22"/>
              </w:rPr>
              <w:tab/>
            </w:r>
            <w:r w:rsidRPr="003919DF">
              <w:rPr>
                <w:rStyle w:val="Hyperlink"/>
                <w:noProof/>
              </w:rPr>
              <w:t>Function Signature</w:t>
            </w:r>
            <w:r>
              <w:rPr>
                <w:noProof/>
                <w:webHidden/>
              </w:rPr>
              <w:tab/>
            </w:r>
            <w:r>
              <w:rPr>
                <w:noProof/>
                <w:webHidden/>
              </w:rPr>
              <w:fldChar w:fldCharType="begin"/>
            </w:r>
            <w:r>
              <w:rPr>
                <w:noProof/>
                <w:webHidden/>
              </w:rPr>
              <w:instrText xml:space="preserve"> PAGEREF _Toc109825385 \h </w:instrText>
            </w:r>
          </w:ins>
          <w:r>
            <w:rPr>
              <w:noProof/>
              <w:webHidden/>
            </w:rPr>
          </w:r>
          <w:r>
            <w:rPr>
              <w:noProof/>
              <w:webHidden/>
            </w:rPr>
            <w:fldChar w:fldCharType="separate"/>
          </w:r>
          <w:ins w:id="147" w:author="Michael Kubacki" w:date="2022-07-27T14:42:00Z">
            <w:r>
              <w:rPr>
                <w:noProof/>
                <w:webHidden/>
              </w:rPr>
              <w:t>1</w:t>
            </w:r>
            <w:r>
              <w:rPr>
                <w:noProof/>
                <w:webHidden/>
              </w:rPr>
              <w:fldChar w:fldCharType="end"/>
            </w:r>
            <w:r w:rsidRPr="003919DF">
              <w:rPr>
                <w:rStyle w:val="Hyperlink"/>
                <w:noProof/>
              </w:rPr>
              <w:fldChar w:fldCharType="end"/>
            </w:r>
          </w:ins>
        </w:p>
        <w:p w14:paraId="020ACCFC" w14:textId="0F6D715B" w:rsidR="00DE3E8D" w:rsidRDefault="00DE3E8D">
          <w:pPr>
            <w:pStyle w:val="TOC1"/>
            <w:tabs>
              <w:tab w:val="left" w:pos="440"/>
              <w:tab w:val="right" w:leader="dot" w:pos="9350"/>
            </w:tabs>
            <w:rPr>
              <w:ins w:id="148" w:author="Michael Kubacki" w:date="2022-07-27T14:42:00Z"/>
              <w:rFonts w:asciiTheme="minorHAnsi" w:eastAsiaTheme="minorEastAsia" w:hAnsiTheme="minorHAnsi" w:cstheme="minorBidi"/>
              <w:b w:val="0"/>
              <w:bCs w:val="0"/>
              <w:caps w:val="0"/>
              <w:noProof/>
              <w:sz w:val="22"/>
              <w:szCs w:val="22"/>
            </w:rPr>
          </w:pPr>
          <w:ins w:id="149"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"_Toc109825386"</w:instrText>
            </w:r>
            <w:r w:rsidRPr="003919DF">
              <w:rPr>
                <w:rStyle w:val="Hyperlink"/>
                <w:noProof/>
              </w:rPr>
              <w:instrText xml:space="preserve"> </w:instrText>
            </w:r>
            <w:r w:rsidRPr="003919DF">
              <w:rPr>
                <w:rStyle w:val="Hyperlink"/>
                <w:noProof/>
              </w:rPr>
              <w:fldChar w:fldCharType="separate"/>
            </w:r>
            <w:r w:rsidRPr="003919DF">
              <w:rPr>
                <w:rStyle w:val="Hyperlink"/>
                <w:noProof/>
              </w:rPr>
              <w:t>7.</w:t>
            </w:r>
            <w:r>
              <w:rPr>
                <w:rFonts w:asciiTheme="minorHAnsi" w:eastAsiaTheme="minorEastAsia" w:hAnsiTheme="minorHAnsi" w:cstheme="minorBidi"/>
                <w:b w:val="0"/>
                <w:bCs w:val="0"/>
                <w:caps w:val="0"/>
                <w:noProof/>
                <w:sz w:val="22"/>
                <w:szCs w:val="22"/>
              </w:rPr>
              <w:tab/>
            </w:r>
            <w:r w:rsidRPr="003919DF">
              <w:rPr>
                <w:rStyle w:val="Hyperlink"/>
                <w:noProof/>
              </w:rPr>
              <w:t>Servicable PRM</w:t>
            </w:r>
            <w:r>
              <w:rPr>
                <w:noProof/>
                <w:webHidden/>
              </w:rPr>
              <w:tab/>
            </w:r>
            <w:r>
              <w:rPr>
                <w:noProof/>
                <w:webHidden/>
              </w:rPr>
              <w:fldChar w:fldCharType="begin"/>
            </w:r>
            <w:r>
              <w:rPr>
                <w:noProof/>
                <w:webHidden/>
              </w:rPr>
              <w:instrText xml:space="preserve"> PAGEREF _Toc109825386 \h </w:instrText>
            </w:r>
          </w:ins>
          <w:r>
            <w:rPr>
              <w:noProof/>
              <w:webHidden/>
            </w:rPr>
          </w:r>
          <w:r>
            <w:rPr>
              <w:noProof/>
              <w:webHidden/>
            </w:rPr>
            <w:fldChar w:fldCharType="separate"/>
          </w:r>
          <w:ins w:id="150" w:author="Michael Kubacki" w:date="2022-07-27T14:42:00Z">
            <w:r>
              <w:rPr>
                <w:noProof/>
                <w:webHidden/>
              </w:rPr>
              <w:t>1</w:t>
            </w:r>
            <w:r>
              <w:rPr>
                <w:noProof/>
                <w:webHidden/>
              </w:rPr>
              <w:fldChar w:fldCharType="end"/>
            </w:r>
            <w:r w:rsidRPr="003919DF">
              <w:rPr>
                <w:rStyle w:val="Hyperlink"/>
                <w:noProof/>
              </w:rPr>
              <w:fldChar w:fldCharType="end"/>
            </w:r>
          </w:ins>
        </w:p>
        <w:p w14:paraId="73668F80" w14:textId="39BB01E9" w:rsidR="00DE3E8D" w:rsidRDefault="00DE3E8D">
          <w:pPr>
            <w:pStyle w:val="TOC2"/>
            <w:tabs>
              <w:tab w:val="left" w:pos="880"/>
              <w:tab w:val="right" w:leader="dot" w:pos="9350"/>
            </w:tabs>
            <w:rPr>
              <w:ins w:id="151" w:author="Michael Kubacki" w:date="2022-07-27T14:42:00Z"/>
              <w:rFonts w:asciiTheme="minorHAnsi" w:eastAsiaTheme="minorEastAsia" w:hAnsiTheme="minorHAnsi" w:cstheme="minorBidi"/>
              <w:smallCaps w:val="0"/>
              <w:noProof/>
              <w:sz w:val="22"/>
              <w:szCs w:val="22"/>
            </w:rPr>
          </w:pPr>
          <w:ins w:id="152"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"_Toc109825387"</w:instrText>
            </w:r>
            <w:r w:rsidRPr="003919DF">
              <w:rPr>
                <w:rStyle w:val="Hyperlink"/>
                <w:noProof/>
              </w:rPr>
              <w:instrText xml:space="preserve"> </w:instrText>
            </w:r>
            <w:r w:rsidRPr="003919DF">
              <w:rPr>
                <w:rStyle w:val="Hyperlink"/>
                <w:noProof/>
              </w:rPr>
              <w:fldChar w:fldCharType="separate"/>
            </w:r>
            <w:r w:rsidRPr="003919DF">
              <w:rPr>
                <w:rStyle w:val="Hyperlink"/>
                <w:noProof/>
              </w:rPr>
              <w:t>7.1</w:t>
            </w:r>
            <w:r>
              <w:rPr>
                <w:rFonts w:asciiTheme="minorHAnsi" w:eastAsiaTheme="minorEastAsia" w:hAnsiTheme="minorHAnsi" w:cstheme="minorBidi"/>
                <w:smallCaps w:val="0"/>
                <w:noProof/>
                <w:sz w:val="22"/>
                <w:szCs w:val="22"/>
              </w:rPr>
              <w:tab/>
            </w:r>
            <w:r w:rsidRPr="003919DF">
              <w:rPr>
                <w:rStyle w:val="Hyperlink"/>
                <w:noProof/>
              </w:rPr>
              <w:t>High-Level Flows</w:t>
            </w:r>
            <w:r>
              <w:rPr>
                <w:noProof/>
                <w:webHidden/>
              </w:rPr>
              <w:tab/>
            </w:r>
            <w:r>
              <w:rPr>
                <w:noProof/>
                <w:webHidden/>
              </w:rPr>
              <w:fldChar w:fldCharType="begin"/>
            </w:r>
            <w:r>
              <w:rPr>
                <w:noProof/>
                <w:webHidden/>
              </w:rPr>
              <w:instrText xml:space="preserve"> PAGEREF _Toc109825387 \h </w:instrText>
            </w:r>
          </w:ins>
          <w:r>
            <w:rPr>
              <w:noProof/>
              <w:webHidden/>
            </w:rPr>
          </w:r>
          <w:r>
            <w:rPr>
              <w:noProof/>
              <w:webHidden/>
            </w:rPr>
            <w:fldChar w:fldCharType="separate"/>
          </w:r>
          <w:ins w:id="153" w:author="Michael Kubacki" w:date="2022-07-27T14:42:00Z">
            <w:r>
              <w:rPr>
                <w:noProof/>
                <w:webHidden/>
              </w:rPr>
              <w:t>1</w:t>
            </w:r>
            <w:r>
              <w:rPr>
                <w:noProof/>
                <w:webHidden/>
              </w:rPr>
              <w:fldChar w:fldCharType="end"/>
            </w:r>
            <w:r w:rsidRPr="003919DF">
              <w:rPr>
                <w:rStyle w:val="Hyperlink"/>
                <w:noProof/>
              </w:rPr>
              <w:fldChar w:fldCharType="end"/>
            </w:r>
          </w:ins>
        </w:p>
        <w:p w14:paraId="409C04EF" w14:textId="5C3D6905" w:rsidR="00DE3E8D" w:rsidRDefault="00DE3E8D">
          <w:pPr>
            <w:pStyle w:val="TOC3"/>
            <w:tabs>
              <w:tab w:val="left" w:pos="1100"/>
              <w:tab w:val="right" w:leader="dot" w:pos="9350"/>
            </w:tabs>
            <w:rPr>
              <w:ins w:id="154" w:author="Michael Kubacki" w:date="2022-07-27T14:42:00Z"/>
              <w:rFonts w:asciiTheme="minorHAnsi" w:eastAsiaTheme="minorEastAsia" w:hAnsiTheme="minorHAnsi" w:cstheme="minorBidi"/>
              <w:i w:val="0"/>
              <w:iCs w:val="0"/>
              <w:noProof/>
              <w:sz w:val="22"/>
              <w:szCs w:val="22"/>
            </w:rPr>
          </w:pPr>
          <w:ins w:id="155"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"_Toc109825388"</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7.1.1</w:t>
            </w:r>
            <w:r>
              <w:rPr>
                <w:rFonts w:asciiTheme="minorHAnsi" w:eastAsiaTheme="minorEastAsia" w:hAnsiTheme="minorHAnsi" w:cstheme="minorBidi"/>
                <w:i w:val="0"/>
                <w:iCs w:val="0"/>
                <w:noProof/>
                <w:sz w:val="22"/>
                <w:szCs w:val="22"/>
              </w:rPr>
              <w:tab/>
            </w:r>
            <w:r w:rsidRPr="003919DF">
              <w:rPr>
                <w:rStyle w:val="Hyperlink"/>
                <w:noProof/>
              </w:rPr>
              <w:t>Update Lock/Unlock</w:t>
            </w:r>
            <w:r>
              <w:rPr>
                <w:noProof/>
                <w:webHidden/>
              </w:rPr>
              <w:tab/>
            </w:r>
            <w:r>
              <w:rPr>
                <w:noProof/>
                <w:webHidden/>
              </w:rPr>
              <w:fldChar w:fldCharType="begin"/>
            </w:r>
            <w:r>
              <w:rPr>
                <w:noProof/>
                <w:webHidden/>
              </w:rPr>
              <w:instrText xml:space="preserve"> PAGEREF _Toc109825388 \h </w:instrText>
            </w:r>
          </w:ins>
          <w:r>
            <w:rPr>
              <w:noProof/>
              <w:webHidden/>
            </w:rPr>
          </w:r>
          <w:r>
            <w:rPr>
              <w:noProof/>
              <w:webHidden/>
            </w:rPr>
            <w:fldChar w:fldCharType="separate"/>
          </w:r>
          <w:ins w:id="156" w:author="Michael Kubacki" w:date="2022-07-27T14:42:00Z">
            <w:r>
              <w:rPr>
                <w:noProof/>
                <w:webHidden/>
              </w:rPr>
              <w:t>1</w:t>
            </w:r>
            <w:r>
              <w:rPr>
                <w:noProof/>
                <w:webHidden/>
              </w:rPr>
              <w:fldChar w:fldCharType="end"/>
            </w:r>
            <w:r w:rsidRPr="003919DF">
              <w:rPr>
                <w:rStyle w:val="Hyperlink"/>
                <w:noProof/>
              </w:rPr>
              <w:fldChar w:fldCharType="end"/>
            </w:r>
          </w:ins>
        </w:p>
        <w:p w14:paraId="3C7610BA" w14:textId="4D96B68F" w:rsidR="00DE3E8D" w:rsidRDefault="00DE3E8D">
          <w:pPr>
            <w:pStyle w:val="TOC2"/>
            <w:tabs>
              <w:tab w:val="left" w:pos="880"/>
              <w:tab w:val="right" w:leader="dot" w:pos="9350"/>
            </w:tabs>
            <w:rPr>
              <w:ins w:id="157" w:author="Michael Kubacki" w:date="2022-07-27T14:42:00Z"/>
              <w:rFonts w:asciiTheme="minorHAnsi" w:eastAsiaTheme="minorEastAsia" w:hAnsiTheme="minorHAnsi" w:cstheme="minorBidi"/>
              <w:smallCaps w:val="0"/>
              <w:noProof/>
              <w:sz w:val="22"/>
              <w:szCs w:val="22"/>
            </w:rPr>
          </w:pPr>
          <w:ins w:id="158"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"_Toc109825389"</w:instrText>
            </w:r>
            <w:r w:rsidRPr="003919DF">
              <w:rPr>
                <w:rStyle w:val="Hyperlink"/>
                <w:noProof/>
              </w:rPr>
              <w:instrText xml:space="preserve"> </w:instrText>
            </w:r>
            <w:r w:rsidRPr="003919DF">
              <w:rPr>
                <w:rStyle w:val="Hyperlink"/>
                <w:noProof/>
              </w:rPr>
              <w:fldChar w:fldCharType="separate"/>
            </w:r>
            <w:r w:rsidRPr="003919DF">
              <w:rPr>
                <w:rStyle w:val="Hyperlink"/>
                <w:noProof/>
              </w:rPr>
              <w:t>7.2</w:t>
            </w:r>
            <w:r>
              <w:rPr>
                <w:rFonts w:asciiTheme="minorHAnsi" w:eastAsiaTheme="minorEastAsia" w:hAnsiTheme="minorHAnsi" w:cstheme="minorBidi"/>
                <w:smallCaps w:val="0"/>
                <w:noProof/>
                <w:sz w:val="22"/>
                <w:szCs w:val="22"/>
              </w:rPr>
              <w:tab/>
            </w:r>
            <w:r w:rsidRPr="003919DF">
              <w:rPr>
                <w:rStyle w:val="Hyperlink"/>
                <w:noProof/>
              </w:rPr>
              <w:t>Installation in Windows</w:t>
            </w:r>
            <w:r>
              <w:rPr>
                <w:noProof/>
                <w:webHidden/>
              </w:rPr>
              <w:tab/>
            </w:r>
            <w:r>
              <w:rPr>
                <w:noProof/>
                <w:webHidden/>
              </w:rPr>
              <w:fldChar w:fldCharType="begin"/>
            </w:r>
            <w:r>
              <w:rPr>
                <w:noProof/>
                <w:webHidden/>
              </w:rPr>
              <w:instrText xml:space="preserve"> PAGEREF _Toc109825389 \h </w:instrText>
            </w:r>
          </w:ins>
          <w:r>
            <w:rPr>
              <w:noProof/>
              <w:webHidden/>
            </w:rPr>
          </w:r>
          <w:r>
            <w:rPr>
              <w:noProof/>
              <w:webHidden/>
            </w:rPr>
            <w:fldChar w:fldCharType="separate"/>
          </w:r>
          <w:ins w:id="159" w:author="Michael Kubacki" w:date="2022-07-27T14:42:00Z">
            <w:r>
              <w:rPr>
                <w:noProof/>
                <w:webHidden/>
              </w:rPr>
              <w:t>1</w:t>
            </w:r>
            <w:r>
              <w:rPr>
                <w:noProof/>
                <w:webHidden/>
              </w:rPr>
              <w:fldChar w:fldCharType="end"/>
            </w:r>
            <w:r w:rsidRPr="003919DF">
              <w:rPr>
                <w:rStyle w:val="Hyperlink"/>
                <w:noProof/>
              </w:rPr>
              <w:fldChar w:fldCharType="end"/>
            </w:r>
          </w:ins>
        </w:p>
        <w:p w14:paraId="186C897D" w14:textId="539BA323" w:rsidR="00DE3E8D" w:rsidRDefault="00DE3E8D">
          <w:pPr>
            <w:pStyle w:val="TOC3"/>
            <w:tabs>
              <w:tab w:val="left" w:pos="1100"/>
              <w:tab w:val="right" w:leader="dot" w:pos="9350"/>
            </w:tabs>
            <w:rPr>
              <w:ins w:id="160" w:author="Michael Kubacki" w:date="2022-07-27T14:42:00Z"/>
              <w:rFonts w:asciiTheme="minorHAnsi" w:eastAsiaTheme="minorEastAsia" w:hAnsiTheme="minorHAnsi" w:cstheme="minorBidi"/>
              <w:i w:val="0"/>
              <w:iCs w:val="0"/>
              <w:noProof/>
              <w:sz w:val="22"/>
              <w:szCs w:val="22"/>
            </w:rPr>
          </w:pPr>
          <w:ins w:id="161"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"_Toc109825390"</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7.2.1</w:t>
            </w:r>
            <w:r>
              <w:rPr>
                <w:rFonts w:asciiTheme="minorHAnsi" w:eastAsiaTheme="minorEastAsia" w:hAnsiTheme="minorHAnsi" w:cstheme="minorBidi"/>
                <w:i w:val="0"/>
                <w:iCs w:val="0"/>
                <w:noProof/>
                <w:sz w:val="22"/>
                <w:szCs w:val="22"/>
              </w:rPr>
              <w:tab/>
            </w:r>
            <w:r w:rsidRPr="003919DF">
              <w:rPr>
                <w:rStyle w:val="Hyperlink"/>
                <w:noProof/>
              </w:rPr>
              <w:t>Persisting PRM Module Updates Across Reboot/KSR</w:t>
            </w:r>
            <w:r>
              <w:rPr>
                <w:noProof/>
                <w:webHidden/>
              </w:rPr>
              <w:tab/>
            </w:r>
            <w:r>
              <w:rPr>
                <w:noProof/>
                <w:webHidden/>
              </w:rPr>
              <w:fldChar w:fldCharType="begin"/>
            </w:r>
            <w:r>
              <w:rPr>
                <w:noProof/>
                <w:webHidden/>
              </w:rPr>
              <w:instrText xml:space="preserve"> PAGEREF _Toc109825390 \h </w:instrText>
            </w:r>
          </w:ins>
          <w:r>
            <w:rPr>
              <w:noProof/>
              <w:webHidden/>
            </w:rPr>
          </w:r>
          <w:r>
            <w:rPr>
              <w:noProof/>
              <w:webHidden/>
            </w:rPr>
            <w:fldChar w:fldCharType="separate"/>
          </w:r>
          <w:ins w:id="162" w:author="Michael Kubacki" w:date="2022-07-27T14:42:00Z">
            <w:r>
              <w:rPr>
                <w:noProof/>
                <w:webHidden/>
              </w:rPr>
              <w:t>1</w:t>
            </w:r>
            <w:r>
              <w:rPr>
                <w:noProof/>
                <w:webHidden/>
              </w:rPr>
              <w:fldChar w:fldCharType="end"/>
            </w:r>
            <w:r w:rsidRPr="003919DF">
              <w:rPr>
                <w:rStyle w:val="Hyperlink"/>
                <w:noProof/>
              </w:rPr>
              <w:fldChar w:fldCharType="end"/>
            </w:r>
          </w:ins>
        </w:p>
        <w:p w14:paraId="16E332B1" w14:textId="435B234F" w:rsidR="00DE3E8D" w:rsidRDefault="00DE3E8D">
          <w:pPr>
            <w:pStyle w:val="TOC2"/>
            <w:tabs>
              <w:tab w:val="left" w:pos="880"/>
              <w:tab w:val="right" w:leader="dot" w:pos="9350"/>
            </w:tabs>
            <w:rPr>
              <w:ins w:id="163" w:author="Michael Kubacki" w:date="2022-07-27T14:42:00Z"/>
              <w:rFonts w:asciiTheme="minorHAnsi" w:eastAsiaTheme="minorEastAsia" w:hAnsiTheme="minorHAnsi" w:cstheme="minorBidi"/>
              <w:smallCaps w:val="0"/>
              <w:noProof/>
              <w:sz w:val="22"/>
              <w:szCs w:val="22"/>
            </w:rPr>
          </w:pPr>
          <w:ins w:id="164"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"_Toc109825391"</w:instrText>
            </w:r>
            <w:r w:rsidRPr="003919DF">
              <w:rPr>
                <w:rStyle w:val="Hyperlink"/>
                <w:noProof/>
              </w:rPr>
              <w:instrText xml:space="preserve"> </w:instrText>
            </w:r>
            <w:r w:rsidRPr="003919DF">
              <w:rPr>
                <w:rStyle w:val="Hyperlink"/>
                <w:noProof/>
              </w:rPr>
              <w:fldChar w:fldCharType="separate"/>
            </w:r>
            <w:r w:rsidRPr="003919DF">
              <w:rPr>
                <w:rStyle w:val="Hyperlink"/>
                <w:noProof/>
              </w:rPr>
              <w:t>7.3</w:t>
            </w:r>
            <w:r>
              <w:rPr>
                <w:rFonts w:asciiTheme="minorHAnsi" w:eastAsiaTheme="minorEastAsia" w:hAnsiTheme="minorHAnsi" w:cstheme="minorBidi"/>
                <w:smallCaps w:val="0"/>
                <w:noProof/>
                <w:sz w:val="22"/>
                <w:szCs w:val="22"/>
              </w:rPr>
              <w:tab/>
            </w:r>
            <w:r w:rsidRPr="003919DF">
              <w:rPr>
                <w:rStyle w:val="Hyperlink"/>
                <w:noProof/>
              </w:rPr>
              <w:t>Rollback</w:t>
            </w:r>
            <w:r>
              <w:rPr>
                <w:noProof/>
                <w:webHidden/>
              </w:rPr>
              <w:tab/>
            </w:r>
            <w:r>
              <w:rPr>
                <w:noProof/>
                <w:webHidden/>
              </w:rPr>
              <w:fldChar w:fldCharType="begin"/>
            </w:r>
            <w:r>
              <w:rPr>
                <w:noProof/>
                <w:webHidden/>
              </w:rPr>
              <w:instrText xml:space="preserve"> PAGEREF _Toc109825391 \h </w:instrText>
            </w:r>
          </w:ins>
          <w:r>
            <w:rPr>
              <w:noProof/>
              <w:webHidden/>
            </w:rPr>
          </w:r>
          <w:r>
            <w:rPr>
              <w:noProof/>
              <w:webHidden/>
            </w:rPr>
            <w:fldChar w:fldCharType="separate"/>
          </w:r>
          <w:ins w:id="165" w:author="Michael Kubacki" w:date="2022-07-27T14:42:00Z">
            <w:r>
              <w:rPr>
                <w:noProof/>
                <w:webHidden/>
              </w:rPr>
              <w:t>1</w:t>
            </w:r>
            <w:r>
              <w:rPr>
                <w:noProof/>
                <w:webHidden/>
              </w:rPr>
              <w:fldChar w:fldCharType="end"/>
            </w:r>
            <w:r w:rsidRPr="003919DF">
              <w:rPr>
                <w:rStyle w:val="Hyperlink"/>
                <w:noProof/>
              </w:rPr>
              <w:fldChar w:fldCharType="end"/>
            </w:r>
          </w:ins>
        </w:p>
        <w:p w14:paraId="251C5F35" w14:textId="7F268100" w:rsidR="00DE3E8D" w:rsidRDefault="00DE3E8D">
          <w:pPr>
            <w:pStyle w:val="TOC1"/>
            <w:tabs>
              <w:tab w:val="left" w:pos="440"/>
              <w:tab w:val="right" w:leader="dot" w:pos="9350"/>
            </w:tabs>
            <w:rPr>
              <w:ins w:id="166" w:author="Michael Kubacki" w:date="2022-07-27T14:42:00Z"/>
              <w:rFonts w:asciiTheme="minorHAnsi" w:eastAsiaTheme="minorEastAsia" w:hAnsiTheme="minorHAnsi" w:cstheme="minorBidi"/>
              <w:b w:val="0"/>
              <w:bCs w:val="0"/>
              <w:caps w:val="0"/>
              <w:noProof/>
              <w:sz w:val="22"/>
              <w:szCs w:val="22"/>
            </w:rPr>
          </w:pPr>
          <w:ins w:id="167"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"_Toc109825392"</w:instrText>
            </w:r>
            <w:r w:rsidRPr="003919DF">
              <w:rPr>
                <w:rStyle w:val="Hyperlink"/>
                <w:noProof/>
              </w:rPr>
              <w:instrText xml:space="preserve"> </w:instrText>
            </w:r>
            <w:r w:rsidRPr="003919DF">
              <w:rPr>
                <w:rStyle w:val="Hyperlink"/>
                <w:noProof/>
              </w:rPr>
              <w:fldChar w:fldCharType="separate"/>
            </w:r>
            <w:r w:rsidRPr="003919DF">
              <w:rPr>
                <w:rStyle w:val="Hyperlink"/>
                <w:noProof/>
              </w:rPr>
              <w:t>8.</w:t>
            </w:r>
            <w:r>
              <w:rPr>
                <w:rFonts w:asciiTheme="minorHAnsi" w:eastAsiaTheme="minorEastAsia" w:hAnsiTheme="minorHAnsi" w:cstheme="minorBidi"/>
                <w:b w:val="0"/>
                <w:bCs w:val="0"/>
                <w:caps w:val="0"/>
                <w:noProof/>
                <w:sz w:val="22"/>
                <w:szCs w:val="22"/>
              </w:rPr>
              <w:tab/>
            </w:r>
            <w:r w:rsidRPr="003919DF">
              <w:rPr>
                <w:rStyle w:val="Hyperlink"/>
                <w:noProof/>
              </w:rPr>
              <w:t>Appendix A: PRM Handler _DSM Invocation</w:t>
            </w:r>
            <w:r>
              <w:rPr>
                <w:noProof/>
                <w:webHidden/>
              </w:rPr>
              <w:tab/>
            </w:r>
            <w:r>
              <w:rPr>
                <w:noProof/>
                <w:webHidden/>
              </w:rPr>
              <w:fldChar w:fldCharType="begin"/>
            </w:r>
            <w:r>
              <w:rPr>
                <w:noProof/>
                <w:webHidden/>
              </w:rPr>
              <w:instrText xml:space="preserve"> PAGEREF _Toc109825392 \h </w:instrText>
            </w:r>
          </w:ins>
          <w:r>
            <w:rPr>
              <w:noProof/>
              <w:webHidden/>
            </w:rPr>
          </w:r>
          <w:r>
            <w:rPr>
              <w:noProof/>
              <w:webHidden/>
            </w:rPr>
            <w:fldChar w:fldCharType="separate"/>
          </w:r>
          <w:ins w:id="168" w:author="Michael Kubacki" w:date="2022-07-27T14:42:00Z">
            <w:r>
              <w:rPr>
                <w:noProof/>
                <w:webHidden/>
              </w:rPr>
              <w:t>1</w:t>
            </w:r>
            <w:r>
              <w:rPr>
                <w:noProof/>
                <w:webHidden/>
              </w:rPr>
              <w:fldChar w:fldCharType="end"/>
            </w:r>
            <w:r w:rsidRPr="003919DF">
              <w:rPr>
                <w:rStyle w:val="Hyperlink"/>
                <w:noProof/>
              </w:rPr>
              <w:fldChar w:fldCharType="end"/>
            </w:r>
          </w:ins>
        </w:p>
        <w:p w14:paraId="4C7D42DA" w14:textId="3CEDABEA" w:rsidR="00DE3E8D" w:rsidRDefault="00DE3E8D">
          <w:pPr>
            <w:pStyle w:val="TOC2"/>
            <w:tabs>
              <w:tab w:val="left" w:pos="880"/>
              <w:tab w:val="right" w:leader="dot" w:pos="9350"/>
            </w:tabs>
            <w:rPr>
              <w:ins w:id="169" w:author="Michael Kubacki" w:date="2022-07-27T14:42:00Z"/>
              <w:rFonts w:asciiTheme="minorHAnsi" w:eastAsiaTheme="minorEastAsia" w:hAnsiTheme="minorHAnsi" w:cstheme="minorBidi"/>
              <w:smallCaps w:val="0"/>
              <w:noProof/>
              <w:sz w:val="22"/>
              <w:szCs w:val="22"/>
            </w:rPr>
          </w:pPr>
          <w:ins w:id="170"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"_Toc109825393"</w:instrText>
            </w:r>
            <w:r w:rsidRPr="003919DF">
              <w:rPr>
                <w:rStyle w:val="Hyperlink"/>
                <w:noProof/>
              </w:rPr>
              <w:instrText xml:space="preserve"> </w:instrText>
            </w:r>
            <w:r w:rsidRPr="003919DF">
              <w:rPr>
                <w:rStyle w:val="Hyperlink"/>
                <w:noProof/>
              </w:rPr>
              <w:fldChar w:fldCharType="separate"/>
            </w:r>
            <w:r w:rsidRPr="003919DF">
              <w:rPr>
                <w:rStyle w:val="Hyperlink"/>
                <w:noProof/>
              </w:rPr>
              <w:t>8.1</w:t>
            </w:r>
            <w:r>
              <w:rPr>
                <w:rFonts w:asciiTheme="minorHAnsi" w:eastAsiaTheme="minorEastAsia" w:hAnsiTheme="minorHAnsi" w:cstheme="minorBidi"/>
                <w:smallCaps w:val="0"/>
                <w:noProof/>
                <w:sz w:val="22"/>
                <w:szCs w:val="22"/>
              </w:rPr>
              <w:tab/>
            </w:r>
            <w:r w:rsidRPr="003919DF">
              <w:rPr>
                <w:rStyle w:val="Hyperlink"/>
                <w:noProof/>
              </w:rPr>
              <w:t>PRM OpRegion Definition</w:t>
            </w:r>
            <w:r>
              <w:rPr>
                <w:noProof/>
                <w:webHidden/>
              </w:rPr>
              <w:tab/>
            </w:r>
            <w:r>
              <w:rPr>
                <w:noProof/>
                <w:webHidden/>
              </w:rPr>
              <w:fldChar w:fldCharType="begin"/>
            </w:r>
            <w:r>
              <w:rPr>
                <w:noProof/>
                <w:webHidden/>
              </w:rPr>
              <w:instrText xml:space="preserve"> PAGEREF _Toc109825393 \h </w:instrText>
            </w:r>
          </w:ins>
          <w:r>
            <w:rPr>
              <w:noProof/>
              <w:webHidden/>
            </w:rPr>
          </w:r>
          <w:r>
            <w:rPr>
              <w:noProof/>
              <w:webHidden/>
            </w:rPr>
            <w:fldChar w:fldCharType="separate"/>
          </w:r>
          <w:ins w:id="171" w:author="Michael Kubacki" w:date="2022-07-27T14:42:00Z">
            <w:r>
              <w:rPr>
                <w:noProof/>
                <w:webHidden/>
              </w:rPr>
              <w:t>1</w:t>
            </w:r>
            <w:r>
              <w:rPr>
                <w:noProof/>
                <w:webHidden/>
              </w:rPr>
              <w:fldChar w:fldCharType="end"/>
            </w:r>
            <w:r w:rsidRPr="003919DF">
              <w:rPr>
                <w:rStyle w:val="Hyperlink"/>
                <w:noProof/>
              </w:rPr>
              <w:fldChar w:fldCharType="end"/>
            </w:r>
          </w:ins>
        </w:p>
        <w:p w14:paraId="7C7A93C9" w14:textId="2411AB5B" w:rsidR="00DE3E8D" w:rsidRDefault="00DE3E8D">
          <w:pPr>
            <w:pStyle w:val="TOC3"/>
            <w:tabs>
              <w:tab w:val="left" w:pos="1100"/>
              <w:tab w:val="right" w:leader="dot" w:pos="9350"/>
            </w:tabs>
            <w:rPr>
              <w:ins w:id="172" w:author="Michael Kubacki" w:date="2022-07-27T14:42:00Z"/>
              <w:rFonts w:asciiTheme="minorHAnsi" w:eastAsiaTheme="minorEastAsia" w:hAnsiTheme="minorHAnsi" w:cstheme="minorBidi"/>
              <w:i w:val="0"/>
              <w:iCs w:val="0"/>
              <w:noProof/>
              <w:sz w:val="22"/>
              <w:szCs w:val="22"/>
            </w:rPr>
          </w:pPr>
          <w:ins w:id="173"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"_Toc109825394"</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8.1.1</w:t>
            </w:r>
            <w:r>
              <w:rPr>
                <w:rFonts w:asciiTheme="minorHAnsi" w:eastAsiaTheme="minorEastAsia" w:hAnsiTheme="minorHAnsi" w:cstheme="minorBidi"/>
                <w:i w:val="0"/>
                <w:iCs w:val="0"/>
                <w:noProof/>
                <w:sz w:val="22"/>
                <w:szCs w:val="22"/>
              </w:rPr>
              <w:tab/>
            </w:r>
            <w:r w:rsidRPr="003919DF">
              <w:rPr>
                <w:rStyle w:val="Hyperlink"/>
                <w:noProof/>
              </w:rPr>
              <w:t>Declaring Fields in the PRM Operation Region</w:t>
            </w:r>
            <w:r>
              <w:rPr>
                <w:noProof/>
                <w:webHidden/>
              </w:rPr>
              <w:tab/>
            </w:r>
            <w:r>
              <w:rPr>
                <w:noProof/>
                <w:webHidden/>
              </w:rPr>
              <w:fldChar w:fldCharType="begin"/>
            </w:r>
            <w:r>
              <w:rPr>
                <w:noProof/>
                <w:webHidden/>
              </w:rPr>
              <w:instrText xml:space="preserve"> PAGEREF _Toc109825394 \h </w:instrText>
            </w:r>
          </w:ins>
          <w:r>
            <w:rPr>
              <w:noProof/>
              <w:webHidden/>
            </w:rPr>
          </w:r>
          <w:r>
            <w:rPr>
              <w:noProof/>
              <w:webHidden/>
            </w:rPr>
            <w:fldChar w:fldCharType="separate"/>
          </w:r>
          <w:ins w:id="174" w:author="Michael Kubacki" w:date="2022-07-27T14:42:00Z">
            <w:r>
              <w:rPr>
                <w:noProof/>
                <w:webHidden/>
              </w:rPr>
              <w:t>1</w:t>
            </w:r>
            <w:r>
              <w:rPr>
                <w:noProof/>
                <w:webHidden/>
              </w:rPr>
              <w:fldChar w:fldCharType="end"/>
            </w:r>
            <w:r w:rsidRPr="003919DF">
              <w:rPr>
                <w:rStyle w:val="Hyperlink"/>
                <w:noProof/>
              </w:rPr>
              <w:fldChar w:fldCharType="end"/>
            </w:r>
          </w:ins>
        </w:p>
        <w:p w14:paraId="05848A1F" w14:textId="42552AB3" w:rsidR="00DE3E8D" w:rsidRDefault="00DE3E8D">
          <w:pPr>
            <w:pStyle w:val="TOC3"/>
            <w:tabs>
              <w:tab w:val="left" w:pos="1100"/>
              <w:tab w:val="right" w:leader="dot" w:pos="9350"/>
            </w:tabs>
            <w:rPr>
              <w:ins w:id="175" w:author="Michael Kubacki" w:date="2022-07-27T14:42:00Z"/>
              <w:rFonts w:asciiTheme="minorHAnsi" w:eastAsiaTheme="minorEastAsia" w:hAnsiTheme="minorHAnsi" w:cstheme="minorBidi"/>
              <w:i w:val="0"/>
              <w:iCs w:val="0"/>
              <w:noProof/>
              <w:sz w:val="22"/>
              <w:szCs w:val="22"/>
            </w:rPr>
          </w:pPr>
          <w:ins w:id="176"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"_Toc109825395"</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8.1.2</w:t>
            </w:r>
            <w:r>
              <w:rPr>
                <w:rFonts w:asciiTheme="minorHAnsi" w:eastAsiaTheme="minorEastAsia" w:hAnsiTheme="minorHAnsi" w:cstheme="minorBidi"/>
                <w:i w:val="0"/>
                <w:iCs w:val="0"/>
                <w:noProof/>
                <w:sz w:val="22"/>
                <w:szCs w:val="22"/>
              </w:rPr>
              <w:tab/>
            </w:r>
            <w:r w:rsidRPr="003919DF">
              <w:rPr>
                <w:rStyle w:val="Hyperlink"/>
                <w:noProof/>
              </w:rPr>
              <w:t>Declaring and Using a PRM Data Buffer</w:t>
            </w:r>
            <w:r>
              <w:rPr>
                <w:noProof/>
                <w:webHidden/>
              </w:rPr>
              <w:tab/>
            </w:r>
            <w:r>
              <w:rPr>
                <w:noProof/>
                <w:webHidden/>
              </w:rPr>
              <w:fldChar w:fldCharType="begin"/>
            </w:r>
            <w:r>
              <w:rPr>
                <w:noProof/>
                <w:webHidden/>
              </w:rPr>
              <w:instrText xml:space="preserve"> PAGEREF _Toc109825395 \h </w:instrText>
            </w:r>
          </w:ins>
          <w:r>
            <w:rPr>
              <w:noProof/>
              <w:webHidden/>
            </w:rPr>
          </w:r>
          <w:r>
            <w:rPr>
              <w:noProof/>
              <w:webHidden/>
            </w:rPr>
            <w:fldChar w:fldCharType="separate"/>
          </w:r>
          <w:ins w:id="177" w:author="Michael Kubacki" w:date="2022-07-27T14:42:00Z">
            <w:r>
              <w:rPr>
                <w:noProof/>
                <w:webHidden/>
              </w:rPr>
              <w:t>1</w:t>
            </w:r>
            <w:r>
              <w:rPr>
                <w:noProof/>
                <w:webHidden/>
              </w:rPr>
              <w:fldChar w:fldCharType="end"/>
            </w:r>
            <w:r w:rsidRPr="003919DF">
              <w:rPr>
                <w:rStyle w:val="Hyperlink"/>
                <w:noProof/>
              </w:rPr>
              <w:fldChar w:fldCharType="end"/>
            </w:r>
          </w:ins>
        </w:p>
        <w:p w14:paraId="48B383BB" w14:textId="07F1871C" w:rsidR="00DE3E8D" w:rsidRDefault="00DE3E8D">
          <w:pPr>
            <w:pStyle w:val="TOC2"/>
            <w:tabs>
              <w:tab w:val="left" w:pos="880"/>
              <w:tab w:val="right" w:leader="dot" w:pos="9350"/>
            </w:tabs>
            <w:rPr>
              <w:ins w:id="178" w:author="Michael Kubacki" w:date="2022-07-27T14:42:00Z"/>
              <w:rFonts w:asciiTheme="minorHAnsi" w:eastAsiaTheme="minorEastAsia" w:hAnsiTheme="minorHAnsi" w:cstheme="minorBidi"/>
              <w:smallCaps w:val="0"/>
              <w:noProof/>
              <w:sz w:val="22"/>
              <w:szCs w:val="22"/>
            </w:rPr>
          </w:pPr>
          <w:ins w:id="179"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"_Toc109825396"</w:instrText>
            </w:r>
            <w:r w:rsidRPr="003919DF">
              <w:rPr>
                <w:rStyle w:val="Hyperlink"/>
                <w:noProof/>
              </w:rPr>
              <w:instrText xml:space="preserve"> </w:instrText>
            </w:r>
            <w:r w:rsidRPr="003919DF">
              <w:rPr>
                <w:rStyle w:val="Hyperlink"/>
                <w:noProof/>
              </w:rPr>
              <w:fldChar w:fldCharType="separate"/>
            </w:r>
            <w:r w:rsidRPr="003919DF">
              <w:rPr>
                <w:rStyle w:val="Hyperlink"/>
                <w:noProof/>
              </w:rPr>
              <w:t>8.2</w:t>
            </w:r>
            <w:r>
              <w:rPr>
                <w:rFonts w:asciiTheme="minorHAnsi" w:eastAsiaTheme="minorEastAsia" w:hAnsiTheme="minorHAnsi" w:cstheme="minorBidi"/>
                <w:smallCaps w:val="0"/>
                <w:noProof/>
                <w:sz w:val="22"/>
                <w:szCs w:val="22"/>
              </w:rPr>
              <w:tab/>
            </w:r>
            <w:r w:rsidRPr="003919DF">
              <w:rPr>
                <w:rStyle w:val="Hyperlink"/>
                <w:noProof/>
              </w:rPr>
              <w:t>PRM Invocation Example</w:t>
            </w:r>
            <w:r>
              <w:rPr>
                <w:noProof/>
                <w:webHidden/>
              </w:rPr>
              <w:tab/>
            </w:r>
            <w:r>
              <w:rPr>
                <w:noProof/>
                <w:webHidden/>
              </w:rPr>
              <w:fldChar w:fldCharType="begin"/>
            </w:r>
            <w:r>
              <w:rPr>
                <w:noProof/>
                <w:webHidden/>
              </w:rPr>
              <w:instrText xml:space="preserve"> PAGEREF _Toc109825396 \h </w:instrText>
            </w:r>
          </w:ins>
          <w:r>
            <w:rPr>
              <w:noProof/>
              <w:webHidden/>
            </w:rPr>
          </w:r>
          <w:r>
            <w:rPr>
              <w:noProof/>
              <w:webHidden/>
            </w:rPr>
            <w:fldChar w:fldCharType="separate"/>
          </w:r>
          <w:ins w:id="180" w:author="Michael Kubacki" w:date="2022-07-27T14:42:00Z">
            <w:r>
              <w:rPr>
                <w:noProof/>
                <w:webHidden/>
              </w:rPr>
              <w:t>1</w:t>
            </w:r>
            <w:r>
              <w:rPr>
                <w:noProof/>
                <w:webHidden/>
              </w:rPr>
              <w:fldChar w:fldCharType="end"/>
            </w:r>
            <w:r w:rsidRPr="003919DF">
              <w:rPr>
                <w:rStyle w:val="Hyperlink"/>
                <w:noProof/>
              </w:rPr>
              <w:fldChar w:fldCharType="end"/>
            </w:r>
          </w:ins>
        </w:p>
        <w:p w14:paraId="29D166D1" w14:textId="1A31FD69" w:rsidR="00DE3E8D" w:rsidRDefault="00DE3E8D">
          <w:pPr>
            <w:pStyle w:val="TOC3"/>
            <w:tabs>
              <w:tab w:val="left" w:pos="1100"/>
              <w:tab w:val="right" w:leader="dot" w:pos="9350"/>
            </w:tabs>
            <w:rPr>
              <w:ins w:id="181" w:author="Michael Kubacki" w:date="2022-07-27T14:42:00Z"/>
              <w:rFonts w:asciiTheme="minorHAnsi" w:eastAsiaTheme="minorEastAsia" w:hAnsiTheme="minorHAnsi" w:cstheme="minorBidi"/>
              <w:i w:val="0"/>
              <w:iCs w:val="0"/>
              <w:noProof/>
              <w:sz w:val="22"/>
              <w:szCs w:val="22"/>
            </w:rPr>
          </w:pPr>
          <w:ins w:id="182"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"_Toc109825397"</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8.2.1</w:t>
            </w:r>
            <w:r>
              <w:rPr>
                <w:rFonts w:asciiTheme="minorHAnsi" w:eastAsiaTheme="minorEastAsia" w:hAnsiTheme="minorHAnsi" w:cstheme="minorBidi"/>
                <w:i w:val="0"/>
                <w:iCs w:val="0"/>
                <w:noProof/>
                <w:sz w:val="22"/>
                <w:szCs w:val="22"/>
              </w:rPr>
              <w:tab/>
            </w:r>
            <w:r w:rsidRPr="003919DF">
              <w:rPr>
                <w:rStyle w:val="Hyperlink"/>
                <w:noProof/>
              </w:rPr>
              <w:t>Example ASL Code for Locking Updates</w:t>
            </w:r>
            <w:r>
              <w:rPr>
                <w:noProof/>
                <w:webHidden/>
              </w:rPr>
              <w:tab/>
            </w:r>
            <w:r>
              <w:rPr>
                <w:noProof/>
                <w:webHidden/>
              </w:rPr>
              <w:fldChar w:fldCharType="begin"/>
            </w:r>
            <w:r>
              <w:rPr>
                <w:noProof/>
                <w:webHidden/>
              </w:rPr>
              <w:instrText xml:space="preserve"> PAGEREF _Toc109825397 \h </w:instrText>
            </w:r>
          </w:ins>
          <w:r>
            <w:rPr>
              <w:noProof/>
              <w:webHidden/>
            </w:rPr>
          </w:r>
          <w:r>
            <w:rPr>
              <w:noProof/>
              <w:webHidden/>
            </w:rPr>
            <w:fldChar w:fldCharType="separate"/>
          </w:r>
          <w:ins w:id="183" w:author="Michael Kubacki" w:date="2022-07-27T14:42:00Z">
            <w:r>
              <w:rPr>
                <w:noProof/>
                <w:webHidden/>
              </w:rPr>
              <w:t>1</w:t>
            </w:r>
            <w:r>
              <w:rPr>
                <w:noProof/>
                <w:webHidden/>
              </w:rPr>
              <w:fldChar w:fldCharType="end"/>
            </w:r>
            <w:r w:rsidRPr="003919DF">
              <w:rPr>
                <w:rStyle w:val="Hyperlink"/>
                <w:noProof/>
              </w:rPr>
              <w:fldChar w:fldCharType="end"/>
            </w:r>
          </w:ins>
        </w:p>
        <w:p w14:paraId="61621725" w14:textId="42A7918D" w:rsidR="00DE3E8D" w:rsidRDefault="00DE3E8D">
          <w:pPr>
            <w:pStyle w:val="TOC3"/>
            <w:tabs>
              <w:tab w:val="left" w:pos="1100"/>
              <w:tab w:val="right" w:leader="dot" w:pos="9350"/>
            </w:tabs>
            <w:rPr>
              <w:ins w:id="184" w:author="Michael Kubacki" w:date="2022-07-27T14:42:00Z"/>
              <w:rFonts w:asciiTheme="minorHAnsi" w:eastAsiaTheme="minorEastAsia" w:hAnsiTheme="minorHAnsi" w:cstheme="minorBidi"/>
              <w:i w:val="0"/>
              <w:iCs w:val="0"/>
              <w:noProof/>
              <w:sz w:val="22"/>
              <w:szCs w:val="22"/>
            </w:rPr>
          </w:pPr>
          <w:ins w:id="185"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"_Toc109825398"</w:instrText>
            </w:r>
            <w:r w:rsidRPr="003919DF">
              <w:rPr>
                <w:rStyle w:val="Hyperlink"/>
                <w:noProof/>
              </w:rPr>
              <w:instrText xml:space="preserve"> </w:instrText>
            </w:r>
            <w:r w:rsidRPr="003919DF">
              <w:rPr>
                <w:rStyle w:val="Hyperlink"/>
                <w:noProof/>
              </w:rPr>
              <w:fldChar w:fldCharType="separate"/>
            </w:r>
            <w:r w:rsidRPr="003919DF">
              <w:rPr>
                <w:rStyle w:val="Hyperlink"/>
                <w:noProof/>
                <w14:scene3d>
                  <w14:camera w14:prst="orthographicFront"/>
                  <w14:lightRig w14:rig="threePt" w14:dir="t">
                    <w14:rot w14:lat="0" w14:lon="0" w14:rev="0"/>
                  </w14:lightRig>
                </w14:scene3d>
              </w:rPr>
              <w:t>8.2.2</w:t>
            </w:r>
            <w:r>
              <w:rPr>
                <w:rFonts w:asciiTheme="minorHAnsi" w:eastAsiaTheme="minorEastAsia" w:hAnsiTheme="minorHAnsi" w:cstheme="minorBidi"/>
                <w:i w:val="0"/>
                <w:iCs w:val="0"/>
                <w:noProof/>
                <w:sz w:val="22"/>
                <w:szCs w:val="22"/>
              </w:rPr>
              <w:tab/>
            </w:r>
            <w:r w:rsidRPr="003919DF">
              <w:rPr>
                <w:rStyle w:val="Hyperlink"/>
                <w:noProof/>
              </w:rPr>
              <w:t>Example ASL Code for Unlocking Updates</w:t>
            </w:r>
            <w:r>
              <w:rPr>
                <w:noProof/>
                <w:webHidden/>
              </w:rPr>
              <w:tab/>
            </w:r>
            <w:r>
              <w:rPr>
                <w:noProof/>
                <w:webHidden/>
              </w:rPr>
              <w:fldChar w:fldCharType="begin"/>
            </w:r>
            <w:r>
              <w:rPr>
                <w:noProof/>
                <w:webHidden/>
              </w:rPr>
              <w:instrText xml:space="preserve"> PAGEREF _Toc109825398 \h </w:instrText>
            </w:r>
          </w:ins>
          <w:r>
            <w:rPr>
              <w:noProof/>
              <w:webHidden/>
            </w:rPr>
          </w:r>
          <w:r>
            <w:rPr>
              <w:noProof/>
              <w:webHidden/>
            </w:rPr>
            <w:fldChar w:fldCharType="separate"/>
          </w:r>
          <w:ins w:id="186" w:author="Michael Kubacki" w:date="2022-07-27T14:42:00Z">
            <w:r>
              <w:rPr>
                <w:noProof/>
                <w:webHidden/>
              </w:rPr>
              <w:t>1</w:t>
            </w:r>
            <w:r>
              <w:rPr>
                <w:noProof/>
                <w:webHidden/>
              </w:rPr>
              <w:fldChar w:fldCharType="end"/>
            </w:r>
            <w:r w:rsidRPr="003919DF">
              <w:rPr>
                <w:rStyle w:val="Hyperlink"/>
                <w:noProof/>
              </w:rPr>
              <w:fldChar w:fldCharType="end"/>
            </w:r>
          </w:ins>
        </w:p>
        <w:p w14:paraId="0B1EE1A1" w14:textId="4644B672" w:rsidR="00DE3E8D" w:rsidRDefault="00DE3E8D">
          <w:pPr>
            <w:pStyle w:val="TOC1"/>
            <w:tabs>
              <w:tab w:val="left" w:pos="440"/>
              <w:tab w:val="right" w:leader="dot" w:pos="9350"/>
            </w:tabs>
            <w:rPr>
              <w:ins w:id="187" w:author="Michael Kubacki" w:date="2022-07-27T14:42:00Z"/>
              <w:rFonts w:asciiTheme="minorHAnsi" w:eastAsiaTheme="minorEastAsia" w:hAnsiTheme="minorHAnsi" w:cstheme="minorBidi"/>
              <w:b w:val="0"/>
              <w:bCs w:val="0"/>
              <w:caps w:val="0"/>
              <w:noProof/>
              <w:sz w:val="22"/>
              <w:szCs w:val="22"/>
            </w:rPr>
          </w:pPr>
          <w:ins w:id="188"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"_Toc109825399"</w:instrText>
            </w:r>
            <w:r w:rsidRPr="003919DF">
              <w:rPr>
                <w:rStyle w:val="Hyperlink"/>
                <w:noProof/>
              </w:rPr>
              <w:instrText xml:space="preserve"> </w:instrText>
            </w:r>
            <w:r w:rsidRPr="003919DF">
              <w:rPr>
                <w:rStyle w:val="Hyperlink"/>
                <w:noProof/>
              </w:rPr>
              <w:fldChar w:fldCharType="separate"/>
            </w:r>
            <w:r w:rsidRPr="003919DF">
              <w:rPr>
                <w:rStyle w:val="Hyperlink"/>
                <w:noProof/>
              </w:rPr>
              <w:t>9.</w:t>
            </w:r>
            <w:r>
              <w:rPr>
                <w:rFonts w:asciiTheme="minorHAnsi" w:eastAsiaTheme="minorEastAsia" w:hAnsiTheme="minorHAnsi" w:cstheme="minorBidi"/>
                <w:b w:val="0"/>
                <w:bCs w:val="0"/>
                <w:caps w:val="0"/>
                <w:noProof/>
                <w:sz w:val="22"/>
                <w:szCs w:val="22"/>
              </w:rPr>
              <w:tab/>
            </w:r>
            <w:r w:rsidRPr="003919DF">
              <w:rPr>
                <w:rStyle w:val="Hyperlink"/>
                <w:noProof/>
              </w:rPr>
              <w:t>Appendix B: _OSC and OpRegion</w:t>
            </w:r>
            <w:r>
              <w:rPr>
                <w:noProof/>
                <w:webHidden/>
              </w:rPr>
              <w:tab/>
            </w:r>
            <w:r>
              <w:rPr>
                <w:noProof/>
                <w:webHidden/>
              </w:rPr>
              <w:fldChar w:fldCharType="begin"/>
            </w:r>
            <w:r>
              <w:rPr>
                <w:noProof/>
                <w:webHidden/>
              </w:rPr>
              <w:instrText xml:space="preserve"> PAGEREF _Toc109825399 \h </w:instrText>
            </w:r>
          </w:ins>
          <w:r>
            <w:rPr>
              <w:noProof/>
              <w:webHidden/>
            </w:rPr>
          </w:r>
          <w:r>
            <w:rPr>
              <w:noProof/>
              <w:webHidden/>
            </w:rPr>
            <w:fldChar w:fldCharType="separate"/>
          </w:r>
          <w:ins w:id="189" w:author="Michael Kubacki" w:date="2022-07-27T14:42:00Z">
            <w:r>
              <w:rPr>
                <w:noProof/>
                <w:webHidden/>
              </w:rPr>
              <w:t>1</w:t>
            </w:r>
            <w:r>
              <w:rPr>
                <w:noProof/>
                <w:webHidden/>
              </w:rPr>
              <w:fldChar w:fldCharType="end"/>
            </w:r>
            <w:r w:rsidRPr="003919DF">
              <w:rPr>
                <w:rStyle w:val="Hyperlink"/>
                <w:noProof/>
              </w:rPr>
              <w:fldChar w:fldCharType="end"/>
            </w:r>
          </w:ins>
        </w:p>
        <w:p w14:paraId="3AC28247" w14:textId="36FB9C47" w:rsidR="00DE3E8D" w:rsidRDefault="00DE3E8D">
          <w:pPr>
            <w:pStyle w:val="TOC2"/>
            <w:tabs>
              <w:tab w:val="left" w:pos="880"/>
              <w:tab w:val="right" w:leader="dot" w:pos="9350"/>
            </w:tabs>
            <w:rPr>
              <w:ins w:id="190" w:author="Michael Kubacki" w:date="2022-07-27T14:42:00Z"/>
              <w:rFonts w:asciiTheme="minorHAnsi" w:eastAsiaTheme="minorEastAsia" w:hAnsiTheme="minorHAnsi" w:cstheme="minorBidi"/>
              <w:smallCaps w:val="0"/>
              <w:noProof/>
              <w:sz w:val="22"/>
              <w:szCs w:val="22"/>
            </w:rPr>
          </w:pPr>
          <w:ins w:id="191"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"_Toc109825400"</w:instrText>
            </w:r>
            <w:r w:rsidRPr="003919DF">
              <w:rPr>
                <w:rStyle w:val="Hyperlink"/>
                <w:noProof/>
              </w:rPr>
              <w:instrText xml:space="preserve"> </w:instrText>
            </w:r>
            <w:r w:rsidRPr="003919DF">
              <w:rPr>
                <w:rStyle w:val="Hyperlink"/>
                <w:noProof/>
              </w:rPr>
              <w:fldChar w:fldCharType="separate"/>
            </w:r>
            <w:r w:rsidRPr="003919DF">
              <w:rPr>
                <w:rStyle w:val="Hyperlink"/>
                <w:noProof/>
              </w:rPr>
              <w:t>9.1</w:t>
            </w:r>
            <w:r>
              <w:rPr>
                <w:rFonts w:asciiTheme="minorHAnsi" w:eastAsiaTheme="minorEastAsia" w:hAnsiTheme="minorHAnsi" w:cstheme="minorBidi"/>
                <w:smallCaps w:val="0"/>
                <w:noProof/>
                <w:sz w:val="22"/>
                <w:szCs w:val="22"/>
              </w:rPr>
              <w:tab/>
            </w:r>
            <w:r w:rsidRPr="003919DF">
              <w:rPr>
                <w:rStyle w:val="Hyperlink"/>
                <w:noProof/>
              </w:rPr>
              <w:t>Platform-Wide OSPM Capabilities</w:t>
            </w:r>
            <w:r>
              <w:rPr>
                <w:noProof/>
                <w:webHidden/>
              </w:rPr>
              <w:tab/>
            </w:r>
            <w:r>
              <w:rPr>
                <w:noProof/>
                <w:webHidden/>
              </w:rPr>
              <w:fldChar w:fldCharType="begin"/>
            </w:r>
            <w:r>
              <w:rPr>
                <w:noProof/>
                <w:webHidden/>
              </w:rPr>
              <w:instrText xml:space="preserve"> PAGEREF _Toc109825400 \h </w:instrText>
            </w:r>
          </w:ins>
          <w:r>
            <w:rPr>
              <w:noProof/>
              <w:webHidden/>
            </w:rPr>
          </w:r>
          <w:r>
            <w:rPr>
              <w:noProof/>
              <w:webHidden/>
            </w:rPr>
            <w:fldChar w:fldCharType="separate"/>
          </w:r>
          <w:ins w:id="192" w:author="Michael Kubacki" w:date="2022-07-27T14:42:00Z">
            <w:r>
              <w:rPr>
                <w:noProof/>
                <w:webHidden/>
              </w:rPr>
              <w:t>1</w:t>
            </w:r>
            <w:r>
              <w:rPr>
                <w:noProof/>
                <w:webHidden/>
              </w:rPr>
              <w:fldChar w:fldCharType="end"/>
            </w:r>
            <w:r w:rsidRPr="003919DF">
              <w:rPr>
                <w:rStyle w:val="Hyperlink"/>
                <w:noProof/>
              </w:rPr>
              <w:fldChar w:fldCharType="end"/>
            </w:r>
          </w:ins>
        </w:p>
        <w:p w14:paraId="530CBEC0" w14:textId="023F1379" w:rsidR="00DE3E8D" w:rsidRDefault="00DE3E8D">
          <w:pPr>
            <w:pStyle w:val="TOC2"/>
            <w:tabs>
              <w:tab w:val="left" w:pos="880"/>
              <w:tab w:val="right" w:leader="dot" w:pos="9350"/>
            </w:tabs>
            <w:rPr>
              <w:ins w:id="193" w:author="Michael Kubacki" w:date="2022-07-27T14:42:00Z"/>
              <w:rFonts w:asciiTheme="minorHAnsi" w:eastAsiaTheme="minorEastAsia" w:hAnsiTheme="minorHAnsi" w:cstheme="minorBidi"/>
              <w:smallCaps w:val="0"/>
              <w:noProof/>
              <w:sz w:val="22"/>
              <w:szCs w:val="22"/>
            </w:rPr>
          </w:pPr>
          <w:ins w:id="194" w:author="Michael Kubacki" w:date="2022-07-27T14:42:00Z">
            <w:r w:rsidRPr="003919DF">
              <w:rPr>
                <w:rStyle w:val="Hyperlink"/>
                <w:noProof/>
              </w:rPr>
              <w:fldChar w:fldCharType="begin"/>
            </w:r>
            <w:r w:rsidRPr="003919DF">
              <w:rPr>
                <w:rStyle w:val="Hyperlink"/>
                <w:noProof/>
              </w:rPr>
              <w:instrText xml:space="preserve"> </w:instrText>
            </w:r>
            <w:r>
              <w:rPr>
                <w:noProof/>
              </w:rPr>
              <w:instrText>HYPERLINK \l "_Toc109825401"</w:instrText>
            </w:r>
            <w:r w:rsidRPr="003919DF">
              <w:rPr>
                <w:rStyle w:val="Hyperlink"/>
                <w:noProof/>
              </w:rPr>
              <w:instrText xml:space="preserve"> </w:instrText>
            </w:r>
            <w:r w:rsidRPr="003919DF">
              <w:rPr>
                <w:rStyle w:val="Hyperlink"/>
                <w:noProof/>
              </w:rPr>
              <w:fldChar w:fldCharType="separate"/>
            </w:r>
            <w:r w:rsidRPr="003919DF">
              <w:rPr>
                <w:rStyle w:val="Hyperlink"/>
                <w:noProof/>
              </w:rPr>
              <w:t>9.2</w:t>
            </w:r>
            <w:r>
              <w:rPr>
                <w:rFonts w:asciiTheme="minorHAnsi" w:eastAsiaTheme="minorEastAsia" w:hAnsiTheme="minorHAnsi" w:cstheme="minorBidi"/>
                <w:smallCaps w:val="0"/>
                <w:noProof/>
                <w:sz w:val="22"/>
                <w:szCs w:val="22"/>
              </w:rPr>
              <w:tab/>
            </w:r>
            <w:r w:rsidRPr="003919DF">
              <w:rPr>
                <w:rStyle w:val="Hyperlink"/>
                <w:noProof/>
              </w:rPr>
              <w:t>PRM Operation Region</w:t>
            </w:r>
            <w:r>
              <w:rPr>
                <w:noProof/>
                <w:webHidden/>
              </w:rPr>
              <w:tab/>
            </w:r>
            <w:r>
              <w:rPr>
                <w:noProof/>
                <w:webHidden/>
              </w:rPr>
              <w:fldChar w:fldCharType="begin"/>
            </w:r>
            <w:r>
              <w:rPr>
                <w:noProof/>
                <w:webHidden/>
              </w:rPr>
              <w:instrText xml:space="preserve"> PAGEREF _Toc109825401 \h </w:instrText>
            </w:r>
          </w:ins>
          <w:r>
            <w:rPr>
              <w:noProof/>
              <w:webHidden/>
            </w:rPr>
          </w:r>
          <w:r>
            <w:rPr>
              <w:noProof/>
              <w:webHidden/>
            </w:rPr>
            <w:fldChar w:fldCharType="separate"/>
          </w:r>
          <w:ins w:id="195" w:author="Michael Kubacki" w:date="2022-07-27T14:42:00Z">
            <w:r>
              <w:rPr>
                <w:noProof/>
                <w:webHidden/>
              </w:rPr>
              <w:t>1</w:t>
            </w:r>
            <w:r>
              <w:rPr>
                <w:noProof/>
                <w:webHidden/>
              </w:rPr>
              <w:fldChar w:fldCharType="end"/>
            </w:r>
            <w:r w:rsidRPr="003919DF">
              <w:rPr>
                <w:rStyle w:val="Hyperlink"/>
                <w:noProof/>
              </w:rPr>
              <w:fldChar w:fldCharType="end"/>
            </w:r>
          </w:ins>
        </w:p>
        <w:p w14:paraId="7FA3EF1F" w14:textId="2AFEA73D" w:rsidR="00E00F19" w:rsidDel="00DE3E8D" w:rsidRDefault="00E00F19">
          <w:pPr>
            <w:pStyle w:val="TOC1"/>
            <w:tabs>
              <w:tab w:val="right" w:leader="dot" w:pos="9350"/>
            </w:tabs>
            <w:rPr>
              <w:del w:id="196" w:author="Michael Kubacki" w:date="2022-07-27T14:42:00Z"/>
              <w:rFonts w:asciiTheme="minorHAnsi" w:eastAsiaTheme="minorEastAsia" w:hAnsiTheme="minorHAnsi" w:cstheme="minorBidi"/>
              <w:b w:val="0"/>
              <w:bCs w:val="0"/>
              <w:caps w:val="0"/>
              <w:noProof/>
              <w:sz w:val="22"/>
              <w:szCs w:val="22"/>
              <w:lang w:val="en-GB" w:eastAsia="en-GB"/>
            </w:rPr>
          </w:pPr>
          <w:del w:id="197" w:author="Michael Kubacki" w:date="2022-07-27T14:42:00Z">
            <w:r w:rsidRPr="00DE3E8D" w:rsidDel="00DE3E8D">
              <w:rPr>
                <w:rStyle w:val="Hyperlink"/>
                <w:noProof/>
              </w:rPr>
              <w:delText>Table of Contents</w:delText>
            </w:r>
            <w:r w:rsidDel="00DE3E8D">
              <w:rPr>
                <w:noProof/>
                <w:webHidden/>
              </w:rPr>
              <w:tab/>
              <w:delText>3</w:delText>
            </w:r>
          </w:del>
        </w:p>
        <w:p w14:paraId="4F1983ED" w14:textId="1EDF3D45" w:rsidR="00E00F19" w:rsidDel="00DE3E8D" w:rsidRDefault="00E00F19">
          <w:pPr>
            <w:pStyle w:val="TOC1"/>
            <w:tabs>
              <w:tab w:val="right" w:leader="dot" w:pos="9350"/>
            </w:tabs>
            <w:rPr>
              <w:del w:id="198" w:author="Michael Kubacki" w:date="2022-07-27T14:42:00Z"/>
              <w:rFonts w:asciiTheme="minorHAnsi" w:eastAsiaTheme="minorEastAsia" w:hAnsiTheme="minorHAnsi" w:cstheme="minorBidi"/>
              <w:b w:val="0"/>
              <w:bCs w:val="0"/>
              <w:caps w:val="0"/>
              <w:noProof/>
              <w:sz w:val="22"/>
              <w:szCs w:val="22"/>
              <w:lang w:val="en-GB" w:eastAsia="en-GB"/>
            </w:rPr>
          </w:pPr>
          <w:del w:id="199" w:author="Michael Kubacki" w:date="2022-07-27T14:42:00Z">
            <w:r w:rsidRPr="00DE3E8D" w:rsidDel="00DE3E8D">
              <w:rPr>
                <w:rStyle w:val="Hyperlink"/>
                <w:noProof/>
              </w:rPr>
              <w:delText>References</w:delText>
            </w:r>
            <w:r w:rsidDel="00DE3E8D">
              <w:rPr>
                <w:noProof/>
                <w:webHidden/>
              </w:rPr>
              <w:tab/>
              <w:delText>7</w:delText>
            </w:r>
          </w:del>
        </w:p>
        <w:p w14:paraId="20E70B1E" w14:textId="2B689D80" w:rsidR="00E00F19" w:rsidDel="00DE3E8D" w:rsidRDefault="00E00F19">
          <w:pPr>
            <w:pStyle w:val="TOC1"/>
            <w:tabs>
              <w:tab w:val="left" w:pos="440"/>
              <w:tab w:val="right" w:leader="dot" w:pos="9350"/>
            </w:tabs>
            <w:rPr>
              <w:del w:id="200" w:author="Michael Kubacki" w:date="2022-07-27T14:42:00Z"/>
              <w:rFonts w:asciiTheme="minorHAnsi" w:eastAsiaTheme="minorEastAsia" w:hAnsiTheme="minorHAnsi" w:cstheme="minorBidi"/>
              <w:b w:val="0"/>
              <w:bCs w:val="0"/>
              <w:caps w:val="0"/>
              <w:noProof/>
              <w:sz w:val="22"/>
              <w:szCs w:val="22"/>
              <w:lang w:val="en-GB" w:eastAsia="en-GB"/>
            </w:rPr>
          </w:pPr>
          <w:del w:id="201" w:author="Michael Kubacki" w:date="2022-07-27T14:42:00Z">
            <w:r w:rsidRPr="00DE3E8D" w:rsidDel="00DE3E8D">
              <w:rPr>
                <w:rStyle w:val="Hyperlink"/>
                <w:noProof/>
              </w:rPr>
              <w:delText>1.</w:delText>
            </w:r>
            <w:r w:rsidDel="00DE3E8D">
              <w:rPr>
                <w:rFonts w:asciiTheme="minorHAnsi" w:eastAsiaTheme="minorEastAsia" w:hAnsiTheme="minorHAnsi" w:cstheme="minorBidi"/>
                <w:b w:val="0"/>
                <w:bCs w:val="0"/>
                <w:caps w:val="0"/>
                <w:noProof/>
                <w:sz w:val="22"/>
                <w:szCs w:val="22"/>
                <w:lang w:val="en-GB" w:eastAsia="en-GB"/>
              </w:rPr>
              <w:tab/>
            </w:r>
            <w:r w:rsidRPr="00DE3E8D" w:rsidDel="00DE3E8D">
              <w:rPr>
                <w:rStyle w:val="Hyperlink"/>
                <w:noProof/>
              </w:rPr>
              <w:delText>Introduction</w:delText>
            </w:r>
            <w:r w:rsidDel="00DE3E8D">
              <w:rPr>
                <w:noProof/>
                <w:webHidden/>
              </w:rPr>
              <w:tab/>
              <w:delText>8</w:delText>
            </w:r>
          </w:del>
        </w:p>
        <w:p w14:paraId="5AA24694" w14:textId="1AFE31D8" w:rsidR="00E00F19" w:rsidDel="00DE3E8D" w:rsidRDefault="00E00F19">
          <w:pPr>
            <w:pStyle w:val="TOC2"/>
            <w:tabs>
              <w:tab w:val="left" w:pos="880"/>
              <w:tab w:val="right" w:leader="dot" w:pos="9350"/>
            </w:tabs>
            <w:rPr>
              <w:del w:id="202" w:author="Michael Kubacki" w:date="2022-07-27T14:42:00Z"/>
              <w:rFonts w:asciiTheme="minorHAnsi" w:eastAsiaTheme="minorEastAsia" w:hAnsiTheme="minorHAnsi" w:cstheme="minorBidi"/>
              <w:smallCaps w:val="0"/>
              <w:noProof/>
              <w:sz w:val="22"/>
              <w:szCs w:val="22"/>
              <w:lang w:val="en-GB" w:eastAsia="en-GB"/>
            </w:rPr>
          </w:pPr>
          <w:del w:id="203" w:author="Michael Kubacki" w:date="2022-07-27T14:42:00Z">
            <w:r w:rsidRPr="00DE3E8D" w:rsidDel="00DE3E8D">
              <w:rPr>
                <w:rStyle w:val="Hyperlink"/>
                <w:noProof/>
              </w:rPr>
              <w:delText>1.1</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Intel Architecture System Mangement Mode (SMM)</w:delText>
            </w:r>
            <w:r w:rsidDel="00DE3E8D">
              <w:rPr>
                <w:noProof/>
                <w:webHidden/>
              </w:rPr>
              <w:tab/>
              <w:delText>8</w:delText>
            </w:r>
          </w:del>
        </w:p>
        <w:p w14:paraId="1E7A7CF3" w14:textId="081CFB78" w:rsidR="00E00F19" w:rsidDel="00DE3E8D" w:rsidRDefault="00E00F19">
          <w:pPr>
            <w:pStyle w:val="TOC3"/>
            <w:tabs>
              <w:tab w:val="left" w:pos="1100"/>
              <w:tab w:val="right" w:leader="dot" w:pos="9350"/>
            </w:tabs>
            <w:rPr>
              <w:del w:id="204" w:author="Michael Kubacki" w:date="2022-07-27T14:42:00Z"/>
              <w:rFonts w:asciiTheme="minorHAnsi" w:eastAsiaTheme="minorEastAsia" w:hAnsiTheme="minorHAnsi" w:cstheme="minorBidi"/>
              <w:i w:val="0"/>
              <w:iCs w:val="0"/>
              <w:noProof/>
              <w:sz w:val="22"/>
              <w:szCs w:val="22"/>
              <w:lang w:val="en-GB" w:eastAsia="en-GB"/>
            </w:rPr>
          </w:pPr>
          <w:del w:id="205" w:author="Michael Kubacki" w:date="2022-07-27T14:42:00Z">
            <w:r w:rsidRPr="00DE3E8D" w:rsidDel="00DE3E8D">
              <w:rPr>
                <w:rStyle w:val="Hyperlink"/>
                <w:noProof/>
                <w14:scene3d>
                  <w14:camera w14:prst="orthographicFront"/>
                  <w14:lightRig w14:rig="threePt" w14:dir="t">
                    <w14:rot w14:lat="0" w14:lon="0" w14:rev="0"/>
                  </w14:lightRig>
                </w14:scene3d>
              </w:rPr>
              <w:delText>1.1.1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Issues with SMM – Problem Statement</w:delText>
            </w:r>
            <w:r w:rsidDel="00DE3E8D">
              <w:rPr>
                <w:noProof/>
                <w:webHidden/>
              </w:rPr>
              <w:tab/>
              <w:delText>9</w:delText>
            </w:r>
          </w:del>
        </w:p>
        <w:p w14:paraId="5C18404E" w14:textId="53206B78" w:rsidR="00E00F19" w:rsidDel="00DE3E8D" w:rsidRDefault="00E00F19">
          <w:pPr>
            <w:pStyle w:val="TOC3"/>
            <w:tabs>
              <w:tab w:val="left" w:pos="1100"/>
              <w:tab w:val="right" w:leader="dot" w:pos="9350"/>
            </w:tabs>
            <w:rPr>
              <w:del w:id="206" w:author="Michael Kubacki" w:date="2022-07-27T14:42:00Z"/>
              <w:rFonts w:asciiTheme="minorHAnsi" w:eastAsiaTheme="minorEastAsia" w:hAnsiTheme="minorHAnsi" w:cstheme="minorBidi"/>
              <w:i w:val="0"/>
              <w:iCs w:val="0"/>
              <w:noProof/>
              <w:sz w:val="22"/>
              <w:szCs w:val="22"/>
              <w:lang w:val="en-GB" w:eastAsia="en-GB"/>
            </w:rPr>
          </w:pPr>
          <w:del w:id="207" w:author="Michael Kubacki" w:date="2022-07-27T14:42:00Z">
            <w:r w:rsidRPr="00DE3E8D" w:rsidDel="00DE3E8D">
              <w:rPr>
                <w:rStyle w:val="Hyperlink"/>
                <w:noProof/>
                <w14:scene3d>
                  <w14:camera w14:prst="orthographicFront"/>
                  <w14:lightRig w14:rig="threePt" w14:dir="t">
                    <w14:rot w14:lat="0" w14:lon="0" w14:rev="0"/>
                  </w14:lightRig>
                </w14:scene3d>
              </w:rPr>
              <w:delText>1.1.2</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Summary</w:delText>
            </w:r>
            <w:r w:rsidDel="00DE3E8D">
              <w:rPr>
                <w:noProof/>
                <w:webHidden/>
              </w:rPr>
              <w:tab/>
              <w:delText>9</w:delText>
            </w:r>
          </w:del>
        </w:p>
        <w:p w14:paraId="2967DBDC" w14:textId="24FCA2ED" w:rsidR="00E00F19" w:rsidDel="00DE3E8D" w:rsidRDefault="00E00F19">
          <w:pPr>
            <w:pStyle w:val="TOC2"/>
            <w:tabs>
              <w:tab w:val="left" w:pos="880"/>
              <w:tab w:val="right" w:leader="dot" w:pos="9350"/>
            </w:tabs>
            <w:rPr>
              <w:del w:id="208" w:author="Michael Kubacki" w:date="2022-07-27T14:42:00Z"/>
              <w:rFonts w:asciiTheme="minorHAnsi" w:eastAsiaTheme="minorEastAsia" w:hAnsiTheme="minorHAnsi" w:cstheme="minorBidi"/>
              <w:smallCaps w:val="0"/>
              <w:noProof/>
              <w:sz w:val="22"/>
              <w:szCs w:val="22"/>
              <w:lang w:val="en-GB" w:eastAsia="en-GB"/>
            </w:rPr>
          </w:pPr>
          <w:del w:id="209" w:author="Michael Kubacki" w:date="2022-07-27T14:42:00Z">
            <w:r w:rsidRPr="00DE3E8D" w:rsidDel="00DE3E8D">
              <w:rPr>
                <w:rStyle w:val="Hyperlink"/>
                <w:noProof/>
              </w:rPr>
              <w:delText>1.2</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Arm A-profile Privileged Firmware</w:delText>
            </w:r>
            <w:r w:rsidDel="00DE3E8D">
              <w:rPr>
                <w:noProof/>
                <w:webHidden/>
              </w:rPr>
              <w:tab/>
              <w:delText>10</w:delText>
            </w:r>
          </w:del>
        </w:p>
        <w:p w14:paraId="106A5380" w14:textId="2D034D49" w:rsidR="00E00F19" w:rsidDel="00DE3E8D" w:rsidRDefault="00E00F19">
          <w:pPr>
            <w:pStyle w:val="TOC2"/>
            <w:tabs>
              <w:tab w:val="left" w:pos="880"/>
              <w:tab w:val="right" w:leader="dot" w:pos="9350"/>
            </w:tabs>
            <w:rPr>
              <w:del w:id="210" w:author="Michael Kubacki" w:date="2022-07-27T14:42:00Z"/>
              <w:rFonts w:asciiTheme="minorHAnsi" w:eastAsiaTheme="minorEastAsia" w:hAnsiTheme="minorHAnsi" w:cstheme="minorBidi"/>
              <w:smallCaps w:val="0"/>
              <w:noProof/>
              <w:sz w:val="22"/>
              <w:szCs w:val="22"/>
              <w:lang w:val="en-GB" w:eastAsia="en-GB"/>
            </w:rPr>
          </w:pPr>
          <w:del w:id="211" w:author="Michael Kubacki" w:date="2022-07-27T14:42:00Z">
            <w:r w:rsidRPr="00DE3E8D" w:rsidDel="00DE3E8D">
              <w:rPr>
                <w:rStyle w:val="Hyperlink"/>
                <w:noProof/>
              </w:rPr>
              <w:delText>1.3</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ACPI and Privileged Firmware</w:delText>
            </w:r>
            <w:r w:rsidDel="00DE3E8D">
              <w:rPr>
                <w:noProof/>
                <w:webHidden/>
              </w:rPr>
              <w:tab/>
              <w:delText>10</w:delText>
            </w:r>
          </w:del>
        </w:p>
        <w:p w14:paraId="5A122167" w14:textId="4BEC9439" w:rsidR="00E00F19" w:rsidDel="00DE3E8D" w:rsidRDefault="00E00F19">
          <w:pPr>
            <w:pStyle w:val="TOC1"/>
            <w:tabs>
              <w:tab w:val="left" w:pos="440"/>
              <w:tab w:val="right" w:leader="dot" w:pos="9350"/>
            </w:tabs>
            <w:rPr>
              <w:del w:id="212" w:author="Michael Kubacki" w:date="2022-07-27T14:42:00Z"/>
              <w:rFonts w:asciiTheme="minorHAnsi" w:eastAsiaTheme="minorEastAsia" w:hAnsiTheme="minorHAnsi" w:cstheme="minorBidi"/>
              <w:b w:val="0"/>
              <w:bCs w:val="0"/>
              <w:caps w:val="0"/>
              <w:noProof/>
              <w:sz w:val="22"/>
              <w:szCs w:val="22"/>
              <w:lang w:val="en-GB" w:eastAsia="en-GB"/>
            </w:rPr>
          </w:pPr>
          <w:del w:id="213" w:author="Michael Kubacki" w:date="2022-07-27T14:42:00Z">
            <w:r w:rsidRPr="00DE3E8D" w:rsidDel="00DE3E8D">
              <w:rPr>
                <w:rStyle w:val="Hyperlink"/>
                <w:noProof/>
              </w:rPr>
              <w:delText>2.</w:delText>
            </w:r>
            <w:r w:rsidDel="00DE3E8D">
              <w:rPr>
                <w:rFonts w:asciiTheme="minorHAnsi" w:eastAsiaTheme="minorEastAsia" w:hAnsiTheme="minorHAnsi" w:cstheme="minorBidi"/>
                <w:b w:val="0"/>
                <w:bCs w:val="0"/>
                <w:caps w:val="0"/>
                <w:noProof/>
                <w:sz w:val="22"/>
                <w:szCs w:val="22"/>
                <w:lang w:val="en-GB" w:eastAsia="en-GB"/>
              </w:rPr>
              <w:tab/>
            </w:r>
            <w:r w:rsidRPr="00DE3E8D" w:rsidDel="00DE3E8D">
              <w:rPr>
                <w:rStyle w:val="Hyperlink"/>
                <w:noProof/>
              </w:rPr>
              <w:delText>Privileged Firmware Usages</w:delText>
            </w:r>
            <w:r w:rsidDel="00DE3E8D">
              <w:rPr>
                <w:noProof/>
                <w:webHidden/>
              </w:rPr>
              <w:tab/>
              <w:delText>12</w:delText>
            </w:r>
          </w:del>
        </w:p>
        <w:p w14:paraId="04984656" w14:textId="7E73B806" w:rsidR="00E00F19" w:rsidDel="00DE3E8D" w:rsidRDefault="00E00F19">
          <w:pPr>
            <w:pStyle w:val="TOC2"/>
            <w:tabs>
              <w:tab w:val="left" w:pos="880"/>
              <w:tab w:val="right" w:leader="dot" w:pos="9350"/>
            </w:tabs>
            <w:rPr>
              <w:del w:id="214" w:author="Michael Kubacki" w:date="2022-07-27T14:42:00Z"/>
              <w:rFonts w:asciiTheme="minorHAnsi" w:eastAsiaTheme="minorEastAsia" w:hAnsiTheme="minorHAnsi" w:cstheme="minorBidi"/>
              <w:smallCaps w:val="0"/>
              <w:noProof/>
              <w:sz w:val="22"/>
              <w:szCs w:val="22"/>
              <w:lang w:val="en-GB" w:eastAsia="en-GB"/>
            </w:rPr>
          </w:pPr>
          <w:del w:id="215" w:author="Michael Kubacki" w:date="2022-07-27T14:42:00Z">
            <w:r w:rsidRPr="00DE3E8D" w:rsidDel="00DE3E8D">
              <w:rPr>
                <w:rStyle w:val="Hyperlink"/>
                <w:noProof/>
              </w:rPr>
              <w:delText>2.1</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Privileged Firmware Invocation</w:delText>
            </w:r>
            <w:r w:rsidDel="00DE3E8D">
              <w:rPr>
                <w:noProof/>
                <w:webHidden/>
              </w:rPr>
              <w:tab/>
              <w:delText>12</w:delText>
            </w:r>
          </w:del>
        </w:p>
        <w:p w14:paraId="60CF0384" w14:textId="67A19C31" w:rsidR="00E00F19" w:rsidDel="00DE3E8D" w:rsidRDefault="00E00F19">
          <w:pPr>
            <w:pStyle w:val="TOC3"/>
            <w:tabs>
              <w:tab w:val="left" w:pos="1100"/>
              <w:tab w:val="right" w:leader="dot" w:pos="9350"/>
            </w:tabs>
            <w:rPr>
              <w:del w:id="216" w:author="Michael Kubacki" w:date="2022-07-27T14:42:00Z"/>
              <w:rFonts w:asciiTheme="minorHAnsi" w:eastAsiaTheme="minorEastAsia" w:hAnsiTheme="minorHAnsi" w:cstheme="minorBidi"/>
              <w:i w:val="0"/>
              <w:iCs w:val="0"/>
              <w:noProof/>
              <w:sz w:val="22"/>
              <w:szCs w:val="22"/>
              <w:lang w:val="en-GB" w:eastAsia="en-GB"/>
            </w:rPr>
          </w:pPr>
          <w:del w:id="217" w:author="Michael Kubacki" w:date="2022-07-27T14:42:00Z">
            <w:r w:rsidRPr="00DE3E8D" w:rsidDel="00DE3E8D">
              <w:rPr>
                <w:rStyle w:val="Hyperlink"/>
                <w:noProof/>
                <w14:scene3d>
                  <w14:camera w14:prst="orthographicFront"/>
                  <w14:lightRig w14:rig="threePt" w14:dir="t">
                    <w14:rot w14:lat="0" w14:lon="0" w14:rev="0"/>
                  </w14:lightRig>
                </w14:scene3d>
              </w:rPr>
              <w:delText>2.1.1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Intel Architecture Privileged Firmware Invocation</w:delText>
            </w:r>
            <w:r w:rsidDel="00DE3E8D">
              <w:rPr>
                <w:noProof/>
                <w:webHidden/>
              </w:rPr>
              <w:tab/>
              <w:delText>12</w:delText>
            </w:r>
          </w:del>
        </w:p>
        <w:p w14:paraId="00C6DA97" w14:textId="44ACBA76" w:rsidR="00E00F19" w:rsidDel="00DE3E8D" w:rsidRDefault="00E00F19">
          <w:pPr>
            <w:pStyle w:val="TOC3"/>
            <w:tabs>
              <w:tab w:val="left" w:pos="1100"/>
              <w:tab w:val="right" w:leader="dot" w:pos="9350"/>
            </w:tabs>
            <w:rPr>
              <w:del w:id="218" w:author="Michael Kubacki" w:date="2022-07-27T14:42:00Z"/>
              <w:rFonts w:asciiTheme="minorHAnsi" w:eastAsiaTheme="minorEastAsia" w:hAnsiTheme="minorHAnsi" w:cstheme="minorBidi"/>
              <w:i w:val="0"/>
              <w:iCs w:val="0"/>
              <w:noProof/>
              <w:sz w:val="22"/>
              <w:szCs w:val="22"/>
              <w:lang w:val="en-GB" w:eastAsia="en-GB"/>
            </w:rPr>
          </w:pPr>
          <w:del w:id="219" w:author="Michael Kubacki" w:date="2022-07-27T14:42:00Z">
            <w:r w:rsidRPr="00DE3E8D" w:rsidDel="00DE3E8D">
              <w:rPr>
                <w:rStyle w:val="Hyperlink"/>
                <w:noProof/>
                <w14:scene3d>
                  <w14:camera w14:prst="orthographicFront"/>
                  <w14:lightRig w14:rig="threePt" w14:dir="t">
                    <w14:rot w14:lat="0" w14:lon="0" w14:rev="0"/>
                  </w14:lightRig>
                </w14:scene3d>
              </w:rPr>
              <w:delText>2.1.2</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Arm A-profile Privileged Firmware Invocation</w:delText>
            </w:r>
            <w:r w:rsidDel="00DE3E8D">
              <w:rPr>
                <w:noProof/>
                <w:webHidden/>
              </w:rPr>
              <w:tab/>
              <w:delText>12</w:delText>
            </w:r>
          </w:del>
        </w:p>
        <w:p w14:paraId="67BC7B17" w14:textId="355BA211" w:rsidR="00E00F19" w:rsidDel="00DE3E8D" w:rsidRDefault="00E00F19">
          <w:pPr>
            <w:pStyle w:val="TOC2"/>
            <w:tabs>
              <w:tab w:val="left" w:pos="880"/>
              <w:tab w:val="right" w:leader="dot" w:pos="9350"/>
            </w:tabs>
            <w:rPr>
              <w:del w:id="220" w:author="Michael Kubacki" w:date="2022-07-27T14:42:00Z"/>
              <w:rFonts w:asciiTheme="minorHAnsi" w:eastAsiaTheme="minorEastAsia" w:hAnsiTheme="minorHAnsi" w:cstheme="minorBidi"/>
              <w:smallCaps w:val="0"/>
              <w:noProof/>
              <w:sz w:val="22"/>
              <w:szCs w:val="22"/>
              <w:lang w:val="en-GB" w:eastAsia="en-GB"/>
            </w:rPr>
          </w:pPr>
          <w:del w:id="221" w:author="Michael Kubacki" w:date="2022-07-27T14:42:00Z">
            <w:r w:rsidRPr="00DE3E8D" w:rsidDel="00DE3E8D">
              <w:rPr>
                <w:rStyle w:val="Hyperlink"/>
                <w:noProof/>
              </w:rPr>
              <w:delText>2.2</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Privileged Firmware Usage Models</w:delText>
            </w:r>
            <w:r w:rsidDel="00DE3E8D">
              <w:rPr>
                <w:noProof/>
                <w:webHidden/>
              </w:rPr>
              <w:tab/>
              <w:delText>12</w:delText>
            </w:r>
          </w:del>
        </w:p>
        <w:p w14:paraId="44CB0FF3" w14:textId="7558CE69" w:rsidR="00E00F19" w:rsidDel="00DE3E8D" w:rsidRDefault="00E00F19">
          <w:pPr>
            <w:pStyle w:val="TOC2"/>
            <w:tabs>
              <w:tab w:val="left" w:pos="660"/>
              <w:tab w:val="right" w:leader="dot" w:pos="9350"/>
            </w:tabs>
            <w:rPr>
              <w:del w:id="222" w:author="Michael Kubacki" w:date="2022-07-27T14:42:00Z"/>
              <w:rFonts w:asciiTheme="minorHAnsi" w:eastAsiaTheme="minorEastAsia" w:hAnsiTheme="minorHAnsi" w:cstheme="minorBidi"/>
              <w:smallCaps w:val="0"/>
              <w:noProof/>
              <w:sz w:val="22"/>
              <w:szCs w:val="22"/>
              <w:lang w:val="en-GB" w:eastAsia="en-GB"/>
            </w:rPr>
          </w:pPr>
          <w:del w:id="223" w:author="Michael Kubacki" w:date="2022-07-27T14:42:00Z">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 xml:space="preserve">Categories of  </w:delText>
            </w:r>
            <w:r w:rsidRPr="00DE3E8D" w:rsidDel="00DE3E8D">
              <w:rPr>
                <w:rStyle w:val="Hyperlink"/>
                <w:strike/>
                <w:noProof/>
              </w:rPr>
              <w:delText>f</w:delText>
            </w:r>
            <w:r w:rsidRPr="00DE3E8D" w:rsidDel="00DE3E8D">
              <w:rPr>
                <w:rStyle w:val="Hyperlink"/>
                <w:noProof/>
              </w:rPr>
              <w:delText>irmware handlers</w:delText>
            </w:r>
            <w:r w:rsidDel="00DE3E8D">
              <w:rPr>
                <w:noProof/>
                <w:webHidden/>
              </w:rPr>
              <w:tab/>
              <w:delText>14</w:delText>
            </w:r>
          </w:del>
        </w:p>
        <w:p w14:paraId="3D2FC67A" w14:textId="75A3443E" w:rsidR="00E00F19" w:rsidDel="00DE3E8D" w:rsidRDefault="00E00F19">
          <w:pPr>
            <w:pStyle w:val="TOC2"/>
            <w:tabs>
              <w:tab w:val="left" w:pos="880"/>
              <w:tab w:val="right" w:leader="dot" w:pos="9350"/>
            </w:tabs>
            <w:rPr>
              <w:del w:id="224" w:author="Michael Kubacki" w:date="2022-07-27T14:42:00Z"/>
              <w:rFonts w:asciiTheme="minorHAnsi" w:eastAsiaTheme="minorEastAsia" w:hAnsiTheme="minorHAnsi" w:cstheme="minorBidi"/>
              <w:smallCaps w:val="0"/>
              <w:noProof/>
              <w:sz w:val="22"/>
              <w:szCs w:val="22"/>
              <w:lang w:val="en-GB" w:eastAsia="en-GB"/>
            </w:rPr>
          </w:pPr>
          <w:del w:id="225" w:author="Michael Kubacki" w:date="2022-07-27T14:42:00Z">
            <w:r w:rsidRPr="00DE3E8D" w:rsidDel="00DE3E8D">
              <w:rPr>
                <w:rStyle w:val="Hyperlink"/>
                <w:noProof/>
              </w:rPr>
              <w:delText>2.3</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Category 1 Usages</w:delText>
            </w:r>
            <w:r w:rsidDel="00DE3E8D">
              <w:rPr>
                <w:noProof/>
                <w:webHidden/>
              </w:rPr>
              <w:tab/>
              <w:delText>15</w:delText>
            </w:r>
          </w:del>
        </w:p>
        <w:p w14:paraId="6CDE110E" w14:textId="737EB5E7" w:rsidR="00E00F19" w:rsidDel="00DE3E8D" w:rsidRDefault="00E00F19">
          <w:pPr>
            <w:pStyle w:val="TOC2"/>
            <w:tabs>
              <w:tab w:val="left" w:pos="880"/>
              <w:tab w:val="right" w:leader="dot" w:pos="9350"/>
            </w:tabs>
            <w:rPr>
              <w:del w:id="226" w:author="Michael Kubacki" w:date="2022-07-27T14:42:00Z"/>
              <w:rFonts w:asciiTheme="minorHAnsi" w:eastAsiaTheme="minorEastAsia" w:hAnsiTheme="minorHAnsi" w:cstheme="minorBidi"/>
              <w:smallCaps w:val="0"/>
              <w:noProof/>
              <w:sz w:val="22"/>
              <w:szCs w:val="22"/>
              <w:lang w:val="en-GB" w:eastAsia="en-GB"/>
            </w:rPr>
          </w:pPr>
          <w:del w:id="227" w:author="Michael Kubacki" w:date="2022-07-27T14:42:00Z">
            <w:r w:rsidRPr="00DE3E8D" w:rsidDel="00DE3E8D">
              <w:rPr>
                <w:rStyle w:val="Hyperlink"/>
                <w:noProof/>
              </w:rPr>
              <w:delText>2.4</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Category 3 Usages</w:delText>
            </w:r>
            <w:r w:rsidDel="00DE3E8D">
              <w:rPr>
                <w:noProof/>
                <w:webHidden/>
              </w:rPr>
              <w:tab/>
              <w:delText>16</w:delText>
            </w:r>
          </w:del>
        </w:p>
        <w:p w14:paraId="1E414504" w14:textId="1150202F" w:rsidR="00E00F19" w:rsidDel="00DE3E8D" w:rsidRDefault="00E00F19">
          <w:pPr>
            <w:pStyle w:val="TOC1"/>
            <w:tabs>
              <w:tab w:val="left" w:pos="440"/>
              <w:tab w:val="right" w:leader="dot" w:pos="9350"/>
            </w:tabs>
            <w:rPr>
              <w:del w:id="228" w:author="Michael Kubacki" w:date="2022-07-27T14:42:00Z"/>
              <w:rFonts w:asciiTheme="minorHAnsi" w:eastAsiaTheme="minorEastAsia" w:hAnsiTheme="minorHAnsi" w:cstheme="minorBidi"/>
              <w:b w:val="0"/>
              <w:bCs w:val="0"/>
              <w:caps w:val="0"/>
              <w:noProof/>
              <w:sz w:val="22"/>
              <w:szCs w:val="22"/>
              <w:lang w:val="en-GB" w:eastAsia="en-GB"/>
            </w:rPr>
          </w:pPr>
          <w:del w:id="229" w:author="Michael Kubacki" w:date="2022-07-27T14:42:00Z">
            <w:r w:rsidRPr="00DE3E8D" w:rsidDel="00DE3E8D">
              <w:rPr>
                <w:rStyle w:val="Hyperlink"/>
                <w:noProof/>
              </w:rPr>
              <w:delText>3.</w:delText>
            </w:r>
            <w:r w:rsidDel="00DE3E8D">
              <w:rPr>
                <w:rFonts w:asciiTheme="minorHAnsi" w:eastAsiaTheme="minorEastAsia" w:hAnsiTheme="minorHAnsi" w:cstheme="minorBidi"/>
                <w:b w:val="0"/>
                <w:bCs w:val="0"/>
                <w:caps w:val="0"/>
                <w:noProof/>
                <w:sz w:val="22"/>
                <w:szCs w:val="22"/>
                <w:lang w:val="en-GB" w:eastAsia="en-GB"/>
              </w:rPr>
              <w:tab/>
            </w:r>
            <w:r w:rsidRPr="00DE3E8D" w:rsidDel="00DE3E8D">
              <w:rPr>
                <w:rStyle w:val="Hyperlink"/>
                <w:noProof/>
              </w:rPr>
              <w:delText>Platform Runtime Mechanism Overview</w:delText>
            </w:r>
            <w:r w:rsidDel="00DE3E8D">
              <w:rPr>
                <w:noProof/>
                <w:webHidden/>
              </w:rPr>
              <w:tab/>
              <w:delText>17</w:delText>
            </w:r>
          </w:del>
        </w:p>
        <w:p w14:paraId="490178C1" w14:textId="087817DC" w:rsidR="00E00F19" w:rsidDel="00DE3E8D" w:rsidRDefault="00E00F19">
          <w:pPr>
            <w:pStyle w:val="TOC2"/>
            <w:tabs>
              <w:tab w:val="left" w:pos="880"/>
              <w:tab w:val="right" w:leader="dot" w:pos="9350"/>
            </w:tabs>
            <w:rPr>
              <w:del w:id="230" w:author="Michael Kubacki" w:date="2022-07-27T14:42:00Z"/>
              <w:rFonts w:asciiTheme="minorHAnsi" w:eastAsiaTheme="minorEastAsia" w:hAnsiTheme="minorHAnsi" w:cstheme="minorBidi"/>
              <w:smallCaps w:val="0"/>
              <w:noProof/>
              <w:sz w:val="22"/>
              <w:szCs w:val="22"/>
              <w:lang w:val="en-GB" w:eastAsia="en-GB"/>
            </w:rPr>
          </w:pPr>
          <w:del w:id="231" w:author="Michael Kubacki" w:date="2022-07-27T14:42:00Z">
            <w:r w:rsidRPr="00DE3E8D" w:rsidDel="00DE3E8D">
              <w:rPr>
                <w:rStyle w:val="Hyperlink"/>
                <w:noProof/>
              </w:rPr>
              <w:delText>3.1</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 Requirements</w:delText>
            </w:r>
            <w:r w:rsidDel="00DE3E8D">
              <w:rPr>
                <w:noProof/>
                <w:webHidden/>
              </w:rPr>
              <w:tab/>
              <w:delText>18</w:delText>
            </w:r>
          </w:del>
        </w:p>
        <w:p w14:paraId="588256D5" w14:textId="1376CA9F" w:rsidR="00E00F19" w:rsidDel="00DE3E8D" w:rsidRDefault="00E00F19">
          <w:pPr>
            <w:pStyle w:val="TOC2"/>
            <w:tabs>
              <w:tab w:val="left" w:pos="880"/>
              <w:tab w:val="right" w:leader="dot" w:pos="9350"/>
            </w:tabs>
            <w:rPr>
              <w:del w:id="232" w:author="Michael Kubacki" w:date="2022-07-27T14:42:00Z"/>
              <w:rFonts w:asciiTheme="minorHAnsi" w:eastAsiaTheme="minorEastAsia" w:hAnsiTheme="minorHAnsi" w:cstheme="minorBidi"/>
              <w:smallCaps w:val="0"/>
              <w:noProof/>
              <w:sz w:val="22"/>
              <w:szCs w:val="22"/>
              <w:lang w:val="en-GB" w:eastAsia="en-GB"/>
            </w:rPr>
          </w:pPr>
          <w:del w:id="233" w:author="Michael Kubacki" w:date="2022-07-27T14:42:00Z">
            <w:r w:rsidRPr="00DE3E8D" w:rsidDel="00DE3E8D">
              <w:rPr>
                <w:rStyle w:val="Hyperlink"/>
                <w:noProof/>
              </w:rPr>
              <w:delText>3.2</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Architecture-specific PRM requirements</w:delText>
            </w:r>
            <w:r w:rsidDel="00DE3E8D">
              <w:rPr>
                <w:noProof/>
                <w:webHidden/>
              </w:rPr>
              <w:tab/>
              <w:delText>19</w:delText>
            </w:r>
          </w:del>
        </w:p>
        <w:p w14:paraId="1B4A179A" w14:textId="79F8B2C6" w:rsidR="00E00F19" w:rsidDel="00DE3E8D" w:rsidRDefault="00E00F19">
          <w:pPr>
            <w:pStyle w:val="TOC3"/>
            <w:tabs>
              <w:tab w:val="left" w:pos="1100"/>
              <w:tab w:val="right" w:leader="dot" w:pos="9350"/>
            </w:tabs>
            <w:rPr>
              <w:del w:id="234" w:author="Michael Kubacki" w:date="2022-07-27T14:42:00Z"/>
              <w:rFonts w:asciiTheme="minorHAnsi" w:eastAsiaTheme="minorEastAsia" w:hAnsiTheme="minorHAnsi" w:cstheme="minorBidi"/>
              <w:i w:val="0"/>
              <w:iCs w:val="0"/>
              <w:noProof/>
              <w:sz w:val="22"/>
              <w:szCs w:val="22"/>
              <w:lang w:val="en-GB" w:eastAsia="en-GB"/>
            </w:rPr>
          </w:pPr>
          <w:del w:id="235" w:author="Michael Kubacki" w:date="2022-07-27T14:42:00Z">
            <w:r w:rsidRPr="00DE3E8D" w:rsidDel="00DE3E8D">
              <w:rPr>
                <w:rStyle w:val="Hyperlink"/>
                <w:noProof/>
                <w14:scene3d>
                  <w14:camera w14:prst="orthographicFront"/>
                  <w14:lightRig w14:rig="threePt" w14:dir="t">
                    <w14:rot w14:lat="0" w14:lon="0" w14:rev="0"/>
                  </w14:lightRig>
                </w14:scene3d>
              </w:rPr>
              <w:delText>3.2.1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Arm A-profile architecture (AArch64)</w:delText>
            </w:r>
            <w:r w:rsidDel="00DE3E8D">
              <w:rPr>
                <w:noProof/>
                <w:webHidden/>
              </w:rPr>
              <w:tab/>
              <w:delText>19</w:delText>
            </w:r>
          </w:del>
        </w:p>
        <w:p w14:paraId="047829D8" w14:textId="02590B89" w:rsidR="00E00F19" w:rsidDel="00DE3E8D" w:rsidRDefault="00E00F19">
          <w:pPr>
            <w:pStyle w:val="TOC2"/>
            <w:tabs>
              <w:tab w:val="left" w:pos="880"/>
              <w:tab w:val="right" w:leader="dot" w:pos="9350"/>
            </w:tabs>
            <w:rPr>
              <w:del w:id="236" w:author="Michael Kubacki" w:date="2022-07-27T14:42:00Z"/>
              <w:rFonts w:asciiTheme="minorHAnsi" w:eastAsiaTheme="minorEastAsia" w:hAnsiTheme="minorHAnsi" w:cstheme="minorBidi"/>
              <w:smallCaps w:val="0"/>
              <w:noProof/>
              <w:sz w:val="22"/>
              <w:szCs w:val="22"/>
              <w:lang w:val="en-GB" w:eastAsia="en-GB"/>
            </w:rPr>
          </w:pPr>
          <w:del w:id="237" w:author="Michael Kubacki" w:date="2022-07-27T14:42:00Z">
            <w:r w:rsidRPr="00DE3E8D" w:rsidDel="00DE3E8D">
              <w:rPr>
                <w:rStyle w:val="Hyperlink"/>
                <w:noProof/>
              </w:rPr>
              <w:delText>3.3</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 and UEFI</w:delText>
            </w:r>
            <w:r w:rsidDel="00DE3E8D">
              <w:rPr>
                <w:noProof/>
                <w:webHidden/>
              </w:rPr>
              <w:tab/>
              <w:delText>19</w:delText>
            </w:r>
          </w:del>
        </w:p>
        <w:p w14:paraId="10E9EE1B" w14:textId="7955EB21" w:rsidR="00E00F19" w:rsidDel="00DE3E8D" w:rsidRDefault="00E00F19">
          <w:pPr>
            <w:pStyle w:val="TOC2"/>
            <w:tabs>
              <w:tab w:val="left" w:pos="880"/>
              <w:tab w:val="right" w:leader="dot" w:pos="9350"/>
            </w:tabs>
            <w:rPr>
              <w:del w:id="238" w:author="Michael Kubacki" w:date="2022-07-27T14:42:00Z"/>
              <w:rFonts w:asciiTheme="minorHAnsi" w:eastAsiaTheme="minorEastAsia" w:hAnsiTheme="minorHAnsi" w:cstheme="minorBidi"/>
              <w:smallCaps w:val="0"/>
              <w:noProof/>
              <w:sz w:val="22"/>
              <w:szCs w:val="22"/>
              <w:lang w:val="en-GB" w:eastAsia="en-GB"/>
            </w:rPr>
          </w:pPr>
          <w:del w:id="239" w:author="Michael Kubacki" w:date="2022-07-27T14:42:00Z">
            <w:r w:rsidRPr="00DE3E8D" w:rsidDel="00DE3E8D">
              <w:rPr>
                <w:rStyle w:val="Hyperlink"/>
                <w:noProof/>
              </w:rPr>
              <w:delText>3.4</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 Loading and Invocation</w:delText>
            </w:r>
            <w:r w:rsidDel="00DE3E8D">
              <w:rPr>
                <w:noProof/>
                <w:webHidden/>
              </w:rPr>
              <w:tab/>
              <w:delText>19</w:delText>
            </w:r>
          </w:del>
        </w:p>
        <w:p w14:paraId="796042D8" w14:textId="61FCACBB" w:rsidR="00E00F19" w:rsidDel="00DE3E8D" w:rsidRDefault="00E00F19">
          <w:pPr>
            <w:pStyle w:val="TOC2"/>
            <w:tabs>
              <w:tab w:val="left" w:pos="880"/>
              <w:tab w:val="right" w:leader="dot" w:pos="9350"/>
            </w:tabs>
            <w:rPr>
              <w:del w:id="240" w:author="Michael Kubacki" w:date="2022-07-27T14:42:00Z"/>
              <w:rFonts w:asciiTheme="minorHAnsi" w:eastAsiaTheme="minorEastAsia" w:hAnsiTheme="minorHAnsi" w:cstheme="minorBidi"/>
              <w:smallCaps w:val="0"/>
              <w:noProof/>
              <w:sz w:val="22"/>
              <w:szCs w:val="22"/>
              <w:lang w:val="en-GB" w:eastAsia="en-GB"/>
            </w:rPr>
          </w:pPr>
          <w:del w:id="241" w:author="Michael Kubacki" w:date="2022-07-27T14:42:00Z">
            <w:r w:rsidRPr="00DE3E8D" w:rsidDel="00DE3E8D">
              <w:rPr>
                <w:rStyle w:val="Hyperlink"/>
                <w:noProof/>
              </w:rPr>
              <w:delText>3.5</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PRMT Table Overview</w:delText>
            </w:r>
            <w:r w:rsidDel="00DE3E8D">
              <w:rPr>
                <w:noProof/>
                <w:webHidden/>
              </w:rPr>
              <w:tab/>
              <w:delText>20</w:delText>
            </w:r>
          </w:del>
        </w:p>
        <w:p w14:paraId="7CF14BC8" w14:textId="7E51EF94" w:rsidR="00E00F19" w:rsidDel="00DE3E8D" w:rsidRDefault="00E00F19">
          <w:pPr>
            <w:pStyle w:val="TOC1"/>
            <w:tabs>
              <w:tab w:val="left" w:pos="440"/>
              <w:tab w:val="right" w:leader="dot" w:pos="9350"/>
            </w:tabs>
            <w:rPr>
              <w:del w:id="242" w:author="Michael Kubacki" w:date="2022-07-27T14:42:00Z"/>
              <w:rFonts w:asciiTheme="minorHAnsi" w:eastAsiaTheme="minorEastAsia" w:hAnsiTheme="minorHAnsi" w:cstheme="minorBidi"/>
              <w:b w:val="0"/>
              <w:bCs w:val="0"/>
              <w:caps w:val="0"/>
              <w:noProof/>
              <w:sz w:val="22"/>
              <w:szCs w:val="22"/>
              <w:lang w:val="en-GB" w:eastAsia="en-GB"/>
            </w:rPr>
          </w:pPr>
          <w:del w:id="243" w:author="Michael Kubacki" w:date="2022-07-27T14:42:00Z">
            <w:r w:rsidRPr="00DE3E8D" w:rsidDel="00DE3E8D">
              <w:rPr>
                <w:rStyle w:val="Hyperlink"/>
                <w:noProof/>
              </w:rPr>
              <w:delText>4.</w:delText>
            </w:r>
            <w:r w:rsidDel="00DE3E8D">
              <w:rPr>
                <w:rFonts w:asciiTheme="minorHAnsi" w:eastAsiaTheme="minorEastAsia" w:hAnsiTheme="minorHAnsi" w:cstheme="minorBidi"/>
                <w:b w:val="0"/>
                <w:bCs w:val="0"/>
                <w:caps w:val="0"/>
                <w:noProof/>
                <w:sz w:val="22"/>
                <w:szCs w:val="22"/>
                <w:lang w:val="en-GB" w:eastAsia="en-GB"/>
              </w:rPr>
              <w:tab/>
            </w:r>
            <w:r w:rsidRPr="00DE3E8D" w:rsidDel="00DE3E8D">
              <w:rPr>
                <w:rStyle w:val="Hyperlink"/>
                <w:noProof/>
              </w:rPr>
              <w:delText>ACPI Tables</w:delText>
            </w:r>
            <w:r w:rsidDel="00DE3E8D">
              <w:rPr>
                <w:noProof/>
                <w:webHidden/>
              </w:rPr>
              <w:tab/>
              <w:delText>22</w:delText>
            </w:r>
          </w:del>
        </w:p>
        <w:p w14:paraId="4FF52679" w14:textId="09AD0DF2" w:rsidR="00E00F19" w:rsidDel="00DE3E8D" w:rsidRDefault="00E00F19">
          <w:pPr>
            <w:pStyle w:val="TOC2"/>
            <w:tabs>
              <w:tab w:val="left" w:pos="880"/>
              <w:tab w:val="right" w:leader="dot" w:pos="9350"/>
            </w:tabs>
            <w:rPr>
              <w:del w:id="244" w:author="Michael Kubacki" w:date="2022-07-27T14:42:00Z"/>
              <w:rFonts w:asciiTheme="minorHAnsi" w:eastAsiaTheme="minorEastAsia" w:hAnsiTheme="minorHAnsi" w:cstheme="minorBidi"/>
              <w:smallCaps w:val="0"/>
              <w:noProof/>
              <w:sz w:val="22"/>
              <w:szCs w:val="22"/>
              <w:lang w:val="en-GB" w:eastAsia="en-GB"/>
            </w:rPr>
          </w:pPr>
          <w:del w:id="245" w:author="Michael Kubacki" w:date="2022-07-27T14:42:00Z">
            <w:r w:rsidRPr="00DE3E8D" w:rsidDel="00DE3E8D">
              <w:rPr>
                <w:rStyle w:val="Hyperlink"/>
                <w:noProof/>
              </w:rPr>
              <w:delText>4.1</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Platform Runtime Mechanism Table (PRMT)</w:delText>
            </w:r>
            <w:r w:rsidDel="00DE3E8D">
              <w:rPr>
                <w:noProof/>
                <w:webHidden/>
              </w:rPr>
              <w:tab/>
              <w:delText>22</w:delText>
            </w:r>
          </w:del>
        </w:p>
        <w:p w14:paraId="0AD1E2AD" w14:textId="601BFC4A" w:rsidR="00E00F19" w:rsidDel="00DE3E8D" w:rsidRDefault="00E00F19">
          <w:pPr>
            <w:pStyle w:val="TOC3"/>
            <w:tabs>
              <w:tab w:val="left" w:pos="1100"/>
              <w:tab w:val="right" w:leader="dot" w:pos="9350"/>
            </w:tabs>
            <w:rPr>
              <w:del w:id="246" w:author="Michael Kubacki" w:date="2022-07-27T14:42:00Z"/>
              <w:rFonts w:asciiTheme="minorHAnsi" w:eastAsiaTheme="minorEastAsia" w:hAnsiTheme="minorHAnsi" w:cstheme="minorBidi"/>
              <w:i w:val="0"/>
              <w:iCs w:val="0"/>
              <w:noProof/>
              <w:sz w:val="22"/>
              <w:szCs w:val="22"/>
              <w:lang w:val="en-GB" w:eastAsia="en-GB"/>
            </w:rPr>
          </w:pPr>
          <w:del w:id="247" w:author="Michael Kubacki" w:date="2022-07-27T14:42:00Z">
            <w:r w:rsidRPr="00DE3E8D" w:rsidDel="00DE3E8D">
              <w:rPr>
                <w:rStyle w:val="Hyperlink"/>
                <w:noProof/>
                <w14:scene3d>
                  <w14:camera w14:prst="orthographicFront"/>
                  <w14:lightRig w14:rig="threePt" w14:dir="t">
                    <w14:rot w14:lat="0" w14:lon="0" w14:rev="0"/>
                  </w14:lightRig>
                </w14:scene3d>
              </w:rPr>
              <w:delText>4.1.1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PRM Module Information Structure</w:delText>
            </w:r>
            <w:r w:rsidDel="00DE3E8D">
              <w:rPr>
                <w:noProof/>
                <w:webHidden/>
              </w:rPr>
              <w:tab/>
              <w:delText>22</w:delText>
            </w:r>
          </w:del>
        </w:p>
        <w:p w14:paraId="30F1BDD9" w14:textId="4E56FB27" w:rsidR="00E00F19" w:rsidDel="00DE3E8D" w:rsidRDefault="00E00F19">
          <w:pPr>
            <w:pStyle w:val="TOC3"/>
            <w:tabs>
              <w:tab w:val="left" w:pos="1100"/>
              <w:tab w:val="right" w:leader="dot" w:pos="9350"/>
            </w:tabs>
            <w:rPr>
              <w:del w:id="248" w:author="Michael Kubacki" w:date="2022-07-27T14:42:00Z"/>
              <w:rFonts w:asciiTheme="minorHAnsi" w:eastAsiaTheme="minorEastAsia" w:hAnsiTheme="minorHAnsi" w:cstheme="minorBidi"/>
              <w:i w:val="0"/>
              <w:iCs w:val="0"/>
              <w:noProof/>
              <w:sz w:val="22"/>
              <w:szCs w:val="22"/>
              <w:lang w:val="en-GB" w:eastAsia="en-GB"/>
            </w:rPr>
          </w:pPr>
          <w:del w:id="249" w:author="Michael Kubacki" w:date="2022-07-27T14:42:00Z">
            <w:r w:rsidRPr="00DE3E8D" w:rsidDel="00DE3E8D">
              <w:rPr>
                <w:rStyle w:val="Hyperlink"/>
                <w:noProof/>
                <w14:scene3d>
                  <w14:camera w14:prst="orthographicFront"/>
                  <w14:lightRig w14:rig="threePt" w14:dir="t">
                    <w14:rot w14:lat="0" w14:lon="0" w14:rev="0"/>
                  </w14:lightRig>
                </w14:scene3d>
              </w:rPr>
              <w:delText>4.1.2</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PRM Handler Information Structure</w:delText>
            </w:r>
            <w:r w:rsidDel="00DE3E8D">
              <w:rPr>
                <w:noProof/>
                <w:webHidden/>
              </w:rPr>
              <w:tab/>
              <w:delText>23</w:delText>
            </w:r>
          </w:del>
        </w:p>
        <w:p w14:paraId="450CEDBF" w14:textId="1A12CC44" w:rsidR="00E00F19" w:rsidDel="00DE3E8D" w:rsidRDefault="00E00F19">
          <w:pPr>
            <w:pStyle w:val="TOC2"/>
            <w:tabs>
              <w:tab w:val="left" w:pos="880"/>
              <w:tab w:val="right" w:leader="dot" w:pos="9350"/>
            </w:tabs>
            <w:rPr>
              <w:del w:id="250" w:author="Michael Kubacki" w:date="2022-07-27T14:42:00Z"/>
              <w:rFonts w:asciiTheme="minorHAnsi" w:eastAsiaTheme="minorEastAsia" w:hAnsiTheme="minorHAnsi" w:cstheme="minorBidi"/>
              <w:smallCaps w:val="0"/>
              <w:noProof/>
              <w:sz w:val="22"/>
              <w:szCs w:val="22"/>
              <w:lang w:val="en-GB" w:eastAsia="en-GB"/>
            </w:rPr>
          </w:pPr>
          <w:del w:id="251" w:author="Michael Kubacki" w:date="2022-07-27T14:42:00Z">
            <w:r w:rsidRPr="00DE3E8D" w:rsidDel="00DE3E8D">
              <w:rPr>
                <w:rStyle w:val="Hyperlink"/>
                <w:noProof/>
              </w:rPr>
              <w:lastRenderedPageBreak/>
              <w:delText>4.2</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Explanation of Buffers Used</w:delText>
            </w:r>
            <w:r w:rsidDel="00DE3E8D">
              <w:rPr>
                <w:noProof/>
                <w:webHidden/>
              </w:rPr>
              <w:tab/>
              <w:delText>24</w:delText>
            </w:r>
          </w:del>
        </w:p>
        <w:p w14:paraId="1C098FE8" w14:textId="7BDACBE5" w:rsidR="00E00F19" w:rsidDel="00DE3E8D" w:rsidRDefault="00E00F19">
          <w:pPr>
            <w:pStyle w:val="TOC3"/>
            <w:tabs>
              <w:tab w:val="left" w:pos="1100"/>
              <w:tab w:val="right" w:leader="dot" w:pos="9350"/>
            </w:tabs>
            <w:rPr>
              <w:del w:id="252" w:author="Michael Kubacki" w:date="2022-07-27T14:42:00Z"/>
              <w:rFonts w:asciiTheme="minorHAnsi" w:eastAsiaTheme="minorEastAsia" w:hAnsiTheme="minorHAnsi" w:cstheme="minorBidi"/>
              <w:i w:val="0"/>
              <w:iCs w:val="0"/>
              <w:noProof/>
              <w:sz w:val="22"/>
              <w:szCs w:val="22"/>
              <w:lang w:val="en-GB" w:eastAsia="en-GB"/>
            </w:rPr>
          </w:pPr>
          <w:del w:id="253" w:author="Michael Kubacki" w:date="2022-07-27T14:42:00Z">
            <w:r w:rsidRPr="00DE3E8D" w:rsidDel="00DE3E8D">
              <w:rPr>
                <w:rStyle w:val="Hyperlink"/>
                <w:noProof/>
                <w14:scene3d>
                  <w14:camera w14:prst="orthographicFront"/>
                  <w14:lightRig w14:rig="threePt" w14:dir="t">
                    <w14:rot w14:lat="0" w14:lon="0" w14:rev="0"/>
                  </w14:lightRig>
                </w14:scene3d>
              </w:rPr>
              <w:delText>4.2.1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Static Data Buffer</w:delText>
            </w:r>
            <w:r w:rsidDel="00DE3E8D">
              <w:rPr>
                <w:noProof/>
                <w:webHidden/>
              </w:rPr>
              <w:tab/>
              <w:delText>24</w:delText>
            </w:r>
          </w:del>
        </w:p>
        <w:p w14:paraId="35E270C1" w14:textId="7F389265" w:rsidR="00E00F19" w:rsidDel="00DE3E8D" w:rsidRDefault="00E00F19">
          <w:pPr>
            <w:pStyle w:val="TOC3"/>
            <w:tabs>
              <w:tab w:val="left" w:pos="1100"/>
              <w:tab w:val="right" w:leader="dot" w:pos="9350"/>
            </w:tabs>
            <w:rPr>
              <w:del w:id="254" w:author="Michael Kubacki" w:date="2022-07-27T14:42:00Z"/>
              <w:rFonts w:asciiTheme="minorHAnsi" w:eastAsiaTheme="minorEastAsia" w:hAnsiTheme="minorHAnsi" w:cstheme="minorBidi"/>
              <w:i w:val="0"/>
              <w:iCs w:val="0"/>
              <w:noProof/>
              <w:sz w:val="22"/>
              <w:szCs w:val="22"/>
              <w:lang w:val="en-GB" w:eastAsia="en-GB"/>
            </w:rPr>
          </w:pPr>
          <w:del w:id="255" w:author="Michael Kubacki" w:date="2022-07-27T14:42:00Z">
            <w:r w:rsidRPr="00DE3E8D" w:rsidDel="00DE3E8D">
              <w:rPr>
                <w:rStyle w:val="Hyperlink"/>
                <w:noProof/>
                <w14:scene3d>
                  <w14:camera w14:prst="orthographicFront"/>
                  <w14:lightRig w14:rig="threePt" w14:dir="t">
                    <w14:rot w14:lat="0" w14:lon="0" w14:rev="0"/>
                  </w14:lightRig>
                </w14:scene3d>
              </w:rPr>
              <w:delText>4.2.2</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ACPI Parameter Buffer</w:delText>
            </w:r>
            <w:r w:rsidDel="00DE3E8D">
              <w:rPr>
                <w:noProof/>
                <w:webHidden/>
              </w:rPr>
              <w:tab/>
              <w:delText>24</w:delText>
            </w:r>
          </w:del>
        </w:p>
        <w:p w14:paraId="4B0C5BCD" w14:textId="293DB2CD" w:rsidR="00E00F19" w:rsidDel="00DE3E8D" w:rsidRDefault="00E00F19">
          <w:pPr>
            <w:pStyle w:val="TOC3"/>
            <w:tabs>
              <w:tab w:val="left" w:pos="1100"/>
              <w:tab w:val="right" w:leader="dot" w:pos="9350"/>
            </w:tabs>
            <w:rPr>
              <w:del w:id="256" w:author="Michael Kubacki" w:date="2022-07-27T14:42:00Z"/>
              <w:rFonts w:asciiTheme="minorHAnsi" w:eastAsiaTheme="minorEastAsia" w:hAnsiTheme="minorHAnsi" w:cstheme="minorBidi"/>
              <w:i w:val="0"/>
              <w:iCs w:val="0"/>
              <w:noProof/>
              <w:sz w:val="22"/>
              <w:szCs w:val="22"/>
              <w:lang w:val="en-GB" w:eastAsia="en-GB"/>
            </w:rPr>
          </w:pPr>
          <w:del w:id="257" w:author="Michael Kubacki" w:date="2022-07-27T14:42:00Z">
            <w:r w:rsidRPr="00DE3E8D" w:rsidDel="00DE3E8D">
              <w:rPr>
                <w:rStyle w:val="Hyperlink"/>
                <w:noProof/>
                <w14:scene3d>
                  <w14:camera w14:prst="orthographicFront"/>
                  <w14:lightRig w14:rig="threePt" w14:dir="t">
                    <w14:rot w14:lat="0" w14:lon="0" w14:rev="0"/>
                  </w14:lightRig>
                </w14:scene3d>
              </w:rPr>
              <w:delText>4.2.3</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Module Runtime MMIO Ranges</w:delText>
            </w:r>
            <w:r w:rsidDel="00DE3E8D">
              <w:rPr>
                <w:noProof/>
                <w:webHidden/>
              </w:rPr>
              <w:tab/>
              <w:delText>25</w:delText>
            </w:r>
          </w:del>
        </w:p>
        <w:p w14:paraId="342AB073" w14:textId="515352F8" w:rsidR="00E00F19" w:rsidDel="00DE3E8D" w:rsidRDefault="00E00F19">
          <w:pPr>
            <w:pStyle w:val="TOC1"/>
            <w:tabs>
              <w:tab w:val="left" w:pos="440"/>
              <w:tab w:val="right" w:leader="dot" w:pos="9350"/>
            </w:tabs>
            <w:rPr>
              <w:del w:id="258" w:author="Michael Kubacki" w:date="2022-07-27T14:42:00Z"/>
              <w:rFonts w:asciiTheme="minorHAnsi" w:eastAsiaTheme="minorEastAsia" w:hAnsiTheme="minorHAnsi" w:cstheme="minorBidi"/>
              <w:b w:val="0"/>
              <w:bCs w:val="0"/>
              <w:caps w:val="0"/>
              <w:noProof/>
              <w:sz w:val="22"/>
              <w:szCs w:val="22"/>
              <w:lang w:val="en-GB" w:eastAsia="en-GB"/>
            </w:rPr>
          </w:pPr>
          <w:del w:id="259" w:author="Michael Kubacki" w:date="2022-07-27T14:42:00Z">
            <w:r w:rsidRPr="00DE3E8D" w:rsidDel="00DE3E8D">
              <w:rPr>
                <w:rStyle w:val="Hyperlink"/>
                <w:noProof/>
              </w:rPr>
              <w:delText>5.</w:delText>
            </w:r>
            <w:r w:rsidDel="00DE3E8D">
              <w:rPr>
                <w:rFonts w:asciiTheme="minorHAnsi" w:eastAsiaTheme="minorEastAsia" w:hAnsiTheme="minorHAnsi" w:cstheme="minorBidi"/>
                <w:b w:val="0"/>
                <w:bCs w:val="0"/>
                <w:caps w:val="0"/>
                <w:noProof/>
                <w:sz w:val="22"/>
                <w:szCs w:val="22"/>
                <w:lang w:val="en-GB" w:eastAsia="en-GB"/>
              </w:rPr>
              <w:tab/>
            </w:r>
            <w:r w:rsidRPr="00DE3E8D" w:rsidDel="00DE3E8D">
              <w:rPr>
                <w:rStyle w:val="Hyperlink"/>
                <w:noProof/>
              </w:rPr>
              <w:delText>Invocation of PRM Handlers</w:delText>
            </w:r>
            <w:r w:rsidDel="00DE3E8D">
              <w:rPr>
                <w:noProof/>
                <w:webHidden/>
              </w:rPr>
              <w:tab/>
              <w:delText>27</w:delText>
            </w:r>
          </w:del>
        </w:p>
        <w:p w14:paraId="64BFF19C" w14:textId="376E26FF" w:rsidR="00E00F19" w:rsidDel="00DE3E8D" w:rsidRDefault="00E00F19">
          <w:pPr>
            <w:pStyle w:val="TOC2"/>
            <w:tabs>
              <w:tab w:val="left" w:pos="880"/>
              <w:tab w:val="right" w:leader="dot" w:pos="9350"/>
            </w:tabs>
            <w:rPr>
              <w:del w:id="260" w:author="Michael Kubacki" w:date="2022-07-27T14:42:00Z"/>
              <w:rFonts w:asciiTheme="minorHAnsi" w:eastAsiaTheme="minorEastAsia" w:hAnsiTheme="minorHAnsi" w:cstheme="minorBidi"/>
              <w:smallCaps w:val="0"/>
              <w:noProof/>
              <w:sz w:val="22"/>
              <w:szCs w:val="22"/>
              <w:lang w:val="en-GB" w:eastAsia="en-GB"/>
            </w:rPr>
          </w:pPr>
          <w:del w:id="261" w:author="Michael Kubacki" w:date="2022-07-27T14:42:00Z">
            <w:r w:rsidRPr="00DE3E8D" w:rsidDel="00DE3E8D">
              <w:rPr>
                <w:rStyle w:val="Hyperlink"/>
                <w:noProof/>
              </w:rPr>
              <w:delText>5.1</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Direct Call vs ASL Based Invocation</w:delText>
            </w:r>
            <w:r w:rsidDel="00DE3E8D">
              <w:rPr>
                <w:noProof/>
                <w:webHidden/>
              </w:rPr>
              <w:tab/>
              <w:delText>27</w:delText>
            </w:r>
          </w:del>
        </w:p>
        <w:p w14:paraId="32A4D29A" w14:textId="38A19D17" w:rsidR="00E00F19" w:rsidDel="00DE3E8D" w:rsidRDefault="00E00F19">
          <w:pPr>
            <w:pStyle w:val="TOC2"/>
            <w:tabs>
              <w:tab w:val="left" w:pos="880"/>
              <w:tab w:val="right" w:leader="dot" w:pos="9350"/>
            </w:tabs>
            <w:rPr>
              <w:del w:id="262" w:author="Michael Kubacki" w:date="2022-07-27T14:42:00Z"/>
              <w:rFonts w:asciiTheme="minorHAnsi" w:eastAsiaTheme="minorEastAsia" w:hAnsiTheme="minorHAnsi" w:cstheme="minorBidi"/>
              <w:smallCaps w:val="0"/>
              <w:noProof/>
              <w:sz w:val="22"/>
              <w:szCs w:val="22"/>
              <w:lang w:val="en-GB" w:eastAsia="en-GB"/>
            </w:rPr>
          </w:pPr>
          <w:del w:id="263" w:author="Michael Kubacki" w:date="2022-07-27T14:42:00Z">
            <w:r w:rsidRPr="00DE3E8D" w:rsidDel="00DE3E8D">
              <w:rPr>
                <w:rStyle w:val="Hyperlink"/>
                <w:noProof/>
              </w:rPr>
              <w:delText>5.2</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Invocation Mechanism - Overview</w:delText>
            </w:r>
            <w:r w:rsidDel="00DE3E8D">
              <w:rPr>
                <w:noProof/>
                <w:webHidden/>
              </w:rPr>
              <w:tab/>
              <w:delText>27</w:delText>
            </w:r>
          </w:del>
        </w:p>
        <w:p w14:paraId="78302B1E" w14:textId="4E38C2B4" w:rsidR="00E00F19" w:rsidDel="00DE3E8D" w:rsidRDefault="00E00F19">
          <w:pPr>
            <w:pStyle w:val="TOC2"/>
            <w:tabs>
              <w:tab w:val="left" w:pos="880"/>
              <w:tab w:val="right" w:leader="dot" w:pos="9350"/>
            </w:tabs>
            <w:rPr>
              <w:del w:id="264" w:author="Michael Kubacki" w:date="2022-07-27T14:42:00Z"/>
              <w:rFonts w:asciiTheme="minorHAnsi" w:eastAsiaTheme="minorEastAsia" w:hAnsiTheme="minorHAnsi" w:cstheme="minorBidi"/>
              <w:smallCaps w:val="0"/>
              <w:noProof/>
              <w:sz w:val="22"/>
              <w:szCs w:val="22"/>
              <w:lang w:val="en-GB" w:eastAsia="en-GB"/>
            </w:rPr>
          </w:pPr>
          <w:del w:id="265" w:author="Michael Kubacki" w:date="2022-07-27T14:42:00Z">
            <w:r w:rsidRPr="00DE3E8D" w:rsidDel="00DE3E8D">
              <w:rPr>
                <w:rStyle w:val="Hyperlink"/>
                <w:noProof/>
              </w:rPr>
              <w:delText>5.3</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Direct Invocation</w:delText>
            </w:r>
            <w:r w:rsidDel="00DE3E8D">
              <w:rPr>
                <w:noProof/>
                <w:webHidden/>
              </w:rPr>
              <w:tab/>
              <w:delText>28</w:delText>
            </w:r>
          </w:del>
        </w:p>
        <w:p w14:paraId="6AF3218C" w14:textId="22116DAF" w:rsidR="00E00F19" w:rsidDel="00DE3E8D" w:rsidRDefault="00E00F19">
          <w:pPr>
            <w:pStyle w:val="TOC2"/>
            <w:tabs>
              <w:tab w:val="left" w:pos="880"/>
              <w:tab w:val="right" w:leader="dot" w:pos="9350"/>
            </w:tabs>
            <w:rPr>
              <w:del w:id="266" w:author="Michael Kubacki" w:date="2022-07-27T14:42:00Z"/>
              <w:rFonts w:asciiTheme="minorHAnsi" w:eastAsiaTheme="minorEastAsia" w:hAnsiTheme="minorHAnsi" w:cstheme="minorBidi"/>
              <w:smallCaps w:val="0"/>
              <w:noProof/>
              <w:sz w:val="22"/>
              <w:szCs w:val="22"/>
              <w:lang w:val="en-GB" w:eastAsia="en-GB"/>
            </w:rPr>
          </w:pPr>
          <w:del w:id="267" w:author="Michael Kubacki" w:date="2022-07-27T14:42:00Z">
            <w:r w:rsidRPr="00DE3E8D" w:rsidDel="00DE3E8D">
              <w:rPr>
                <w:rStyle w:val="Hyperlink"/>
                <w:noProof/>
              </w:rPr>
              <w:delText>5.4</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ASL (_DSM) Based Invocation</w:delText>
            </w:r>
            <w:r w:rsidDel="00DE3E8D">
              <w:rPr>
                <w:noProof/>
                <w:webHidden/>
              </w:rPr>
              <w:tab/>
              <w:delText>28</w:delText>
            </w:r>
          </w:del>
        </w:p>
        <w:p w14:paraId="0C5AD73F" w14:textId="16211892" w:rsidR="00E00F19" w:rsidDel="00DE3E8D" w:rsidRDefault="00E00F19">
          <w:pPr>
            <w:pStyle w:val="TOC2"/>
            <w:tabs>
              <w:tab w:val="left" w:pos="880"/>
              <w:tab w:val="right" w:leader="dot" w:pos="9350"/>
            </w:tabs>
            <w:rPr>
              <w:del w:id="268" w:author="Michael Kubacki" w:date="2022-07-27T14:42:00Z"/>
              <w:rFonts w:asciiTheme="minorHAnsi" w:eastAsiaTheme="minorEastAsia" w:hAnsiTheme="minorHAnsi" w:cstheme="minorBidi"/>
              <w:smallCaps w:val="0"/>
              <w:noProof/>
              <w:sz w:val="22"/>
              <w:szCs w:val="22"/>
              <w:lang w:val="en-GB" w:eastAsia="en-GB"/>
            </w:rPr>
          </w:pPr>
          <w:del w:id="269" w:author="Michael Kubacki" w:date="2022-07-27T14:42:00Z">
            <w:r w:rsidRPr="00DE3E8D" w:rsidDel="00DE3E8D">
              <w:rPr>
                <w:rStyle w:val="Hyperlink"/>
                <w:noProof/>
              </w:rPr>
              <w:delText>5.5</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Context Buffer</w:delText>
            </w:r>
            <w:r w:rsidDel="00DE3E8D">
              <w:rPr>
                <w:noProof/>
                <w:webHidden/>
              </w:rPr>
              <w:tab/>
              <w:delText>28</w:delText>
            </w:r>
          </w:del>
        </w:p>
        <w:p w14:paraId="14004835" w14:textId="240A399C" w:rsidR="00E00F19" w:rsidDel="00DE3E8D" w:rsidRDefault="00E00F19">
          <w:pPr>
            <w:pStyle w:val="TOC1"/>
            <w:tabs>
              <w:tab w:val="left" w:pos="440"/>
              <w:tab w:val="right" w:leader="dot" w:pos="9350"/>
            </w:tabs>
            <w:rPr>
              <w:del w:id="270" w:author="Michael Kubacki" w:date="2022-07-27T14:42:00Z"/>
              <w:rFonts w:asciiTheme="minorHAnsi" w:eastAsiaTheme="minorEastAsia" w:hAnsiTheme="minorHAnsi" w:cstheme="minorBidi"/>
              <w:b w:val="0"/>
              <w:bCs w:val="0"/>
              <w:caps w:val="0"/>
              <w:noProof/>
              <w:sz w:val="22"/>
              <w:szCs w:val="22"/>
              <w:lang w:val="en-GB" w:eastAsia="en-GB"/>
            </w:rPr>
          </w:pPr>
          <w:del w:id="271" w:author="Michael Kubacki" w:date="2022-07-27T14:42:00Z">
            <w:r w:rsidRPr="00DE3E8D" w:rsidDel="00DE3E8D">
              <w:rPr>
                <w:rStyle w:val="Hyperlink"/>
                <w:noProof/>
              </w:rPr>
              <w:delText>6.</w:delText>
            </w:r>
            <w:r w:rsidDel="00DE3E8D">
              <w:rPr>
                <w:rFonts w:asciiTheme="minorHAnsi" w:eastAsiaTheme="minorEastAsia" w:hAnsiTheme="minorHAnsi" w:cstheme="minorBidi"/>
                <w:b w:val="0"/>
                <w:bCs w:val="0"/>
                <w:caps w:val="0"/>
                <w:noProof/>
                <w:sz w:val="22"/>
                <w:szCs w:val="22"/>
                <w:lang w:val="en-GB" w:eastAsia="en-GB"/>
              </w:rPr>
              <w:tab/>
            </w:r>
            <w:r w:rsidRPr="00DE3E8D" w:rsidDel="00DE3E8D">
              <w:rPr>
                <w:rStyle w:val="Hyperlink"/>
                <w:noProof/>
              </w:rPr>
              <w:delText>PRM Software Organization</w:delText>
            </w:r>
            <w:r w:rsidDel="00DE3E8D">
              <w:rPr>
                <w:noProof/>
                <w:webHidden/>
              </w:rPr>
              <w:tab/>
              <w:delText>30</w:delText>
            </w:r>
          </w:del>
        </w:p>
        <w:p w14:paraId="69DED532" w14:textId="1C0910AA" w:rsidR="00E00F19" w:rsidDel="00DE3E8D" w:rsidRDefault="00E00F19">
          <w:pPr>
            <w:pStyle w:val="TOC2"/>
            <w:tabs>
              <w:tab w:val="left" w:pos="880"/>
              <w:tab w:val="right" w:leader="dot" w:pos="9350"/>
            </w:tabs>
            <w:rPr>
              <w:del w:id="272" w:author="Michael Kubacki" w:date="2022-07-27T14:42:00Z"/>
              <w:rFonts w:asciiTheme="minorHAnsi" w:eastAsiaTheme="minorEastAsia" w:hAnsiTheme="minorHAnsi" w:cstheme="minorBidi"/>
              <w:smallCaps w:val="0"/>
              <w:noProof/>
              <w:sz w:val="22"/>
              <w:szCs w:val="22"/>
              <w:lang w:val="en-GB" w:eastAsia="en-GB"/>
            </w:rPr>
          </w:pPr>
          <w:del w:id="273" w:author="Michael Kubacki" w:date="2022-07-27T14:42:00Z">
            <w:r w:rsidRPr="00DE3E8D" w:rsidDel="00DE3E8D">
              <w:rPr>
                <w:rStyle w:val="Hyperlink"/>
                <w:noProof/>
              </w:rPr>
              <w:delText>6.1</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 Module Image Format</w:delText>
            </w:r>
            <w:r w:rsidDel="00DE3E8D">
              <w:rPr>
                <w:noProof/>
                <w:webHidden/>
              </w:rPr>
              <w:tab/>
              <w:delText>30</w:delText>
            </w:r>
          </w:del>
        </w:p>
        <w:p w14:paraId="24A5C4FE" w14:textId="0775153C" w:rsidR="00E00F19" w:rsidDel="00DE3E8D" w:rsidRDefault="00E00F19">
          <w:pPr>
            <w:pStyle w:val="TOC3"/>
            <w:tabs>
              <w:tab w:val="left" w:pos="1100"/>
              <w:tab w:val="right" w:leader="dot" w:pos="9350"/>
            </w:tabs>
            <w:rPr>
              <w:del w:id="274" w:author="Michael Kubacki" w:date="2022-07-27T14:42:00Z"/>
              <w:rFonts w:asciiTheme="minorHAnsi" w:eastAsiaTheme="minorEastAsia" w:hAnsiTheme="minorHAnsi" w:cstheme="minorBidi"/>
              <w:i w:val="0"/>
              <w:iCs w:val="0"/>
              <w:noProof/>
              <w:sz w:val="22"/>
              <w:szCs w:val="22"/>
              <w:lang w:val="en-GB" w:eastAsia="en-GB"/>
            </w:rPr>
          </w:pPr>
          <w:del w:id="275" w:author="Michael Kubacki" w:date="2022-07-27T14:42:00Z">
            <w:r w:rsidRPr="00DE3E8D" w:rsidDel="00DE3E8D">
              <w:rPr>
                <w:rStyle w:val="Hyperlink"/>
                <w:noProof/>
                <w14:scene3d>
                  <w14:camera w14:prst="orthographicFront"/>
                  <w14:lightRig w14:rig="threePt" w14:dir="t">
                    <w14:rot w14:lat="0" w14:lon="0" w14:rev="0"/>
                  </w14:lightRig>
                </w14:scene3d>
              </w:rPr>
              <w:delText>6.1.1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Export Descriptor Structures</w:delText>
            </w:r>
            <w:r w:rsidDel="00DE3E8D">
              <w:rPr>
                <w:noProof/>
                <w:webHidden/>
              </w:rPr>
              <w:tab/>
              <w:delText>31</w:delText>
            </w:r>
          </w:del>
        </w:p>
        <w:p w14:paraId="06831859" w14:textId="01F25FA3" w:rsidR="00E00F19" w:rsidDel="00DE3E8D" w:rsidRDefault="00E00F19">
          <w:pPr>
            <w:pStyle w:val="TOC2"/>
            <w:tabs>
              <w:tab w:val="left" w:pos="880"/>
              <w:tab w:val="right" w:leader="dot" w:pos="9350"/>
            </w:tabs>
            <w:rPr>
              <w:del w:id="276" w:author="Michael Kubacki" w:date="2022-07-27T14:42:00Z"/>
              <w:rFonts w:asciiTheme="minorHAnsi" w:eastAsiaTheme="minorEastAsia" w:hAnsiTheme="minorHAnsi" w:cstheme="minorBidi"/>
              <w:smallCaps w:val="0"/>
              <w:noProof/>
              <w:sz w:val="22"/>
              <w:szCs w:val="22"/>
              <w:lang w:val="en-GB" w:eastAsia="en-GB"/>
            </w:rPr>
          </w:pPr>
          <w:del w:id="277" w:author="Michael Kubacki" w:date="2022-07-27T14:42:00Z">
            <w:r w:rsidRPr="00DE3E8D" w:rsidDel="00DE3E8D">
              <w:rPr>
                <w:rStyle w:val="Hyperlink"/>
                <w:noProof/>
              </w:rPr>
              <w:delText>6.2</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 Module Loader</w:delText>
            </w:r>
            <w:r w:rsidDel="00DE3E8D">
              <w:rPr>
                <w:noProof/>
                <w:webHidden/>
              </w:rPr>
              <w:tab/>
              <w:delText>32</w:delText>
            </w:r>
          </w:del>
        </w:p>
        <w:p w14:paraId="6E49BA2A" w14:textId="2AB0C4F3" w:rsidR="00E00F19" w:rsidDel="00DE3E8D" w:rsidRDefault="00E00F19">
          <w:pPr>
            <w:pStyle w:val="TOC3"/>
            <w:tabs>
              <w:tab w:val="left" w:pos="1100"/>
              <w:tab w:val="right" w:leader="dot" w:pos="9350"/>
            </w:tabs>
            <w:rPr>
              <w:del w:id="278" w:author="Michael Kubacki" w:date="2022-07-27T14:42:00Z"/>
              <w:rFonts w:asciiTheme="minorHAnsi" w:eastAsiaTheme="minorEastAsia" w:hAnsiTheme="minorHAnsi" w:cstheme="minorBidi"/>
              <w:i w:val="0"/>
              <w:iCs w:val="0"/>
              <w:noProof/>
              <w:sz w:val="22"/>
              <w:szCs w:val="22"/>
              <w:lang w:val="en-GB" w:eastAsia="en-GB"/>
            </w:rPr>
          </w:pPr>
          <w:del w:id="279" w:author="Michael Kubacki" w:date="2022-07-27T14:42:00Z">
            <w:r w:rsidRPr="00DE3E8D" w:rsidDel="00DE3E8D">
              <w:rPr>
                <w:rStyle w:val="Hyperlink"/>
                <w:noProof/>
                <w14:scene3d>
                  <w14:camera w14:prst="orthographicFront"/>
                  <w14:lightRig w14:rig="threePt" w14:dir="t">
                    <w14:rot w14:lat="0" w14:lon="0" w14:rev="0"/>
                  </w14:lightRig>
                </w14:scene3d>
              </w:rPr>
              <w:delText>6.2.1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Firmware PRM Loader</w:delText>
            </w:r>
            <w:r w:rsidDel="00DE3E8D">
              <w:rPr>
                <w:noProof/>
                <w:webHidden/>
              </w:rPr>
              <w:tab/>
              <w:delText>32</w:delText>
            </w:r>
          </w:del>
        </w:p>
        <w:p w14:paraId="1D77C111" w14:textId="0B676176" w:rsidR="00E00F19" w:rsidDel="00DE3E8D" w:rsidRDefault="00E00F19">
          <w:pPr>
            <w:pStyle w:val="TOC3"/>
            <w:tabs>
              <w:tab w:val="left" w:pos="1100"/>
              <w:tab w:val="right" w:leader="dot" w:pos="9350"/>
            </w:tabs>
            <w:rPr>
              <w:del w:id="280" w:author="Michael Kubacki" w:date="2022-07-27T14:42:00Z"/>
              <w:rFonts w:asciiTheme="minorHAnsi" w:eastAsiaTheme="minorEastAsia" w:hAnsiTheme="minorHAnsi" w:cstheme="minorBidi"/>
              <w:i w:val="0"/>
              <w:iCs w:val="0"/>
              <w:noProof/>
              <w:sz w:val="22"/>
              <w:szCs w:val="22"/>
              <w:lang w:val="en-GB" w:eastAsia="en-GB"/>
            </w:rPr>
          </w:pPr>
          <w:del w:id="281" w:author="Michael Kubacki" w:date="2022-07-27T14:42:00Z">
            <w:r w:rsidRPr="00DE3E8D" w:rsidDel="00DE3E8D">
              <w:rPr>
                <w:rStyle w:val="Hyperlink"/>
                <w:noProof/>
                <w14:scene3d>
                  <w14:camera w14:prst="orthographicFront"/>
                  <w14:lightRig w14:rig="threePt" w14:dir="t">
                    <w14:rot w14:lat="0" w14:lon="0" w14:rev="0"/>
                  </w14:lightRig>
                </w14:scene3d>
              </w:rPr>
              <w:delText>6.2.2</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OS PRM Loader</w:delText>
            </w:r>
            <w:r w:rsidDel="00DE3E8D">
              <w:rPr>
                <w:noProof/>
                <w:webHidden/>
              </w:rPr>
              <w:tab/>
              <w:delText>32</w:delText>
            </w:r>
          </w:del>
        </w:p>
        <w:p w14:paraId="16365A8E" w14:textId="24D11BE3" w:rsidR="00E00F19" w:rsidDel="00DE3E8D" w:rsidRDefault="00E00F19">
          <w:pPr>
            <w:pStyle w:val="TOC2"/>
            <w:tabs>
              <w:tab w:val="left" w:pos="880"/>
              <w:tab w:val="right" w:leader="dot" w:pos="9350"/>
            </w:tabs>
            <w:rPr>
              <w:del w:id="282" w:author="Michael Kubacki" w:date="2022-07-27T14:42:00Z"/>
              <w:rFonts w:asciiTheme="minorHAnsi" w:eastAsiaTheme="minorEastAsia" w:hAnsiTheme="minorHAnsi" w:cstheme="minorBidi"/>
              <w:smallCaps w:val="0"/>
              <w:noProof/>
              <w:sz w:val="22"/>
              <w:szCs w:val="22"/>
              <w:lang w:val="en-GB" w:eastAsia="en-GB"/>
            </w:rPr>
          </w:pPr>
          <w:del w:id="283" w:author="Michael Kubacki" w:date="2022-07-27T14:42:00Z">
            <w:r w:rsidRPr="00DE3E8D" w:rsidDel="00DE3E8D">
              <w:rPr>
                <w:rStyle w:val="Hyperlink"/>
                <w:noProof/>
              </w:rPr>
              <w:delText>6.3</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 Handler</w:delText>
            </w:r>
            <w:r w:rsidDel="00DE3E8D">
              <w:rPr>
                <w:noProof/>
                <w:webHidden/>
              </w:rPr>
              <w:tab/>
              <w:delText>33</w:delText>
            </w:r>
          </w:del>
        </w:p>
        <w:p w14:paraId="3E3CC7F6" w14:textId="27D5B30E" w:rsidR="00E00F19" w:rsidDel="00DE3E8D" w:rsidRDefault="00E00F19">
          <w:pPr>
            <w:pStyle w:val="TOC3"/>
            <w:tabs>
              <w:tab w:val="left" w:pos="1100"/>
              <w:tab w:val="right" w:leader="dot" w:pos="9350"/>
            </w:tabs>
            <w:rPr>
              <w:del w:id="284" w:author="Michael Kubacki" w:date="2022-07-27T14:42:00Z"/>
              <w:rFonts w:asciiTheme="minorHAnsi" w:eastAsiaTheme="minorEastAsia" w:hAnsiTheme="minorHAnsi" w:cstheme="minorBidi"/>
              <w:i w:val="0"/>
              <w:iCs w:val="0"/>
              <w:noProof/>
              <w:sz w:val="22"/>
              <w:szCs w:val="22"/>
              <w:lang w:val="en-GB" w:eastAsia="en-GB"/>
            </w:rPr>
          </w:pPr>
          <w:del w:id="285" w:author="Michael Kubacki" w:date="2022-07-27T14:42:00Z">
            <w:r w:rsidRPr="00DE3E8D" w:rsidDel="00DE3E8D">
              <w:rPr>
                <w:rStyle w:val="Hyperlink"/>
                <w:noProof/>
                <w14:scene3d>
                  <w14:camera w14:prst="orthographicFront"/>
                  <w14:lightRig w14:rig="threePt" w14:dir="t">
                    <w14:rot w14:lat="0" w14:lon="0" w14:rev="0"/>
                  </w14:lightRig>
                </w14:scene3d>
              </w:rPr>
              <w:delText>6.3.1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Overview</w:delText>
            </w:r>
            <w:r w:rsidDel="00DE3E8D">
              <w:rPr>
                <w:noProof/>
                <w:webHidden/>
              </w:rPr>
              <w:tab/>
              <w:delText>33</w:delText>
            </w:r>
          </w:del>
        </w:p>
        <w:p w14:paraId="3CD0020F" w14:textId="56B463EE" w:rsidR="00E00F19" w:rsidDel="00DE3E8D" w:rsidRDefault="00E00F19">
          <w:pPr>
            <w:pStyle w:val="TOC3"/>
            <w:tabs>
              <w:tab w:val="left" w:pos="1100"/>
              <w:tab w:val="right" w:leader="dot" w:pos="9350"/>
            </w:tabs>
            <w:rPr>
              <w:del w:id="286" w:author="Michael Kubacki" w:date="2022-07-27T14:42:00Z"/>
              <w:rFonts w:asciiTheme="minorHAnsi" w:eastAsiaTheme="minorEastAsia" w:hAnsiTheme="minorHAnsi" w:cstheme="minorBidi"/>
              <w:i w:val="0"/>
              <w:iCs w:val="0"/>
              <w:noProof/>
              <w:sz w:val="22"/>
              <w:szCs w:val="22"/>
              <w:lang w:val="en-GB" w:eastAsia="en-GB"/>
            </w:rPr>
          </w:pPr>
          <w:del w:id="287" w:author="Michael Kubacki" w:date="2022-07-27T14:42:00Z">
            <w:r w:rsidRPr="00DE3E8D" w:rsidDel="00DE3E8D">
              <w:rPr>
                <w:rStyle w:val="Hyperlink"/>
                <w:noProof/>
                <w14:scene3d>
                  <w14:camera w14:prst="orthographicFront"/>
                  <w14:lightRig w14:rig="threePt" w14:dir="t">
                    <w14:rot w14:lat="0" w14:lon="0" w14:rev="0"/>
                  </w14:lightRig>
                </w14:scene3d>
              </w:rPr>
              <w:delText>6.3.2</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Function Signature</w:delText>
            </w:r>
            <w:r w:rsidDel="00DE3E8D">
              <w:rPr>
                <w:noProof/>
                <w:webHidden/>
              </w:rPr>
              <w:tab/>
              <w:delText>33</w:delText>
            </w:r>
          </w:del>
        </w:p>
        <w:p w14:paraId="12EBBD30" w14:textId="0EB3AF9B" w:rsidR="00E00F19" w:rsidDel="00DE3E8D" w:rsidRDefault="00E00F19">
          <w:pPr>
            <w:pStyle w:val="TOC1"/>
            <w:tabs>
              <w:tab w:val="left" w:pos="440"/>
              <w:tab w:val="right" w:leader="dot" w:pos="9350"/>
            </w:tabs>
            <w:rPr>
              <w:del w:id="288" w:author="Michael Kubacki" w:date="2022-07-27T14:42:00Z"/>
              <w:rFonts w:asciiTheme="minorHAnsi" w:eastAsiaTheme="minorEastAsia" w:hAnsiTheme="minorHAnsi" w:cstheme="minorBidi"/>
              <w:b w:val="0"/>
              <w:bCs w:val="0"/>
              <w:caps w:val="0"/>
              <w:noProof/>
              <w:sz w:val="22"/>
              <w:szCs w:val="22"/>
              <w:lang w:val="en-GB" w:eastAsia="en-GB"/>
            </w:rPr>
          </w:pPr>
          <w:del w:id="289" w:author="Michael Kubacki" w:date="2022-07-27T14:42:00Z">
            <w:r w:rsidRPr="00DE3E8D" w:rsidDel="00DE3E8D">
              <w:rPr>
                <w:rStyle w:val="Hyperlink"/>
                <w:noProof/>
              </w:rPr>
              <w:delText>7.</w:delText>
            </w:r>
            <w:r w:rsidDel="00DE3E8D">
              <w:rPr>
                <w:rFonts w:asciiTheme="minorHAnsi" w:eastAsiaTheme="minorEastAsia" w:hAnsiTheme="minorHAnsi" w:cstheme="minorBidi"/>
                <w:b w:val="0"/>
                <w:bCs w:val="0"/>
                <w:caps w:val="0"/>
                <w:noProof/>
                <w:sz w:val="22"/>
                <w:szCs w:val="22"/>
                <w:lang w:val="en-GB" w:eastAsia="en-GB"/>
              </w:rPr>
              <w:tab/>
            </w:r>
            <w:r w:rsidRPr="00DE3E8D" w:rsidDel="00DE3E8D">
              <w:rPr>
                <w:rStyle w:val="Hyperlink"/>
                <w:noProof/>
              </w:rPr>
              <w:delText>Servicable PRM</w:delText>
            </w:r>
            <w:r w:rsidDel="00DE3E8D">
              <w:rPr>
                <w:noProof/>
                <w:webHidden/>
              </w:rPr>
              <w:tab/>
              <w:delText>35</w:delText>
            </w:r>
          </w:del>
        </w:p>
        <w:p w14:paraId="78C595B4" w14:textId="126C4148" w:rsidR="00E00F19" w:rsidDel="00DE3E8D" w:rsidRDefault="00E00F19">
          <w:pPr>
            <w:pStyle w:val="TOC2"/>
            <w:tabs>
              <w:tab w:val="left" w:pos="880"/>
              <w:tab w:val="right" w:leader="dot" w:pos="9350"/>
            </w:tabs>
            <w:rPr>
              <w:del w:id="290" w:author="Michael Kubacki" w:date="2022-07-27T14:42:00Z"/>
              <w:rFonts w:asciiTheme="minorHAnsi" w:eastAsiaTheme="minorEastAsia" w:hAnsiTheme="minorHAnsi" w:cstheme="minorBidi"/>
              <w:smallCaps w:val="0"/>
              <w:noProof/>
              <w:sz w:val="22"/>
              <w:szCs w:val="22"/>
              <w:lang w:val="en-GB" w:eastAsia="en-GB"/>
            </w:rPr>
          </w:pPr>
          <w:del w:id="291" w:author="Michael Kubacki" w:date="2022-07-27T14:42:00Z">
            <w:r w:rsidRPr="00DE3E8D" w:rsidDel="00DE3E8D">
              <w:rPr>
                <w:rStyle w:val="Hyperlink"/>
                <w:noProof/>
              </w:rPr>
              <w:delText>7.1</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High-Level Flows</w:delText>
            </w:r>
            <w:r w:rsidDel="00DE3E8D">
              <w:rPr>
                <w:noProof/>
                <w:webHidden/>
              </w:rPr>
              <w:tab/>
              <w:delText>35</w:delText>
            </w:r>
          </w:del>
        </w:p>
        <w:p w14:paraId="4F0D0E3B" w14:textId="26E4F44C" w:rsidR="00E00F19" w:rsidDel="00DE3E8D" w:rsidRDefault="00E00F19">
          <w:pPr>
            <w:pStyle w:val="TOC3"/>
            <w:tabs>
              <w:tab w:val="left" w:pos="1100"/>
              <w:tab w:val="right" w:leader="dot" w:pos="9350"/>
            </w:tabs>
            <w:rPr>
              <w:del w:id="292" w:author="Michael Kubacki" w:date="2022-07-27T14:42:00Z"/>
              <w:rFonts w:asciiTheme="minorHAnsi" w:eastAsiaTheme="minorEastAsia" w:hAnsiTheme="minorHAnsi" w:cstheme="minorBidi"/>
              <w:i w:val="0"/>
              <w:iCs w:val="0"/>
              <w:noProof/>
              <w:sz w:val="22"/>
              <w:szCs w:val="22"/>
              <w:lang w:val="en-GB" w:eastAsia="en-GB"/>
            </w:rPr>
          </w:pPr>
          <w:del w:id="293" w:author="Michael Kubacki" w:date="2022-07-27T14:42:00Z">
            <w:r w:rsidRPr="00DE3E8D" w:rsidDel="00DE3E8D">
              <w:rPr>
                <w:rStyle w:val="Hyperlink"/>
                <w:noProof/>
                <w14:scene3d>
                  <w14:camera w14:prst="orthographicFront"/>
                  <w14:lightRig w14:rig="threePt" w14:dir="t">
                    <w14:rot w14:lat="0" w14:lon="0" w14:rev="0"/>
                  </w14:lightRig>
                </w14:scene3d>
              </w:rPr>
              <w:delText>7.1.1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Update Lock/Unlock</w:delText>
            </w:r>
            <w:r w:rsidDel="00DE3E8D">
              <w:rPr>
                <w:noProof/>
                <w:webHidden/>
              </w:rPr>
              <w:tab/>
              <w:delText>35</w:delText>
            </w:r>
          </w:del>
        </w:p>
        <w:p w14:paraId="42E7C03B" w14:textId="72AC092D" w:rsidR="00E00F19" w:rsidDel="00DE3E8D" w:rsidRDefault="00E00F19">
          <w:pPr>
            <w:pStyle w:val="TOC2"/>
            <w:tabs>
              <w:tab w:val="left" w:pos="880"/>
              <w:tab w:val="right" w:leader="dot" w:pos="9350"/>
            </w:tabs>
            <w:rPr>
              <w:del w:id="294" w:author="Michael Kubacki" w:date="2022-07-27T14:42:00Z"/>
              <w:rFonts w:asciiTheme="minorHAnsi" w:eastAsiaTheme="minorEastAsia" w:hAnsiTheme="minorHAnsi" w:cstheme="minorBidi"/>
              <w:smallCaps w:val="0"/>
              <w:noProof/>
              <w:sz w:val="22"/>
              <w:szCs w:val="22"/>
              <w:lang w:val="en-GB" w:eastAsia="en-GB"/>
            </w:rPr>
          </w:pPr>
          <w:del w:id="295" w:author="Michael Kubacki" w:date="2022-07-27T14:42:00Z">
            <w:r w:rsidRPr="00DE3E8D" w:rsidDel="00DE3E8D">
              <w:rPr>
                <w:rStyle w:val="Hyperlink"/>
                <w:noProof/>
              </w:rPr>
              <w:delText>7.2</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Installation in Windows</w:delText>
            </w:r>
            <w:r w:rsidDel="00DE3E8D">
              <w:rPr>
                <w:noProof/>
                <w:webHidden/>
              </w:rPr>
              <w:tab/>
              <w:delText>37</w:delText>
            </w:r>
          </w:del>
        </w:p>
        <w:p w14:paraId="4FC66642" w14:textId="34FEF5D1" w:rsidR="00E00F19" w:rsidDel="00DE3E8D" w:rsidRDefault="00E00F19">
          <w:pPr>
            <w:pStyle w:val="TOC3"/>
            <w:tabs>
              <w:tab w:val="left" w:pos="1100"/>
              <w:tab w:val="right" w:leader="dot" w:pos="9350"/>
            </w:tabs>
            <w:rPr>
              <w:del w:id="296" w:author="Michael Kubacki" w:date="2022-07-27T14:42:00Z"/>
              <w:rFonts w:asciiTheme="minorHAnsi" w:eastAsiaTheme="minorEastAsia" w:hAnsiTheme="minorHAnsi" w:cstheme="minorBidi"/>
              <w:i w:val="0"/>
              <w:iCs w:val="0"/>
              <w:noProof/>
              <w:sz w:val="22"/>
              <w:szCs w:val="22"/>
              <w:lang w:val="en-GB" w:eastAsia="en-GB"/>
            </w:rPr>
          </w:pPr>
          <w:del w:id="297" w:author="Michael Kubacki" w:date="2022-07-27T14:42:00Z">
            <w:r w:rsidRPr="00DE3E8D" w:rsidDel="00DE3E8D">
              <w:rPr>
                <w:rStyle w:val="Hyperlink"/>
                <w:noProof/>
                <w14:scene3d>
                  <w14:camera w14:prst="orthographicFront"/>
                  <w14:lightRig w14:rig="threePt" w14:dir="t">
                    <w14:rot w14:lat="0" w14:lon="0" w14:rev="0"/>
                  </w14:lightRig>
                </w14:scene3d>
              </w:rPr>
              <w:delText>7.2.1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Persisting PRM Module Updates Across Reboot/KSR</w:delText>
            </w:r>
            <w:r w:rsidDel="00DE3E8D">
              <w:rPr>
                <w:noProof/>
                <w:webHidden/>
              </w:rPr>
              <w:tab/>
              <w:delText>37</w:delText>
            </w:r>
          </w:del>
        </w:p>
        <w:p w14:paraId="094DCF1E" w14:textId="5E1416A5" w:rsidR="00E00F19" w:rsidDel="00DE3E8D" w:rsidRDefault="00E00F19">
          <w:pPr>
            <w:pStyle w:val="TOC2"/>
            <w:tabs>
              <w:tab w:val="left" w:pos="880"/>
              <w:tab w:val="right" w:leader="dot" w:pos="9350"/>
            </w:tabs>
            <w:rPr>
              <w:del w:id="298" w:author="Michael Kubacki" w:date="2022-07-27T14:42:00Z"/>
              <w:rFonts w:asciiTheme="minorHAnsi" w:eastAsiaTheme="minorEastAsia" w:hAnsiTheme="minorHAnsi" w:cstheme="minorBidi"/>
              <w:smallCaps w:val="0"/>
              <w:noProof/>
              <w:sz w:val="22"/>
              <w:szCs w:val="22"/>
              <w:lang w:val="en-GB" w:eastAsia="en-GB"/>
            </w:rPr>
          </w:pPr>
          <w:del w:id="299" w:author="Michael Kubacki" w:date="2022-07-27T14:42:00Z">
            <w:r w:rsidRPr="00DE3E8D" w:rsidDel="00DE3E8D">
              <w:rPr>
                <w:rStyle w:val="Hyperlink"/>
                <w:noProof/>
              </w:rPr>
              <w:delText>7.3</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Rollback</w:delText>
            </w:r>
            <w:r w:rsidDel="00DE3E8D">
              <w:rPr>
                <w:noProof/>
                <w:webHidden/>
              </w:rPr>
              <w:tab/>
              <w:delText>37</w:delText>
            </w:r>
          </w:del>
        </w:p>
        <w:p w14:paraId="090F5CE9" w14:textId="2A09825D" w:rsidR="00E00F19" w:rsidDel="00DE3E8D" w:rsidRDefault="00E00F19">
          <w:pPr>
            <w:pStyle w:val="TOC1"/>
            <w:tabs>
              <w:tab w:val="left" w:pos="440"/>
              <w:tab w:val="right" w:leader="dot" w:pos="9350"/>
            </w:tabs>
            <w:rPr>
              <w:del w:id="300" w:author="Michael Kubacki" w:date="2022-07-27T14:42:00Z"/>
              <w:rFonts w:asciiTheme="minorHAnsi" w:eastAsiaTheme="minorEastAsia" w:hAnsiTheme="minorHAnsi" w:cstheme="minorBidi"/>
              <w:b w:val="0"/>
              <w:bCs w:val="0"/>
              <w:caps w:val="0"/>
              <w:noProof/>
              <w:sz w:val="22"/>
              <w:szCs w:val="22"/>
              <w:lang w:val="en-GB" w:eastAsia="en-GB"/>
            </w:rPr>
          </w:pPr>
          <w:del w:id="301" w:author="Michael Kubacki" w:date="2022-07-27T14:42:00Z">
            <w:r w:rsidRPr="00DE3E8D" w:rsidDel="00DE3E8D">
              <w:rPr>
                <w:rStyle w:val="Hyperlink"/>
                <w:noProof/>
              </w:rPr>
              <w:delText>8.</w:delText>
            </w:r>
            <w:r w:rsidDel="00DE3E8D">
              <w:rPr>
                <w:rFonts w:asciiTheme="minorHAnsi" w:eastAsiaTheme="minorEastAsia" w:hAnsiTheme="minorHAnsi" w:cstheme="minorBidi"/>
                <w:b w:val="0"/>
                <w:bCs w:val="0"/>
                <w:caps w:val="0"/>
                <w:noProof/>
                <w:sz w:val="22"/>
                <w:szCs w:val="22"/>
                <w:lang w:val="en-GB" w:eastAsia="en-GB"/>
              </w:rPr>
              <w:tab/>
            </w:r>
            <w:r w:rsidRPr="00DE3E8D" w:rsidDel="00DE3E8D">
              <w:rPr>
                <w:rStyle w:val="Hyperlink"/>
                <w:noProof/>
              </w:rPr>
              <w:delText>Appendix A: PRM Handler _DSM Invocation</w:delText>
            </w:r>
            <w:r w:rsidDel="00DE3E8D">
              <w:rPr>
                <w:noProof/>
                <w:webHidden/>
              </w:rPr>
              <w:tab/>
              <w:delText>38</w:delText>
            </w:r>
          </w:del>
        </w:p>
        <w:p w14:paraId="2D6C142A" w14:textId="16599D3F" w:rsidR="00E00F19" w:rsidDel="00DE3E8D" w:rsidRDefault="00E00F19">
          <w:pPr>
            <w:pStyle w:val="TOC2"/>
            <w:tabs>
              <w:tab w:val="left" w:pos="880"/>
              <w:tab w:val="right" w:leader="dot" w:pos="9350"/>
            </w:tabs>
            <w:rPr>
              <w:del w:id="302" w:author="Michael Kubacki" w:date="2022-07-27T14:42:00Z"/>
              <w:rFonts w:asciiTheme="minorHAnsi" w:eastAsiaTheme="minorEastAsia" w:hAnsiTheme="minorHAnsi" w:cstheme="minorBidi"/>
              <w:smallCaps w:val="0"/>
              <w:noProof/>
              <w:sz w:val="22"/>
              <w:szCs w:val="22"/>
              <w:lang w:val="en-GB" w:eastAsia="en-GB"/>
            </w:rPr>
          </w:pPr>
          <w:del w:id="303" w:author="Michael Kubacki" w:date="2022-07-27T14:42:00Z">
            <w:r w:rsidRPr="00DE3E8D" w:rsidDel="00DE3E8D">
              <w:rPr>
                <w:rStyle w:val="Hyperlink"/>
                <w:noProof/>
              </w:rPr>
              <w:delText>8.1</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 OpRegion Definition</w:delText>
            </w:r>
            <w:r w:rsidDel="00DE3E8D">
              <w:rPr>
                <w:noProof/>
                <w:webHidden/>
              </w:rPr>
              <w:tab/>
              <w:delText>38</w:delText>
            </w:r>
          </w:del>
        </w:p>
        <w:p w14:paraId="264E479B" w14:textId="2A529546" w:rsidR="00E00F19" w:rsidDel="00DE3E8D" w:rsidRDefault="00E00F19">
          <w:pPr>
            <w:pStyle w:val="TOC3"/>
            <w:tabs>
              <w:tab w:val="left" w:pos="1100"/>
              <w:tab w:val="right" w:leader="dot" w:pos="9350"/>
            </w:tabs>
            <w:rPr>
              <w:del w:id="304" w:author="Michael Kubacki" w:date="2022-07-27T14:42:00Z"/>
              <w:rFonts w:asciiTheme="minorHAnsi" w:eastAsiaTheme="minorEastAsia" w:hAnsiTheme="minorHAnsi" w:cstheme="minorBidi"/>
              <w:i w:val="0"/>
              <w:iCs w:val="0"/>
              <w:noProof/>
              <w:sz w:val="22"/>
              <w:szCs w:val="22"/>
              <w:lang w:val="en-GB" w:eastAsia="en-GB"/>
            </w:rPr>
          </w:pPr>
          <w:del w:id="305" w:author="Michael Kubacki" w:date="2022-07-27T14:42:00Z">
            <w:r w:rsidRPr="00DE3E8D" w:rsidDel="00DE3E8D">
              <w:rPr>
                <w:rStyle w:val="Hyperlink"/>
                <w:noProof/>
                <w14:scene3d>
                  <w14:camera w14:prst="orthographicFront"/>
                  <w14:lightRig w14:rig="threePt" w14:dir="t">
                    <w14:rot w14:lat="0" w14:lon="0" w14:rev="0"/>
                  </w14:lightRig>
                </w14:scene3d>
              </w:rPr>
              <w:delText>8.1.1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Declaring Fields in the PRM Operation Region</w:delText>
            </w:r>
            <w:r w:rsidDel="00DE3E8D">
              <w:rPr>
                <w:noProof/>
                <w:webHidden/>
              </w:rPr>
              <w:tab/>
              <w:delText>39</w:delText>
            </w:r>
          </w:del>
        </w:p>
        <w:p w14:paraId="241DCF91" w14:textId="20A7A920" w:rsidR="00E00F19" w:rsidDel="00DE3E8D" w:rsidRDefault="00E00F19">
          <w:pPr>
            <w:pStyle w:val="TOC3"/>
            <w:tabs>
              <w:tab w:val="left" w:pos="1100"/>
              <w:tab w:val="right" w:leader="dot" w:pos="9350"/>
            </w:tabs>
            <w:rPr>
              <w:del w:id="306" w:author="Michael Kubacki" w:date="2022-07-27T14:42:00Z"/>
              <w:rFonts w:asciiTheme="minorHAnsi" w:eastAsiaTheme="minorEastAsia" w:hAnsiTheme="minorHAnsi" w:cstheme="minorBidi"/>
              <w:i w:val="0"/>
              <w:iCs w:val="0"/>
              <w:noProof/>
              <w:sz w:val="22"/>
              <w:szCs w:val="22"/>
              <w:lang w:val="en-GB" w:eastAsia="en-GB"/>
            </w:rPr>
          </w:pPr>
          <w:del w:id="307" w:author="Michael Kubacki" w:date="2022-07-27T14:42:00Z">
            <w:r w:rsidRPr="00DE3E8D" w:rsidDel="00DE3E8D">
              <w:rPr>
                <w:rStyle w:val="Hyperlink"/>
                <w:noProof/>
                <w14:scene3d>
                  <w14:camera w14:prst="orthographicFront"/>
                  <w14:lightRig w14:rig="threePt" w14:dir="t">
                    <w14:rot w14:lat="0" w14:lon="0" w14:rev="0"/>
                  </w14:lightRig>
                </w14:scene3d>
              </w:rPr>
              <w:delText>8.1.2</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Declaring and Using a PRM Data Buffer</w:delText>
            </w:r>
            <w:r w:rsidDel="00DE3E8D">
              <w:rPr>
                <w:noProof/>
                <w:webHidden/>
              </w:rPr>
              <w:tab/>
              <w:delText>39</w:delText>
            </w:r>
          </w:del>
        </w:p>
        <w:p w14:paraId="26B0A161" w14:textId="3E2358A6" w:rsidR="00E00F19" w:rsidDel="00DE3E8D" w:rsidRDefault="00E00F19">
          <w:pPr>
            <w:pStyle w:val="TOC2"/>
            <w:tabs>
              <w:tab w:val="left" w:pos="880"/>
              <w:tab w:val="right" w:leader="dot" w:pos="9350"/>
            </w:tabs>
            <w:rPr>
              <w:del w:id="308" w:author="Michael Kubacki" w:date="2022-07-27T14:42:00Z"/>
              <w:rFonts w:asciiTheme="minorHAnsi" w:eastAsiaTheme="minorEastAsia" w:hAnsiTheme="minorHAnsi" w:cstheme="minorBidi"/>
              <w:smallCaps w:val="0"/>
              <w:noProof/>
              <w:sz w:val="22"/>
              <w:szCs w:val="22"/>
              <w:lang w:val="en-GB" w:eastAsia="en-GB"/>
            </w:rPr>
          </w:pPr>
          <w:del w:id="309" w:author="Michael Kubacki" w:date="2022-07-27T14:42:00Z">
            <w:r w:rsidRPr="00DE3E8D" w:rsidDel="00DE3E8D">
              <w:rPr>
                <w:rStyle w:val="Hyperlink"/>
                <w:noProof/>
              </w:rPr>
              <w:delText>8.2</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 Invocation Example</w:delText>
            </w:r>
            <w:r w:rsidDel="00DE3E8D">
              <w:rPr>
                <w:noProof/>
                <w:webHidden/>
              </w:rPr>
              <w:tab/>
              <w:delText>41</w:delText>
            </w:r>
          </w:del>
        </w:p>
        <w:p w14:paraId="612BC673" w14:textId="17F0D3E3" w:rsidR="00E00F19" w:rsidDel="00DE3E8D" w:rsidRDefault="00E00F19">
          <w:pPr>
            <w:pStyle w:val="TOC3"/>
            <w:tabs>
              <w:tab w:val="left" w:pos="1100"/>
              <w:tab w:val="right" w:leader="dot" w:pos="9350"/>
            </w:tabs>
            <w:rPr>
              <w:del w:id="310" w:author="Michael Kubacki" w:date="2022-07-27T14:42:00Z"/>
              <w:rFonts w:asciiTheme="minorHAnsi" w:eastAsiaTheme="minorEastAsia" w:hAnsiTheme="minorHAnsi" w:cstheme="minorBidi"/>
              <w:i w:val="0"/>
              <w:iCs w:val="0"/>
              <w:noProof/>
              <w:sz w:val="22"/>
              <w:szCs w:val="22"/>
              <w:lang w:val="en-GB" w:eastAsia="en-GB"/>
            </w:rPr>
          </w:pPr>
          <w:del w:id="311" w:author="Michael Kubacki" w:date="2022-07-27T14:42:00Z">
            <w:r w:rsidRPr="00DE3E8D" w:rsidDel="00DE3E8D">
              <w:rPr>
                <w:rStyle w:val="Hyperlink"/>
                <w:noProof/>
                <w14:scene3d>
                  <w14:camera w14:prst="orthographicFront"/>
                  <w14:lightRig w14:rig="threePt" w14:dir="t">
                    <w14:rot w14:lat="0" w14:lon="0" w14:rev="0"/>
                  </w14:lightRig>
                </w14:scene3d>
              </w:rPr>
              <w:delText>8.2.1</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Example ASL Code for Locking Updates</w:delText>
            </w:r>
            <w:r w:rsidDel="00DE3E8D">
              <w:rPr>
                <w:noProof/>
                <w:webHidden/>
              </w:rPr>
              <w:tab/>
              <w:delText>43</w:delText>
            </w:r>
          </w:del>
        </w:p>
        <w:p w14:paraId="67691D2A" w14:textId="6DEDC0C8" w:rsidR="00E00F19" w:rsidDel="00DE3E8D" w:rsidRDefault="00E00F19">
          <w:pPr>
            <w:pStyle w:val="TOC3"/>
            <w:tabs>
              <w:tab w:val="left" w:pos="1100"/>
              <w:tab w:val="right" w:leader="dot" w:pos="9350"/>
            </w:tabs>
            <w:rPr>
              <w:del w:id="312" w:author="Michael Kubacki" w:date="2022-07-27T14:42:00Z"/>
              <w:rFonts w:asciiTheme="minorHAnsi" w:eastAsiaTheme="minorEastAsia" w:hAnsiTheme="minorHAnsi" w:cstheme="minorBidi"/>
              <w:i w:val="0"/>
              <w:iCs w:val="0"/>
              <w:noProof/>
              <w:sz w:val="22"/>
              <w:szCs w:val="22"/>
              <w:lang w:val="en-GB" w:eastAsia="en-GB"/>
            </w:rPr>
          </w:pPr>
          <w:del w:id="313" w:author="Michael Kubacki" w:date="2022-07-27T14:42:00Z">
            <w:r w:rsidRPr="00DE3E8D" w:rsidDel="00DE3E8D">
              <w:rPr>
                <w:rStyle w:val="Hyperlink"/>
                <w:noProof/>
                <w14:scene3d>
                  <w14:camera w14:prst="orthographicFront"/>
                  <w14:lightRig w14:rig="threePt" w14:dir="t">
                    <w14:rot w14:lat="0" w14:lon="0" w14:rev="0"/>
                  </w14:lightRig>
                </w14:scene3d>
              </w:rPr>
              <w:delText>8.2.2</w:delText>
            </w:r>
            <w:r w:rsidDel="00DE3E8D">
              <w:rPr>
                <w:rFonts w:asciiTheme="minorHAnsi" w:eastAsiaTheme="minorEastAsia" w:hAnsiTheme="minorHAnsi" w:cstheme="minorBidi"/>
                <w:i w:val="0"/>
                <w:iCs w:val="0"/>
                <w:noProof/>
                <w:sz w:val="22"/>
                <w:szCs w:val="22"/>
                <w:lang w:val="en-GB" w:eastAsia="en-GB"/>
              </w:rPr>
              <w:tab/>
            </w:r>
            <w:r w:rsidRPr="00DE3E8D" w:rsidDel="00DE3E8D">
              <w:rPr>
                <w:rStyle w:val="Hyperlink"/>
                <w:noProof/>
              </w:rPr>
              <w:delText>Example ASL Code for Unlocking Updates</w:delText>
            </w:r>
            <w:r w:rsidDel="00DE3E8D">
              <w:rPr>
                <w:noProof/>
                <w:webHidden/>
              </w:rPr>
              <w:tab/>
              <w:delText>43</w:delText>
            </w:r>
          </w:del>
        </w:p>
        <w:p w14:paraId="4690C9F8" w14:textId="3DB3B84F" w:rsidR="00E00F19" w:rsidDel="00DE3E8D" w:rsidRDefault="00E00F19">
          <w:pPr>
            <w:pStyle w:val="TOC1"/>
            <w:tabs>
              <w:tab w:val="left" w:pos="440"/>
              <w:tab w:val="right" w:leader="dot" w:pos="9350"/>
            </w:tabs>
            <w:rPr>
              <w:del w:id="314" w:author="Michael Kubacki" w:date="2022-07-27T14:42:00Z"/>
              <w:rFonts w:asciiTheme="minorHAnsi" w:eastAsiaTheme="minorEastAsia" w:hAnsiTheme="minorHAnsi" w:cstheme="minorBidi"/>
              <w:b w:val="0"/>
              <w:bCs w:val="0"/>
              <w:caps w:val="0"/>
              <w:noProof/>
              <w:sz w:val="22"/>
              <w:szCs w:val="22"/>
              <w:lang w:val="en-GB" w:eastAsia="en-GB"/>
            </w:rPr>
          </w:pPr>
          <w:del w:id="315" w:author="Michael Kubacki" w:date="2022-07-27T14:42:00Z">
            <w:r w:rsidRPr="00DE3E8D" w:rsidDel="00DE3E8D">
              <w:rPr>
                <w:rStyle w:val="Hyperlink"/>
                <w:noProof/>
              </w:rPr>
              <w:delText>9.</w:delText>
            </w:r>
            <w:r w:rsidDel="00DE3E8D">
              <w:rPr>
                <w:rFonts w:asciiTheme="minorHAnsi" w:eastAsiaTheme="minorEastAsia" w:hAnsiTheme="minorHAnsi" w:cstheme="minorBidi"/>
                <w:b w:val="0"/>
                <w:bCs w:val="0"/>
                <w:caps w:val="0"/>
                <w:noProof/>
                <w:sz w:val="22"/>
                <w:szCs w:val="22"/>
                <w:lang w:val="en-GB" w:eastAsia="en-GB"/>
              </w:rPr>
              <w:tab/>
            </w:r>
            <w:r w:rsidRPr="00DE3E8D" w:rsidDel="00DE3E8D">
              <w:rPr>
                <w:rStyle w:val="Hyperlink"/>
                <w:noProof/>
              </w:rPr>
              <w:delText>Appendix B: _OSC and OpRegion</w:delText>
            </w:r>
            <w:r w:rsidDel="00DE3E8D">
              <w:rPr>
                <w:noProof/>
                <w:webHidden/>
              </w:rPr>
              <w:tab/>
              <w:delText>45</w:delText>
            </w:r>
          </w:del>
        </w:p>
        <w:p w14:paraId="3BA116A5" w14:textId="288192DC" w:rsidR="00E00F19" w:rsidDel="00DE3E8D" w:rsidRDefault="00E00F19">
          <w:pPr>
            <w:pStyle w:val="TOC2"/>
            <w:tabs>
              <w:tab w:val="left" w:pos="880"/>
              <w:tab w:val="right" w:leader="dot" w:pos="9350"/>
            </w:tabs>
            <w:rPr>
              <w:del w:id="316" w:author="Michael Kubacki" w:date="2022-07-27T14:42:00Z"/>
              <w:rFonts w:asciiTheme="minorHAnsi" w:eastAsiaTheme="minorEastAsia" w:hAnsiTheme="minorHAnsi" w:cstheme="minorBidi"/>
              <w:smallCaps w:val="0"/>
              <w:noProof/>
              <w:sz w:val="22"/>
              <w:szCs w:val="22"/>
              <w:lang w:val="en-GB" w:eastAsia="en-GB"/>
            </w:rPr>
          </w:pPr>
          <w:del w:id="317" w:author="Michael Kubacki" w:date="2022-07-27T14:42:00Z">
            <w:r w:rsidRPr="00DE3E8D" w:rsidDel="00DE3E8D">
              <w:rPr>
                <w:rStyle w:val="Hyperlink"/>
                <w:noProof/>
              </w:rPr>
              <w:delText>9.1</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Platform-Wide OSPM Capabilities</w:delText>
            </w:r>
            <w:r w:rsidDel="00DE3E8D">
              <w:rPr>
                <w:noProof/>
                <w:webHidden/>
              </w:rPr>
              <w:tab/>
              <w:delText>45</w:delText>
            </w:r>
          </w:del>
        </w:p>
        <w:p w14:paraId="2DEE92D5" w14:textId="0EDC82E7" w:rsidR="00E00F19" w:rsidDel="00DE3E8D" w:rsidRDefault="00E00F19">
          <w:pPr>
            <w:pStyle w:val="TOC2"/>
            <w:tabs>
              <w:tab w:val="left" w:pos="880"/>
              <w:tab w:val="right" w:leader="dot" w:pos="9350"/>
            </w:tabs>
            <w:rPr>
              <w:del w:id="318" w:author="Michael Kubacki" w:date="2022-07-27T14:42:00Z"/>
              <w:rFonts w:asciiTheme="minorHAnsi" w:eastAsiaTheme="minorEastAsia" w:hAnsiTheme="minorHAnsi" w:cstheme="minorBidi"/>
              <w:smallCaps w:val="0"/>
              <w:noProof/>
              <w:sz w:val="22"/>
              <w:szCs w:val="22"/>
              <w:lang w:val="en-GB" w:eastAsia="en-GB"/>
            </w:rPr>
          </w:pPr>
          <w:del w:id="319" w:author="Michael Kubacki" w:date="2022-07-27T14:42:00Z">
            <w:r w:rsidRPr="00DE3E8D" w:rsidDel="00DE3E8D">
              <w:rPr>
                <w:rStyle w:val="Hyperlink"/>
                <w:noProof/>
              </w:rPr>
              <w:delText>9.2</w:delText>
            </w:r>
            <w:r w:rsidDel="00DE3E8D">
              <w:rPr>
                <w:rFonts w:asciiTheme="minorHAnsi" w:eastAsiaTheme="minorEastAsia" w:hAnsiTheme="minorHAnsi" w:cstheme="minorBidi"/>
                <w:smallCaps w:val="0"/>
                <w:noProof/>
                <w:sz w:val="22"/>
                <w:szCs w:val="22"/>
                <w:lang w:val="en-GB" w:eastAsia="en-GB"/>
              </w:rPr>
              <w:tab/>
            </w:r>
            <w:r w:rsidRPr="00DE3E8D" w:rsidDel="00DE3E8D">
              <w:rPr>
                <w:rStyle w:val="Hyperlink"/>
                <w:noProof/>
              </w:rPr>
              <w:delText>PRM Operation Region</w:delText>
            </w:r>
            <w:r w:rsidDel="00DE3E8D">
              <w:rPr>
                <w:noProof/>
                <w:webHidden/>
              </w:rPr>
              <w:tab/>
              <w:delText>45</w:delText>
            </w:r>
          </w:del>
        </w:p>
        <w:p w14:paraId="6E80DE3D" w14:textId="4C8E35FE" w:rsidR="00A6670A" w:rsidRDefault="00A6670A">
          <w:r>
            <w:rPr>
              <w:b/>
              <w:bCs/>
              <w:noProof/>
            </w:rPr>
            <w:fldChar w:fldCharType="end"/>
          </w:r>
        </w:p>
      </w:sdtContent>
    </w:sdt>
    <w:p w14:paraId="1D6D4D33" w14:textId="77777777" w:rsidR="001C711B" w:rsidRDefault="001C711B">
      <w:pPr>
        <w:rPr>
          <w:b/>
          <w:bCs/>
          <w:caps/>
          <w:noProof/>
          <w:kern w:val="28"/>
          <w:sz w:val="36"/>
        </w:rPr>
      </w:pPr>
      <w:r>
        <w:rPr>
          <w:bCs/>
          <w:caps/>
        </w:rPr>
        <w:br w:type="page"/>
      </w:r>
    </w:p>
    <w:p w14:paraId="45AC8B39" w14:textId="59B564FC" w:rsidR="001C711B" w:rsidRDefault="001C711B" w:rsidP="00D479C4">
      <w:pPr>
        <w:rPr>
          <w:b/>
          <w:bCs/>
          <w:caps/>
          <w:noProof/>
          <w:kern w:val="28"/>
          <w:sz w:val="36"/>
        </w:rPr>
      </w:pPr>
      <w:r>
        <w:rPr>
          <w:bCs/>
          <w:caps/>
        </w:rPr>
        <w:lastRenderedPageBreak/>
        <w:t>Terminology</w:t>
      </w:r>
    </w:p>
    <w:p w14:paraId="536F427B" w14:textId="77777777" w:rsidR="008E6761" w:rsidRDefault="008E6761" w:rsidP="00D479C4">
      <w:pPr>
        <w:rPr>
          <w:noProof/>
        </w:rPr>
      </w:pPr>
    </w:p>
    <w:tbl>
      <w:tblPr>
        <w:tblW w:w="93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596"/>
      </w:tblGrid>
      <w:tr w:rsidR="008E6761" w:rsidRPr="00BD2A5E" w14:paraId="0D2163A8" w14:textId="77777777" w:rsidTr="4D30A028">
        <w:trPr>
          <w:tblHeader/>
        </w:trPr>
        <w:tc>
          <w:tcPr>
            <w:tcW w:w="1800" w:type="dxa"/>
            <w:shd w:val="clear" w:color="auto" w:fill="CCCCCC"/>
          </w:tcPr>
          <w:p w14:paraId="72C0B57C" w14:textId="77777777" w:rsidR="008E6761" w:rsidRPr="00BD2A5E" w:rsidRDefault="008E6761" w:rsidP="0001733F">
            <w:pPr>
              <w:pStyle w:val="CellHeadingCenter"/>
              <w:rPr>
                <w:rFonts w:cs="Arial"/>
                <w:color w:val="auto"/>
                <w:sz w:val="18"/>
                <w:szCs w:val="18"/>
              </w:rPr>
            </w:pPr>
            <w:r w:rsidRPr="00BD2A5E">
              <w:rPr>
                <w:rFonts w:cs="Arial"/>
                <w:color w:val="auto"/>
                <w:sz w:val="18"/>
                <w:szCs w:val="18"/>
              </w:rPr>
              <w:t>Term</w:t>
            </w:r>
          </w:p>
        </w:tc>
        <w:tc>
          <w:tcPr>
            <w:tcW w:w="7596" w:type="dxa"/>
            <w:shd w:val="clear" w:color="auto" w:fill="CCCCCC"/>
          </w:tcPr>
          <w:p w14:paraId="65FF45B0" w14:textId="77777777" w:rsidR="008E6761" w:rsidRPr="00BD2A5E" w:rsidRDefault="008E6761" w:rsidP="0001733F">
            <w:pPr>
              <w:pStyle w:val="CellHeadingCenter"/>
              <w:rPr>
                <w:rFonts w:cs="Arial"/>
                <w:color w:val="auto"/>
                <w:sz w:val="18"/>
                <w:szCs w:val="18"/>
              </w:rPr>
            </w:pPr>
            <w:r w:rsidRPr="00BD2A5E">
              <w:rPr>
                <w:rFonts w:cs="Arial"/>
                <w:color w:val="auto"/>
                <w:sz w:val="18"/>
                <w:szCs w:val="18"/>
              </w:rPr>
              <w:t>Definition</w:t>
            </w:r>
          </w:p>
        </w:tc>
      </w:tr>
      <w:tr w:rsidR="008E6761" w:rsidRPr="00BD2A5E" w14:paraId="573C2CCE" w14:textId="77777777" w:rsidTr="4D30A028">
        <w:tc>
          <w:tcPr>
            <w:tcW w:w="1800" w:type="dxa"/>
          </w:tcPr>
          <w:p w14:paraId="54F8DB07" w14:textId="77777777" w:rsidR="008E6761" w:rsidRPr="00BD2A5E" w:rsidRDefault="008E6761" w:rsidP="0001733F">
            <w:pPr>
              <w:pStyle w:val="CellBodyLeft"/>
              <w:rPr>
                <w:rFonts w:cs="Arial"/>
                <w:sz w:val="18"/>
                <w:szCs w:val="18"/>
              </w:rPr>
            </w:pPr>
            <w:r w:rsidRPr="00BD2A5E">
              <w:rPr>
                <w:rFonts w:cs="Arial"/>
                <w:sz w:val="18"/>
                <w:szCs w:val="18"/>
              </w:rPr>
              <w:t>ACPI</w:t>
            </w:r>
          </w:p>
        </w:tc>
        <w:tc>
          <w:tcPr>
            <w:tcW w:w="7596" w:type="dxa"/>
          </w:tcPr>
          <w:p w14:paraId="69F781D1" w14:textId="77777777" w:rsidR="008E6761" w:rsidRPr="00BD2A5E" w:rsidRDefault="008E6761" w:rsidP="0001733F">
            <w:pPr>
              <w:pStyle w:val="CellBodyLeft"/>
              <w:rPr>
                <w:rFonts w:cs="Arial"/>
                <w:sz w:val="18"/>
                <w:szCs w:val="18"/>
              </w:rPr>
            </w:pPr>
            <w:r w:rsidRPr="00BD2A5E">
              <w:rPr>
                <w:rFonts w:cs="Arial"/>
                <w:sz w:val="18"/>
                <w:szCs w:val="18"/>
              </w:rPr>
              <w:t>Advanced Configuration a</w:t>
            </w:r>
            <w:r>
              <w:rPr>
                <w:rFonts w:cs="Arial"/>
                <w:sz w:val="18"/>
                <w:szCs w:val="18"/>
              </w:rPr>
              <w:t>nd Power Interface</w:t>
            </w:r>
          </w:p>
        </w:tc>
      </w:tr>
      <w:tr w:rsidR="008E6761" w:rsidRPr="00BD2A5E" w14:paraId="0D2138F6" w14:textId="77777777" w:rsidTr="4D30A028">
        <w:trPr>
          <w:trHeight w:val="305"/>
        </w:trPr>
        <w:tc>
          <w:tcPr>
            <w:tcW w:w="1800" w:type="dxa"/>
          </w:tcPr>
          <w:p w14:paraId="3A8FBAAB" w14:textId="77777777" w:rsidR="008E6761" w:rsidRPr="00BD2A5E" w:rsidRDefault="008E6761" w:rsidP="0001733F">
            <w:pPr>
              <w:pStyle w:val="CellBodyLeft"/>
              <w:rPr>
                <w:rFonts w:cs="Arial"/>
                <w:sz w:val="18"/>
                <w:szCs w:val="18"/>
              </w:rPr>
            </w:pPr>
            <w:r w:rsidRPr="00BD2A5E">
              <w:rPr>
                <w:rFonts w:cs="Arial"/>
                <w:sz w:val="18"/>
                <w:szCs w:val="18"/>
              </w:rPr>
              <w:t>AP</w:t>
            </w:r>
          </w:p>
        </w:tc>
        <w:tc>
          <w:tcPr>
            <w:tcW w:w="7596" w:type="dxa"/>
          </w:tcPr>
          <w:p w14:paraId="36F9182D" w14:textId="77777777" w:rsidR="008E6761" w:rsidRPr="00BD2A5E" w:rsidRDefault="008E6761" w:rsidP="0001733F">
            <w:pPr>
              <w:pStyle w:val="CellBodyLeft"/>
              <w:rPr>
                <w:rFonts w:cs="Arial"/>
                <w:sz w:val="18"/>
                <w:szCs w:val="18"/>
              </w:rPr>
            </w:pPr>
            <w:r w:rsidRPr="00BD2A5E">
              <w:rPr>
                <w:rFonts w:cs="Arial"/>
                <w:sz w:val="18"/>
                <w:szCs w:val="18"/>
              </w:rPr>
              <w:t>Application Processor. All the processor threads other than S</w:t>
            </w:r>
            <w:r>
              <w:rPr>
                <w:rFonts w:cs="Arial"/>
                <w:sz w:val="18"/>
                <w:szCs w:val="18"/>
              </w:rPr>
              <w:t>tartup-</w:t>
            </w:r>
            <w:r w:rsidRPr="00BD2A5E">
              <w:rPr>
                <w:rFonts w:cs="Arial"/>
                <w:sz w:val="18"/>
                <w:szCs w:val="18"/>
              </w:rPr>
              <w:t>BSP</w:t>
            </w:r>
          </w:p>
        </w:tc>
      </w:tr>
      <w:tr w:rsidR="008E6761" w:rsidRPr="00BD2A5E" w14:paraId="570549A5" w14:textId="77777777" w:rsidTr="4D30A028">
        <w:trPr>
          <w:trHeight w:val="305"/>
        </w:trPr>
        <w:tc>
          <w:tcPr>
            <w:tcW w:w="1800" w:type="dxa"/>
          </w:tcPr>
          <w:p w14:paraId="4E92FB33" w14:textId="77777777" w:rsidR="008E6761" w:rsidRPr="00BD2A5E" w:rsidRDefault="008E6761" w:rsidP="0001733F">
            <w:pPr>
              <w:pStyle w:val="CellBodyLeft"/>
              <w:rPr>
                <w:rFonts w:cs="Arial"/>
                <w:sz w:val="18"/>
                <w:szCs w:val="18"/>
              </w:rPr>
            </w:pPr>
            <w:r w:rsidRPr="00BD2A5E">
              <w:rPr>
                <w:rFonts w:cs="Arial"/>
                <w:sz w:val="18"/>
                <w:szCs w:val="18"/>
              </w:rPr>
              <w:t>APIC</w:t>
            </w:r>
          </w:p>
        </w:tc>
        <w:tc>
          <w:tcPr>
            <w:tcW w:w="7596" w:type="dxa"/>
          </w:tcPr>
          <w:p w14:paraId="77BBB874" w14:textId="77777777" w:rsidR="008E6761" w:rsidRPr="00BD2A5E" w:rsidRDefault="008E6761" w:rsidP="0001733F">
            <w:pPr>
              <w:autoSpaceDE w:val="0"/>
              <w:autoSpaceDN w:val="0"/>
              <w:adjustRightInd w:val="0"/>
              <w:rPr>
                <w:rFonts w:cs="Arial"/>
                <w:sz w:val="18"/>
                <w:szCs w:val="18"/>
              </w:rPr>
            </w:pPr>
            <w:r w:rsidRPr="00BD2A5E">
              <w:rPr>
                <w:rFonts w:cs="Arial"/>
                <w:sz w:val="18"/>
                <w:szCs w:val="18"/>
              </w:rPr>
              <w:t>Advanced Programmable Interrupt Controller residing in the processor agents to generate and accept interrupt messages from other processor and I/O agents.</w:t>
            </w:r>
          </w:p>
          <w:p w14:paraId="77A02DAD" w14:textId="77777777" w:rsidR="008E6761" w:rsidRPr="00BD2A5E" w:rsidRDefault="008E6761" w:rsidP="0001733F">
            <w:pPr>
              <w:pStyle w:val="CellBodyLeft"/>
              <w:rPr>
                <w:rFonts w:cs="Arial"/>
                <w:sz w:val="18"/>
                <w:szCs w:val="18"/>
              </w:rPr>
            </w:pPr>
            <w:r w:rsidRPr="00BD2A5E">
              <w:rPr>
                <w:rFonts w:cs="Arial"/>
                <w:sz w:val="18"/>
                <w:szCs w:val="18"/>
              </w:rPr>
              <w:t>Sometimes it is referred as Local APIC.</w:t>
            </w:r>
          </w:p>
        </w:tc>
      </w:tr>
      <w:tr w:rsidR="00677DB2" w:rsidRPr="00BD2A5E" w14:paraId="63893726" w14:textId="77777777" w:rsidTr="4D30A028">
        <w:trPr>
          <w:trHeight w:val="305"/>
        </w:trPr>
        <w:tc>
          <w:tcPr>
            <w:tcW w:w="1800" w:type="dxa"/>
          </w:tcPr>
          <w:p w14:paraId="1C774D1F" w14:textId="050A3966" w:rsidR="00677DB2" w:rsidRPr="00BD2A5E" w:rsidRDefault="00677DB2" w:rsidP="0001733F">
            <w:pPr>
              <w:pStyle w:val="CellBodyLeft"/>
              <w:rPr>
                <w:rFonts w:cs="Arial"/>
                <w:sz w:val="18"/>
                <w:szCs w:val="18"/>
              </w:rPr>
            </w:pPr>
            <w:r>
              <w:rPr>
                <w:rFonts w:cs="Arial"/>
                <w:sz w:val="18"/>
                <w:szCs w:val="18"/>
              </w:rPr>
              <w:t>ARS</w:t>
            </w:r>
          </w:p>
        </w:tc>
        <w:tc>
          <w:tcPr>
            <w:tcW w:w="7596" w:type="dxa"/>
          </w:tcPr>
          <w:p w14:paraId="27D64E5E" w14:textId="2CEB6A46" w:rsidR="00677DB2" w:rsidRPr="00BD2A5E" w:rsidRDefault="00677DB2" w:rsidP="0001733F">
            <w:pPr>
              <w:autoSpaceDE w:val="0"/>
              <w:autoSpaceDN w:val="0"/>
              <w:adjustRightInd w:val="0"/>
              <w:rPr>
                <w:rFonts w:cs="Arial"/>
                <w:sz w:val="18"/>
                <w:szCs w:val="18"/>
              </w:rPr>
            </w:pPr>
            <w:r w:rsidRPr="00677DB2">
              <w:rPr>
                <w:sz w:val="18"/>
                <w:szCs w:val="18"/>
              </w:rPr>
              <w:t>Address Range Scrubbing (ARS) allows platform to communicate persistent memory errors to system software</w:t>
            </w:r>
            <w:r w:rsidR="00C50ADC">
              <w:rPr>
                <w:sz w:val="18"/>
                <w:szCs w:val="18"/>
              </w:rPr>
              <w:t xml:space="preserve">. See pmem.io </w:t>
            </w:r>
            <w:r>
              <w:t xml:space="preserve"> </w:t>
            </w:r>
          </w:p>
        </w:tc>
      </w:tr>
      <w:tr w:rsidR="008E6761" w:rsidRPr="00BD2A5E" w14:paraId="0D4E357B" w14:textId="77777777" w:rsidTr="4D30A028">
        <w:tc>
          <w:tcPr>
            <w:tcW w:w="1800" w:type="dxa"/>
          </w:tcPr>
          <w:p w14:paraId="00E72C44" w14:textId="772D1188" w:rsidR="008E6761" w:rsidRPr="00BD2A5E" w:rsidRDefault="008E6761" w:rsidP="0001733F">
            <w:pPr>
              <w:pStyle w:val="CellBodyLeft"/>
              <w:rPr>
                <w:rFonts w:cs="Arial"/>
                <w:sz w:val="18"/>
                <w:szCs w:val="18"/>
              </w:rPr>
            </w:pPr>
            <w:r w:rsidRPr="00BD2A5E">
              <w:rPr>
                <w:rFonts w:cs="Arial"/>
                <w:sz w:val="18"/>
                <w:szCs w:val="18"/>
              </w:rPr>
              <w:t>BM</w:t>
            </w:r>
            <w:r w:rsidR="00FB5EB8">
              <w:rPr>
                <w:rFonts w:cs="Arial"/>
                <w:sz w:val="18"/>
                <w:szCs w:val="18"/>
              </w:rPr>
              <w:t>C</w:t>
            </w:r>
          </w:p>
        </w:tc>
        <w:tc>
          <w:tcPr>
            <w:tcW w:w="7596" w:type="dxa"/>
          </w:tcPr>
          <w:p w14:paraId="3F99E0B4" w14:textId="77777777" w:rsidR="008E6761" w:rsidRPr="00BD2A5E" w:rsidRDefault="008E6761" w:rsidP="0001733F">
            <w:pPr>
              <w:pStyle w:val="CellBodyLeft"/>
              <w:rPr>
                <w:rFonts w:cs="Arial"/>
                <w:sz w:val="18"/>
                <w:szCs w:val="18"/>
              </w:rPr>
            </w:pPr>
            <w:r w:rsidRPr="00BD2A5E">
              <w:rPr>
                <w:rFonts w:cs="Arial"/>
                <w:sz w:val="18"/>
                <w:szCs w:val="18"/>
              </w:rPr>
              <w:t>IPMI compliant Board Management Controller.</w:t>
            </w:r>
          </w:p>
        </w:tc>
      </w:tr>
      <w:tr w:rsidR="008E6761" w:rsidRPr="00BD2A5E" w14:paraId="7962031B" w14:textId="77777777" w:rsidTr="4D30A028">
        <w:tc>
          <w:tcPr>
            <w:tcW w:w="1800" w:type="dxa"/>
          </w:tcPr>
          <w:p w14:paraId="0C6677B1" w14:textId="77777777" w:rsidR="008E6761" w:rsidRPr="00BD2A5E" w:rsidRDefault="008E6761" w:rsidP="0001733F">
            <w:pPr>
              <w:pStyle w:val="CellBodyLeft"/>
              <w:rPr>
                <w:rFonts w:cs="Arial"/>
                <w:sz w:val="18"/>
                <w:szCs w:val="18"/>
              </w:rPr>
            </w:pPr>
            <w:r w:rsidRPr="00BD2A5E">
              <w:rPr>
                <w:rFonts w:cs="Arial"/>
                <w:sz w:val="18"/>
                <w:szCs w:val="18"/>
              </w:rPr>
              <w:t>BWG</w:t>
            </w:r>
          </w:p>
        </w:tc>
        <w:tc>
          <w:tcPr>
            <w:tcW w:w="7596" w:type="dxa"/>
          </w:tcPr>
          <w:p w14:paraId="520A8A21" w14:textId="77777777" w:rsidR="008E6761" w:rsidRPr="00BD2A5E" w:rsidRDefault="008E6761" w:rsidP="0001733F">
            <w:pPr>
              <w:pStyle w:val="CellBodyLeft"/>
              <w:rPr>
                <w:rFonts w:cs="Arial"/>
                <w:sz w:val="18"/>
                <w:szCs w:val="18"/>
              </w:rPr>
            </w:pPr>
            <w:r>
              <w:rPr>
                <w:rFonts w:cs="Arial"/>
                <w:sz w:val="18"/>
                <w:szCs w:val="18"/>
              </w:rPr>
              <w:t>BIOS Writer’s Guide</w:t>
            </w:r>
          </w:p>
        </w:tc>
      </w:tr>
      <w:tr w:rsidR="008E6761" w:rsidRPr="00BD2A5E" w14:paraId="554F3A11" w14:textId="77777777" w:rsidTr="4D30A028">
        <w:tc>
          <w:tcPr>
            <w:tcW w:w="1800" w:type="dxa"/>
          </w:tcPr>
          <w:p w14:paraId="401E0AF6" w14:textId="77777777" w:rsidR="008E6761" w:rsidRPr="00BD2A5E" w:rsidRDefault="008E6761" w:rsidP="0001733F">
            <w:pPr>
              <w:pStyle w:val="CellBodyLeft"/>
              <w:rPr>
                <w:rFonts w:cs="Arial"/>
                <w:sz w:val="18"/>
                <w:szCs w:val="18"/>
              </w:rPr>
            </w:pPr>
            <w:r w:rsidRPr="00BD2A5E">
              <w:rPr>
                <w:rFonts w:cs="Arial"/>
                <w:sz w:val="18"/>
                <w:szCs w:val="18"/>
              </w:rPr>
              <w:t>BSP</w:t>
            </w:r>
          </w:p>
        </w:tc>
        <w:tc>
          <w:tcPr>
            <w:tcW w:w="7596" w:type="dxa"/>
          </w:tcPr>
          <w:p w14:paraId="5B97456C" w14:textId="77777777" w:rsidR="008E6761" w:rsidRPr="00BD2A5E" w:rsidRDefault="008E6761" w:rsidP="0001733F">
            <w:pPr>
              <w:pStyle w:val="CellBodyLeft"/>
              <w:rPr>
                <w:rFonts w:cs="Arial"/>
                <w:sz w:val="18"/>
                <w:szCs w:val="18"/>
              </w:rPr>
            </w:pPr>
            <w:r w:rsidRPr="00BD2A5E">
              <w:rPr>
                <w:rFonts w:cs="Arial"/>
                <w:sz w:val="18"/>
                <w:szCs w:val="18"/>
              </w:rPr>
              <w:t>Bootstrap Processor</w:t>
            </w:r>
          </w:p>
        </w:tc>
      </w:tr>
      <w:tr w:rsidR="008E6761" w:rsidRPr="00BD2A5E" w14:paraId="2F0A5C8E" w14:textId="77777777" w:rsidTr="4D30A028">
        <w:tc>
          <w:tcPr>
            <w:tcW w:w="1800" w:type="dxa"/>
          </w:tcPr>
          <w:p w14:paraId="5B73855A" w14:textId="77777777" w:rsidR="008E6761" w:rsidRPr="00BD2A5E" w:rsidRDefault="008E6761" w:rsidP="0001733F">
            <w:pPr>
              <w:pStyle w:val="CellBodyLeft"/>
              <w:rPr>
                <w:rFonts w:cs="Arial"/>
                <w:sz w:val="18"/>
                <w:szCs w:val="18"/>
              </w:rPr>
            </w:pPr>
            <w:r>
              <w:rPr>
                <w:rFonts w:cs="Arial"/>
                <w:sz w:val="18"/>
                <w:szCs w:val="18"/>
              </w:rPr>
              <w:t>CSP</w:t>
            </w:r>
          </w:p>
        </w:tc>
        <w:tc>
          <w:tcPr>
            <w:tcW w:w="7596" w:type="dxa"/>
          </w:tcPr>
          <w:p w14:paraId="79CFAC1A" w14:textId="77777777" w:rsidR="008E6761" w:rsidRPr="00BD2A5E" w:rsidRDefault="008E6761" w:rsidP="0001733F">
            <w:pPr>
              <w:pStyle w:val="CellBodyLeft"/>
              <w:rPr>
                <w:rFonts w:cs="Arial"/>
                <w:sz w:val="18"/>
                <w:szCs w:val="18"/>
              </w:rPr>
            </w:pPr>
            <w:r>
              <w:rPr>
                <w:rFonts w:cs="Arial"/>
                <w:sz w:val="18"/>
                <w:szCs w:val="18"/>
              </w:rPr>
              <w:t>Cloud Service Provider</w:t>
            </w:r>
          </w:p>
        </w:tc>
      </w:tr>
      <w:tr w:rsidR="008E6761" w14:paraId="2F7DEFF2" w14:textId="77777777" w:rsidTr="4D30A028">
        <w:tc>
          <w:tcPr>
            <w:tcW w:w="1800" w:type="dxa"/>
          </w:tcPr>
          <w:p w14:paraId="3B8D77D9" w14:textId="77777777" w:rsidR="008E6761" w:rsidRDefault="008E6761" w:rsidP="0001733F">
            <w:pPr>
              <w:pStyle w:val="CellBodyLeft"/>
              <w:rPr>
                <w:rFonts w:cs="Arial"/>
                <w:sz w:val="18"/>
                <w:szCs w:val="18"/>
              </w:rPr>
            </w:pPr>
            <w:r>
              <w:rPr>
                <w:rFonts w:cs="Arial"/>
                <w:sz w:val="18"/>
                <w:szCs w:val="18"/>
              </w:rPr>
              <w:t>DDDC</w:t>
            </w:r>
          </w:p>
        </w:tc>
        <w:tc>
          <w:tcPr>
            <w:tcW w:w="7596" w:type="dxa"/>
          </w:tcPr>
          <w:p w14:paraId="3D3B8584" w14:textId="77777777" w:rsidR="008E6761" w:rsidRDefault="008E6761" w:rsidP="0001733F">
            <w:pPr>
              <w:pStyle w:val="CellBodyLeft"/>
              <w:rPr>
                <w:rFonts w:cs="Arial"/>
                <w:sz w:val="18"/>
                <w:szCs w:val="18"/>
              </w:rPr>
            </w:pPr>
            <w:r>
              <w:rPr>
                <w:rFonts w:cs="Arial"/>
                <w:sz w:val="18"/>
                <w:szCs w:val="18"/>
              </w:rPr>
              <w:t>Double Device Data Correction</w:t>
            </w:r>
          </w:p>
        </w:tc>
      </w:tr>
      <w:tr w:rsidR="008E6761" w:rsidRPr="00BD2A5E" w14:paraId="4D4EA9DC" w14:textId="77777777" w:rsidTr="4D30A028">
        <w:tc>
          <w:tcPr>
            <w:tcW w:w="1800" w:type="dxa"/>
          </w:tcPr>
          <w:p w14:paraId="0D6AEC56" w14:textId="77777777" w:rsidR="008E6761" w:rsidRPr="00BD2A5E" w:rsidRDefault="008E6761" w:rsidP="0001733F">
            <w:pPr>
              <w:pStyle w:val="CellBodyLeft"/>
              <w:rPr>
                <w:rFonts w:cs="Arial"/>
                <w:sz w:val="18"/>
                <w:szCs w:val="18"/>
              </w:rPr>
            </w:pPr>
            <w:r w:rsidRPr="00BD2A5E">
              <w:rPr>
                <w:rFonts w:cs="Arial"/>
                <w:sz w:val="18"/>
                <w:szCs w:val="18"/>
              </w:rPr>
              <w:t>DMI</w:t>
            </w:r>
          </w:p>
        </w:tc>
        <w:tc>
          <w:tcPr>
            <w:tcW w:w="7596" w:type="dxa"/>
          </w:tcPr>
          <w:p w14:paraId="59F9556A" w14:textId="77777777" w:rsidR="008E6761" w:rsidRPr="00BD2A5E" w:rsidRDefault="008E6761" w:rsidP="0001733F">
            <w:pPr>
              <w:pStyle w:val="CellBodyLeft"/>
              <w:rPr>
                <w:rFonts w:cs="Arial"/>
                <w:sz w:val="18"/>
                <w:szCs w:val="18"/>
              </w:rPr>
            </w:pPr>
            <w:r w:rsidRPr="00BD2A5E">
              <w:rPr>
                <w:rFonts w:cs="Arial"/>
                <w:sz w:val="18"/>
                <w:szCs w:val="18"/>
              </w:rPr>
              <w:t xml:space="preserve">Proprietary data path between IIO and </w:t>
            </w:r>
            <w:r>
              <w:rPr>
                <w:rFonts w:cs="Arial"/>
                <w:sz w:val="18"/>
                <w:szCs w:val="18"/>
              </w:rPr>
              <w:t>South bridge</w:t>
            </w:r>
            <w:r w:rsidRPr="00BD2A5E">
              <w:rPr>
                <w:rFonts w:cs="Arial"/>
                <w:sz w:val="18"/>
                <w:szCs w:val="18"/>
              </w:rPr>
              <w:t xml:space="preserve">. </w:t>
            </w:r>
          </w:p>
        </w:tc>
      </w:tr>
      <w:tr w:rsidR="008E6761" w:rsidRPr="00BD2A5E" w14:paraId="46C72833" w14:textId="77777777" w:rsidTr="4D30A028">
        <w:tc>
          <w:tcPr>
            <w:tcW w:w="1800" w:type="dxa"/>
          </w:tcPr>
          <w:p w14:paraId="5DD73B68" w14:textId="77777777" w:rsidR="008E6761" w:rsidRPr="00BD2A5E" w:rsidRDefault="008E6761" w:rsidP="0001733F">
            <w:pPr>
              <w:pStyle w:val="CellBodyLeft"/>
              <w:rPr>
                <w:rFonts w:cs="Arial"/>
                <w:sz w:val="18"/>
                <w:szCs w:val="18"/>
              </w:rPr>
            </w:pPr>
            <w:r>
              <w:rPr>
                <w:rFonts w:cs="Arial"/>
                <w:sz w:val="18"/>
                <w:szCs w:val="18"/>
              </w:rPr>
              <w:t>DPC</w:t>
            </w:r>
          </w:p>
        </w:tc>
        <w:tc>
          <w:tcPr>
            <w:tcW w:w="7596" w:type="dxa"/>
          </w:tcPr>
          <w:p w14:paraId="250EE07F" w14:textId="77777777" w:rsidR="008E6761" w:rsidRPr="00BD2A5E" w:rsidRDefault="008E6761" w:rsidP="0001733F">
            <w:pPr>
              <w:pStyle w:val="CellBodyLeft"/>
              <w:rPr>
                <w:rFonts w:cs="Arial"/>
                <w:sz w:val="18"/>
                <w:szCs w:val="18"/>
              </w:rPr>
            </w:pPr>
            <w:r>
              <w:rPr>
                <w:rFonts w:cs="Arial"/>
                <w:sz w:val="18"/>
                <w:szCs w:val="18"/>
              </w:rPr>
              <w:t>DIMMs Per Channel</w:t>
            </w:r>
          </w:p>
        </w:tc>
      </w:tr>
      <w:tr w:rsidR="00FF325D" w:rsidRPr="00BD2A5E" w14:paraId="7EE12C82" w14:textId="77777777" w:rsidTr="4D30A028">
        <w:tc>
          <w:tcPr>
            <w:tcW w:w="1800" w:type="dxa"/>
          </w:tcPr>
          <w:p w14:paraId="3F84CB39" w14:textId="479B2C9D" w:rsidR="00FF325D" w:rsidRDefault="00FF325D" w:rsidP="00FF325D">
            <w:pPr>
              <w:pStyle w:val="CellBodyLeft"/>
              <w:rPr>
                <w:rFonts w:cs="Arial"/>
                <w:sz w:val="18"/>
                <w:szCs w:val="18"/>
              </w:rPr>
            </w:pPr>
            <w:r>
              <w:rPr>
                <w:rFonts w:cs="Arial"/>
                <w:sz w:val="18"/>
                <w:szCs w:val="18"/>
              </w:rPr>
              <w:t>EL</w:t>
            </w:r>
          </w:p>
        </w:tc>
        <w:tc>
          <w:tcPr>
            <w:tcW w:w="7596" w:type="dxa"/>
          </w:tcPr>
          <w:p w14:paraId="647530E2" w14:textId="270B5F93" w:rsidR="00FF325D" w:rsidRDefault="00FF325D" w:rsidP="00FF325D">
            <w:pPr>
              <w:pStyle w:val="CellBodyLeft"/>
              <w:rPr>
                <w:rFonts w:cs="Arial"/>
                <w:sz w:val="18"/>
                <w:szCs w:val="18"/>
              </w:rPr>
            </w:pPr>
            <w:r>
              <w:rPr>
                <w:rFonts w:cs="Arial"/>
                <w:sz w:val="18"/>
                <w:szCs w:val="18"/>
              </w:rPr>
              <w:t>Exception Level</w:t>
            </w:r>
          </w:p>
        </w:tc>
      </w:tr>
      <w:tr w:rsidR="00FF325D" w14:paraId="790BA784" w14:textId="77777777" w:rsidTr="4D30A028">
        <w:tc>
          <w:tcPr>
            <w:tcW w:w="1800" w:type="dxa"/>
          </w:tcPr>
          <w:p w14:paraId="09F9593B" w14:textId="1C1EDC64" w:rsidR="00FF325D" w:rsidRDefault="00FF325D" w:rsidP="00FF325D">
            <w:pPr>
              <w:pStyle w:val="CellBodyLeft"/>
              <w:rPr>
                <w:rFonts w:cs="Arial"/>
                <w:sz w:val="18"/>
                <w:szCs w:val="18"/>
              </w:rPr>
            </w:pPr>
            <w:r>
              <w:rPr>
                <w:rFonts w:cs="Arial"/>
                <w:sz w:val="18"/>
                <w:szCs w:val="18"/>
              </w:rPr>
              <w:t>ESRT</w:t>
            </w:r>
          </w:p>
        </w:tc>
        <w:tc>
          <w:tcPr>
            <w:tcW w:w="7596" w:type="dxa"/>
          </w:tcPr>
          <w:p w14:paraId="3DE0EDB2" w14:textId="35E32BDA" w:rsidR="00FF325D" w:rsidRPr="005B08AC" w:rsidRDefault="00FF325D" w:rsidP="00FF325D">
            <w:pPr>
              <w:pStyle w:val="CellBodyLeft"/>
              <w:rPr>
                <w:rFonts w:cs="Arial"/>
                <w:sz w:val="18"/>
                <w:szCs w:val="18"/>
              </w:rPr>
            </w:pPr>
            <w:r w:rsidRPr="005B08AC">
              <w:rPr>
                <w:rFonts w:cs="Arial"/>
                <w:color w:val="171717"/>
                <w:sz w:val="18"/>
                <w:szCs w:val="18"/>
                <w:shd w:val="clear" w:color="auto" w:fill="FFFFFF"/>
              </w:rPr>
              <w:t>The EFI System Resource Table (ESRT) provides a mechanism for identifying integrated device and system firmware resources for the purposes of targeting firmware updates to those resources. </w:t>
            </w:r>
          </w:p>
        </w:tc>
      </w:tr>
      <w:tr w:rsidR="00FF325D" w14:paraId="0E1F0FBC" w14:textId="77777777" w:rsidTr="4D30A028">
        <w:tc>
          <w:tcPr>
            <w:tcW w:w="1800" w:type="dxa"/>
          </w:tcPr>
          <w:p w14:paraId="615E11FB" w14:textId="77777777" w:rsidR="00FF325D" w:rsidRDefault="00FF325D" w:rsidP="00FF325D">
            <w:pPr>
              <w:pStyle w:val="CellBodyLeft"/>
              <w:rPr>
                <w:rFonts w:cs="Arial"/>
                <w:sz w:val="18"/>
                <w:szCs w:val="18"/>
              </w:rPr>
            </w:pPr>
            <w:r>
              <w:rPr>
                <w:rFonts w:cs="Arial"/>
                <w:sz w:val="18"/>
                <w:szCs w:val="18"/>
              </w:rPr>
              <w:t>GPIO</w:t>
            </w:r>
          </w:p>
        </w:tc>
        <w:tc>
          <w:tcPr>
            <w:tcW w:w="7596" w:type="dxa"/>
          </w:tcPr>
          <w:p w14:paraId="70E4A1C6" w14:textId="77777777" w:rsidR="00FF325D" w:rsidRDefault="00FF325D" w:rsidP="00FF325D">
            <w:pPr>
              <w:pStyle w:val="CellBodyLeft"/>
              <w:rPr>
                <w:rFonts w:cs="Arial"/>
                <w:sz w:val="18"/>
                <w:szCs w:val="18"/>
              </w:rPr>
            </w:pPr>
            <w:r>
              <w:rPr>
                <w:rFonts w:cs="Arial"/>
                <w:sz w:val="18"/>
                <w:szCs w:val="18"/>
              </w:rPr>
              <w:t>General Purpose Input/Output</w:t>
            </w:r>
          </w:p>
        </w:tc>
      </w:tr>
      <w:tr w:rsidR="00FF325D" w14:paraId="15E36487" w14:textId="77777777" w:rsidTr="4D30A028">
        <w:tc>
          <w:tcPr>
            <w:tcW w:w="1800" w:type="dxa"/>
          </w:tcPr>
          <w:p w14:paraId="58AB5ADD" w14:textId="77777777" w:rsidR="00FF325D" w:rsidRDefault="00FF325D" w:rsidP="00FF325D">
            <w:pPr>
              <w:pStyle w:val="CellBodyLeft"/>
              <w:rPr>
                <w:rFonts w:cs="Arial"/>
                <w:sz w:val="18"/>
                <w:szCs w:val="18"/>
              </w:rPr>
            </w:pPr>
            <w:r>
              <w:rPr>
                <w:rFonts w:cs="Arial"/>
                <w:sz w:val="18"/>
                <w:szCs w:val="18"/>
              </w:rPr>
              <w:t>GUID</w:t>
            </w:r>
          </w:p>
        </w:tc>
        <w:tc>
          <w:tcPr>
            <w:tcW w:w="7596" w:type="dxa"/>
          </w:tcPr>
          <w:p w14:paraId="40C9B9A2" w14:textId="77777777" w:rsidR="00FF325D" w:rsidRDefault="00FF325D" w:rsidP="00FF325D">
            <w:pPr>
              <w:pStyle w:val="CellBodyLeft"/>
              <w:rPr>
                <w:rFonts w:cs="Arial"/>
                <w:sz w:val="18"/>
                <w:szCs w:val="18"/>
              </w:rPr>
            </w:pPr>
            <w:r>
              <w:rPr>
                <w:rFonts w:cs="Arial"/>
                <w:sz w:val="18"/>
                <w:szCs w:val="18"/>
              </w:rPr>
              <w:t>Globally Unique Identifier</w:t>
            </w:r>
          </w:p>
        </w:tc>
      </w:tr>
      <w:tr w:rsidR="00FF325D" w14:paraId="58793834" w14:textId="77777777" w:rsidTr="4D30A028">
        <w:tc>
          <w:tcPr>
            <w:tcW w:w="1800" w:type="dxa"/>
          </w:tcPr>
          <w:p w14:paraId="4F945F5E" w14:textId="77777777" w:rsidR="00FF325D" w:rsidRDefault="00FF325D" w:rsidP="00FF325D">
            <w:pPr>
              <w:pStyle w:val="CellBodyLeft"/>
              <w:rPr>
                <w:rFonts w:cs="Arial"/>
                <w:sz w:val="18"/>
                <w:szCs w:val="18"/>
              </w:rPr>
            </w:pPr>
            <w:r>
              <w:rPr>
                <w:rFonts w:cs="Arial"/>
                <w:sz w:val="18"/>
                <w:szCs w:val="18"/>
              </w:rPr>
              <w:t>HPC</w:t>
            </w:r>
          </w:p>
        </w:tc>
        <w:tc>
          <w:tcPr>
            <w:tcW w:w="7596" w:type="dxa"/>
          </w:tcPr>
          <w:p w14:paraId="0A1B6834" w14:textId="77777777" w:rsidR="00FF325D" w:rsidRDefault="00FF325D" w:rsidP="00FF325D">
            <w:pPr>
              <w:pStyle w:val="CellBodyLeft"/>
              <w:rPr>
                <w:rFonts w:cs="Arial"/>
                <w:sz w:val="18"/>
                <w:szCs w:val="18"/>
              </w:rPr>
            </w:pPr>
            <w:r>
              <w:rPr>
                <w:rFonts w:cs="Arial"/>
                <w:sz w:val="18"/>
                <w:szCs w:val="18"/>
              </w:rPr>
              <w:t>High Performance Computing</w:t>
            </w:r>
          </w:p>
        </w:tc>
      </w:tr>
      <w:tr w:rsidR="003D6AD3" w14:paraId="7A758FC8" w14:textId="77777777" w:rsidTr="4D30A028">
        <w:trPr>
          <w:ins w:id="320" w:author="Jose Marinho [2]" w:date="2022-07-28T10:30:00Z"/>
        </w:trPr>
        <w:tc>
          <w:tcPr>
            <w:tcW w:w="1800" w:type="dxa"/>
          </w:tcPr>
          <w:p w14:paraId="3B1E121B" w14:textId="72636E1F" w:rsidR="003D6AD3" w:rsidRDefault="003D6AD3" w:rsidP="003D6AD3">
            <w:pPr>
              <w:pStyle w:val="CellBodyLeft"/>
              <w:rPr>
                <w:ins w:id="321" w:author="Jose Marinho [2]" w:date="2022-07-28T10:30:00Z"/>
                <w:rFonts w:cs="Arial"/>
                <w:sz w:val="18"/>
                <w:szCs w:val="18"/>
              </w:rPr>
            </w:pPr>
            <w:ins w:id="322" w:author="Jose Marinho [2]" w:date="2022-07-28T10:30:00Z">
              <w:r>
                <w:rPr>
                  <w:rFonts w:cs="Arial"/>
                  <w:sz w:val="18"/>
                  <w:szCs w:val="18"/>
                </w:rPr>
                <w:t>HVC</w:t>
              </w:r>
            </w:ins>
          </w:p>
        </w:tc>
        <w:tc>
          <w:tcPr>
            <w:tcW w:w="7596" w:type="dxa"/>
          </w:tcPr>
          <w:p w14:paraId="0BA956DA" w14:textId="08EDBF30" w:rsidR="003D6AD3" w:rsidRDefault="003D6AD3" w:rsidP="003D6AD3">
            <w:pPr>
              <w:pStyle w:val="CellBodyLeft"/>
              <w:rPr>
                <w:ins w:id="323" w:author="Jose Marinho [2]" w:date="2022-07-28T10:30:00Z"/>
                <w:rFonts w:cs="Arial"/>
                <w:sz w:val="18"/>
                <w:szCs w:val="18"/>
              </w:rPr>
            </w:pPr>
            <w:ins w:id="324" w:author="Jose Marinho [2]" w:date="2022-07-28T10:30:00Z">
              <w:r>
                <w:rPr>
                  <w:rFonts w:cs="Arial"/>
                  <w:sz w:val="18"/>
                  <w:szCs w:val="18"/>
                </w:rPr>
                <w:t>Hypervisor Call, an instruction in the Arm A-profile architecure which induces an exception taken to EL2.</w:t>
              </w:r>
            </w:ins>
          </w:p>
        </w:tc>
      </w:tr>
      <w:tr w:rsidR="003D6AD3" w:rsidRPr="00BD2A5E" w14:paraId="47A7D51D" w14:textId="77777777" w:rsidTr="4D30A028">
        <w:tc>
          <w:tcPr>
            <w:tcW w:w="1800" w:type="dxa"/>
          </w:tcPr>
          <w:p w14:paraId="3D6E0E43" w14:textId="77777777" w:rsidR="003D6AD3" w:rsidRPr="00BD2A5E" w:rsidRDefault="003D6AD3" w:rsidP="003D6AD3">
            <w:pPr>
              <w:pStyle w:val="CellBodyLeft"/>
              <w:rPr>
                <w:rFonts w:cs="Arial"/>
                <w:sz w:val="18"/>
                <w:szCs w:val="18"/>
              </w:rPr>
            </w:pPr>
            <w:r>
              <w:rPr>
                <w:rFonts w:cs="Arial"/>
                <w:sz w:val="18"/>
                <w:szCs w:val="18"/>
              </w:rPr>
              <w:t>IIO</w:t>
            </w:r>
          </w:p>
        </w:tc>
        <w:tc>
          <w:tcPr>
            <w:tcW w:w="7596" w:type="dxa"/>
          </w:tcPr>
          <w:p w14:paraId="42260558" w14:textId="77777777" w:rsidR="003D6AD3" w:rsidRPr="00BD2A5E" w:rsidRDefault="003D6AD3" w:rsidP="003D6AD3">
            <w:pPr>
              <w:pStyle w:val="CellBodyLeft"/>
              <w:rPr>
                <w:rFonts w:cs="Arial"/>
                <w:b/>
                <w:bCs/>
                <w:sz w:val="18"/>
                <w:szCs w:val="18"/>
                <w:u w:val="single"/>
              </w:rPr>
            </w:pPr>
            <w:r>
              <w:rPr>
                <w:rFonts w:cs="Arial"/>
                <w:sz w:val="18"/>
                <w:szCs w:val="18"/>
              </w:rPr>
              <w:t xml:space="preserve">Integrated IO – </w:t>
            </w:r>
            <w:r w:rsidRPr="00BD2A5E">
              <w:rPr>
                <w:rFonts w:cs="Arial"/>
                <w:sz w:val="18"/>
                <w:szCs w:val="18"/>
              </w:rPr>
              <w:t>PCI Host Bridge logic that has been integrated in</w:t>
            </w:r>
            <w:r>
              <w:rPr>
                <w:rFonts w:cs="Arial"/>
                <w:sz w:val="18"/>
                <w:szCs w:val="18"/>
              </w:rPr>
              <w:t xml:space="preserve"> the CPU complex.</w:t>
            </w:r>
          </w:p>
        </w:tc>
      </w:tr>
      <w:tr w:rsidR="003D6AD3" w:rsidRPr="00BD2A5E" w14:paraId="715B6A3B" w14:textId="77777777" w:rsidTr="4D30A028">
        <w:tc>
          <w:tcPr>
            <w:tcW w:w="1800" w:type="dxa"/>
          </w:tcPr>
          <w:p w14:paraId="0CA792B4" w14:textId="77777777" w:rsidR="003D6AD3" w:rsidRPr="00BD2A5E" w:rsidRDefault="003D6AD3" w:rsidP="003D6AD3">
            <w:pPr>
              <w:pStyle w:val="CellBodyLeft"/>
              <w:rPr>
                <w:rFonts w:cs="Arial"/>
                <w:sz w:val="18"/>
                <w:szCs w:val="18"/>
              </w:rPr>
            </w:pPr>
            <w:r w:rsidRPr="00BD2A5E">
              <w:rPr>
                <w:rFonts w:cs="Arial"/>
                <w:sz w:val="18"/>
                <w:szCs w:val="18"/>
              </w:rPr>
              <w:t>IPMI</w:t>
            </w:r>
          </w:p>
        </w:tc>
        <w:tc>
          <w:tcPr>
            <w:tcW w:w="7596" w:type="dxa"/>
          </w:tcPr>
          <w:p w14:paraId="13B3BCB7" w14:textId="77777777" w:rsidR="003D6AD3" w:rsidRPr="00BD2A5E" w:rsidRDefault="003D6AD3" w:rsidP="003D6AD3">
            <w:pPr>
              <w:pStyle w:val="CellBodyLeft"/>
              <w:rPr>
                <w:rFonts w:cs="Arial"/>
                <w:sz w:val="18"/>
                <w:szCs w:val="18"/>
              </w:rPr>
            </w:pPr>
            <w:r w:rsidRPr="00BD2A5E">
              <w:rPr>
                <w:rFonts w:cs="Arial"/>
                <w:sz w:val="18"/>
                <w:szCs w:val="18"/>
              </w:rPr>
              <w:t>Intelligent Platform Management Interface</w:t>
            </w:r>
          </w:p>
        </w:tc>
      </w:tr>
      <w:tr w:rsidR="003D6AD3" w:rsidRPr="00BD2A5E" w14:paraId="24646A98" w14:textId="77777777" w:rsidTr="4D30A028">
        <w:tc>
          <w:tcPr>
            <w:tcW w:w="1800" w:type="dxa"/>
          </w:tcPr>
          <w:p w14:paraId="5B074AA6" w14:textId="77777777" w:rsidR="003D6AD3" w:rsidRPr="00BD2A5E" w:rsidRDefault="003D6AD3" w:rsidP="003D6AD3">
            <w:pPr>
              <w:pStyle w:val="CellBodyLeft"/>
              <w:rPr>
                <w:rFonts w:cs="Arial"/>
                <w:sz w:val="18"/>
                <w:szCs w:val="18"/>
              </w:rPr>
            </w:pPr>
            <w:r>
              <w:rPr>
                <w:rFonts w:cs="Arial"/>
                <w:sz w:val="18"/>
                <w:szCs w:val="18"/>
              </w:rPr>
              <w:t>KSR</w:t>
            </w:r>
          </w:p>
        </w:tc>
        <w:tc>
          <w:tcPr>
            <w:tcW w:w="7596" w:type="dxa"/>
          </w:tcPr>
          <w:p w14:paraId="41C7ADD4" w14:textId="77777777" w:rsidR="003D6AD3" w:rsidRPr="00BD2A5E" w:rsidRDefault="003D6AD3" w:rsidP="003D6AD3">
            <w:pPr>
              <w:pStyle w:val="CellBodyLeft"/>
              <w:rPr>
                <w:rFonts w:cs="Arial"/>
                <w:sz w:val="18"/>
                <w:szCs w:val="18"/>
              </w:rPr>
            </w:pPr>
            <w:r>
              <w:rPr>
                <w:rFonts w:cs="Arial"/>
                <w:sz w:val="18"/>
                <w:szCs w:val="18"/>
              </w:rPr>
              <w:t>Kernel Soft Reboot</w:t>
            </w:r>
          </w:p>
        </w:tc>
      </w:tr>
      <w:tr w:rsidR="003D6AD3" w:rsidRPr="00BD2A5E" w14:paraId="4F8436FD" w14:textId="77777777" w:rsidTr="4D30A028">
        <w:tc>
          <w:tcPr>
            <w:tcW w:w="1800" w:type="dxa"/>
          </w:tcPr>
          <w:p w14:paraId="3B5A151F" w14:textId="77777777" w:rsidR="003D6AD3" w:rsidRPr="00BD2A5E" w:rsidRDefault="003D6AD3" w:rsidP="003D6AD3">
            <w:pPr>
              <w:pStyle w:val="CellBodyLeft"/>
              <w:rPr>
                <w:rFonts w:cs="Arial"/>
                <w:sz w:val="18"/>
                <w:szCs w:val="18"/>
              </w:rPr>
            </w:pPr>
            <w:r>
              <w:rPr>
                <w:rFonts w:cs="Arial"/>
                <w:sz w:val="18"/>
                <w:szCs w:val="18"/>
              </w:rPr>
              <w:t>KTI</w:t>
            </w:r>
          </w:p>
        </w:tc>
        <w:tc>
          <w:tcPr>
            <w:tcW w:w="7596" w:type="dxa"/>
          </w:tcPr>
          <w:p w14:paraId="09E9202E" w14:textId="77777777" w:rsidR="003D6AD3" w:rsidRPr="00BD2A5E" w:rsidRDefault="003D6AD3" w:rsidP="003D6AD3">
            <w:pPr>
              <w:pStyle w:val="CellBodyLeft"/>
              <w:rPr>
                <w:rFonts w:cs="Arial"/>
                <w:sz w:val="18"/>
                <w:szCs w:val="18"/>
              </w:rPr>
            </w:pPr>
            <w:r>
              <w:rPr>
                <w:rFonts w:cs="Arial"/>
                <w:sz w:val="18"/>
                <w:szCs w:val="18"/>
              </w:rPr>
              <w:t>Keizer Technology Interface</w:t>
            </w:r>
          </w:p>
        </w:tc>
      </w:tr>
      <w:tr w:rsidR="003D6AD3" w:rsidRPr="00BD2A5E" w14:paraId="0A72D14C" w14:textId="77777777" w:rsidTr="4D30A028">
        <w:tc>
          <w:tcPr>
            <w:tcW w:w="1800" w:type="dxa"/>
          </w:tcPr>
          <w:p w14:paraId="1E3E5D2E" w14:textId="77777777" w:rsidR="003D6AD3" w:rsidRPr="00BD2A5E" w:rsidRDefault="003D6AD3" w:rsidP="003D6AD3">
            <w:pPr>
              <w:pStyle w:val="CellBodyLeft"/>
              <w:rPr>
                <w:rFonts w:cs="Arial"/>
                <w:sz w:val="18"/>
                <w:szCs w:val="18"/>
              </w:rPr>
            </w:pPr>
            <w:r w:rsidRPr="00BD2A5E">
              <w:rPr>
                <w:rFonts w:cs="Arial"/>
                <w:sz w:val="18"/>
                <w:szCs w:val="18"/>
              </w:rPr>
              <w:t xml:space="preserve">Legacy </w:t>
            </w:r>
            <w:r>
              <w:rPr>
                <w:rFonts w:cs="Arial"/>
                <w:sz w:val="18"/>
                <w:szCs w:val="18"/>
              </w:rPr>
              <w:t>Processor</w:t>
            </w:r>
          </w:p>
        </w:tc>
        <w:tc>
          <w:tcPr>
            <w:tcW w:w="7596" w:type="dxa"/>
          </w:tcPr>
          <w:p w14:paraId="59897C4F" w14:textId="77777777" w:rsidR="003D6AD3" w:rsidRPr="00BD2A5E" w:rsidRDefault="003D6AD3" w:rsidP="003D6AD3">
            <w:pPr>
              <w:pStyle w:val="CellBodyLeft"/>
              <w:rPr>
                <w:rFonts w:cs="Arial"/>
                <w:sz w:val="18"/>
                <w:szCs w:val="18"/>
              </w:rPr>
            </w:pPr>
            <w:r w:rsidRPr="00BD2A5E">
              <w:rPr>
                <w:rFonts w:cs="Arial"/>
                <w:sz w:val="18"/>
                <w:szCs w:val="18"/>
              </w:rPr>
              <w:t xml:space="preserve">The processor that is connected to </w:t>
            </w:r>
            <w:r>
              <w:rPr>
                <w:rFonts w:cs="Arial"/>
                <w:sz w:val="18"/>
                <w:szCs w:val="18"/>
              </w:rPr>
              <w:t>PCH</w:t>
            </w:r>
            <w:r w:rsidRPr="00BD2A5E">
              <w:rPr>
                <w:rFonts w:cs="Arial"/>
                <w:sz w:val="18"/>
                <w:szCs w:val="18"/>
              </w:rPr>
              <w:t xml:space="preserve"> via DMI link</w:t>
            </w:r>
            <w:r>
              <w:rPr>
                <w:rFonts w:cs="Arial"/>
                <w:sz w:val="18"/>
                <w:szCs w:val="18"/>
              </w:rPr>
              <w:t xml:space="preserve"> and manages the boot devices </w:t>
            </w:r>
          </w:p>
        </w:tc>
      </w:tr>
      <w:tr w:rsidR="003D6AD3" w:rsidRPr="00BD2A5E" w14:paraId="1D07829D" w14:textId="77777777" w:rsidTr="4D30A028">
        <w:tc>
          <w:tcPr>
            <w:tcW w:w="1800" w:type="dxa"/>
          </w:tcPr>
          <w:p w14:paraId="71D407FB" w14:textId="77777777" w:rsidR="003D6AD3" w:rsidRPr="00BD2A5E" w:rsidRDefault="003D6AD3" w:rsidP="003D6AD3">
            <w:pPr>
              <w:pStyle w:val="CellBodyLeft"/>
              <w:rPr>
                <w:rFonts w:cs="Arial"/>
                <w:sz w:val="18"/>
                <w:szCs w:val="18"/>
              </w:rPr>
            </w:pPr>
            <w:r w:rsidRPr="00BD2A5E">
              <w:rPr>
                <w:rFonts w:cs="Arial"/>
                <w:sz w:val="18"/>
                <w:szCs w:val="18"/>
              </w:rPr>
              <w:t>LPC Bus</w:t>
            </w:r>
          </w:p>
        </w:tc>
        <w:tc>
          <w:tcPr>
            <w:tcW w:w="7596" w:type="dxa"/>
          </w:tcPr>
          <w:p w14:paraId="6E430AF0" w14:textId="77777777" w:rsidR="003D6AD3" w:rsidRPr="00BD2A5E" w:rsidRDefault="003D6AD3" w:rsidP="003D6AD3">
            <w:pPr>
              <w:pStyle w:val="CellBodyLeft"/>
              <w:rPr>
                <w:rFonts w:cs="Arial"/>
                <w:sz w:val="18"/>
                <w:szCs w:val="18"/>
              </w:rPr>
            </w:pPr>
            <w:r w:rsidRPr="00BD2A5E">
              <w:rPr>
                <w:rFonts w:cs="Arial"/>
                <w:sz w:val="18"/>
                <w:szCs w:val="18"/>
              </w:rPr>
              <w:t xml:space="preserve">“Low Pin Count” connection used to connect to the </w:t>
            </w:r>
            <w:r>
              <w:rPr>
                <w:rFonts w:cs="Arial"/>
                <w:sz w:val="18"/>
                <w:szCs w:val="18"/>
              </w:rPr>
              <w:t xml:space="preserve">BMC, </w:t>
            </w:r>
            <w:r w:rsidRPr="00BD2A5E">
              <w:rPr>
                <w:rFonts w:cs="Arial"/>
                <w:sz w:val="18"/>
                <w:szCs w:val="18"/>
              </w:rPr>
              <w:t>super I/O device</w:t>
            </w:r>
            <w:r>
              <w:rPr>
                <w:rFonts w:cs="Arial"/>
                <w:sz w:val="18"/>
                <w:szCs w:val="18"/>
              </w:rPr>
              <w:t>, and TPM</w:t>
            </w:r>
            <w:r w:rsidRPr="00BD2A5E">
              <w:rPr>
                <w:rFonts w:cs="Arial"/>
                <w:sz w:val="18"/>
                <w:szCs w:val="18"/>
              </w:rPr>
              <w:t>.</w:t>
            </w:r>
          </w:p>
        </w:tc>
      </w:tr>
      <w:tr w:rsidR="003D6AD3" w14:paraId="783C86CD" w14:textId="77777777" w:rsidTr="4D30A028">
        <w:tc>
          <w:tcPr>
            <w:tcW w:w="1800" w:type="dxa"/>
          </w:tcPr>
          <w:p w14:paraId="442A8A64" w14:textId="77777777" w:rsidR="003D6AD3" w:rsidRDefault="003D6AD3" w:rsidP="003D6AD3">
            <w:pPr>
              <w:pStyle w:val="CellBodyLeft"/>
              <w:rPr>
                <w:rFonts w:cs="Arial"/>
                <w:sz w:val="18"/>
                <w:szCs w:val="18"/>
              </w:rPr>
            </w:pPr>
            <w:r>
              <w:rPr>
                <w:rFonts w:cs="Arial"/>
                <w:sz w:val="18"/>
                <w:szCs w:val="18"/>
              </w:rPr>
              <w:t>MCA</w:t>
            </w:r>
          </w:p>
        </w:tc>
        <w:tc>
          <w:tcPr>
            <w:tcW w:w="7596" w:type="dxa"/>
          </w:tcPr>
          <w:p w14:paraId="2F0BF180" w14:textId="77777777" w:rsidR="003D6AD3" w:rsidRDefault="003D6AD3" w:rsidP="003D6AD3">
            <w:pPr>
              <w:pStyle w:val="CellBodyLeft"/>
              <w:rPr>
                <w:rFonts w:cs="Arial"/>
                <w:sz w:val="18"/>
                <w:szCs w:val="18"/>
              </w:rPr>
            </w:pPr>
            <w:r>
              <w:rPr>
                <w:rFonts w:cs="Arial"/>
                <w:sz w:val="18"/>
                <w:szCs w:val="18"/>
              </w:rPr>
              <w:t>Machine Check Architecture</w:t>
            </w:r>
          </w:p>
        </w:tc>
      </w:tr>
      <w:tr w:rsidR="003D6AD3" w:rsidRPr="00BD2A5E" w14:paraId="2EE856F7" w14:textId="77777777" w:rsidTr="4D30A028">
        <w:tc>
          <w:tcPr>
            <w:tcW w:w="1800" w:type="dxa"/>
          </w:tcPr>
          <w:p w14:paraId="450C555E" w14:textId="77777777" w:rsidR="003D6AD3" w:rsidRPr="00BD2A5E" w:rsidRDefault="003D6AD3" w:rsidP="003D6AD3">
            <w:pPr>
              <w:pStyle w:val="CellBodyLeft"/>
              <w:rPr>
                <w:rFonts w:cs="Arial"/>
                <w:sz w:val="18"/>
                <w:szCs w:val="18"/>
              </w:rPr>
            </w:pPr>
            <w:r w:rsidRPr="00BD2A5E">
              <w:rPr>
                <w:rFonts w:cs="Arial"/>
                <w:sz w:val="18"/>
                <w:szCs w:val="18"/>
              </w:rPr>
              <w:t>Microcode</w:t>
            </w:r>
          </w:p>
        </w:tc>
        <w:tc>
          <w:tcPr>
            <w:tcW w:w="7596" w:type="dxa"/>
          </w:tcPr>
          <w:p w14:paraId="0533CA66" w14:textId="77777777" w:rsidR="003D6AD3" w:rsidRPr="00BD2A5E" w:rsidRDefault="003D6AD3" w:rsidP="003D6AD3">
            <w:pPr>
              <w:pStyle w:val="CellBodyLeft"/>
              <w:rPr>
                <w:rFonts w:cs="Arial"/>
                <w:sz w:val="18"/>
                <w:szCs w:val="18"/>
              </w:rPr>
            </w:pPr>
            <w:r w:rsidRPr="00BD2A5E">
              <w:rPr>
                <w:rFonts w:cs="Arial"/>
                <w:sz w:val="18"/>
                <w:szCs w:val="18"/>
              </w:rPr>
              <w:t>CPU’s firmware coordinating CPU’s actions</w:t>
            </w:r>
            <w:r>
              <w:rPr>
                <w:rFonts w:cs="Arial"/>
                <w:sz w:val="18"/>
                <w:szCs w:val="18"/>
              </w:rPr>
              <w:t>, sometimes abbreviated as uCode</w:t>
            </w:r>
          </w:p>
        </w:tc>
      </w:tr>
      <w:tr w:rsidR="003D6AD3" w:rsidRPr="00BD2A5E" w14:paraId="478DAFC7" w14:textId="77777777" w:rsidTr="4D30A028">
        <w:trPr>
          <w:trHeight w:val="305"/>
        </w:trPr>
        <w:tc>
          <w:tcPr>
            <w:tcW w:w="1800" w:type="dxa"/>
          </w:tcPr>
          <w:p w14:paraId="225D0624" w14:textId="77777777" w:rsidR="003D6AD3" w:rsidRPr="00BD2A5E" w:rsidRDefault="003D6AD3" w:rsidP="003D6AD3">
            <w:pPr>
              <w:pStyle w:val="CellBodyLeft"/>
              <w:rPr>
                <w:rFonts w:cs="Arial"/>
                <w:sz w:val="18"/>
                <w:szCs w:val="18"/>
              </w:rPr>
            </w:pPr>
            <w:r w:rsidRPr="00BD2A5E">
              <w:rPr>
                <w:rFonts w:cs="Arial"/>
                <w:sz w:val="18"/>
                <w:szCs w:val="18"/>
              </w:rPr>
              <w:t>MMIO</w:t>
            </w:r>
          </w:p>
        </w:tc>
        <w:tc>
          <w:tcPr>
            <w:tcW w:w="7596" w:type="dxa"/>
          </w:tcPr>
          <w:p w14:paraId="65C166B2" w14:textId="77777777" w:rsidR="003D6AD3" w:rsidRPr="00BD2A5E" w:rsidRDefault="003D6AD3" w:rsidP="003D6AD3">
            <w:pPr>
              <w:pStyle w:val="CellBodyLeft"/>
              <w:rPr>
                <w:rFonts w:cs="Arial"/>
                <w:sz w:val="18"/>
                <w:szCs w:val="18"/>
              </w:rPr>
            </w:pPr>
            <w:r w:rsidRPr="00BD2A5E">
              <w:rPr>
                <w:rFonts w:cs="Arial"/>
                <w:sz w:val="18"/>
                <w:szCs w:val="18"/>
              </w:rPr>
              <w:t>Memory Mapped IO</w:t>
            </w:r>
          </w:p>
        </w:tc>
      </w:tr>
      <w:tr w:rsidR="003D6AD3" w:rsidRPr="00BD2A5E" w14:paraId="7ACAF3EC" w14:textId="77777777" w:rsidTr="4D30A028">
        <w:trPr>
          <w:trHeight w:val="305"/>
        </w:trPr>
        <w:tc>
          <w:tcPr>
            <w:tcW w:w="1800" w:type="dxa"/>
          </w:tcPr>
          <w:p w14:paraId="219D3B76" w14:textId="77777777" w:rsidR="003D6AD3" w:rsidRPr="00BD2A5E" w:rsidRDefault="003D6AD3" w:rsidP="003D6AD3">
            <w:pPr>
              <w:pStyle w:val="CellBodyLeft"/>
              <w:rPr>
                <w:rFonts w:cs="Arial"/>
                <w:sz w:val="18"/>
                <w:szCs w:val="18"/>
              </w:rPr>
            </w:pPr>
            <w:r>
              <w:rPr>
                <w:rFonts w:cs="Arial"/>
                <w:sz w:val="18"/>
                <w:szCs w:val="18"/>
              </w:rPr>
              <w:t>NFV</w:t>
            </w:r>
          </w:p>
        </w:tc>
        <w:tc>
          <w:tcPr>
            <w:tcW w:w="7596" w:type="dxa"/>
          </w:tcPr>
          <w:p w14:paraId="27FEF35D" w14:textId="77777777" w:rsidR="003D6AD3" w:rsidRPr="00BD2A5E" w:rsidRDefault="003D6AD3" w:rsidP="003D6AD3">
            <w:pPr>
              <w:pStyle w:val="CellBodyLeft"/>
              <w:rPr>
                <w:rFonts w:cs="Arial"/>
                <w:sz w:val="18"/>
                <w:szCs w:val="18"/>
              </w:rPr>
            </w:pPr>
            <w:r>
              <w:rPr>
                <w:rFonts w:cs="Arial"/>
                <w:sz w:val="18"/>
                <w:szCs w:val="18"/>
              </w:rPr>
              <w:t>Network Function Virtualization</w:t>
            </w:r>
          </w:p>
        </w:tc>
      </w:tr>
      <w:tr w:rsidR="003D6AD3" w:rsidRPr="00BD2A5E" w14:paraId="25D870F0" w14:textId="77777777" w:rsidTr="4D30A028">
        <w:trPr>
          <w:trHeight w:val="305"/>
        </w:trPr>
        <w:tc>
          <w:tcPr>
            <w:tcW w:w="1800" w:type="dxa"/>
          </w:tcPr>
          <w:p w14:paraId="56FCAD54" w14:textId="77777777" w:rsidR="003D6AD3" w:rsidRPr="00BD2A5E" w:rsidRDefault="003D6AD3" w:rsidP="003D6AD3">
            <w:pPr>
              <w:pStyle w:val="CellBodyLeft"/>
              <w:rPr>
                <w:rFonts w:cs="Arial"/>
                <w:sz w:val="18"/>
                <w:szCs w:val="18"/>
              </w:rPr>
            </w:pPr>
            <w:r w:rsidRPr="00BD2A5E">
              <w:rPr>
                <w:rFonts w:cs="Arial"/>
                <w:sz w:val="18"/>
                <w:szCs w:val="18"/>
              </w:rPr>
              <w:t>NMI</w:t>
            </w:r>
          </w:p>
        </w:tc>
        <w:tc>
          <w:tcPr>
            <w:tcW w:w="7596" w:type="dxa"/>
          </w:tcPr>
          <w:p w14:paraId="36924E73" w14:textId="77777777" w:rsidR="003D6AD3" w:rsidRPr="00BD2A5E" w:rsidRDefault="003D6AD3" w:rsidP="003D6AD3">
            <w:pPr>
              <w:pStyle w:val="CellBodyLeft"/>
              <w:rPr>
                <w:rFonts w:cs="Arial"/>
                <w:sz w:val="18"/>
                <w:szCs w:val="18"/>
              </w:rPr>
            </w:pPr>
            <w:r w:rsidRPr="00BD2A5E">
              <w:rPr>
                <w:rFonts w:cs="Arial"/>
                <w:sz w:val="18"/>
                <w:szCs w:val="18"/>
              </w:rPr>
              <w:t>Non-maskable Interrupts</w:t>
            </w:r>
          </w:p>
        </w:tc>
      </w:tr>
      <w:tr w:rsidR="003D6AD3" w:rsidRPr="00BD2A5E" w14:paraId="2CDF0416" w14:textId="77777777" w:rsidTr="4D30A028">
        <w:trPr>
          <w:trHeight w:val="305"/>
        </w:trPr>
        <w:tc>
          <w:tcPr>
            <w:tcW w:w="1800" w:type="dxa"/>
          </w:tcPr>
          <w:p w14:paraId="7B7174E3" w14:textId="77777777" w:rsidR="003D6AD3" w:rsidRPr="00BD2A5E" w:rsidRDefault="003D6AD3" w:rsidP="003D6AD3">
            <w:pPr>
              <w:pStyle w:val="CellBodyLeft"/>
              <w:rPr>
                <w:rFonts w:cs="Arial"/>
                <w:sz w:val="18"/>
                <w:szCs w:val="18"/>
              </w:rPr>
            </w:pPr>
            <w:r w:rsidRPr="00BD2A5E">
              <w:rPr>
                <w:rFonts w:cs="Arial"/>
                <w:sz w:val="18"/>
                <w:szCs w:val="18"/>
              </w:rPr>
              <w:t>OS</w:t>
            </w:r>
          </w:p>
        </w:tc>
        <w:tc>
          <w:tcPr>
            <w:tcW w:w="7596" w:type="dxa"/>
          </w:tcPr>
          <w:p w14:paraId="4A9E102A" w14:textId="77777777" w:rsidR="003D6AD3" w:rsidRPr="00BD2A5E" w:rsidRDefault="003D6AD3" w:rsidP="003D6AD3">
            <w:pPr>
              <w:pStyle w:val="CellBodyLeft"/>
              <w:rPr>
                <w:rFonts w:cs="Arial"/>
                <w:sz w:val="18"/>
                <w:szCs w:val="18"/>
              </w:rPr>
            </w:pPr>
            <w:r w:rsidRPr="00BD2A5E">
              <w:rPr>
                <w:rFonts w:cs="Arial"/>
                <w:sz w:val="18"/>
                <w:szCs w:val="18"/>
              </w:rPr>
              <w:t>Operating System</w:t>
            </w:r>
          </w:p>
        </w:tc>
      </w:tr>
      <w:tr w:rsidR="003D6AD3" w:rsidRPr="00BD2A5E" w14:paraId="19ED96B9" w14:textId="77777777" w:rsidTr="4D30A028">
        <w:trPr>
          <w:trHeight w:val="305"/>
        </w:trPr>
        <w:tc>
          <w:tcPr>
            <w:tcW w:w="1800" w:type="dxa"/>
          </w:tcPr>
          <w:p w14:paraId="542D13D2" w14:textId="595BDCD0" w:rsidR="003D6AD3" w:rsidRDefault="003D6AD3" w:rsidP="003D6AD3">
            <w:pPr>
              <w:pStyle w:val="CellBodyLeft"/>
              <w:rPr>
                <w:rFonts w:cs="Arial"/>
                <w:sz w:val="18"/>
                <w:szCs w:val="18"/>
              </w:rPr>
            </w:pPr>
            <w:r>
              <w:rPr>
                <w:rFonts w:cs="Arial"/>
                <w:sz w:val="18"/>
                <w:szCs w:val="18"/>
              </w:rPr>
              <w:t>OOB</w:t>
            </w:r>
          </w:p>
        </w:tc>
        <w:tc>
          <w:tcPr>
            <w:tcW w:w="7596" w:type="dxa"/>
          </w:tcPr>
          <w:p w14:paraId="605E3A40" w14:textId="43F6D3B3" w:rsidR="003D6AD3" w:rsidRDefault="003D6AD3" w:rsidP="003D6AD3">
            <w:pPr>
              <w:pStyle w:val="CellBodyLeft"/>
              <w:rPr>
                <w:rFonts w:cs="Arial"/>
                <w:sz w:val="18"/>
                <w:szCs w:val="18"/>
              </w:rPr>
            </w:pPr>
            <w:r>
              <w:rPr>
                <w:rFonts w:cs="Arial"/>
                <w:sz w:val="18"/>
                <w:szCs w:val="18"/>
              </w:rPr>
              <w:t>Out of Band (such as via a BMC)</w:t>
            </w:r>
          </w:p>
        </w:tc>
      </w:tr>
      <w:tr w:rsidR="003D6AD3" w:rsidRPr="00BD2A5E" w14:paraId="293D35A5" w14:textId="77777777" w:rsidTr="4D30A028">
        <w:trPr>
          <w:trHeight w:val="305"/>
        </w:trPr>
        <w:tc>
          <w:tcPr>
            <w:tcW w:w="1800" w:type="dxa"/>
          </w:tcPr>
          <w:p w14:paraId="02AC77E5" w14:textId="77777777" w:rsidR="003D6AD3" w:rsidRPr="00BD2A5E" w:rsidRDefault="003D6AD3" w:rsidP="003D6AD3">
            <w:pPr>
              <w:pStyle w:val="CellBodyLeft"/>
              <w:rPr>
                <w:rFonts w:cs="Arial"/>
                <w:sz w:val="18"/>
                <w:szCs w:val="18"/>
              </w:rPr>
            </w:pPr>
            <w:r>
              <w:rPr>
                <w:rFonts w:cs="Arial"/>
                <w:sz w:val="18"/>
                <w:szCs w:val="18"/>
              </w:rPr>
              <w:t>OSPM</w:t>
            </w:r>
          </w:p>
        </w:tc>
        <w:tc>
          <w:tcPr>
            <w:tcW w:w="7596" w:type="dxa"/>
          </w:tcPr>
          <w:p w14:paraId="2D802CA3" w14:textId="77777777" w:rsidR="003D6AD3" w:rsidRPr="00BD2A5E" w:rsidRDefault="003D6AD3" w:rsidP="003D6AD3">
            <w:pPr>
              <w:pStyle w:val="CellBodyLeft"/>
              <w:rPr>
                <w:rFonts w:cs="Arial"/>
                <w:sz w:val="18"/>
                <w:szCs w:val="18"/>
              </w:rPr>
            </w:pPr>
            <w:r>
              <w:rPr>
                <w:rFonts w:cs="Arial"/>
                <w:sz w:val="18"/>
                <w:szCs w:val="18"/>
              </w:rPr>
              <w:t>Operating System Directed Power Management</w:t>
            </w:r>
          </w:p>
        </w:tc>
      </w:tr>
      <w:tr w:rsidR="003D6AD3" w:rsidRPr="00BD2A5E" w14:paraId="5D616303" w14:textId="77777777" w:rsidTr="4D30A028">
        <w:tc>
          <w:tcPr>
            <w:tcW w:w="1800" w:type="dxa"/>
          </w:tcPr>
          <w:p w14:paraId="2C3FCFE9" w14:textId="77777777" w:rsidR="003D6AD3" w:rsidRPr="00BD2A5E" w:rsidRDefault="003D6AD3" w:rsidP="003D6AD3">
            <w:pPr>
              <w:pStyle w:val="CellBodyLeft"/>
              <w:rPr>
                <w:rFonts w:cs="Arial"/>
                <w:sz w:val="18"/>
                <w:szCs w:val="18"/>
              </w:rPr>
            </w:pPr>
            <w:r w:rsidRPr="00BD2A5E">
              <w:rPr>
                <w:rFonts w:cs="Arial"/>
                <w:sz w:val="18"/>
                <w:szCs w:val="18"/>
              </w:rPr>
              <w:t>PCH</w:t>
            </w:r>
          </w:p>
        </w:tc>
        <w:tc>
          <w:tcPr>
            <w:tcW w:w="7596" w:type="dxa"/>
          </w:tcPr>
          <w:p w14:paraId="2717F6BC" w14:textId="77777777" w:rsidR="003D6AD3" w:rsidRPr="00BD2A5E" w:rsidRDefault="003D6AD3" w:rsidP="003D6AD3">
            <w:pPr>
              <w:pStyle w:val="CellBodyLeft"/>
              <w:rPr>
                <w:rFonts w:cs="Arial"/>
                <w:sz w:val="18"/>
                <w:szCs w:val="18"/>
              </w:rPr>
            </w:pPr>
            <w:r w:rsidRPr="00BD2A5E">
              <w:rPr>
                <w:rFonts w:cs="Arial"/>
                <w:sz w:val="18"/>
                <w:szCs w:val="18"/>
              </w:rPr>
              <w:t>Platform Controller Hu</w:t>
            </w:r>
            <w:r>
              <w:rPr>
                <w:rFonts w:cs="Arial"/>
                <w:sz w:val="18"/>
                <w:szCs w:val="18"/>
              </w:rPr>
              <w:t>b. Some might call this a Peripheral Controller Hub</w:t>
            </w:r>
          </w:p>
        </w:tc>
      </w:tr>
      <w:tr w:rsidR="003D6AD3" w:rsidRPr="00BD2A5E" w14:paraId="3AAFD565" w14:textId="77777777" w:rsidTr="4D30A028">
        <w:tc>
          <w:tcPr>
            <w:tcW w:w="1800" w:type="dxa"/>
          </w:tcPr>
          <w:p w14:paraId="7C204653" w14:textId="77777777" w:rsidR="003D6AD3" w:rsidRPr="00BD2A5E" w:rsidRDefault="003D6AD3" w:rsidP="003D6AD3">
            <w:pPr>
              <w:pStyle w:val="CellBodyLeft"/>
              <w:rPr>
                <w:rFonts w:cs="Arial"/>
                <w:sz w:val="18"/>
                <w:szCs w:val="18"/>
              </w:rPr>
            </w:pPr>
            <w:r w:rsidRPr="00BD2A5E">
              <w:rPr>
                <w:rFonts w:cs="Arial"/>
                <w:sz w:val="18"/>
                <w:szCs w:val="18"/>
              </w:rPr>
              <w:lastRenderedPageBreak/>
              <w:t>Pcode</w:t>
            </w:r>
          </w:p>
        </w:tc>
        <w:tc>
          <w:tcPr>
            <w:tcW w:w="7596" w:type="dxa"/>
          </w:tcPr>
          <w:p w14:paraId="7D36CEFE" w14:textId="77777777" w:rsidR="003D6AD3" w:rsidRPr="00BD2A5E" w:rsidRDefault="003D6AD3" w:rsidP="003D6AD3">
            <w:pPr>
              <w:pStyle w:val="CellBodyLeft"/>
              <w:rPr>
                <w:rFonts w:cs="Arial"/>
                <w:sz w:val="18"/>
                <w:szCs w:val="18"/>
              </w:rPr>
            </w:pPr>
            <w:r>
              <w:rPr>
                <w:rFonts w:cs="Arial"/>
                <w:sz w:val="18"/>
                <w:szCs w:val="18"/>
              </w:rPr>
              <w:t>Code executing on PCU</w:t>
            </w:r>
          </w:p>
        </w:tc>
      </w:tr>
      <w:tr w:rsidR="003D6AD3" w:rsidRPr="00BD2A5E" w14:paraId="148907A5" w14:textId="77777777" w:rsidTr="4D30A028">
        <w:tc>
          <w:tcPr>
            <w:tcW w:w="1800" w:type="dxa"/>
          </w:tcPr>
          <w:p w14:paraId="069A458F" w14:textId="77777777" w:rsidR="003D6AD3" w:rsidRPr="00BD2A5E" w:rsidRDefault="003D6AD3" w:rsidP="003D6AD3">
            <w:pPr>
              <w:pStyle w:val="CellBodyLeft"/>
              <w:rPr>
                <w:rFonts w:cs="Arial"/>
                <w:sz w:val="18"/>
                <w:szCs w:val="18"/>
              </w:rPr>
            </w:pPr>
            <w:r w:rsidRPr="00BD2A5E">
              <w:rPr>
                <w:rFonts w:cs="Arial"/>
                <w:sz w:val="18"/>
                <w:szCs w:val="18"/>
              </w:rPr>
              <w:t>PCU</w:t>
            </w:r>
          </w:p>
        </w:tc>
        <w:tc>
          <w:tcPr>
            <w:tcW w:w="7596" w:type="dxa"/>
          </w:tcPr>
          <w:p w14:paraId="676B2576" w14:textId="77777777" w:rsidR="003D6AD3" w:rsidRPr="00BD2A5E" w:rsidRDefault="003D6AD3" w:rsidP="003D6AD3">
            <w:pPr>
              <w:pStyle w:val="CellBodyLeft"/>
              <w:rPr>
                <w:rFonts w:cs="Arial"/>
                <w:sz w:val="18"/>
                <w:szCs w:val="18"/>
              </w:rPr>
            </w:pPr>
            <w:r w:rsidRPr="00BD2A5E">
              <w:rPr>
                <w:rFonts w:cs="Arial"/>
                <w:sz w:val="18"/>
                <w:szCs w:val="18"/>
              </w:rPr>
              <w:t xml:space="preserve">Power Control Unit, a controller inside </w:t>
            </w:r>
            <w:r>
              <w:rPr>
                <w:rFonts w:cs="Arial"/>
                <w:sz w:val="18"/>
                <w:szCs w:val="18"/>
              </w:rPr>
              <w:t xml:space="preserve">the </w:t>
            </w:r>
            <w:r w:rsidRPr="00BD2A5E">
              <w:rPr>
                <w:rFonts w:cs="Arial"/>
                <w:sz w:val="18"/>
                <w:szCs w:val="18"/>
              </w:rPr>
              <w:t>processor that performs power and o</w:t>
            </w:r>
            <w:r>
              <w:rPr>
                <w:rFonts w:cs="Arial"/>
                <w:sz w:val="18"/>
                <w:szCs w:val="18"/>
              </w:rPr>
              <w:t>ther power management</w:t>
            </w:r>
            <w:r w:rsidRPr="00BD2A5E">
              <w:rPr>
                <w:rFonts w:cs="Arial"/>
                <w:sz w:val="18"/>
                <w:szCs w:val="18"/>
              </w:rPr>
              <w:t xml:space="preserve"> function</w:t>
            </w:r>
            <w:r>
              <w:rPr>
                <w:rFonts w:cs="Arial"/>
                <w:sz w:val="18"/>
                <w:szCs w:val="18"/>
              </w:rPr>
              <w:t>s</w:t>
            </w:r>
          </w:p>
        </w:tc>
      </w:tr>
      <w:tr w:rsidR="003D6AD3" w:rsidRPr="00BD2A5E" w14:paraId="224BB522" w14:textId="77777777" w:rsidTr="4D30A028">
        <w:tc>
          <w:tcPr>
            <w:tcW w:w="1800" w:type="dxa"/>
          </w:tcPr>
          <w:p w14:paraId="38146BC2" w14:textId="4EDE8CBA" w:rsidR="003D6AD3" w:rsidRPr="00BD2A5E" w:rsidRDefault="003D6AD3" w:rsidP="003D6AD3">
            <w:pPr>
              <w:pStyle w:val="CellBodyLeft"/>
              <w:rPr>
                <w:rFonts w:cs="Arial"/>
                <w:sz w:val="18"/>
                <w:szCs w:val="18"/>
              </w:rPr>
            </w:pPr>
            <w:r>
              <w:rPr>
                <w:rFonts w:cs="Arial"/>
                <w:sz w:val="18"/>
                <w:szCs w:val="18"/>
              </w:rPr>
              <w:t>PMEM</w:t>
            </w:r>
          </w:p>
        </w:tc>
        <w:tc>
          <w:tcPr>
            <w:tcW w:w="7596" w:type="dxa"/>
          </w:tcPr>
          <w:p w14:paraId="0276CAB8" w14:textId="0963BEFF" w:rsidR="003D6AD3" w:rsidRPr="00BD2A5E" w:rsidRDefault="003D6AD3" w:rsidP="003D6AD3">
            <w:pPr>
              <w:pStyle w:val="CellBodyLeft"/>
              <w:rPr>
                <w:rFonts w:cs="Arial"/>
                <w:sz w:val="18"/>
                <w:szCs w:val="18"/>
              </w:rPr>
            </w:pPr>
            <w:r>
              <w:rPr>
                <w:rFonts w:cs="Arial"/>
                <w:sz w:val="18"/>
                <w:szCs w:val="18"/>
              </w:rPr>
              <w:t>Persistent Memory (Such as Intel 3D XPoint / Non-Volatile DIMMs)</w:t>
            </w:r>
          </w:p>
        </w:tc>
      </w:tr>
      <w:tr w:rsidR="003D6AD3" w:rsidRPr="00BD2A5E" w14:paraId="7190C9D9" w14:textId="77777777" w:rsidTr="4D30A028">
        <w:tc>
          <w:tcPr>
            <w:tcW w:w="1800" w:type="dxa"/>
          </w:tcPr>
          <w:p w14:paraId="67F70E5E" w14:textId="77777777" w:rsidR="003D6AD3" w:rsidRPr="00BD2A5E" w:rsidRDefault="003D6AD3" w:rsidP="003D6AD3">
            <w:pPr>
              <w:pStyle w:val="CellBodyLeft"/>
              <w:rPr>
                <w:rFonts w:cs="Arial"/>
                <w:sz w:val="18"/>
                <w:szCs w:val="18"/>
              </w:rPr>
            </w:pPr>
            <w:r w:rsidRPr="00BD2A5E">
              <w:rPr>
                <w:rFonts w:cs="Arial"/>
                <w:sz w:val="18"/>
                <w:szCs w:val="18"/>
              </w:rPr>
              <w:t>Powergood Reset</w:t>
            </w:r>
          </w:p>
        </w:tc>
        <w:tc>
          <w:tcPr>
            <w:tcW w:w="7596" w:type="dxa"/>
          </w:tcPr>
          <w:p w14:paraId="0BEF2CA7" w14:textId="77777777" w:rsidR="003D6AD3" w:rsidRPr="00BD2A5E" w:rsidRDefault="003D6AD3" w:rsidP="003D6AD3">
            <w:pPr>
              <w:pStyle w:val="CellBodyLeft"/>
              <w:rPr>
                <w:rFonts w:cs="Arial"/>
                <w:sz w:val="18"/>
                <w:szCs w:val="18"/>
              </w:rPr>
            </w:pPr>
            <w:r w:rsidRPr="00BD2A5E">
              <w:rPr>
                <w:rFonts w:cs="Arial"/>
                <w:sz w:val="18"/>
                <w:szCs w:val="18"/>
              </w:rPr>
              <w:t xml:space="preserve">A reset during which power is removed. E.g. using a power-button. RTC power and Standby power is not affected. </w:t>
            </w:r>
          </w:p>
        </w:tc>
      </w:tr>
      <w:tr w:rsidR="003D6AD3" w:rsidRPr="00BD2A5E" w14:paraId="5C35F785" w14:textId="77777777" w:rsidTr="4D30A028">
        <w:tc>
          <w:tcPr>
            <w:tcW w:w="1800" w:type="dxa"/>
          </w:tcPr>
          <w:p w14:paraId="5A9C7919" w14:textId="77777777" w:rsidR="003D6AD3" w:rsidRPr="00BD2A5E" w:rsidRDefault="003D6AD3" w:rsidP="003D6AD3">
            <w:pPr>
              <w:pStyle w:val="CellBodyLeft"/>
              <w:rPr>
                <w:rFonts w:cs="Arial"/>
                <w:sz w:val="18"/>
                <w:szCs w:val="18"/>
              </w:rPr>
            </w:pPr>
            <w:r>
              <w:rPr>
                <w:rFonts w:cs="Arial"/>
                <w:sz w:val="18"/>
                <w:szCs w:val="18"/>
              </w:rPr>
              <w:t>QoS</w:t>
            </w:r>
          </w:p>
        </w:tc>
        <w:tc>
          <w:tcPr>
            <w:tcW w:w="7596" w:type="dxa"/>
          </w:tcPr>
          <w:p w14:paraId="3FDEAA3F" w14:textId="77777777" w:rsidR="003D6AD3" w:rsidRPr="00BD2A5E" w:rsidRDefault="003D6AD3" w:rsidP="003D6AD3">
            <w:pPr>
              <w:pStyle w:val="CellBodyLeft"/>
              <w:rPr>
                <w:rFonts w:cs="Arial"/>
                <w:sz w:val="18"/>
                <w:szCs w:val="18"/>
              </w:rPr>
            </w:pPr>
            <w:r>
              <w:rPr>
                <w:rFonts w:cs="Arial"/>
                <w:sz w:val="18"/>
                <w:szCs w:val="18"/>
              </w:rPr>
              <w:t>Quality of Service</w:t>
            </w:r>
          </w:p>
        </w:tc>
      </w:tr>
      <w:tr w:rsidR="003D6AD3" w14:paraId="6D1E21D9" w14:textId="77777777" w:rsidTr="4D30A028">
        <w:tc>
          <w:tcPr>
            <w:tcW w:w="1800" w:type="dxa"/>
          </w:tcPr>
          <w:p w14:paraId="1D6591D8" w14:textId="77777777" w:rsidR="003D6AD3" w:rsidRDefault="003D6AD3" w:rsidP="003D6AD3">
            <w:pPr>
              <w:pStyle w:val="CellBodyLeft"/>
              <w:rPr>
                <w:rFonts w:cs="Arial"/>
                <w:sz w:val="18"/>
                <w:szCs w:val="18"/>
              </w:rPr>
            </w:pPr>
            <w:r>
              <w:rPr>
                <w:rFonts w:cs="Arial"/>
                <w:sz w:val="18"/>
                <w:szCs w:val="18"/>
              </w:rPr>
              <w:t>RAS</w:t>
            </w:r>
          </w:p>
        </w:tc>
        <w:tc>
          <w:tcPr>
            <w:tcW w:w="7596" w:type="dxa"/>
          </w:tcPr>
          <w:p w14:paraId="5C98CDDB" w14:textId="77777777" w:rsidR="003D6AD3" w:rsidRDefault="003D6AD3" w:rsidP="003D6AD3">
            <w:pPr>
              <w:pStyle w:val="CellBodyLeft"/>
              <w:rPr>
                <w:rFonts w:cs="Arial"/>
                <w:sz w:val="18"/>
                <w:szCs w:val="18"/>
              </w:rPr>
            </w:pPr>
            <w:r>
              <w:rPr>
                <w:rFonts w:cs="Arial"/>
                <w:sz w:val="18"/>
                <w:szCs w:val="18"/>
              </w:rPr>
              <w:t>Reliability-Availability-Serviceabilty</w:t>
            </w:r>
          </w:p>
        </w:tc>
      </w:tr>
      <w:tr w:rsidR="003D6AD3" w:rsidRPr="00BD2A5E" w14:paraId="5C22FAB2" w14:textId="77777777" w:rsidTr="4D30A028">
        <w:tc>
          <w:tcPr>
            <w:tcW w:w="1800" w:type="dxa"/>
          </w:tcPr>
          <w:p w14:paraId="38057320" w14:textId="77777777" w:rsidR="003D6AD3" w:rsidRPr="00BD2A5E" w:rsidRDefault="003D6AD3" w:rsidP="003D6AD3">
            <w:pPr>
              <w:pStyle w:val="CellBodyLeft"/>
              <w:rPr>
                <w:rFonts w:cs="Arial"/>
                <w:sz w:val="18"/>
                <w:szCs w:val="18"/>
              </w:rPr>
            </w:pPr>
            <w:r w:rsidRPr="00BD2A5E">
              <w:rPr>
                <w:rFonts w:cs="Arial"/>
                <w:sz w:val="18"/>
                <w:szCs w:val="18"/>
              </w:rPr>
              <w:t>SCI</w:t>
            </w:r>
          </w:p>
        </w:tc>
        <w:tc>
          <w:tcPr>
            <w:tcW w:w="7596" w:type="dxa"/>
          </w:tcPr>
          <w:p w14:paraId="441E5EAD" w14:textId="77777777" w:rsidR="003D6AD3" w:rsidRPr="00BD2A5E" w:rsidRDefault="003D6AD3" w:rsidP="003D6AD3">
            <w:pPr>
              <w:pStyle w:val="CellBodyLeft"/>
              <w:rPr>
                <w:rFonts w:cs="Arial"/>
                <w:sz w:val="18"/>
                <w:szCs w:val="18"/>
              </w:rPr>
            </w:pPr>
            <w:r>
              <w:rPr>
                <w:rFonts w:cs="Arial"/>
                <w:sz w:val="18"/>
                <w:szCs w:val="18"/>
              </w:rPr>
              <w:t>Sys</w:t>
            </w:r>
            <w:r w:rsidRPr="00BD2A5E">
              <w:rPr>
                <w:rFonts w:cs="Arial"/>
                <w:sz w:val="18"/>
                <w:szCs w:val="18"/>
              </w:rPr>
              <w:t>tem Control Interrupt as defined in ACPI Specification</w:t>
            </w:r>
          </w:p>
        </w:tc>
      </w:tr>
      <w:tr w:rsidR="003D6AD3" w14:paraId="2993F0F5" w14:textId="77777777" w:rsidTr="4D30A028">
        <w:tc>
          <w:tcPr>
            <w:tcW w:w="1800" w:type="dxa"/>
          </w:tcPr>
          <w:p w14:paraId="44F8756D" w14:textId="77777777" w:rsidR="003D6AD3" w:rsidRPr="00BD2A5E" w:rsidRDefault="003D6AD3" w:rsidP="003D6AD3">
            <w:pPr>
              <w:pStyle w:val="CellBodyLeft"/>
              <w:rPr>
                <w:rFonts w:cs="Arial"/>
                <w:sz w:val="18"/>
                <w:szCs w:val="18"/>
              </w:rPr>
            </w:pPr>
            <w:r>
              <w:rPr>
                <w:rFonts w:cs="Arial"/>
                <w:sz w:val="18"/>
                <w:szCs w:val="18"/>
              </w:rPr>
              <w:t>SDDC</w:t>
            </w:r>
          </w:p>
        </w:tc>
        <w:tc>
          <w:tcPr>
            <w:tcW w:w="7596" w:type="dxa"/>
          </w:tcPr>
          <w:p w14:paraId="0ABDAC9E" w14:textId="77777777" w:rsidR="003D6AD3" w:rsidRDefault="003D6AD3" w:rsidP="003D6AD3">
            <w:pPr>
              <w:pStyle w:val="CellBodyLeft"/>
              <w:rPr>
                <w:rFonts w:cs="Arial"/>
                <w:sz w:val="18"/>
                <w:szCs w:val="18"/>
              </w:rPr>
            </w:pPr>
            <w:r>
              <w:rPr>
                <w:rFonts w:cs="Arial"/>
                <w:sz w:val="18"/>
                <w:szCs w:val="18"/>
              </w:rPr>
              <w:t>Single Device Data Correction</w:t>
            </w:r>
          </w:p>
        </w:tc>
      </w:tr>
      <w:tr w:rsidR="003D6AD3" w14:paraId="7F2CBD26" w14:textId="77777777" w:rsidTr="4D30A028">
        <w:tc>
          <w:tcPr>
            <w:tcW w:w="1800" w:type="dxa"/>
          </w:tcPr>
          <w:p w14:paraId="59572DE2" w14:textId="68A05CA4" w:rsidR="003D6AD3" w:rsidRDefault="003D6AD3" w:rsidP="003D6AD3">
            <w:pPr>
              <w:pStyle w:val="CellBodyLeft"/>
              <w:rPr>
                <w:rFonts w:cs="Arial"/>
                <w:sz w:val="18"/>
                <w:szCs w:val="18"/>
              </w:rPr>
            </w:pPr>
            <w:r>
              <w:rPr>
                <w:rFonts w:cs="Arial"/>
                <w:sz w:val="18"/>
                <w:szCs w:val="18"/>
              </w:rPr>
              <w:t>SiP</w:t>
            </w:r>
          </w:p>
        </w:tc>
        <w:tc>
          <w:tcPr>
            <w:tcW w:w="7596" w:type="dxa"/>
          </w:tcPr>
          <w:p w14:paraId="00881225" w14:textId="1E654BB7" w:rsidR="003D6AD3" w:rsidRDefault="003D6AD3" w:rsidP="003D6AD3">
            <w:pPr>
              <w:pStyle w:val="CellBodyLeft"/>
              <w:rPr>
                <w:rFonts w:cs="Arial"/>
                <w:sz w:val="18"/>
                <w:szCs w:val="18"/>
              </w:rPr>
            </w:pPr>
            <w:r>
              <w:rPr>
                <w:rFonts w:cs="Arial"/>
                <w:sz w:val="18"/>
                <w:szCs w:val="18"/>
              </w:rPr>
              <w:t>Silicon Provider</w:t>
            </w:r>
          </w:p>
        </w:tc>
      </w:tr>
      <w:tr w:rsidR="003D6AD3" w:rsidRPr="00BD2A5E" w14:paraId="2B238251" w14:textId="77777777" w:rsidTr="4D30A028">
        <w:tc>
          <w:tcPr>
            <w:tcW w:w="1800" w:type="dxa"/>
          </w:tcPr>
          <w:p w14:paraId="2B8FAC64" w14:textId="77777777" w:rsidR="003D6AD3" w:rsidRPr="00BD2A5E" w:rsidRDefault="003D6AD3" w:rsidP="003D6AD3">
            <w:pPr>
              <w:pStyle w:val="CellBodyLeft"/>
              <w:rPr>
                <w:rFonts w:cs="Arial"/>
                <w:sz w:val="18"/>
                <w:szCs w:val="18"/>
              </w:rPr>
            </w:pPr>
            <w:r>
              <w:rPr>
                <w:rFonts w:cs="Arial"/>
                <w:sz w:val="18"/>
                <w:szCs w:val="18"/>
              </w:rPr>
              <w:t>SMBIOS</w:t>
            </w:r>
          </w:p>
        </w:tc>
        <w:tc>
          <w:tcPr>
            <w:tcW w:w="7596" w:type="dxa"/>
          </w:tcPr>
          <w:p w14:paraId="41D53372" w14:textId="77777777" w:rsidR="003D6AD3" w:rsidRPr="00BD2A5E" w:rsidRDefault="003D6AD3" w:rsidP="003D6AD3">
            <w:pPr>
              <w:pStyle w:val="CellBodyLeft"/>
              <w:rPr>
                <w:rFonts w:cs="Arial"/>
                <w:sz w:val="18"/>
                <w:szCs w:val="18"/>
              </w:rPr>
            </w:pPr>
            <w:r>
              <w:rPr>
                <w:rFonts w:cs="Arial"/>
                <w:sz w:val="18"/>
                <w:szCs w:val="18"/>
              </w:rPr>
              <w:t>System Management BIOS</w:t>
            </w:r>
          </w:p>
        </w:tc>
      </w:tr>
      <w:tr w:rsidR="003D6AD3" w:rsidRPr="00BD2A5E" w14:paraId="58D0896E" w14:textId="77777777" w:rsidTr="4D30A028">
        <w:trPr>
          <w:ins w:id="325" w:author="Jose Marinho [2]" w:date="2022-07-28T10:29:00Z"/>
        </w:trPr>
        <w:tc>
          <w:tcPr>
            <w:tcW w:w="1800" w:type="dxa"/>
          </w:tcPr>
          <w:p w14:paraId="7DE6869A" w14:textId="231D1CD8" w:rsidR="003D6AD3" w:rsidRDefault="003D6AD3" w:rsidP="003D6AD3">
            <w:pPr>
              <w:pStyle w:val="CellBodyLeft"/>
              <w:rPr>
                <w:ins w:id="326" w:author="Jose Marinho [2]" w:date="2022-07-28T10:29:00Z"/>
                <w:rFonts w:cs="Arial"/>
                <w:sz w:val="18"/>
                <w:szCs w:val="18"/>
              </w:rPr>
            </w:pPr>
            <w:ins w:id="327" w:author="Jose Marinho [2]" w:date="2022-07-28T10:29:00Z">
              <w:r>
                <w:rPr>
                  <w:rFonts w:cs="Arial"/>
                  <w:sz w:val="18"/>
                  <w:szCs w:val="18"/>
                </w:rPr>
                <w:t>SMC</w:t>
              </w:r>
            </w:ins>
          </w:p>
        </w:tc>
        <w:tc>
          <w:tcPr>
            <w:tcW w:w="7596" w:type="dxa"/>
          </w:tcPr>
          <w:p w14:paraId="0FC6CDC4" w14:textId="3FF7C2FC" w:rsidR="003D6AD3" w:rsidRDefault="003D6AD3" w:rsidP="003D6AD3">
            <w:pPr>
              <w:pStyle w:val="CellBodyLeft"/>
              <w:rPr>
                <w:ins w:id="328" w:author="Jose Marinho [2]" w:date="2022-07-28T10:29:00Z"/>
                <w:rFonts w:cs="Arial"/>
                <w:sz w:val="18"/>
                <w:szCs w:val="18"/>
              </w:rPr>
            </w:pPr>
            <w:ins w:id="329" w:author="Jose Marinho [2]" w:date="2022-07-28T10:29:00Z">
              <w:r>
                <w:rPr>
                  <w:rFonts w:cs="Arial"/>
                  <w:sz w:val="18"/>
                  <w:szCs w:val="18"/>
                </w:rPr>
                <w:t xml:space="preserve">Secure Monitor Call, an instruction in the Arm A-profile architecure which </w:t>
              </w:r>
            </w:ins>
            <w:ins w:id="330" w:author="Jose Marinho [2]" w:date="2022-07-28T10:30:00Z">
              <w:r>
                <w:rPr>
                  <w:rFonts w:cs="Arial"/>
                  <w:sz w:val="18"/>
                  <w:szCs w:val="18"/>
                </w:rPr>
                <w:t>induces an exception taken to EL3.</w:t>
              </w:r>
            </w:ins>
          </w:p>
        </w:tc>
      </w:tr>
      <w:tr w:rsidR="003D6AD3" w14:paraId="78D2C383" w14:textId="77777777" w:rsidTr="4D30A028">
        <w:tc>
          <w:tcPr>
            <w:tcW w:w="1800" w:type="dxa"/>
          </w:tcPr>
          <w:p w14:paraId="0C4B3878" w14:textId="77777777" w:rsidR="003D6AD3" w:rsidRDefault="003D6AD3" w:rsidP="003D6AD3">
            <w:pPr>
              <w:pStyle w:val="CellBodyLeft"/>
              <w:rPr>
                <w:rFonts w:cs="Arial"/>
                <w:sz w:val="18"/>
                <w:szCs w:val="18"/>
              </w:rPr>
            </w:pPr>
            <w:r>
              <w:rPr>
                <w:rFonts w:cs="Arial"/>
                <w:sz w:val="18"/>
                <w:szCs w:val="18"/>
              </w:rPr>
              <w:t>SMI</w:t>
            </w:r>
          </w:p>
        </w:tc>
        <w:tc>
          <w:tcPr>
            <w:tcW w:w="7596" w:type="dxa"/>
          </w:tcPr>
          <w:p w14:paraId="3CC1FB4E" w14:textId="77777777" w:rsidR="003D6AD3" w:rsidRDefault="003D6AD3" w:rsidP="003D6AD3">
            <w:pPr>
              <w:pStyle w:val="CellBodyLeft"/>
              <w:rPr>
                <w:rFonts w:cs="Arial"/>
                <w:sz w:val="18"/>
                <w:szCs w:val="18"/>
              </w:rPr>
            </w:pPr>
            <w:r>
              <w:rPr>
                <w:rFonts w:cs="Arial"/>
                <w:sz w:val="18"/>
                <w:szCs w:val="18"/>
              </w:rPr>
              <w:t>System Management Interrupt</w:t>
            </w:r>
          </w:p>
        </w:tc>
      </w:tr>
      <w:tr w:rsidR="003D6AD3" w14:paraId="56303D76" w14:textId="77777777" w:rsidTr="4D30A028">
        <w:tc>
          <w:tcPr>
            <w:tcW w:w="1800" w:type="dxa"/>
          </w:tcPr>
          <w:p w14:paraId="48A3732C" w14:textId="77777777" w:rsidR="003D6AD3" w:rsidRDefault="003D6AD3" w:rsidP="003D6AD3">
            <w:pPr>
              <w:pStyle w:val="CellBodyLeft"/>
              <w:rPr>
                <w:rFonts w:cs="Arial"/>
                <w:sz w:val="18"/>
                <w:szCs w:val="18"/>
              </w:rPr>
            </w:pPr>
            <w:r>
              <w:rPr>
                <w:rFonts w:cs="Arial"/>
                <w:sz w:val="18"/>
                <w:szCs w:val="18"/>
              </w:rPr>
              <w:t>SMM</w:t>
            </w:r>
          </w:p>
        </w:tc>
        <w:tc>
          <w:tcPr>
            <w:tcW w:w="7596" w:type="dxa"/>
          </w:tcPr>
          <w:p w14:paraId="41863F1E" w14:textId="77777777" w:rsidR="003D6AD3" w:rsidRDefault="003D6AD3" w:rsidP="003D6AD3">
            <w:pPr>
              <w:pStyle w:val="CellBodyLeft"/>
              <w:rPr>
                <w:rFonts w:cs="Arial"/>
                <w:sz w:val="18"/>
                <w:szCs w:val="18"/>
              </w:rPr>
            </w:pPr>
            <w:r>
              <w:rPr>
                <w:rFonts w:cs="Arial"/>
                <w:sz w:val="18"/>
                <w:szCs w:val="18"/>
              </w:rPr>
              <w:t>System Management Mode</w:t>
            </w:r>
          </w:p>
        </w:tc>
      </w:tr>
      <w:tr w:rsidR="003D6AD3" w14:paraId="206AE785" w14:textId="77777777" w:rsidTr="4D30A028">
        <w:tc>
          <w:tcPr>
            <w:tcW w:w="1800" w:type="dxa"/>
          </w:tcPr>
          <w:p w14:paraId="3670F9EF" w14:textId="178958E8" w:rsidR="003D6AD3" w:rsidRDefault="003D6AD3" w:rsidP="003D6AD3">
            <w:pPr>
              <w:pStyle w:val="CellBodyLeft"/>
              <w:rPr>
                <w:rFonts w:cs="Arial"/>
                <w:sz w:val="18"/>
                <w:szCs w:val="18"/>
              </w:rPr>
            </w:pPr>
            <w:r>
              <w:rPr>
                <w:rFonts w:cs="Arial"/>
                <w:sz w:val="18"/>
                <w:szCs w:val="18"/>
              </w:rPr>
              <w:t>SoC</w:t>
            </w:r>
          </w:p>
        </w:tc>
        <w:tc>
          <w:tcPr>
            <w:tcW w:w="7596" w:type="dxa"/>
          </w:tcPr>
          <w:p w14:paraId="27311121" w14:textId="01167CA4" w:rsidR="003D6AD3" w:rsidRDefault="003D6AD3" w:rsidP="003D6AD3">
            <w:pPr>
              <w:pStyle w:val="CellBodyLeft"/>
              <w:rPr>
                <w:rFonts w:cs="Arial"/>
                <w:sz w:val="18"/>
                <w:szCs w:val="18"/>
              </w:rPr>
            </w:pPr>
            <w:r>
              <w:rPr>
                <w:rFonts w:cs="Arial"/>
                <w:sz w:val="18"/>
                <w:szCs w:val="18"/>
              </w:rPr>
              <w:t>System on Chip</w:t>
            </w:r>
          </w:p>
        </w:tc>
      </w:tr>
      <w:tr w:rsidR="003D6AD3" w14:paraId="186C42F5" w14:textId="77777777" w:rsidTr="4D30A028">
        <w:tc>
          <w:tcPr>
            <w:tcW w:w="1800" w:type="dxa"/>
          </w:tcPr>
          <w:p w14:paraId="13B2B05C" w14:textId="77777777" w:rsidR="003D6AD3" w:rsidRDefault="003D6AD3" w:rsidP="003D6AD3">
            <w:pPr>
              <w:pStyle w:val="CellBodyLeft"/>
              <w:rPr>
                <w:rFonts w:cs="Arial"/>
                <w:sz w:val="18"/>
                <w:szCs w:val="18"/>
              </w:rPr>
            </w:pPr>
            <w:r>
              <w:rPr>
                <w:rFonts w:cs="Arial"/>
                <w:sz w:val="18"/>
                <w:szCs w:val="18"/>
              </w:rPr>
              <w:t>SW</w:t>
            </w:r>
          </w:p>
        </w:tc>
        <w:tc>
          <w:tcPr>
            <w:tcW w:w="7596" w:type="dxa"/>
          </w:tcPr>
          <w:p w14:paraId="492480C1" w14:textId="77777777" w:rsidR="003D6AD3" w:rsidRDefault="003D6AD3" w:rsidP="003D6AD3">
            <w:pPr>
              <w:pStyle w:val="CellBodyLeft"/>
              <w:rPr>
                <w:rFonts w:cs="Arial"/>
                <w:sz w:val="18"/>
                <w:szCs w:val="18"/>
              </w:rPr>
            </w:pPr>
            <w:r>
              <w:rPr>
                <w:rFonts w:cs="Arial"/>
                <w:sz w:val="18"/>
                <w:szCs w:val="18"/>
              </w:rPr>
              <w:t>Software</w:t>
            </w:r>
          </w:p>
        </w:tc>
      </w:tr>
      <w:tr w:rsidR="4D30A028" w14:paraId="178E32CE" w14:textId="77777777" w:rsidTr="4D30A028">
        <w:trPr>
          <w:ins w:id="331" w:author="Jose Marinho [2]" w:date="2022-07-28T10:12:00Z"/>
        </w:trPr>
        <w:tc>
          <w:tcPr>
            <w:tcW w:w="1800" w:type="dxa"/>
          </w:tcPr>
          <w:p w14:paraId="35952169" w14:textId="3A39E9A1" w:rsidR="4D30A028" w:rsidRDefault="4D30A028">
            <w:pPr>
              <w:pStyle w:val="CellBodyLeft"/>
              <w:rPr>
                <w:rFonts w:cs="Arial"/>
                <w:sz w:val="18"/>
                <w:szCs w:val="18"/>
              </w:rPr>
              <w:pPrChange w:id="332" w:author="Jose Marinho [2]" w:date="2022-07-28T10:12:00Z">
                <w:pPr/>
              </w:pPrChange>
            </w:pPr>
            <w:ins w:id="333" w:author="Jose Marinho [2]" w:date="2022-07-28T10:12:00Z">
              <w:r w:rsidRPr="4D30A028">
                <w:rPr>
                  <w:rFonts w:cs="Arial"/>
                  <w:sz w:val="18"/>
                  <w:szCs w:val="18"/>
                </w:rPr>
                <w:t>TCB</w:t>
              </w:r>
            </w:ins>
          </w:p>
        </w:tc>
        <w:tc>
          <w:tcPr>
            <w:tcW w:w="7596" w:type="dxa"/>
          </w:tcPr>
          <w:p w14:paraId="0E6C8F96" w14:textId="399BCF92" w:rsidR="4D30A028" w:rsidRDefault="4D30A028">
            <w:pPr>
              <w:pStyle w:val="CellBodyLeft"/>
              <w:rPr>
                <w:rFonts w:cs="Arial"/>
                <w:sz w:val="18"/>
                <w:szCs w:val="18"/>
              </w:rPr>
              <w:pPrChange w:id="334" w:author="Jose Marinho [2]" w:date="2022-07-28T10:12:00Z">
                <w:pPr/>
              </w:pPrChange>
            </w:pPr>
            <w:ins w:id="335" w:author="Jose Marinho [2]" w:date="2022-07-28T10:12:00Z">
              <w:r w:rsidRPr="4D30A028">
                <w:rPr>
                  <w:rFonts w:cs="Arial"/>
                  <w:sz w:val="18"/>
                  <w:szCs w:val="18"/>
                </w:rPr>
                <w:t>Trusted Computing Base</w:t>
              </w:r>
            </w:ins>
          </w:p>
        </w:tc>
      </w:tr>
      <w:tr w:rsidR="003D6AD3" w:rsidRPr="00BD2A5E" w14:paraId="7B20B140" w14:textId="77777777" w:rsidTr="4D30A028">
        <w:tc>
          <w:tcPr>
            <w:tcW w:w="1800" w:type="dxa"/>
          </w:tcPr>
          <w:p w14:paraId="0C51787D" w14:textId="77777777" w:rsidR="003D6AD3" w:rsidRPr="00BD2A5E" w:rsidRDefault="003D6AD3" w:rsidP="003D6AD3">
            <w:pPr>
              <w:pStyle w:val="CellBodyLeft"/>
              <w:rPr>
                <w:rFonts w:cs="Arial"/>
                <w:sz w:val="18"/>
                <w:szCs w:val="18"/>
              </w:rPr>
            </w:pPr>
            <w:r>
              <w:rPr>
                <w:rFonts w:cs="Arial"/>
                <w:sz w:val="18"/>
                <w:szCs w:val="18"/>
              </w:rPr>
              <w:t>UEFI</w:t>
            </w:r>
          </w:p>
        </w:tc>
        <w:tc>
          <w:tcPr>
            <w:tcW w:w="7596" w:type="dxa"/>
          </w:tcPr>
          <w:p w14:paraId="2C8811D4" w14:textId="77777777" w:rsidR="003D6AD3" w:rsidRPr="00BD2A5E" w:rsidRDefault="003D6AD3" w:rsidP="003D6AD3">
            <w:pPr>
              <w:pStyle w:val="CellBodyLeft"/>
              <w:rPr>
                <w:rFonts w:cs="Arial"/>
                <w:sz w:val="18"/>
                <w:szCs w:val="18"/>
              </w:rPr>
            </w:pPr>
            <w:r>
              <w:rPr>
                <w:rFonts w:cs="Arial"/>
                <w:sz w:val="18"/>
                <w:szCs w:val="18"/>
              </w:rPr>
              <w:t>Unified Extensible Firmware Interface</w:t>
            </w:r>
          </w:p>
        </w:tc>
      </w:tr>
    </w:tbl>
    <w:p w14:paraId="4E5286B5" w14:textId="77777777" w:rsidR="004C6F35" w:rsidRDefault="004C6F35"/>
    <w:p w14:paraId="61430918" w14:textId="7BFB4BB4" w:rsidR="008E6761" w:rsidRDefault="004C6F35" w:rsidP="004C6F35">
      <w:pPr>
        <w:pStyle w:val="Heading1"/>
        <w:numPr>
          <w:ilvl w:val="0"/>
          <w:numId w:val="0"/>
        </w:numPr>
        <w:ind w:left="720" w:hanging="720"/>
      </w:pPr>
      <w:bookmarkStart w:id="336" w:name="_Toc109825340"/>
      <w:r>
        <w:lastRenderedPageBreak/>
        <w:t>References</w:t>
      </w:r>
      <w:bookmarkEnd w:id="336"/>
    </w:p>
    <w:p w14:paraId="4768CEF1" w14:textId="77777777" w:rsidR="004C6F35" w:rsidRDefault="004C6F35" w:rsidP="00130F55">
      <w:pPr>
        <w:pStyle w:val="ListBullet"/>
      </w:pPr>
      <w:r>
        <w:t xml:space="preserve">ACPI Specification </w:t>
      </w:r>
    </w:p>
    <w:p w14:paraId="1AD7D8DB" w14:textId="77777777" w:rsidR="004C6F35" w:rsidRDefault="004C6F35" w:rsidP="00130F55">
      <w:pPr>
        <w:pStyle w:val="ListBullet"/>
      </w:pPr>
      <w:r>
        <w:t>UEFI Specification</w:t>
      </w:r>
    </w:p>
    <w:p w14:paraId="65A71336" w14:textId="7DBE78D7" w:rsidR="004C6F35" w:rsidRPr="008170A7" w:rsidRDefault="00000000" w:rsidP="00130F55">
      <w:pPr>
        <w:pStyle w:val="ListBullet"/>
        <w:rPr>
          <w:rStyle w:val="Hyperlink"/>
          <w:color w:val="auto"/>
          <w:u w:val="none"/>
        </w:rPr>
      </w:pPr>
      <w:hyperlink r:id="rId13" w:history="1">
        <w:r w:rsidR="004C6F35" w:rsidRPr="00CF516F">
          <w:rPr>
            <w:rStyle w:val="Hyperlink"/>
            <w:rFonts w:cs="Arial"/>
            <w:spacing w:val="6"/>
          </w:rPr>
          <w:t>http://pmem.io/documents/NVDIMM_DSM_Interface-V1.6.pdf</w:t>
        </w:r>
      </w:hyperlink>
    </w:p>
    <w:p w14:paraId="0F2ED4CF" w14:textId="4688334E" w:rsidR="008170A7" w:rsidRPr="00615A11" w:rsidRDefault="00D17490" w:rsidP="00130F55">
      <w:pPr>
        <w:pStyle w:val="ListBullet"/>
        <w:rPr>
          <w:rStyle w:val="Hyperlink"/>
          <w:color w:val="auto"/>
          <w:u w:val="none"/>
        </w:rPr>
      </w:pPr>
      <w:r w:rsidRPr="45F655EC">
        <w:rPr>
          <w:rStyle w:val="Hyperlink"/>
          <w:rFonts w:cs="Arial"/>
        </w:rPr>
        <w:t>[</w:t>
      </w:r>
      <w:r w:rsidR="008170A7" w:rsidRPr="45F655EC">
        <w:rPr>
          <w:rStyle w:val="Hyperlink"/>
          <w:rFonts w:cs="Arial"/>
        </w:rPr>
        <w:t>SMC</w:t>
      </w:r>
      <w:r w:rsidRPr="45F655EC">
        <w:rPr>
          <w:rStyle w:val="Hyperlink"/>
          <w:rFonts w:cs="Arial"/>
        </w:rPr>
        <w:t>CC]</w:t>
      </w:r>
      <w:r w:rsidR="008170A7" w:rsidRPr="45F655EC">
        <w:rPr>
          <w:rStyle w:val="Hyperlink"/>
          <w:rFonts w:cs="Arial"/>
        </w:rPr>
        <w:t xml:space="preserve"> </w:t>
      </w:r>
      <w:r w:rsidR="00BC2F52">
        <w:rPr>
          <w:rStyle w:val="Hyperlink"/>
          <w:rFonts w:cs="Arial"/>
        </w:rPr>
        <w:t>DEN0028.E</w:t>
      </w:r>
      <w:r w:rsidR="008170A7" w:rsidRPr="45F655EC">
        <w:rPr>
          <w:rStyle w:val="Hyperlink"/>
          <w:rFonts w:cs="Arial"/>
        </w:rPr>
        <w:t xml:space="preserve"> </w:t>
      </w:r>
      <w:r w:rsidRPr="45F655EC">
        <w:rPr>
          <w:rStyle w:val="Hyperlink"/>
          <w:rFonts w:cs="Arial"/>
        </w:rPr>
        <w:t xml:space="preserve">“SMC </w:t>
      </w:r>
      <w:r w:rsidR="008170A7" w:rsidRPr="45F655EC">
        <w:rPr>
          <w:rStyle w:val="Hyperlink"/>
          <w:rFonts w:cs="Arial"/>
        </w:rPr>
        <w:t xml:space="preserve">calling </w:t>
      </w:r>
      <w:proofErr w:type="gramStart"/>
      <w:r w:rsidR="008170A7" w:rsidRPr="45F655EC">
        <w:rPr>
          <w:rStyle w:val="Hyperlink"/>
          <w:rFonts w:cs="Arial"/>
        </w:rPr>
        <w:t>convention</w:t>
      </w:r>
      <w:r w:rsidRPr="45F655EC">
        <w:rPr>
          <w:rStyle w:val="Hyperlink"/>
          <w:rFonts w:cs="Arial"/>
        </w:rPr>
        <w:t xml:space="preserve">” </w:t>
      </w:r>
      <w:r w:rsidR="00856815" w:rsidRPr="45F655EC">
        <w:rPr>
          <w:rStyle w:val="Hyperlink"/>
          <w:rFonts w:cs="Arial"/>
        </w:rPr>
        <w:t xml:space="preserve"> (</w:t>
      </w:r>
      <w:proofErr w:type="gramEnd"/>
      <w:r w:rsidR="00000000">
        <w:fldChar w:fldCharType="begin"/>
      </w:r>
      <w:r w:rsidR="00000000">
        <w:instrText xml:space="preserve"> HYPERLINK "https://developer.arm.com/documentation/den0028/latest" </w:instrText>
      </w:r>
      <w:r w:rsidR="00000000">
        <w:fldChar w:fldCharType="separate"/>
      </w:r>
      <w:r w:rsidR="00615A11" w:rsidRPr="45F655EC">
        <w:rPr>
          <w:rStyle w:val="Hyperlink"/>
          <w:rFonts w:cs="Arial"/>
        </w:rPr>
        <w:t>https://developer.arm.com/documentation/den0028/latest</w:t>
      </w:r>
      <w:r w:rsidR="00000000">
        <w:rPr>
          <w:rStyle w:val="Hyperlink"/>
          <w:rFonts w:cs="Arial"/>
        </w:rPr>
        <w:fldChar w:fldCharType="end"/>
      </w:r>
      <w:r w:rsidR="00856815" w:rsidRPr="45F655EC">
        <w:rPr>
          <w:rStyle w:val="Hyperlink"/>
          <w:rFonts w:cs="Arial"/>
        </w:rPr>
        <w:t>)</w:t>
      </w:r>
    </w:p>
    <w:p w14:paraId="08F5EABF" w14:textId="322B9494" w:rsidR="00615A11" w:rsidDel="00B77799" w:rsidRDefault="00E22976" w:rsidP="00130F55">
      <w:pPr>
        <w:pStyle w:val="ListBullet"/>
        <w:rPr>
          <w:del w:id="337" w:author="Michael Kubacki" w:date="2022-07-27T14:07:00Z"/>
        </w:rPr>
      </w:pPr>
      <w:r>
        <w:t>[</w:t>
      </w:r>
      <w:r w:rsidR="003C67AA">
        <w:t>A</w:t>
      </w:r>
      <w:r w:rsidR="009E2D6E">
        <w:t>-profile</w:t>
      </w:r>
      <w:r>
        <w:t>]</w:t>
      </w:r>
      <w:r w:rsidR="003C67AA">
        <w:t xml:space="preserve"> DDI048</w:t>
      </w:r>
      <w:r w:rsidR="007D7583">
        <w:t>7</w:t>
      </w:r>
      <w:r w:rsidR="003C67AA">
        <w:t>H</w:t>
      </w:r>
      <w:r w:rsidR="00233E8B">
        <w:t>.</w:t>
      </w:r>
      <w:r w:rsidR="003C67AA">
        <w:t>a</w:t>
      </w:r>
      <w:r w:rsidR="00233E8B">
        <w:t xml:space="preserve"> “</w:t>
      </w:r>
      <w:r w:rsidR="009E2D6E">
        <w:t>Arm® Architecture Reference Manual for A-profile architecture</w:t>
      </w:r>
      <w:r w:rsidR="00233E8B">
        <w:t>”</w:t>
      </w:r>
    </w:p>
    <w:p w14:paraId="5598EDA9" w14:textId="77777777" w:rsidR="004C6F35" w:rsidRDefault="004C6F35" w:rsidP="00130F55">
      <w:pPr>
        <w:pStyle w:val="ListBullet"/>
      </w:pPr>
    </w:p>
    <w:p w14:paraId="2B486B63" w14:textId="77777777" w:rsidR="004C6F35" w:rsidRPr="004C6F35" w:rsidRDefault="004C6F35" w:rsidP="004C6F35">
      <w:pPr>
        <w:pStyle w:val="BodyText"/>
      </w:pPr>
    </w:p>
    <w:p w14:paraId="15A744BC" w14:textId="30702EE6" w:rsidR="008561B5" w:rsidRDefault="001E2442" w:rsidP="00522B7E">
      <w:pPr>
        <w:pStyle w:val="Heading1"/>
      </w:pPr>
      <w:bookmarkStart w:id="338" w:name="_Toc42110085"/>
      <w:bookmarkStart w:id="339" w:name="_Toc42455170"/>
      <w:bookmarkStart w:id="340" w:name="_Toc41472554"/>
      <w:bookmarkStart w:id="341" w:name="_Toc41473803"/>
      <w:bookmarkStart w:id="342" w:name="_Toc41478123"/>
      <w:bookmarkStart w:id="343" w:name="_Toc42029433"/>
      <w:bookmarkStart w:id="344" w:name="_Toc42110086"/>
      <w:bookmarkStart w:id="345" w:name="_Toc42455171"/>
      <w:bookmarkStart w:id="346" w:name="_Toc41472555"/>
      <w:bookmarkStart w:id="347" w:name="_Toc41473804"/>
      <w:bookmarkStart w:id="348" w:name="_Toc41478124"/>
      <w:bookmarkStart w:id="349" w:name="_Toc42029434"/>
      <w:bookmarkStart w:id="350" w:name="_Toc42110087"/>
      <w:bookmarkStart w:id="351" w:name="_Toc42455172"/>
      <w:bookmarkStart w:id="352" w:name="_Toc41472556"/>
      <w:bookmarkStart w:id="353" w:name="_Toc41473805"/>
      <w:bookmarkStart w:id="354" w:name="_Toc41478125"/>
      <w:bookmarkStart w:id="355" w:name="_Toc42029435"/>
      <w:bookmarkStart w:id="356" w:name="_Toc42110088"/>
      <w:bookmarkStart w:id="357" w:name="_Toc42455173"/>
      <w:bookmarkStart w:id="358" w:name="_Toc41472557"/>
      <w:bookmarkStart w:id="359" w:name="_Toc41473806"/>
      <w:bookmarkStart w:id="360" w:name="_Toc41478126"/>
      <w:bookmarkStart w:id="361" w:name="_Toc42029436"/>
      <w:bookmarkStart w:id="362" w:name="_Toc42110089"/>
      <w:bookmarkStart w:id="363" w:name="_Toc42455174"/>
      <w:bookmarkStart w:id="364" w:name="_Toc41472558"/>
      <w:bookmarkStart w:id="365" w:name="_Toc41473807"/>
      <w:bookmarkStart w:id="366" w:name="_Toc41478127"/>
      <w:bookmarkStart w:id="367" w:name="_Toc42029437"/>
      <w:bookmarkStart w:id="368" w:name="_Toc42110090"/>
      <w:bookmarkStart w:id="369" w:name="_Toc42455175"/>
      <w:bookmarkStart w:id="370" w:name="_Toc41472559"/>
      <w:bookmarkStart w:id="371" w:name="_Toc41473808"/>
      <w:bookmarkStart w:id="372" w:name="_Toc41478128"/>
      <w:bookmarkStart w:id="373" w:name="_Toc42029438"/>
      <w:bookmarkStart w:id="374" w:name="_Toc42110091"/>
      <w:bookmarkStart w:id="375" w:name="_Toc42455176"/>
      <w:bookmarkStart w:id="376" w:name="_Toc41472560"/>
      <w:bookmarkStart w:id="377" w:name="_Toc41473809"/>
      <w:bookmarkStart w:id="378" w:name="_Toc41478129"/>
      <w:bookmarkStart w:id="379" w:name="_Toc42029439"/>
      <w:bookmarkStart w:id="380" w:name="_Toc42110092"/>
      <w:bookmarkStart w:id="381" w:name="_Toc42455177"/>
      <w:bookmarkStart w:id="382" w:name="_Toc41472561"/>
      <w:bookmarkStart w:id="383" w:name="_Toc41473810"/>
      <w:bookmarkStart w:id="384" w:name="_Toc41478130"/>
      <w:bookmarkStart w:id="385" w:name="_Toc42029440"/>
      <w:bookmarkStart w:id="386" w:name="_Toc42110093"/>
      <w:bookmarkStart w:id="387" w:name="_Toc42455178"/>
      <w:bookmarkStart w:id="388" w:name="_Toc41472562"/>
      <w:bookmarkStart w:id="389" w:name="_Toc41473811"/>
      <w:bookmarkStart w:id="390" w:name="_Toc41478131"/>
      <w:bookmarkStart w:id="391" w:name="_Toc42029441"/>
      <w:bookmarkStart w:id="392" w:name="_Toc42110094"/>
      <w:bookmarkStart w:id="393" w:name="_Toc42455179"/>
      <w:bookmarkStart w:id="394" w:name="_Toc41472563"/>
      <w:bookmarkStart w:id="395" w:name="_Toc41473812"/>
      <w:bookmarkStart w:id="396" w:name="_Toc41478132"/>
      <w:bookmarkStart w:id="397" w:name="_Toc42029442"/>
      <w:bookmarkStart w:id="398" w:name="_Toc42110095"/>
      <w:bookmarkStart w:id="399" w:name="_Toc42455180"/>
      <w:bookmarkStart w:id="400" w:name="_Ref522679123"/>
      <w:bookmarkStart w:id="401" w:name="_Ref16243893"/>
      <w:bookmarkStart w:id="402" w:name="_Toc40309684"/>
      <w:bookmarkStart w:id="403" w:name="_Toc109825341"/>
      <w:bookmarkStart w:id="404" w:name="_Toc208735464"/>
      <w:bookmarkStart w:id="405" w:name="_Ref208931869"/>
      <w:bookmarkStart w:id="406" w:name="_Toc211913156"/>
      <w:bookmarkStart w:id="407" w:name="_Toc212292716"/>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lastRenderedPageBreak/>
        <w:t>Intro</w:t>
      </w:r>
      <w:r w:rsidR="00CE537E">
        <w:t>duction</w:t>
      </w:r>
      <w:bookmarkEnd w:id="401"/>
      <w:bookmarkEnd w:id="402"/>
      <w:bookmarkEnd w:id="403"/>
      <w:r w:rsidR="00CE537E">
        <w:t xml:space="preserve"> </w:t>
      </w:r>
    </w:p>
    <w:p w14:paraId="5CF38DFE" w14:textId="5EFDC46D" w:rsidR="00A81A63" w:rsidRDefault="00615113" w:rsidP="006E6529">
      <w:pPr>
        <w:pStyle w:val="BodyText"/>
        <w:rPr>
          <w:ins w:id="408" w:author="Michael Kubacki" w:date="2022-07-27T14:02:00Z"/>
        </w:rPr>
      </w:pPr>
      <w:bookmarkStart w:id="409" w:name="_Toc40309685"/>
      <w:r>
        <w:br/>
      </w:r>
      <w:r w:rsidR="00D17450">
        <w:t xml:space="preserve">Computer architectures have execution contexts </w:t>
      </w:r>
      <w:r w:rsidR="00645037">
        <w:t>of different privilege.</w:t>
      </w:r>
    </w:p>
    <w:p w14:paraId="6E072192" w14:textId="1210D14F" w:rsidR="008D2705" w:rsidRDefault="00615113" w:rsidP="006E6529">
      <w:pPr>
        <w:pStyle w:val="BodyText"/>
        <w:rPr>
          <w:ins w:id="410" w:author="Jose Marinho [2]" w:date="2022-05-23T14:49:00Z"/>
        </w:rPr>
      </w:pPr>
      <w:r>
        <w:br/>
      </w:r>
      <w:r w:rsidR="00645037">
        <w:t xml:space="preserve">The </w:t>
      </w:r>
      <w:r w:rsidR="007667B2">
        <w:t xml:space="preserve">properties of the </w:t>
      </w:r>
      <w:r w:rsidR="00645037">
        <w:t>execution context design</w:t>
      </w:r>
      <w:r w:rsidR="007667B2">
        <w:t xml:space="preserve"> and privilege/trust relations are architecture specific.</w:t>
      </w:r>
    </w:p>
    <w:p w14:paraId="492ED6C7" w14:textId="628008CE" w:rsidR="008D2705" w:rsidRDefault="00B77799" w:rsidP="006E6529">
      <w:pPr>
        <w:pStyle w:val="BodyText"/>
      </w:pPr>
      <w:r>
        <w:rPr>
          <w:noProof/>
        </w:rPr>
        <mc:AlternateContent>
          <mc:Choice Requires="wpg">
            <w:drawing>
              <wp:anchor distT="0" distB="0" distL="114300" distR="114300" simplePos="0" relativeHeight="251656218" behindDoc="0" locked="0" layoutInCell="1" allowOverlap="1" wp14:anchorId="64DEB92D" wp14:editId="7B9568EA">
                <wp:simplePos x="0" y="0"/>
                <wp:positionH relativeFrom="column">
                  <wp:posOffset>-182466</wp:posOffset>
                </wp:positionH>
                <wp:positionV relativeFrom="paragraph">
                  <wp:posOffset>49282</wp:posOffset>
                </wp:positionV>
                <wp:extent cx="6124824" cy="1191260"/>
                <wp:effectExtent l="0" t="0" r="9525" b="8890"/>
                <wp:wrapNone/>
                <wp:docPr id="14" name="Group 14"/>
                <wp:cNvGraphicFramePr/>
                <a:graphic xmlns:a="http://schemas.openxmlformats.org/drawingml/2006/main">
                  <a:graphicData uri="http://schemas.microsoft.com/office/word/2010/wordprocessingGroup">
                    <wpg:wgp>
                      <wpg:cNvGrpSpPr/>
                      <wpg:grpSpPr>
                        <a:xfrm>
                          <a:off x="0" y="0"/>
                          <a:ext cx="6124824" cy="1191260"/>
                          <a:chOff x="0" y="0"/>
                          <a:chExt cx="6124824" cy="1191260"/>
                        </a:xfrm>
                      </wpg:grpSpPr>
                      <wps:wsp>
                        <wps:cNvPr id="1785119456" name="Rectangle 1785119456"/>
                        <wps:cNvSpPr/>
                        <wps:spPr>
                          <a:xfrm>
                            <a:off x="238539" y="0"/>
                            <a:ext cx="1401288" cy="32004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7F65C3" w14:textId="70E238C9" w:rsidR="004756F3" w:rsidRDefault="004756F3" w:rsidP="004756F3">
                              <w:pPr>
                                <w:jc w:val="center"/>
                              </w:pPr>
                              <w:r>
                                <w:t xml:space="preserve">Privileged </w:t>
                              </w:r>
                              <w:r w:rsidR="00D5721E">
                                <w:t>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57" name="Rectangle 1785119457"/>
                        <wps:cNvSpPr/>
                        <wps:spPr>
                          <a:xfrm>
                            <a:off x="3093058" y="0"/>
                            <a:ext cx="1390650" cy="32004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60C7617" w14:textId="4791149F" w:rsidR="00565580" w:rsidRDefault="009D7E37" w:rsidP="00565580">
                              <w:pPr>
                                <w:jc w:val="center"/>
                              </w:pPr>
                              <w: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59" name="Rectangle 1785119459"/>
                        <wps:cNvSpPr/>
                        <wps:spPr>
                          <a:xfrm>
                            <a:off x="1669774" y="0"/>
                            <a:ext cx="1390650" cy="32004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CED95C" w14:textId="31B7CAFF" w:rsidR="00B161C8" w:rsidRDefault="0010155B" w:rsidP="00B161C8">
                              <w:pPr>
                                <w:jc w:val="center"/>
                              </w:pPr>
                              <w:r>
                                <w:t>Hypervisor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61" name="Rectangle 1785119461"/>
                        <wps:cNvSpPr/>
                        <wps:spPr>
                          <a:xfrm>
                            <a:off x="4508390" y="0"/>
                            <a:ext cx="1390650" cy="32004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490BD82" w14:textId="20F2E8C8" w:rsidR="00995673" w:rsidRDefault="00995673" w:rsidP="00995673">
                              <w:pPr>
                                <w:jc w:val="center"/>
                              </w:pPr>
                              <w:r>
                                <w:t>User-space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60" name="Text Box 1785119460"/>
                        <wps:cNvSpPr txBox="1"/>
                        <wps:spPr>
                          <a:xfrm>
                            <a:off x="0" y="500932"/>
                            <a:ext cx="1198880" cy="261620"/>
                          </a:xfrm>
                          <a:prstGeom prst="rect">
                            <a:avLst/>
                          </a:prstGeom>
                          <a:solidFill>
                            <a:schemeClr val="lt1"/>
                          </a:solidFill>
                          <a:ln w="6350">
                            <a:noFill/>
                          </a:ln>
                        </wps:spPr>
                        <wps:txbx>
                          <w:txbxContent>
                            <w:p w14:paraId="08EBD16F" w14:textId="13242503" w:rsidR="00995673" w:rsidRDefault="005B212A">
                              <w:r>
                                <w:t>h</w:t>
                              </w:r>
                              <w:r w:rsidR="00995673">
                                <w:t>ighest privilege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5119464" name="Text Box 1785119464"/>
                        <wps:cNvSpPr txBox="1"/>
                        <wps:spPr>
                          <a:xfrm>
                            <a:off x="5080884" y="500932"/>
                            <a:ext cx="1043940" cy="261620"/>
                          </a:xfrm>
                          <a:prstGeom prst="rect">
                            <a:avLst/>
                          </a:prstGeom>
                          <a:solidFill>
                            <a:schemeClr val="lt1"/>
                          </a:solidFill>
                          <a:ln w="6350">
                            <a:noFill/>
                          </a:ln>
                        </wps:spPr>
                        <wps:txbx>
                          <w:txbxContent>
                            <w:p w14:paraId="28DDA974" w14:textId="5212597B" w:rsidR="005B212A" w:rsidRDefault="005B212A" w:rsidP="005B212A">
                              <w:r>
                                <w:t>least privilege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5119465" name="Straight Arrow Connector 1785119465"/>
                        <wps:cNvCnPr/>
                        <wps:spPr>
                          <a:xfrm flipV="1">
                            <a:off x="220980" y="815671"/>
                            <a:ext cx="5662596" cy="235"/>
                          </a:xfrm>
                          <a:prstGeom prst="straightConnector1">
                            <a:avLst/>
                          </a:prstGeom>
                          <a:ln w="12700">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1785119467" name="Text Box 1785119467"/>
                        <wps:cNvSpPr txBox="1"/>
                        <wps:spPr>
                          <a:xfrm>
                            <a:off x="0" y="874395"/>
                            <a:ext cx="6123940" cy="316865"/>
                          </a:xfrm>
                          <a:prstGeom prst="rect">
                            <a:avLst/>
                          </a:prstGeom>
                          <a:solidFill>
                            <a:prstClr val="white"/>
                          </a:solidFill>
                          <a:ln>
                            <a:noFill/>
                          </a:ln>
                        </wps:spPr>
                        <wps:txbx>
                          <w:txbxContent>
                            <w:p w14:paraId="6BC3E4BA" w14:textId="4976EB41" w:rsidR="00F81F41" w:rsidRPr="0007757D" w:rsidRDefault="00F81F41" w:rsidP="00F81F41">
                              <w:pPr>
                                <w:pStyle w:val="Caption"/>
                              </w:pPr>
                              <w:bookmarkStart w:id="411" w:name="_Ref104212523"/>
                              <w:bookmarkStart w:id="412" w:name="_Ref104212513"/>
                              <w:r>
                                <w:t xml:space="preserve">Figure </w:t>
                              </w:r>
                              <w:r>
                                <w:fldChar w:fldCharType="begin"/>
                              </w:r>
                              <w:r>
                                <w:instrText xml:space="preserve"> SEQ Figure \* ARABIC </w:instrText>
                              </w:r>
                              <w:r>
                                <w:fldChar w:fldCharType="separate"/>
                              </w:r>
                              <w:r w:rsidR="007A2B47">
                                <w:t>1</w:t>
                              </w:r>
                              <w:r>
                                <w:fldChar w:fldCharType="end"/>
                              </w:r>
                              <w:bookmarkEnd w:id="411"/>
                              <w:r>
                                <w:t>: Privilege levels in computer architectures</w:t>
                              </w:r>
                              <w:bookmarkEnd w:id="4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4DEB92D" id="Group 14" o:spid="_x0000_s1026" style="position:absolute;margin-left:-14.35pt;margin-top:3.9pt;width:482.25pt;height:93.8pt;z-index:251656218" coordsize="61248,1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">
                <v:rect id="Rectangle 1785119456" o:spid="_x0000_s1027" style="position:absolute;left:2385;width:14013;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" fillcolor="#a5a5a5 [3206]" stroked="f" strokeweight="1pt">
                  <v:textbox>
                    <w:txbxContent>
                      <w:p w14:paraId="2F7F65C3" w14:textId="70E238C9" w:rsidR="004756F3" w:rsidRDefault="004756F3" w:rsidP="004756F3">
                        <w:pPr>
                          <w:jc w:val="center"/>
                        </w:pPr>
                        <w:r>
                          <w:t xml:space="preserve">Privileged </w:t>
                        </w:r>
                        <w:r w:rsidR="00D5721E">
                          <w:t>firmware</w:t>
                        </w:r>
                      </w:p>
                    </w:txbxContent>
                  </v:textbox>
                </v:rect>
                <v:rect id="Rectangle 1785119457" o:spid="_x0000_s1028" style="position:absolute;left:30930;width:1390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" fillcolor="#a5a5a5 [3206]" stroked="f" strokeweight="1pt">
                  <v:textbox>
                    <w:txbxContent>
                      <w:p w14:paraId="660C7617" w14:textId="4791149F" w:rsidR="00565580" w:rsidRDefault="009D7E37" w:rsidP="00565580">
                        <w:pPr>
                          <w:jc w:val="center"/>
                        </w:pPr>
                        <w:r>
                          <w:t>OS</w:t>
                        </w:r>
                      </w:p>
                    </w:txbxContent>
                  </v:textbox>
                </v:rect>
                <v:rect id="Rectangle 1785119459" o:spid="_x0000_s1029" style="position:absolute;left:16697;width:1390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" fillcolor="#a5a5a5 [3206]" stroked="f" strokeweight="1pt">
                  <v:textbox>
                    <w:txbxContent>
                      <w:p w14:paraId="71CED95C" w14:textId="31B7CAFF" w:rsidR="00B161C8" w:rsidRDefault="0010155B" w:rsidP="00B161C8">
                        <w:pPr>
                          <w:jc w:val="center"/>
                        </w:pPr>
                        <w:r>
                          <w:t>Hypervisor</w:t>
                        </w:r>
                      </w:p>
                    </w:txbxContent>
                  </v:textbox>
                </v:rect>
                <v:rect id="Rectangle 1785119461" o:spid="_x0000_s1030" style="position:absolute;left:45083;width:1390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" fillcolor="#a5a5a5 [3206]" stroked="f" strokeweight="1pt">
                  <v:textbox>
                    <w:txbxContent>
                      <w:p w14:paraId="7490BD82" w14:textId="20F2E8C8" w:rsidR="00995673" w:rsidRDefault="00995673" w:rsidP="00995673">
                        <w:pPr>
                          <w:jc w:val="center"/>
                        </w:pPr>
                        <w:r>
                          <w:t>User-space</w:t>
                        </w:r>
                      </w:p>
                    </w:txbxContent>
                  </v:textbox>
                </v:rect>
                <v:shapetype id="_x0000_t202" coordsize="21600,21600" o:spt="202" path="m,l,21600r21600,l21600,xe">
                  <v:stroke joinstyle="miter"/>
                  <v:path gradientshapeok="t" o:connecttype="rect"/>
                </v:shapetype>
                <v:shape id="Text Box 1785119460" o:spid="_x0000_s1031" type="#_x0000_t202" style="position:absolute;top:5009;width:1198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" fillcolor="white [3201]" stroked="f" strokeweight=".5pt">
                  <v:textbox>
                    <w:txbxContent>
                      <w:p w14:paraId="08EBD16F" w14:textId="13242503" w:rsidR="00995673" w:rsidRDefault="005B212A">
                        <w:r>
                          <w:t>h</w:t>
                        </w:r>
                        <w:r w:rsidR="00995673">
                          <w:t>ighest privilege</w:t>
                        </w:r>
                      </w:p>
                    </w:txbxContent>
                  </v:textbox>
                </v:shape>
                <v:shape id="Text Box 1785119464" o:spid="_x0000_s1032" type="#_x0000_t202" style="position:absolute;left:50808;top:5009;width:1044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" fillcolor="white [3201]" stroked="f" strokeweight=".5pt">
                  <v:textbox>
                    <w:txbxContent>
                      <w:p w14:paraId="28DDA974" w14:textId="5212597B" w:rsidR="005B212A" w:rsidRDefault="005B212A" w:rsidP="005B212A">
                        <w:r>
                          <w:t>least privilege</w:t>
                        </w:r>
                      </w:p>
                    </w:txbxContent>
                  </v:textbox>
                </v:shape>
                <v:shapetype id="_x0000_t32" coordsize="21600,21600" o:spt="32" o:oned="t" path="m,l21600,21600e" filled="f">
                  <v:path arrowok="t" fillok="f" o:connecttype="none"/>
                  <o:lock v:ext="edit" shapetype="t"/>
                </v:shapetype>
                <v:shape id="Straight Arrow Connector 1785119465" o:spid="_x0000_s1033" type="#_x0000_t32" style="position:absolute;left:2209;top:8156;width:56626;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" strokecolor="#ed7d31 [3205]" strokeweight="1pt">
                  <v:stroke startarrow="block" endarrow="block" joinstyle="miter"/>
                </v:shape>
                <v:shape id="Text Box 1785119467" o:spid="_x0000_s1034" type="#_x0000_t202" style="position:absolute;top:8743;width:61239;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" stroked="f">
                  <v:textbox style="mso-fit-shape-to-text:t" inset="0,0,0,0">
                    <w:txbxContent>
                      <w:p w14:paraId="6BC3E4BA" w14:textId="4976EB41" w:rsidR="00F81F41" w:rsidRPr="0007757D" w:rsidRDefault="00F81F41" w:rsidP="00F81F41">
                        <w:pPr>
                          <w:pStyle w:val="Caption"/>
                        </w:pPr>
                        <w:bookmarkStart w:id="413" w:name="_Ref104212523"/>
                        <w:bookmarkStart w:id="414" w:name="_Ref104212513"/>
                        <w:r>
                          <w:t xml:space="preserve">Figure </w:t>
                        </w:r>
                        <w:r>
                          <w:fldChar w:fldCharType="begin"/>
                        </w:r>
                        <w:r>
                          <w:instrText xml:space="preserve"> SEQ Figure \* ARABIC </w:instrText>
                        </w:r>
                        <w:r>
                          <w:fldChar w:fldCharType="separate"/>
                        </w:r>
                        <w:r w:rsidR="007A2B47">
                          <w:t>1</w:t>
                        </w:r>
                        <w:r>
                          <w:fldChar w:fldCharType="end"/>
                        </w:r>
                        <w:bookmarkEnd w:id="413"/>
                        <w:r>
                          <w:t>: Privilege levels in computer architectures</w:t>
                        </w:r>
                        <w:bookmarkEnd w:id="414"/>
                      </w:p>
                    </w:txbxContent>
                  </v:textbox>
                </v:shape>
              </v:group>
            </w:pict>
          </mc:Fallback>
        </mc:AlternateContent>
      </w:r>
    </w:p>
    <w:p w14:paraId="0EDA55E3" w14:textId="4A6B6CBD" w:rsidR="00075E1A" w:rsidRDefault="00075E1A" w:rsidP="006E6529">
      <w:pPr>
        <w:pStyle w:val="BodyText"/>
      </w:pPr>
    </w:p>
    <w:p w14:paraId="5D58EE22" w14:textId="6B9BCA3C" w:rsidR="00075E1A" w:rsidRDefault="00075E1A" w:rsidP="006E6529">
      <w:pPr>
        <w:pStyle w:val="BodyText"/>
      </w:pPr>
    </w:p>
    <w:p w14:paraId="300B47D1" w14:textId="7C61EB1A" w:rsidR="00075E1A" w:rsidRDefault="00075E1A" w:rsidP="006E6529">
      <w:pPr>
        <w:pStyle w:val="BodyText"/>
      </w:pPr>
    </w:p>
    <w:p w14:paraId="463D6C2F" w14:textId="2DE56760" w:rsidR="00F81F41" w:rsidRDefault="00F81F41" w:rsidP="006E6529">
      <w:pPr>
        <w:pStyle w:val="BodyText"/>
      </w:pPr>
    </w:p>
    <w:p w14:paraId="54BB9056" w14:textId="77777777" w:rsidR="00BC7B26" w:rsidRDefault="00BC7B26" w:rsidP="006E6529">
      <w:pPr>
        <w:pStyle w:val="BodyText"/>
      </w:pPr>
    </w:p>
    <w:p w14:paraId="01121E85" w14:textId="4D9EF273" w:rsidR="000F20E9" w:rsidRDefault="000F20E9" w:rsidP="000F20E9">
      <w:pPr>
        <w:pStyle w:val="BodyText"/>
      </w:pPr>
      <w:r>
        <w:t xml:space="preserve">Examples of privileged execution contexts are </w:t>
      </w:r>
      <w:del w:id="415" w:author="Michael Kubacki" w:date="2022-07-27T14:05:00Z">
        <w:r w:rsidDel="00B25E8A">
          <w:delText xml:space="preserve">SMM </w:delText>
        </w:r>
      </w:del>
      <w:ins w:id="416" w:author="Michael Kubacki" w:date="2022-07-27T14:05:00Z">
        <w:r w:rsidR="00B25E8A">
          <w:t xml:space="preserve">System Management Mode (SMM) </w:t>
        </w:r>
      </w:ins>
      <w:r>
        <w:t>in the Intel Architecture and the Secure state in the Arm A-profile Architecture.</w:t>
      </w:r>
      <w:r w:rsidR="00A3788A">
        <w:t xml:space="preserve"> These are placed in the </w:t>
      </w:r>
      <w:r w:rsidR="00D62C43">
        <w:t>left</w:t>
      </w:r>
      <w:r w:rsidR="00A3788A">
        <w:t>-most area of the diagram in</w:t>
      </w:r>
      <w:r w:rsidR="002D2E6A">
        <w:t xml:space="preserve"> </w:t>
      </w:r>
      <w:r w:rsidR="002D2E6A">
        <w:fldChar w:fldCharType="begin"/>
      </w:r>
      <w:r w:rsidR="002D2E6A">
        <w:instrText xml:space="preserve"> REF _Ref104212523 \h </w:instrText>
      </w:r>
      <w:r w:rsidR="002D2E6A">
        <w:fldChar w:fldCharType="separate"/>
      </w:r>
      <w:r w:rsidR="002D2E6A">
        <w:t xml:space="preserve">Figure </w:t>
      </w:r>
      <w:r w:rsidR="002D2E6A">
        <w:rPr>
          <w:noProof/>
        </w:rPr>
        <w:t>1</w:t>
      </w:r>
      <w:r w:rsidR="002D2E6A">
        <w:fldChar w:fldCharType="end"/>
      </w:r>
      <w:r w:rsidR="002D2E6A">
        <w:t>.</w:t>
      </w:r>
      <w:r w:rsidR="00A3788A">
        <w:t xml:space="preserve"> </w:t>
      </w:r>
    </w:p>
    <w:p w14:paraId="2F2987A5" w14:textId="77777777" w:rsidR="000F20E9" w:rsidRDefault="000F20E9" w:rsidP="000F20E9">
      <w:pPr>
        <w:pStyle w:val="BodyText"/>
      </w:pPr>
      <w:r>
        <w:t>Resorting to a privileged firmware execution context, for functionality that does not require such privilege, can have detrimental consequences to the system performance and security guarantees.</w:t>
      </w:r>
    </w:p>
    <w:p w14:paraId="191211B7" w14:textId="246100A7" w:rsidR="006E6529" w:rsidRDefault="006E6529" w:rsidP="006E6529">
      <w:pPr>
        <w:pStyle w:val="BodyText"/>
      </w:pPr>
      <w:r>
        <w:br/>
        <w:t>This</w:t>
      </w:r>
      <w:r w:rsidDel="00626779">
        <w:t xml:space="preserve"> </w:t>
      </w:r>
      <w:r>
        <w:t>document</w:t>
      </w:r>
      <w:r w:rsidDel="00626779">
        <w:t xml:space="preserve"> </w:t>
      </w:r>
      <w:r>
        <w:t xml:space="preserve">describes </w:t>
      </w:r>
      <w:r w:rsidDel="00626779">
        <w:t xml:space="preserve">the </w:t>
      </w:r>
      <w:r>
        <w:t xml:space="preserve">Platform Runtime Mechanism (PRM) </w:t>
      </w:r>
      <w:proofErr w:type="gramStart"/>
      <w:r>
        <w:t>as a means to</w:t>
      </w:r>
      <w:proofErr w:type="gramEnd"/>
      <w:r>
        <w:t xml:space="preserve"> </w:t>
      </w:r>
      <w:r w:rsidR="00FA2BEC">
        <w:t>move</w:t>
      </w:r>
      <w:r>
        <w:t xml:space="preserve"> </w:t>
      </w:r>
      <w:r w:rsidR="00FA2BEC">
        <w:t>a</w:t>
      </w:r>
      <w:r>
        <w:t xml:space="preserve"> certain classes of</w:t>
      </w:r>
      <w:r w:rsidR="00FA2BEC">
        <w:t xml:space="preserve"> firmware functionality to a </w:t>
      </w:r>
      <w:r w:rsidR="00BA77D8">
        <w:t xml:space="preserve">less privileged </w:t>
      </w:r>
      <w:r w:rsidR="00BC29B6">
        <w:t xml:space="preserve">execution </w:t>
      </w:r>
      <w:r w:rsidR="00BA77D8">
        <w:t>context</w:t>
      </w:r>
      <w:r>
        <w:t>.</w:t>
      </w:r>
      <w:ins w:id="417" w:author="Michael Kubacki" w:date="2022-07-27T14:03:00Z">
        <w:r w:rsidR="00EA1194">
          <w:t xml:space="preserve"> </w:t>
        </w:r>
      </w:ins>
      <w:ins w:id="418" w:author="Michael Kubacki" w:date="2022-07-27T14:10:00Z">
        <w:r w:rsidR="00F979F7">
          <w:t>PRM, in combination with native OS drivers and</w:t>
        </w:r>
      </w:ins>
      <w:r>
        <w:t xml:space="preserve"> offload to other hardware engines such as a Baseboard Management Controller (BMC) offer a path to </w:t>
      </w:r>
      <w:r w:rsidR="00BA77D8">
        <w:t xml:space="preserve">reduce reliance on </w:t>
      </w:r>
      <w:r w:rsidR="001A0A9D">
        <w:t>privileged firmware contexts</w:t>
      </w:r>
      <w:r>
        <w:t>.</w:t>
      </w:r>
      <w:del w:id="419" w:author="Michael Kubacki" w:date="2022-07-27T14:11:00Z">
        <w:r w:rsidDel="00F979F7">
          <w:delText xml:space="preserve"> </w:delText>
        </w:r>
      </w:del>
    </w:p>
    <w:p w14:paraId="6216849B" w14:textId="6500767A" w:rsidR="00071B33" w:rsidRPr="00071B33" w:rsidRDefault="00615113" w:rsidP="00071B33">
      <w:pPr>
        <w:pStyle w:val="BodyText"/>
      </w:pPr>
      <w:del w:id="420" w:author="Jose Marinho [2]" w:date="2022-04-28T19:31:00Z">
        <w:r w:rsidDel="00071B33">
          <w:delText xml:space="preserve"> </w:delText>
        </w:r>
      </w:del>
    </w:p>
    <w:p w14:paraId="085773A6" w14:textId="5F5CCD48" w:rsidR="00615113" w:rsidRPr="00130F55" w:rsidRDefault="00745973" w:rsidP="006543D4">
      <w:pPr>
        <w:pStyle w:val="Heading2"/>
        <w:rPr>
          <w:lang w:val="fr-FR"/>
        </w:rPr>
      </w:pPr>
      <w:bookmarkStart w:id="421" w:name="_Toc109825342"/>
      <w:ins w:id="422" w:author="Michael Kubacki" w:date="2022-07-27T14:41:00Z">
        <w:r w:rsidRPr="00130F55">
          <w:rPr>
            <w:lang w:val="fr-FR"/>
          </w:rPr>
          <w:t>x86</w:t>
        </w:r>
      </w:ins>
      <w:r w:rsidR="00071B33" w:rsidRPr="00130F55">
        <w:rPr>
          <w:lang w:val="fr-FR"/>
        </w:rPr>
        <w:t xml:space="preserve"> </w:t>
      </w:r>
      <w:r w:rsidR="00615113" w:rsidRPr="00130F55">
        <w:rPr>
          <w:lang w:val="fr-FR"/>
        </w:rPr>
        <w:t>System Mangement Mode (SMM)</w:t>
      </w:r>
      <w:bookmarkEnd w:id="409"/>
      <w:bookmarkEnd w:id="421"/>
    </w:p>
    <w:p w14:paraId="69051DDA" w14:textId="78CA15F0" w:rsidR="00DA6247" w:rsidRPr="00130F55" w:rsidRDefault="00DA6247" w:rsidP="001064AC">
      <w:pPr>
        <w:pStyle w:val="N1"/>
        <w:ind w:left="0"/>
        <w:rPr>
          <w:rFonts w:ascii="Arial" w:hAnsi="Arial" w:cs="Arial"/>
          <w:lang w:val="fr-FR"/>
        </w:rPr>
      </w:pPr>
    </w:p>
    <w:p w14:paraId="1F98ED56" w14:textId="4C05252A" w:rsidR="001064AC" w:rsidRDefault="001064AC" w:rsidP="001064AC">
      <w:pPr>
        <w:pStyle w:val="N1"/>
        <w:ind w:left="0"/>
        <w:rPr>
          <w:rFonts w:ascii="Arial" w:hAnsi="Arial" w:cs="Arial"/>
        </w:rPr>
      </w:pPr>
      <w:r>
        <w:rPr>
          <w:rFonts w:ascii="Arial" w:hAnsi="Arial" w:cs="Arial"/>
        </w:rPr>
        <w:t xml:space="preserve">System Management Mode (SMM) is an operating mode in the x86 computer architecture. SMM code is written within the context of the system firmware and typically used for system-wide functions </w:t>
      </w:r>
      <w:r w:rsidR="000C0433" w:rsidRPr="00615113">
        <w:rPr>
          <w:rFonts w:ascii="Arial" w:hAnsi="Arial" w:cs="Arial"/>
        </w:rPr>
        <w:t>which are highly platform and silicon specific</w:t>
      </w:r>
      <w:r w:rsidR="000C0433">
        <w:rPr>
          <w:rFonts w:ascii="Arial" w:hAnsi="Arial" w:cs="Arial"/>
        </w:rPr>
        <w:t xml:space="preserve">. Some examples would be </w:t>
      </w:r>
      <w:r w:rsidR="002034E0">
        <w:rPr>
          <w:rFonts w:ascii="Arial" w:hAnsi="Arial" w:cs="Arial"/>
        </w:rPr>
        <w:t>RAS (</w:t>
      </w:r>
      <w:proofErr w:type="gramStart"/>
      <w:r w:rsidR="008A3FDF">
        <w:rPr>
          <w:rFonts w:ascii="Arial" w:hAnsi="Arial" w:cs="Arial"/>
        </w:rPr>
        <w:t>e.g.</w:t>
      </w:r>
      <w:proofErr w:type="gramEnd"/>
      <w:r w:rsidR="002034E0">
        <w:rPr>
          <w:rFonts w:ascii="Arial" w:hAnsi="Arial" w:cs="Arial"/>
        </w:rPr>
        <w:t xml:space="preserve"> Hardware Errors such as memory ECC, or to take corrective hardware actions to extend system uptime)</w:t>
      </w:r>
      <w:r w:rsidR="002034E0" w:rsidRPr="00615113">
        <w:rPr>
          <w:rFonts w:ascii="Arial" w:hAnsi="Arial" w:cs="Arial"/>
        </w:rPr>
        <w:t xml:space="preserve">, </w:t>
      </w:r>
      <w:r>
        <w:rPr>
          <w:rFonts w:ascii="Arial" w:hAnsi="Arial" w:cs="Arial"/>
        </w:rPr>
        <w:t xml:space="preserve">power management, execution of OEM proprietary code, </w:t>
      </w:r>
      <w:r w:rsidR="009C4FC9">
        <w:rPr>
          <w:rFonts w:ascii="Arial" w:hAnsi="Arial" w:cs="Arial"/>
        </w:rPr>
        <w:t xml:space="preserve">platform hardware events </w:t>
      </w:r>
      <w:r>
        <w:rPr>
          <w:rFonts w:ascii="Arial" w:hAnsi="Arial" w:cs="Arial"/>
        </w:rPr>
        <w:t>and implementation of hardware workarounds.</w:t>
      </w:r>
    </w:p>
    <w:p w14:paraId="633E1CE7" w14:textId="77777777" w:rsidR="001064AC" w:rsidRDefault="001064AC" w:rsidP="00615113">
      <w:pPr>
        <w:pStyle w:val="N1"/>
        <w:ind w:left="0"/>
        <w:rPr>
          <w:rFonts w:ascii="Arial" w:hAnsi="Arial" w:cs="Arial"/>
        </w:rPr>
      </w:pPr>
    </w:p>
    <w:p w14:paraId="3FFE226D" w14:textId="5AC3F017" w:rsidR="00615113" w:rsidRPr="00615113" w:rsidRDefault="00A65C19" w:rsidP="00615113">
      <w:pPr>
        <w:pStyle w:val="N1"/>
        <w:ind w:left="0"/>
        <w:rPr>
          <w:rFonts w:ascii="Arial" w:hAnsi="Arial" w:cs="Arial"/>
        </w:rPr>
      </w:pPr>
      <w:r>
        <w:rPr>
          <w:rFonts w:ascii="Arial" w:hAnsi="Arial" w:cs="Arial"/>
        </w:rPr>
        <w:t xml:space="preserve">In order to enter </w:t>
      </w:r>
      <w:r w:rsidR="00F611E7">
        <w:rPr>
          <w:rFonts w:ascii="Arial" w:hAnsi="Arial" w:cs="Arial"/>
        </w:rPr>
        <w:t>SMM</w:t>
      </w:r>
      <w:r>
        <w:rPr>
          <w:rFonts w:ascii="Arial" w:hAnsi="Arial" w:cs="Arial"/>
        </w:rPr>
        <w:t xml:space="preserve">, a </w:t>
      </w:r>
      <w:r w:rsidR="00615113" w:rsidRPr="00615113" w:rsidDel="007F00AD">
        <w:rPr>
          <w:rFonts w:ascii="Arial" w:hAnsi="Arial" w:cs="Arial"/>
        </w:rPr>
        <w:t xml:space="preserve">System Management Interrupt </w:t>
      </w:r>
      <w:r w:rsidR="00615113" w:rsidDel="007F00AD">
        <w:rPr>
          <w:rFonts w:ascii="Arial" w:hAnsi="Arial" w:cs="Arial"/>
        </w:rPr>
        <w:t>(</w:t>
      </w:r>
      <w:r w:rsidR="00615113" w:rsidRPr="00615113" w:rsidDel="007F00AD">
        <w:rPr>
          <w:rFonts w:ascii="Arial" w:hAnsi="Arial" w:cs="Arial"/>
        </w:rPr>
        <w:t>SMI</w:t>
      </w:r>
      <w:r w:rsidR="00615113" w:rsidDel="007F00AD">
        <w:rPr>
          <w:rFonts w:ascii="Arial" w:hAnsi="Arial" w:cs="Arial"/>
        </w:rPr>
        <w:t>)</w:t>
      </w:r>
      <w:r w:rsidR="00615113" w:rsidRPr="00615113" w:rsidDel="007F00AD">
        <w:rPr>
          <w:rFonts w:ascii="Arial" w:hAnsi="Arial" w:cs="Arial"/>
        </w:rPr>
        <w:t xml:space="preserve"> </w:t>
      </w:r>
      <w:r>
        <w:rPr>
          <w:rFonts w:ascii="Arial" w:hAnsi="Arial" w:cs="Arial"/>
        </w:rPr>
        <w:t>must be</w:t>
      </w:r>
      <w:r w:rsidR="00615113" w:rsidRPr="00615113" w:rsidDel="007F00AD">
        <w:rPr>
          <w:rFonts w:ascii="Arial" w:hAnsi="Arial" w:cs="Arial"/>
        </w:rPr>
        <w:t xml:space="preserve"> generated </w:t>
      </w:r>
      <w:r w:rsidR="00615113" w:rsidRPr="00615113">
        <w:rPr>
          <w:rFonts w:ascii="Arial" w:hAnsi="Arial" w:cs="Arial"/>
        </w:rPr>
        <w:t xml:space="preserve">by </w:t>
      </w:r>
      <w:r w:rsidR="00F611E7">
        <w:rPr>
          <w:rFonts w:ascii="Arial" w:hAnsi="Arial" w:cs="Arial"/>
        </w:rPr>
        <w:t xml:space="preserve">a </w:t>
      </w:r>
      <w:r w:rsidR="00615113" w:rsidRPr="00615113">
        <w:rPr>
          <w:rFonts w:ascii="Arial" w:hAnsi="Arial" w:cs="Arial"/>
        </w:rPr>
        <w:t xml:space="preserve">platform </w:t>
      </w:r>
      <w:proofErr w:type="gramStart"/>
      <w:r w:rsidR="00615113" w:rsidRPr="00615113">
        <w:rPr>
          <w:rFonts w:ascii="Arial" w:hAnsi="Arial" w:cs="Arial"/>
        </w:rPr>
        <w:t>event</w:t>
      </w:r>
      <w:r w:rsidR="006E2A89">
        <w:rPr>
          <w:rFonts w:ascii="Arial" w:hAnsi="Arial" w:cs="Arial"/>
        </w:rPr>
        <w:t>s</w:t>
      </w:r>
      <w:proofErr w:type="gramEnd"/>
      <w:r w:rsidR="00615113" w:rsidRPr="00615113">
        <w:rPr>
          <w:rFonts w:ascii="Arial" w:hAnsi="Arial" w:cs="Arial"/>
        </w:rPr>
        <w:t xml:space="preserve">. </w:t>
      </w:r>
      <w:r w:rsidR="00FE7A9A">
        <w:rPr>
          <w:rFonts w:ascii="Arial" w:hAnsi="Arial" w:cs="Arial"/>
        </w:rPr>
        <w:t>SMI</w:t>
      </w:r>
      <w:r w:rsidR="00FE7A9A" w:rsidRPr="00615113">
        <w:rPr>
          <w:rFonts w:ascii="Arial" w:hAnsi="Arial" w:cs="Arial"/>
        </w:rPr>
        <w:t xml:space="preserve"> </w:t>
      </w:r>
      <w:r w:rsidR="00615113" w:rsidRPr="00615113">
        <w:rPr>
          <w:rFonts w:ascii="Arial" w:hAnsi="Arial" w:cs="Arial"/>
        </w:rPr>
        <w:t>is a high priority, non-maskable, broadcast interrupt. On receipt of this interrupt</w:t>
      </w:r>
      <w:r w:rsidR="00FE7A9A">
        <w:rPr>
          <w:rFonts w:ascii="Arial" w:hAnsi="Arial" w:cs="Arial"/>
        </w:rPr>
        <w:t>,</w:t>
      </w:r>
      <w:r w:rsidR="00615113" w:rsidRPr="00615113">
        <w:rPr>
          <w:rFonts w:ascii="Arial" w:hAnsi="Arial" w:cs="Arial"/>
        </w:rPr>
        <w:t xml:space="preserve"> the processors in the system save their context </w:t>
      </w:r>
      <w:r w:rsidR="004D4883">
        <w:rPr>
          <w:rFonts w:ascii="Arial" w:hAnsi="Arial" w:cs="Arial"/>
        </w:rPr>
        <w:t xml:space="preserve">in SMRAM </w:t>
      </w:r>
      <w:r w:rsidR="00615113" w:rsidRPr="00615113">
        <w:rPr>
          <w:rFonts w:ascii="Arial" w:hAnsi="Arial" w:cs="Arial"/>
        </w:rPr>
        <w:t xml:space="preserve">and transition </w:t>
      </w:r>
      <w:r w:rsidR="00AC25B2">
        <w:rPr>
          <w:rFonts w:ascii="Arial" w:hAnsi="Arial" w:cs="Arial"/>
        </w:rPr>
        <w:t xml:space="preserve">to SMM to execute the </w:t>
      </w:r>
      <w:r w:rsidR="00247EE9">
        <w:rPr>
          <w:rFonts w:ascii="Arial" w:hAnsi="Arial" w:cs="Arial"/>
        </w:rPr>
        <w:t xml:space="preserve">corresponding </w:t>
      </w:r>
      <w:r w:rsidR="00615113" w:rsidDel="009736D5">
        <w:rPr>
          <w:rFonts w:ascii="Arial" w:hAnsi="Arial" w:cs="Arial"/>
        </w:rPr>
        <w:t>SMI Handler</w:t>
      </w:r>
      <w:r w:rsidR="00247EE9">
        <w:rPr>
          <w:rFonts w:ascii="Arial" w:hAnsi="Arial" w:cs="Arial"/>
        </w:rPr>
        <w:t xml:space="preserve"> for the given </w:t>
      </w:r>
      <w:r w:rsidR="005A302E">
        <w:rPr>
          <w:rFonts w:ascii="Arial" w:hAnsi="Arial" w:cs="Arial"/>
        </w:rPr>
        <w:t>event</w:t>
      </w:r>
      <w:r w:rsidR="00615113" w:rsidDel="009736D5">
        <w:rPr>
          <w:rFonts w:ascii="Arial" w:hAnsi="Arial" w:cs="Arial"/>
        </w:rPr>
        <w:t xml:space="preserve">. </w:t>
      </w:r>
    </w:p>
    <w:p w14:paraId="137B84DE" w14:textId="77777777" w:rsidR="00615113" w:rsidRDefault="00615113" w:rsidP="00615113">
      <w:pPr>
        <w:pStyle w:val="N1"/>
        <w:ind w:left="0"/>
        <w:rPr>
          <w:rFonts w:ascii="Arial" w:hAnsi="Arial" w:cs="Arial"/>
        </w:rPr>
      </w:pPr>
    </w:p>
    <w:p w14:paraId="04A50741" w14:textId="23125766" w:rsidR="00615113" w:rsidRPr="00615113" w:rsidRDefault="00615113" w:rsidP="00615113">
      <w:pPr>
        <w:pStyle w:val="N1"/>
        <w:ind w:left="0"/>
        <w:rPr>
          <w:rFonts w:ascii="Arial" w:hAnsi="Arial" w:cs="Arial"/>
        </w:rPr>
      </w:pPr>
      <w:r w:rsidRPr="00615113">
        <w:rPr>
          <w:rFonts w:ascii="Arial" w:hAnsi="Arial" w:cs="Arial"/>
        </w:rPr>
        <w:t xml:space="preserve">The </w:t>
      </w:r>
      <w:r w:rsidR="00D37909">
        <w:rPr>
          <w:rFonts w:ascii="Arial" w:hAnsi="Arial" w:cs="Arial"/>
        </w:rPr>
        <w:t xml:space="preserve">SMI </w:t>
      </w:r>
      <w:r w:rsidRPr="00615113">
        <w:rPr>
          <w:rFonts w:ascii="Arial" w:hAnsi="Arial" w:cs="Arial"/>
        </w:rPr>
        <w:t xml:space="preserve">handler code then sets up </w:t>
      </w:r>
      <w:r w:rsidR="008A3FDF" w:rsidRPr="00615113">
        <w:rPr>
          <w:rFonts w:ascii="Arial" w:hAnsi="Arial" w:cs="Arial"/>
        </w:rPr>
        <w:t>its</w:t>
      </w:r>
      <w:r w:rsidRPr="00615113">
        <w:rPr>
          <w:rFonts w:ascii="Arial" w:hAnsi="Arial" w:cs="Arial"/>
        </w:rPr>
        <w:t xml:space="preserve"> own environment (page tables, IDTs etc</w:t>
      </w:r>
      <w:r w:rsidR="00BA1ABE">
        <w:rPr>
          <w:rFonts w:ascii="Arial" w:hAnsi="Arial" w:cs="Arial"/>
        </w:rPr>
        <w:t>.</w:t>
      </w:r>
      <w:r w:rsidRPr="00615113">
        <w:rPr>
          <w:rFonts w:ascii="Arial" w:hAnsi="Arial" w:cs="Arial"/>
        </w:rPr>
        <w:t>)</w:t>
      </w:r>
      <w:r w:rsidR="00D37909">
        <w:rPr>
          <w:rFonts w:ascii="Arial" w:hAnsi="Arial" w:cs="Arial"/>
        </w:rPr>
        <w:t>, identifies the source of SMI and handles that event accordingly.</w:t>
      </w:r>
      <w:r w:rsidR="002B1EFB">
        <w:rPr>
          <w:rFonts w:ascii="Arial" w:hAnsi="Arial" w:cs="Arial"/>
        </w:rPr>
        <w:t xml:space="preserve"> </w:t>
      </w:r>
      <w:r w:rsidR="00D37909">
        <w:rPr>
          <w:rFonts w:ascii="Arial" w:hAnsi="Arial" w:cs="Arial"/>
        </w:rPr>
        <w:t>The SMI handler is</w:t>
      </w:r>
      <w:r w:rsidRPr="00615113">
        <w:rPr>
          <w:rFonts w:ascii="Arial" w:hAnsi="Arial" w:cs="Arial"/>
        </w:rPr>
        <w:t xml:space="preserve"> </w:t>
      </w:r>
      <w:r w:rsidR="001F0E7B">
        <w:rPr>
          <w:rFonts w:ascii="Arial" w:hAnsi="Arial" w:cs="Arial"/>
        </w:rPr>
        <w:t>placed</w:t>
      </w:r>
      <w:r w:rsidR="00AB66EC" w:rsidRPr="00615113" w:rsidDel="00104B46">
        <w:rPr>
          <w:rFonts w:ascii="Arial" w:hAnsi="Arial" w:cs="Arial"/>
        </w:rPr>
        <w:t xml:space="preserve"> </w:t>
      </w:r>
      <w:r w:rsidRPr="00615113">
        <w:rPr>
          <w:rFonts w:ascii="Arial" w:hAnsi="Arial" w:cs="Arial"/>
        </w:rPr>
        <w:t>by the platform BIOS</w:t>
      </w:r>
      <w:r w:rsidR="00D37909">
        <w:rPr>
          <w:rFonts w:ascii="Arial" w:hAnsi="Arial" w:cs="Arial"/>
        </w:rPr>
        <w:t xml:space="preserve"> during BOOT</w:t>
      </w:r>
      <w:r w:rsidR="00AB66EC">
        <w:rPr>
          <w:rFonts w:ascii="Arial" w:hAnsi="Arial" w:cs="Arial"/>
        </w:rPr>
        <w:t xml:space="preserve"> to </w:t>
      </w:r>
      <w:r w:rsidR="00D37909">
        <w:rPr>
          <w:rFonts w:ascii="Arial" w:hAnsi="Arial" w:cs="Arial"/>
        </w:rPr>
        <w:t xml:space="preserve">a special area of memory called </w:t>
      </w:r>
      <w:r>
        <w:rPr>
          <w:rFonts w:ascii="Arial" w:hAnsi="Arial" w:cs="Arial"/>
        </w:rPr>
        <w:t>System</w:t>
      </w:r>
      <w:r w:rsidR="005808AC">
        <w:rPr>
          <w:rFonts w:ascii="Arial" w:hAnsi="Arial" w:cs="Arial"/>
        </w:rPr>
        <w:t xml:space="preserve"> Management</w:t>
      </w:r>
      <w:r w:rsidR="001F0E7B">
        <w:rPr>
          <w:rFonts w:ascii="Arial" w:hAnsi="Arial" w:cs="Arial"/>
        </w:rPr>
        <w:t xml:space="preserve"> </w:t>
      </w:r>
      <w:r>
        <w:rPr>
          <w:rFonts w:ascii="Arial" w:hAnsi="Arial" w:cs="Arial"/>
        </w:rPr>
        <w:t>RAM</w:t>
      </w:r>
      <w:r w:rsidRPr="00615113">
        <w:rPr>
          <w:rFonts w:ascii="Arial" w:hAnsi="Arial" w:cs="Arial"/>
        </w:rPr>
        <w:t xml:space="preserve"> (S</w:t>
      </w:r>
      <w:r>
        <w:rPr>
          <w:rFonts w:ascii="Arial" w:hAnsi="Arial" w:cs="Arial"/>
        </w:rPr>
        <w:t>M</w:t>
      </w:r>
      <w:r w:rsidRPr="00615113">
        <w:rPr>
          <w:rFonts w:ascii="Arial" w:hAnsi="Arial" w:cs="Arial"/>
        </w:rPr>
        <w:t>RAM)</w:t>
      </w:r>
      <w:r w:rsidR="00AB66EC">
        <w:rPr>
          <w:rFonts w:ascii="Arial" w:hAnsi="Arial" w:cs="Arial"/>
        </w:rPr>
        <w:t>.</w:t>
      </w:r>
    </w:p>
    <w:p w14:paraId="4A13EA7B" w14:textId="77777777" w:rsidR="00615113" w:rsidRPr="00615113" w:rsidRDefault="00615113" w:rsidP="00615113">
      <w:pPr>
        <w:pStyle w:val="N1"/>
        <w:ind w:left="0"/>
        <w:rPr>
          <w:rFonts w:ascii="Arial" w:hAnsi="Arial" w:cs="Arial"/>
        </w:rPr>
      </w:pPr>
    </w:p>
    <w:p w14:paraId="0BF969DB" w14:textId="0431AA22" w:rsidR="00615113" w:rsidRPr="00BD026F" w:rsidDel="00B624A5" w:rsidRDefault="00615113" w:rsidP="00615113">
      <w:pPr>
        <w:pStyle w:val="N1"/>
        <w:ind w:left="0"/>
        <w:rPr>
          <w:rFonts w:ascii="Arial" w:hAnsi="Arial" w:cs="Arial"/>
        </w:rPr>
      </w:pPr>
      <w:r>
        <w:rPr>
          <w:rFonts w:ascii="Arial" w:hAnsi="Arial" w:cs="Arial"/>
        </w:rPr>
        <w:lastRenderedPageBreak/>
        <w:t xml:space="preserve">SMRAM is invisible to OS/VMM. A processor </w:t>
      </w:r>
      <w:r w:rsidR="00E92595">
        <w:rPr>
          <w:rFonts w:ascii="Arial" w:hAnsi="Arial" w:cs="Arial"/>
        </w:rPr>
        <w:t>executing</w:t>
      </w:r>
      <w:r w:rsidR="00E92595" w:rsidDel="00132061">
        <w:rPr>
          <w:rFonts w:ascii="Arial" w:hAnsi="Arial" w:cs="Arial"/>
        </w:rPr>
        <w:t xml:space="preserve"> </w:t>
      </w:r>
      <w:r w:rsidR="00E92595">
        <w:rPr>
          <w:rFonts w:ascii="Arial" w:hAnsi="Arial" w:cs="Arial"/>
        </w:rPr>
        <w:t xml:space="preserve">in the </w:t>
      </w:r>
      <w:r>
        <w:rPr>
          <w:rFonts w:ascii="Arial" w:hAnsi="Arial" w:cs="Arial"/>
        </w:rPr>
        <w:t xml:space="preserve">0-3 </w:t>
      </w:r>
      <w:r w:rsidR="00E92595">
        <w:rPr>
          <w:rFonts w:ascii="Arial" w:hAnsi="Arial" w:cs="Arial"/>
        </w:rPr>
        <w:t xml:space="preserve">ring privilege levels </w:t>
      </w:r>
      <w:r>
        <w:rPr>
          <w:rFonts w:ascii="Arial" w:hAnsi="Arial" w:cs="Arial"/>
        </w:rPr>
        <w:t>will not be able to read from or write to SMRAM space. When the processor switches to SMM on receipt of an SMI,</w:t>
      </w:r>
      <w:r w:rsidDel="00A968EF">
        <w:rPr>
          <w:rFonts w:ascii="Arial" w:hAnsi="Arial" w:cs="Arial"/>
        </w:rPr>
        <w:t xml:space="preserve"> then </w:t>
      </w:r>
      <w:r>
        <w:rPr>
          <w:rFonts w:ascii="Arial" w:hAnsi="Arial" w:cs="Arial"/>
        </w:rPr>
        <w:t xml:space="preserve">processor executes code </w:t>
      </w:r>
      <w:r w:rsidDel="00DC4D82">
        <w:rPr>
          <w:rFonts w:ascii="Arial" w:hAnsi="Arial" w:cs="Arial"/>
        </w:rPr>
        <w:t xml:space="preserve">out of the SMRAM </w:t>
      </w:r>
      <w:r w:rsidR="00D37909" w:rsidDel="00DC4D82">
        <w:rPr>
          <w:rFonts w:ascii="Arial" w:hAnsi="Arial" w:cs="Arial"/>
        </w:rPr>
        <w:t>area</w:t>
      </w:r>
      <w:r w:rsidDel="00DC4D82">
        <w:rPr>
          <w:rFonts w:ascii="Arial" w:hAnsi="Arial" w:cs="Arial"/>
        </w:rPr>
        <w:t>.</w:t>
      </w:r>
    </w:p>
    <w:p w14:paraId="46E64BDE" w14:textId="5F77559F" w:rsidR="00615113" w:rsidRDefault="00615113" w:rsidP="00615113">
      <w:pPr>
        <w:pStyle w:val="N1"/>
        <w:ind w:left="0"/>
        <w:rPr>
          <w:rFonts w:ascii="Arial" w:hAnsi="Arial" w:cs="Arial"/>
        </w:rPr>
      </w:pPr>
    </w:p>
    <w:p w14:paraId="65187EC7" w14:textId="48982EB2" w:rsidR="00705127" w:rsidDel="00CB0E9F" w:rsidRDefault="00705127" w:rsidP="00705127">
      <w:pPr>
        <w:pStyle w:val="N1"/>
        <w:ind w:left="0"/>
        <w:rPr>
          <w:rFonts w:ascii="Arial" w:hAnsi="Arial" w:cs="Arial"/>
        </w:rPr>
      </w:pPr>
      <w:r w:rsidRPr="00BD026F" w:rsidDel="00CB0E9F">
        <w:rPr>
          <w:rFonts w:ascii="Arial" w:hAnsi="Arial" w:cs="Arial"/>
        </w:rPr>
        <w:t xml:space="preserve">There are two </w:t>
      </w:r>
      <w:r w:rsidDel="00CB0E9F">
        <w:rPr>
          <w:rFonts w:ascii="Arial" w:hAnsi="Arial" w:cs="Arial"/>
        </w:rPr>
        <w:t xml:space="preserve">different categories of </w:t>
      </w:r>
      <w:r w:rsidRPr="00BD026F" w:rsidDel="00CB0E9F">
        <w:rPr>
          <w:rFonts w:ascii="Arial" w:hAnsi="Arial" w:cs="Arial"/>
        </w:rPr>
        <w:t>SMI</w:t>
      </w:r>
      <w:r w:rsidDel="00CB0E9F">
        <w:rPr>
          <w:rFonts w:ascii="Arial" w:hAnsi="Arial" w:cs="Arial"/>
        </w:rPr>
        <w:t xml:space="preserve"> source</w:t>
      </w:r>
      <w:r w:rsidRPr="00BD026F" w:rsidDel="00CB0E9F">
        <w:rPr>
          <w:rFonts w:ascii="Arial" w:hAnsi="Arial" w:cs="Arial"/>
        </w:rPr>
        <w:t xml:space="preserve">s, </w:t>
      </w:r>
      <w:r w:rsidDel="00CB0E9F">
        <w:rPr>
          <w:rFonts w:ascii="Arial" w:hAnsi="Arial" w:cs="Arial"/>
        </w:rPr>
        <w:t>asynchronous and synchronous. SMIs due to platform and h</w:t>
      </w:r>
      <w:r w:rsidRPr="00BD026F" w:rsidDel="00CB0E9F">
        <w:rPr>
          <w:rFonts w:ascii="Arial" w:hAnsi="Arial" w:cs="Arial"/>
        </w:rPr>
        <w:t xml:space="preserve">ardware </w:t>
      </w:r>
      <w:r w:rsidDel="00CB0E9F">
        <w:rPr>
          <w:rFonts w:ascii="Arial" w:hAnsi="Arial" w:cs="Arial"/>
        </w:rPr>
        <w:t xml:space="preserve">events are asynchronous in nature. </w:t>
      </w:r>
      <w:r w:rsidRPr="00BD026F" w:rsidDel="00CB0E9F">
        <w:rPr>
          <w:rFonts w:ascii="Arial" w:hAnsi="Arial" w:cs="Arial"/>
        </w:rPr>
        <w:t>S</w:t>
      </w:r>
      <w:r w:rsidDel="00CB0E9F">
        <w:rPr>
          <w:rFonts w:ascii="Arial" w:hAnsi="Arial" w:cs="Arial"/>
        </w:rPr>
        <w:t xml:space="preserve">oftware </w:t>
      </w:r>
      <w:r w:rsidRPr="00BD026F" w:rsidDel="00CB0E9F">
        <w:rPr>
          <w:rFonts w:ascii="Arial" w:hAnsi="Arial" w:cs="Arial"/>
        </w:rPr>
        <w:t xml:space="preserve">SMIs are </w:t>
      </w:r>
      <w:r w:rsidR="00880BDC" w:rsidRPr="00BD026F" w:rsidDel="00CB0E9F">
        <w:rPr>
          <w:rFonts w:ascii="Arial" w:hAnsi="Arial" w:cs="Arial"/>
        </w:rPr>
        <w:t xml:space="preserve">invoked </w:t>
      </w:r>
      <w:r w:rsidR="00880BDC">
        <w:rPr>
          <w:rFonts w:ascii="Arial" w:hAnsi="Arial" w:cs="Arial"/>
        </w:rPr>
        <w:t>by</w:t>
      </w:r>
      <w:r w:rsidR="001C3CDC">
        <w:rPr>
          <w:rFonts w:ascii="Arial" w:hAnsi="Arial" w:cs="Arial"/>
        </w:rPr>
        <w:t xml:space="preserve"> </w:t>
      </w:r>
      <w:r w:rsidRPr="00BD026F" w:rsidDel="00CB0E9F">
        <w:rPr>
          <w:rFonts w:ascii="Arial" w:hAnsi="Arial" w:cs="Arial"/>
        </w:rPr>
        <w:t xml:space="preserve">writing to </w:t>
      </w:r>
      <w:ins w:id="423" w:author="Michael Kubacki" w:date="2022-07-27T14:42:00Z">
        <w:r w:rsidR="00DE3E8D">
          <w:rPr>
            <w:rFonts w:ascii="Arial" w:hAnsi="Arial" w:cs="Arial"/>
          </w:rPr>
          <w:t xml:space="preserve">the SMI Command </w:t>
        </w:r>
      </w:ins>
      <w:r w:rsidRPr="00BD026F" w:rsidDel="00CB0E9F">
        <w:rPr>
          <w:rFonts w:ascii="Arial" w:hAnsi="Arial" w:cs="Arial"/>
        </w:rPr>
        <w:t xml:space="preserve">Port </w:t>
      </w:r>
      <w:ins w:id="424" w:author="Michael Kubacki" w:date="2022-07-27T14:42:00Z">
        <w:r w:rsidR="00DE3E8D">
          <w:rPr>
            <w:rFonts w:ascii="Arial" w:hAnsi="Arial" w:cs="Arial"/>
          </w:rPr>
          <w:t>(</w:t>
        </w:r>
      </w:ins>
      <w:r w:rsidRPr="00BD026F" w:rsidDel="00CB0E9F">
        <w:rPr>
          <w:rFonts w:ascii="Arial" w:hAnsi="Arial" w:cs="Arial"/>
        </w:rPr>
        <w:t>0xB2</w:t>
      </w:r>
      <w:ins w:id="425" w:author="Michael Kubacki" w:date="2022-07-27T14:42:00Z">
        <w:r w:rsidR="00DE3E8D">
          <w:rPr>
            <w:rFonts w:ascii="Arial" w:hAnsi="Arial" w:cs="Arial"/>
          </w:rPr>
          <w:t xml:space="preserve"> </w:t>
        </w:r>
      </w:ins>
      <w:del w:id="426" w:author="Michael Kubacki" w:date="2022-07-27T14:42:00Z">
        <w:r w:rsidRPr="00BD026F" w:rsidDel="00DE3E8D">
          <w:rPr>
            <w:rFonts w:ascii="Arial" w:hAnsi="Arial" w:cs="Arial"/>
          </w:rPr>
          <w:delText xml:space="preserve"> (</w:delText>
        </w:r>
      </w:del>
      <w:r w:rsidRPr="00BD026F" w:rsidDel="00CB0E9F">
        <w:rPr>
          <w:rFonts w:ascii="Arial" w:hAnsi="Arial" w:cs="Arial"/>
        </w:rPr>
        <w:t>in I</w:t>
      </w:r>
      <w:r>
        <w:rPr>
          <w:rFonts w:ascii="Arial" w:hAnsi="Arial" w:cs="Arial"/>
        </w:rPr>
        <w:t>ntel</w:t>
      </w:r>
      <w:r w:rsidR="00880BDC">
        <w:rPr>
          <w:rFonts w:ascii="Arial" w:hAnsi="Arial" w:cs="Arial"/>
        </w:rPr>
        <w:t>®</w:t>
      </w:r>
      <w:r>
        <w:rPr>
          <w:rFonts w:ascii="Arial" w:hAnsi="Arial" w:cs="Arial"/>
        </w:rPr>
        <w:t xml:space="preserve"> Architecture</w:t>
      </w:r>
      <w:r w:rsidRPr="00BD026F" w:rsidDel="00CB0E9F">
        <w:rPr>
          <w:rFonts w:ascii="Arial" w:hAnsi="Arial" w:cs="Arial"/>
        </w:rPr>
        <w:t xml:space="preserve"> platforms</w:t>
      </w:r>
      <w:r w:rsidR="00880BDC" w:rsidRPr="00BD026F" w:rsidDel="00CB0E9F">
        <w:rPr>
          <w:rFonts w:ascii="Arial" w:hAnsi="Arial" w:cs="Arial"/>
        </w:rPr>
        <w:t>)</w:t>
      </w:r>
      <w:r w:rsidR="00880BDC" w:rsidDel="00CB0E9F">
        <w:rPr>
          <w:rFonts w:ascii="Arial" w:hAnsi="Arial" w:cs="Arial"/>
        </w:rPr>
        <w:t xml:space="preserve"> and</w:t>
      </w:r>
      <w:r w:rsidDel="00CB0E9F">
        <w:rPr>
          <w:rFonts w:ascii="Arial" w:hAnsi="Arial" w:cs="Arial"/>
        </w:rPr>
        <w:t xml:space="preserve"> </w:t>
      </w:r>
      <w:r w:rsidR="001C3CDC">
        <w:rPr>
          <w:rFonts w:ascii="Arial" w:hAnsi="Arial" w:cs="Arial"/>
        </w:rPr>
        <w:t xml:space="preserve">are </w:t>
      </w:r>
      <w:r w:rsidDel="00CB0E9F">
        <w:rPr>
          <w:rFonts w:ascii="Arial" w:hAnsi="Arial" w:cs="Arial"/>
        </w:rPr>
        <w:t xml:space="preserve">synchronous in nature. </w:t>
      </w:r>
    </w:p>
    <w:p w14:paraId="2C47225D" w14:textId="77777777" w:rsidR="00615113" w:rsidRPr="00615113" w:rsidRDefault="00615113" w:rsidP="00615113">
      <w:pPr>
        <w:pStyle w:val="N1"/>
        <w:ind w:left="0"/>
        <w:rPr>
          <w:rFonts w:ascii="Arial" w:hAnsi="Arial" w:cs="Arial"/>
        </w:rPr>
      </w:pPr>
    </w:p>
    <w:p w14:paraId="45273B72" w14:textId="77777777" w:rsidR="00A178D0" w:rsidRDefault="00A178D0" w:rsidP="00E32F00">
      <w:pPr>
        <w:pStyle w:val="Heading3"/>
      </w:pPr>
      <w:bookmarkStart w:id="427" w:name="_Toc109825343"/>
      <w:r>
        <w:t>Issues with SMM – Problem Statement</w:t>
      </w:r>
      <w:bookmarkEnd w:id="427"/>
      <w:r>
        <w:tab/>
      </w:r>
      <w:r>
        <w:tab/>
      </w:r>
    </w:p>
    <w:p w14:paraId="0D204B60" w14:textId="77777777" w:rsidR="00A178D0" w:rsidRDefault="00A178D0" w:rsidP="00A178D0">
      <w:pPr>
        <w:pStyle w:val="N1"/>
        <w:ind w:left="0"/>
        <w:rPr>
          <w:rFonts w:ascii="Arial" w:hAnsi="Arial" w:cs="Arial"/>
        </w:rPr>
      </w:pPr>
      <w:r>
        <w:rPr>
          <w:rFonts w:ascii="Arial" w:hAnsi="Arial" w:cs="Arial"/>
        </w:rPr>
        <w:t>As described in the previous section, SMM mode of operation has the following key attributes:</w:t>
      </w:r>
    </w:p>
    <w:p w14:paraId="2AF855E0" w14:textId="77777777" w:rsidR="00A178D0" w:rsidRDefault="00A178D0" w:rsidP="00A178D0">
      <w:pPr>
        <w:pStyle w:val="N1"/>
        <w:numPr>
          <w:ilvl w:val="0"/>
          <w:numId w:val="29"/>
        </w:numPr>
        <w:rPr>
          <w:rFonts w:ascii="Arial" w:hAnsi="Arial" w:cs="Arial"/>
        </w:rPr>
      </w:pPr>
      <w:r>
        <w:rPr>
          <w:rFonts w:ascii="Arial" w:hAnsi="Arial" w:cs="Arial"/>
        </w:rPr>
        <w:t xml:space="preserve">SMRAM (a memory space </w:t>
      </w:r>
      <w:r w:rsidDel="004D1BC4">
        <w:rPr>
          <w:rFonts w:ascii="Arial" w:hAnsi="Arial" w:cs="Arial"/>
        </w:rPr>
        <w:t xml:space="preserve">where </w:t>
      </w:r>
      <w:r>
        <w:rPr>
          <w:rFonts w:ascii="Arial" w:hAnsi="Arial" w:cs="Arial"/>
        </w:rPr>
        <w:t xml:space="preserve">SMI Handlers </w:t>
      </w:r>
      <w:proofErr w:type="gramStart"/>
      <w:r>
        <w:rPr>
          <w:rFonts w:ascii="Arial" w:hAnsi="Arial" w:cs="Arial"/>
        </w:rPr>
        <w:t>reside</w:t>
      </w:r>
      <w:proofErr w:type="gramEnd"/>
      <w:r>
        <w:rPr>
          <w:rFonts w:ascii="Arial" w:hAnsi="Arial" w:cs="Arial"/>
        </w:rPr>
        <w:t>) is a Black Box to OS/VMM.</w:t>
      </w:r>
    </w:p>
    <w:p w14:paraId="14034E77" w14:textId="77777777" w:rsidR="00A178D0" w:rsidRDefault="00A178D0" w:rsidP="00A178D0">
      <w:pPr>
        <w:pStyle w:val="N1"/>
        <w:numPr>
          <w:ilvl w:val="0"/>
          <w:numId w:val="29"/>
        </w:numPr>
        <w:rPr>
          <w:rFonts w:ascii="Arial" w:hAnsi="Arial" w:cs="Arial"/>
        </w:rPr>
      </w:pPr>
      <w:r>
        <w:rPr>
          <w:rFonts w:ascii="Arial" w:hAnsi="Arial" w:cs="Arial"/>
        </w:rPr>
        <w:t xml:space="preserve">SMI Handlers run with their own page tables and accessibility to all system resources (higher privileged than </w:t>
      </w:r>
      <w:proofErr w:type="gramStart"/>
      <w:r>
        <w:rPr>
          <w:rFonts w:ascii="Arial" w:hAnsi="Arial" w:cs="Arial"/>
        </w:rPr>
        <w:t>ring-0</w:t>
      </w:r>
      <w:proofErr w:type="gramEnd"/>
      <w:r>
        <w:rPr>
          <w:rFonts w:ascii="Arial" w:hAnsi="Arial" w:cs="Arial"/>
        </w:rPr>
        <w:t>).</w:t>
      </w:r>
    </w:p>
    <w:p w14:paraId="5DE5E7C5" w14:textId="77777777" w:rsidR="00A178D0" w:rsidRDefault="00A178D0" w:rsidP="00A178D0">
      <w:pPr>
        <w:pStyle w:val="N1"/>
        <w:numPr>
          <w:ilvl w:val="0"/>
          <w:numId w:val="29"/>
        </w:numPr>
        <w:rPr>
          <w:rFonts w:ascii="Arial" w:hAnsi="Arial" w:cs="Arial"/>
        </w:rPr>
      </w:pPr>
      <w:r>
        <w:rPr>
          <w:rFonts w:ascii="Arial" w:hAnsi="Arial" w:cs="Arial"/>
        </w:rPr>
        <w:t>SMI is non-maskable, broadcast and opaque to the OS/VMM.</w:t>
      </w:r>
    </w:p>
    <w:p w14:paraId="57F967C7" w14:textId="415A99E5" w:rsidR="00A178D0" w:rsidRDefault="00A178D0" w:rsidP="00A178D0">
      <w:pPr>
        <w:pStyle w:val="N1"/>
        <w:numPr>
          <w:ilvl w:val="0"/>
          <w:numId w:val="29"/>
        </w:numPr>
        <w:rPr>
          <w:rFonts w:ascii="Arial" w:hAnsi="Arial" w:cs="Arial"/>
        </w:rPr>
      </w:pPr>
      <w:r>
        <w:rPr>
          <w:rFonts w:ascii="Arial" w:hAnsi="Arial" w:cs="Arial"/>
        </w:rPr>
        <w:t>Once in SMM Mode, all other interrupts are pended</w:t>
      </w:r>
      <w:r w:rsidR="00DA6247">
        <w:rPr>
          <w:rFonts w:ascii="Arial" w:hAnsi="Arial" w:cs="Arial"/>
        </w:rPr>
        <w:t>.</w:t>
      </w:r>
    </w:p>
    <w:p w14:paraId="5BE8E5AB" w14:textId="77777777" w:rsidR="00A178D0" w:rsidRPr="00C35D44" w:rsidRDefault="00A178D0" w:rsidP="00E32F00">
      <w:pPr>
        <w:pStyle w:val="Heading4"/>
      </w:pPr>
      <w:r w:rsidRPr="00C35D44">
        <w:t>SMI and Perf/QoS degradation</w:t>
      </w:r>
    </w:p>
    <w:p w14:paraId="10BFBF1E" w14:textId="77777777" w:rsidR="00A178D0" w:rsidRDefault="00A178D0" w:rsidP="00A178D0">
      <w:pPr>
        <w:pStyle w:val="N1"/>
        <w:ind w:left="0"/>
        <w:rPr>
          <w:rFonts w:ascii="Arial" w:hAnsi="Arial" w:cs="Arial"/>
        </w:rPr>
      </w:pPr>
      <w:r w:rsidRPr="00BD026F">
        <w:rPr>
          <w:rFonts w:ascii="Arial" w:hAnsi="Arial" w:cs="Arial"/>
        </w:rPr>
        <w:t xml:space="preserve">SMI is a global </w:t>
      </w:r>
      <w:r>
        <w:rPr>
          <w:rFonts w:ascii="Arial" w:hAnsi="Arial" w:cs="Arial"/>
        </w:rPr>
        <w:t xml:space="preserve">/ broadcast </w:t>
      </w:r>
      <w:r w:rsidRPr="00BD026F">
        <w:rPr>
          <w:rFonts w:ascii="Arial" w:hAnsi="Arial" w:cs="Arial"/>
        </w:rPr>
        <w:t xml:space="preserve">event which stalls all </w:t>
      </w:r>
      <w:r>
        <w:rPr>
          <w:rFonts w:ascii="Arial" w:hAnsi="Arial" w:cs="Arial"/>
        </w:rPr>
        <w:t>system</w:t>
      </w:r>
      <w:r w:rsidRPr="00BD026F" w:rsidDel="003F28F0">
        <w:rPr>
          <w:rFonts w:ascii="Arial" w:hAnsi="Arial" w:cs="Arial"/>
        </w:rPr>
        <w:t xml:space="preserve"> </w:t>
      </w:r>
      <w:r w:rsidRPr="00BD026F">
        <w:rPr>
          <w:rFonts w:ascii="Arial" w:hAnsi="Arial" w:cs="Arial"/>
        </w:rPr>
        <w:t>processors</w:t>
      </w:r>
      <w:r>
        <w:rPr>
          <w:rFonts w:ascii="Arial" w:hAnsi="Arial" w:cs="Arial"/>
        </w:rPr>
        <w:t xml:space="preserve">. On receipt of a SMI, all </w:t>
      </w:r>
      <w:r w:rsidDel="00AA0BF1">
        <w:rPr>
          <w:rFonts w:ascii="Arial" w:hAnsi="Arial" w:cs="Arial"/>
        </w:rPr>
        <w:t xml:space="preserve">the </w:t>
      </w:r>
      <w:r>
        <w:rPr>
          <w:rFonts w:ascii="Arial" w:hAnsi="Arial" w:cs="Arial"/>
        </w:rPr>
        <w:t xml:space="preserve">CPU threads in the system enter SMM </w:t>
      </w:r>
      <w:r w:rsidDel="00AA0BF1">
        <w:rPr>
          <w:rFonts w:ascii="Arial" w:hAnsi="Arial" w:cs="Arial"/>
        </w:rPr>
        <w:t xml:space="preserve">mode </w:t>
      </w:r>
      <w:r>
        <w:rPr>
          <w:rFonts w:ascii="Arial" w:hAnsi="Arial" w:cs="Arial"/>
        </w:rPr>
        <w:t>immediately after completing their current instruction. This leads</w:t>
      </w:r>
      <w:r w:rsidRPr="00BD026F">
        <w:rPr>
          <w:rFonts w:ascii="Arial" w:hAnsi="Arial" w:cs="Arial"/>
        </w:rPr>
        <w:t xml:space="preserve"> to unp</w:t>
      </w:r>
      <w:r>
        <w:rPr>
          <w:rFonts w:ascii="Arial" w:hAnsi="Arial" w:cs="Arial"/>
        </w:rPr>
        <w:t xml:space="preserve">redictable performance jitters. </w:t>
      </w:r>
    </w:p>
    <w:p w14:paraId="2713AE41" w14:textId="77777777" w:rsidR="00A178D0" w:rsidRDefault="00A178D0" w:rsidP="00A178D0">
      <w:pPr>
        <w:pStyle w:val="N1"/>
        <w:ind w:left="0"/>
        <w:rPr>
          <w:rFonts w:ascii="Arial" w:hAnsi="Arial" w:cs="Arial"/>
        </w:rPr>
      </w:pPr>
    </w:p>
    <w:p w14:paraId="3910AA9D" w14:textId="05B73BDF" w:rsidR="00A178D0" w:rsidRDefault="00A178D0" w:rsidP="00A178D0">
      <w:pPr>
        <w:pStyle w:val="N1"/>
        <w:ind w:left="0"/>
        <w:rPr>
          <w:rFonts w:ascii="Arial" w:hAnsi="Arial" w:cs="Arial"/>
        </w:rPr>
      </w:pPr>
      <w:r>
        <w:rPr>
          <w:rFonts w:ascii="Arial" w:hAnsi="Arial" w:cs="Arial"/>
        </w:rPr>
        <w:t xml:space="preserve">Once inside the SMM </w:t>
      </w:r>
      <w:r w:rsidR="00BD238D">
        <w:rPr>
          <w:rFonts w:ascii="Arial" w:hAnsi="Arial" w:cs="Arial"/>
        </w:rPr>
        <w:t>environment</w:t>
      </w:r>
      <w:r>
        <w:rPr>
          <w:rFonts w:ascii="Arial" w:hAnsi="Arial" w:cs="Arial"/>
        </w:rPr>
        <w:t xml:space="preserve"> threads are not available for OS use, and their execution is stalled until the SMI handler relinquishes control </w:t>
      </w:r>
      <w:r w:rsidDel="007C3D76">
        <w:rPr>
          <w:rFonts w:ascii="Arial" w:hAnsi="Arial" w:cs="Arial"/>
        </w:rPr>
        <w:t xml:space="preserve">back to the </w:t>
      </w:r>
      <w:r>
        <w:rPr>
          <w:rFonts w:ascii="Arial" w:hAnsi="Arial" w:cs="Arial"/>
        </w:rPr>
        <w:t xml:space="preserve">previously executing context. The amount of execution </w:t>
      </w:r>
      <w:r w:rsidDel="00D13901">
        <w:rPr>
          <w:rFonts w:ascii="Arial" w:hAnsi="Arial" w:cs="Arial"/>
        </w:rPr>
        <w:t xml:space="preserve">time </w:t>
      </w:r>
      <w:r>
        <w:rPr>
          <w:rFonts w:ascii="Arial" w:hAnsi="Arial" w:cs="Arial"/>
        </w:rPr>
        <w:t>in SMM is called SMM Latency. In a typical 4-socket (4S) server class system, the latency can vary between ~300us to 1ms depending on core/thread count, the nature of the event being handled, and other factors.</w:t>
      </w:r>
    </w:p>
    <w:p w14:paraId="4F6E08F3" w14:textId="77777777" w:rsidR="00A178D0" w:rsidRDefault="00A178D0" w:rsidP="00A178D0">
      <w:pPr>
        <w:pStyle w:val="N1"/>
        <w:ind w:left="0"/>
        <w:rPr>
          <w:rFonts w:ascii="Arial" w:hAnsi="Arial" w:cs="Arial"/>
        </w:rPr>
      </w:pPr>
    </w:p>
    <w:p w14:paraId="380E83D2" w14:textId="77777777" w:rsidR="00A178D0" w:rsidRDefault="00A178D0" w:rsidP="00E32F00">
      <w:pPr>
        <w:pStyle w:val="Heading4"/>
      </w:pPr>
      <w:r>
        <w:t>SMI and Firmware complexity</w:t>
      </w:r>
    </w:p>
    <w:p w14:paraId="1FE3D1E7" w14:textId="77777777" w:rsidR="00A178D0" w:rsidRDefault="00A178D0" w:rsidP="00A178D0">
      <w:pPr>
        <w:pStyle w:val="BodyText"/>
      </w:pPr>
      <w:r>
        <w:t xml:space="preserve">SMM was never designed to handle so many asynchronous events in many-core environment. </w:t>
      </w:r>
      <w:proofErr w:type="gramStart"/>
      <w:r>
        <w:t>In reality, SMM</w:t>
      </w:r>
      <w:proofErr w:type="gramEnd"/>
      <w:r>
        <w:t xml:space="preserve"> handler has to deal with potential scenarios</w:t>
      </w:r>
      <w:r w:rsidDel="003C1543">
        <w:t xml:space="preserve"> </w:t>
      </w:r>
      <w:r>
        <w:t>such as the following:</w:t>
      </w:r>
    </w:p>
    <w:p w14:paraId="01F850C1" w14:textId="77777777" w:rsidR="00A178D0" w:rsidRDefault="00A178D0" w:rsidP="00A178D0">
      <w:pPr>
        <w:pStyle w:val="BodyText"/>
        <w:numPr>
          <w:ilvl w:val="0"/>
          <w:numId w:val="17"/>
        </w:numPr>
      </w:pPr>
      <w:r>
        <w:t>Some threads in a blocked state (WFS, VMX shutdown, LTS)</w:t>
      </w:r>
    </w:p>
    <w:p w14:paraId="2E3EBAAE" w14:textId="77777777" w:rsidR="00A178D0" w:rsidRDefault="00A178D0" w:rsidP="00A178D0">
      <w:pPr>
        <w:pStyle w:val="BodyText"/>
        <w:numPr>
          <w:ilvl w:val="0"/>
          <w:numId w:val="17"/>
        </w:numPr>
      </w:pPr>
      <w:r>
        <w:t>Some threads in the middle of executing a long flow instruction (</w:t>
      </w:r>
      <w:proofErr w:type="spellStart"/>
      <w:r>
        <w:t>wbinvd</w:t>
      </w:r>
      <w:proofErr w:type="spellEnd"/>
      <w:r>
        <w:t xml:space="preserve">, </w:t>
      </w:r>
      <w:proofErr w:type="spellStart"/>
      <w:r>
        <w:t>ucode</w:t>
      </w:r>
      <w:proofErr w:type="spellEnd"/>
      <w:r>
        <w:t xml:space="preserve"> patch load) or in C6 state and will respond much later</w:t>
      </w:r>
    </w:p>
    <w:p w14:paraId="378C7264" w14:textId="77777777" w:rsidR="00A178D0" w:rsidRDefault="00A178D0" w:rsidP="00A178D0">
      <w:pPr>
        <w:pStyle w:val="BodyText"/>
        <w:numPr>
          <w:ilvl w:val="0"/>
          <w:numId w:val="17"/>
        </w:numPr>
      </w:pPr>
      <w:r>
        <w:t xml:space="preserve">Generation of more than one SMI in </w:t>
      </w:r>
      <w:proofErr w:type="gramStart"/>
      <w:r>
        <w:t>close proximity</w:t>
      </w:r>
      <w:proofErr w:type="gramEnd"/>
      <w:r>
        <w:t xml:space="preserve"> whereby some threads will observe a merged SMI (single SMI) while other observe multiple SMIs, leading to out-of-sync SMI scenarios.</w:t>
      </w:r>
    </w:p>
    <w:p w14:paraId="220D3441" w14:textId="77777777" w:rsidR="00A178D0" w:rsidRDefault="00A178D0" w:rsidP="00A178D0">
      <w:pPr>
        <w:pStyle w:val="BodyText"/>
        <w:numPr>
          <w:ilvl w:val="0"/>
          <w:numId w:val="17"/>
        </w:numPr>
      </w:pPr>
      <w:r>
        <w:t>Distribution of SMM sources that do not correspond to a</w:t>
      </w:r>
      <w:r w:rsidDel="00894DD0">
        <w:t xml:space="preserve"> single hierarchy</w:t>
      </w:r>
    </w:p>
    <w:p w14:paraId="6F9A77DA" w14:textId="77777777" w:rsidR="00A178D0" w:rsidRDefault="00A178D0" w:rsidP="00A178D0">
      <w:pPr>
        <w:pStyle w:val="BodyText"/>
        <w:numPr>
          <w:ilvl w:val="0"/>
          <w:numId w:val="17"/>
        </w:numPr>
      </w:pPr>
      <w:r>
        <w:t>A narrow c</w:t>
      </w:r>
      <w:r w:rsidDel="00EF7A75">
        <w:t xml:space="preserve">omplexity threshold – solutions </w:t>
      </w:r>
      <w:r>
        <w:t>to address problems are difficult</w:t>
      </w:r>
      <w:r w:rsidDel="00EF7A75">
        <w:t xml:space="preserve"> to adopt </w:t>
      </w:r>
      <w:r>
        <w:t>due to</w:t>
      </w:r>
      <w:r w:rsidDel="00EF7A75">
        <w:t xml:space="preserve"> complexity</w:t>
      </w:r>
      <w:r>
        <w:t xml:space="preserve"> analysis</w:t>
      </w:r>
      <w:r w:rsidDel="00EF7A75">
        <w:t>.</w:t>
      </w:r>
    </w:p>
    <w:p w14:paraId="1EABD0C0" w14:textId="77777777" w:rsidR="009101B8" w:rsidRPr="00B04249" w:rsidRDefault="009101B8" w:rsidP="00B04249">
      <w:pPr>
        <w:pStyle w:val="BodyText"/>
      </w:pPr>
    </w:p>
    <w:p w14:paraId="52719243" w14:textId="77777777" w:rsidR="00A178D0" w:rsidRDefault="00A178D0" w:rsidP="006543D4">
      <w:pPr>
        <w:pStyle w:val="Heading3"/>
      </w:pPr>
      <w:bookmarkStart w:id="428" w:name="_Toc109825344"/>
      <w:r>
        <w:t>Summary</w:t>
      </w:r>
      <w:bookmarkEnd w:id="428"/>
    </w:p>
    <w:p w14:paraId="6A04E962" w14:textId="5572A919" w:rsidR="00A178D0" w:rsidRDefault="00A178D0" w:rsidP="00A178D0">
      <w:pPr>
        <w:pStyle w:val="BodyText"/>
        <w:jc w:val="both"/>
      </w:pPr>
      <w:r w:rsidDel="00BA03FB">
        <w:t xml:space="preserve">In </w:t>
      </w:r>
      <w:r>
        <w:t>conclusion</w:t>
      </w:r>
      <w:r w:rsidDel="00BA03FB">
        <w:t xml:space="preserve">, </w:t>
      </w:r>
      <w:r>
        <w:t>SMI is a very powerful mechanism for invoking runtime platform firmware</w:t>
      </w:r>
      <w:r w:rsidDel="0000549B">
        <w:t xml:space="preserve">, </w:t>
      </w:r>
      <w:r>
        <w:t>that</w:t>
      </w:r>
      <w:r w:rsidDel="0000549B">
        <w:t xml:space="preserve"> has </w:t>
      </w:r>
      <w:r>
        <w:t xml:space="preserve">complete access to system </w:t>
      </w:r>
      <w:r w:rsidDel="001B4F3E">
        <w:t xml:space="preserve">memory and system </w:t>
      </w:r>
      <w:r>
        <w:t xml:space="preserve">hardware </w:t>
      </w:r>
      <w:r w:rsidDel="001B4F3E">
        <w:t>resources</w:t>
      </w:r>
      <w:r>
        <w:t xml:space="preserve">. SMI enables </w:t>
      </w:r>
      <w:proofErr w:type="gramStart"/>
      <w:r w:rsidDel="00CC7BE2">
        <w:t xml:space="preserve">a </w:t>
      </w:r>
      <w:r>
        <w:t>large number</w:t>
      </w:r>
      <w:r w:rsidDel="00CC7BE2">
        <w:t xml:space="preserve"> </w:t>
      </w:r>
      <w:r>
        <w:t>of</w:t>
      </w:r>
      <w:proofErr w:type="gramEnd"/>
      <w:r>
        <w:t xml:space="preserve"> technologies to be employed in scenarios when system software is unavailable. For </w:t>
      </w:r>
      <w:r>
        <w:lastRenderedPageBreak/>
        <w:t>example, during an</w:t>
      </w:r>
      <w:r w:rsidDel="009527E4">
        <w:t xml:space="preserve"> OS has crashed </w:t>
      </w:r>
      <w:r>
        <w:t>(for error harvesting</w:t>
      </w:r>
      <w:r w:rsidDel="00CC7BE2">
        <w:t>) o</w:t>
      </w:r>
      <w:r>
        <w:t>r on AC power-failure (to ensure data persistence for Non-Volatile DIMMs).</w:t>
      </w:r>
    </w:p>
    <w:p w14:paraId="597A34A9" w14:textId="77777777" w:rsidR="00A178D0" w:rsidRDefault="00A178D0" w:rsidP="00A178D0">
      <w:pPr>
        <w:pStyle w:val="BodyText"/>
        <w:jc w:val="both"/>
      </w:pPr>
      <w:r>
        <w:t>Although, this power comes with some notable downsides:</w:t>
      </w:r>
    </w:p>
    <w:p w14:paraId="40430BFD" w14:textId="77777777" w:rsidR="00A178D0" w:rsidRDefault="00A178D0" w:rsidP="00C84CC7">
      <w:pPr>
        <w:pStyle w:val="BodyText"/>
        <w:numPr>
          <w:ilvl w:val="0"/>
          <w:numId w:val="54"/>
        </w:numPr>
        <w:jc w:val="both"/>
      </w:pPr>
      <w:r>
        <w:t>Unpredictable performance jitters</w:t>
      </w:r>
      <w:r w:rsidDel="004E3A19">
        <w:t>,</w:t>
      </w:r>
      <w:r>
        <w:t xml:space="preserve"> as all the threads in the system are stalled for simple error collection, for example. </w:t>
      </w:r>
    </w:p>
    <w:p w14:paraId="672FC585" w14:textId="77777777" w:rsidR="00A178D0" w:rsidRDefault="00A178D0" w:rsidP="00C84CC7">
      <w:pPr>
        <w:pStyle w:val="BodyText"/>
        <w:numPr>
          <w:ilvl w:val="0"/>
          <w:numId w:val="54"/>
        </w:numPr>
        <w:jc w:val="both"/>
      </w:pPr>
      <w:r>
        <w:t>Corner cases and race conditions, such as SMI Merge / out-of-sync SMI and OS kernel panics</w:t>
      </w:r>
    </w:p>
    <w:p w14:paraId="2EB96CA3" w14:textId="77777777" w:rsidR="00A178D0" w:rsidRDefault="00A178D0" w:rsidP="00A178D0">
      <w:pPr>
        <w:pStyle w:val="N1"/>
        <w:ind w:left="0"/>
        <w:rPr>
          <w:rFonts w:ascii="Arial" w:hAnsi="Arial" w:cs="Arial"/>
        </w:rPr>
      </w:pPr>
    </w:p>
    <w:p w14:paraId="13768967" w14:textId="36FB1D72" w:rsidR="0038598A" w:rsidRDefault="00A178D0" w:rsidP="00E05315">
      <w:pPr>
        <w:pStyle w:val="BodyText"/>
        <w:rPr>
          <w:rFonts w:cs="Arial"/>
        </w:rPr>
      </w:pPr>
      <w:r w:rsidRPr="00BD026F">
        <w:rPr>
          <w:rFonts w:cs="Arial"/>
        </w:rPr>
        <w:t xml:space="preserve">There is a </w:t>
      </w:r>
      <w:r>
        <w:rPr>
          <w:rFonts w:cs="Arial"/>
        </w:rPr>
        <w:t>massive</w:t>
      </w:r>
      <w:r w:rsidRPr="00BD026F" w:rsidDel="00AC4087">
        <w:rPr>
          <w:rFonts w:cs="Arial"/>
        </w:rPr>
        <w:t xml:space="preserve"> </w:t>
      </w:r>
      <w:r w:rsidRPr="00BD026F">
        <w:rPr>
          <w:rFonts w:cs="Arial"/>
        </w:rPr>
        <w:t xml:space="preserve">industry wide push to move away or reduce SMM footprint. </w:t>
      </w:r>
      <w:r>
        <w:rPr>
          <w:rFonts w:cs="Arial"/>
        </w:rPr>
        <w:t>The goal of this document</w:t>
      </w:r>
      <w:r w:rsidDel="00567690">
        <w:rPr>
          <w:rFonts w:cs="Arial"/>
        </w:rPr>
        <w:t xml:space="preserve"> </w:t>
      </w:r>
      <w:r>
        <w:rPr>
          <w:rFonts w:cs="Arial"/>
        </w:rPr>
        <w:t>is to provide a mechanism to reduce</w:t>
      </w:r>
      <w:r w:rsidR="00E940BC">
        <w:rPr>
          <w:rFonts w:cs="Arial"/>
        </w:rPr>
        <w:t xml:space="preserve"> </w:t>
      </w:r>
      <w:r w:rsidR="004B6790">
        <w:rPr>
          <w:rFonts w:cs="Arial"/>
        </w:rPr>
        <w:t xml:space="preserve">and eventually eliminate </w:t>
      </w:r>
      <w:r w:rsidR="00E940BC">
        <w:rPr>
          <w:rFonts w:cs="Arial"/>
        </w:rPr>
        <w:t xml:space="preserve">SMM usages </w:t>
      </w:r>
      <w:r w:rsidR="004B6790">
        <w:rPr>
          <w:rFonts w:cs="Arial"/>
        </w:rPr>
        <w:t xml:space="preserve">that result in unpredictable performance jitters in the platform in OS runtime. There could still be usage models based on Planned SMI events, or </w:t>
      </w:r>
      <w:r w:rsidR="00F61EBE">
        <w:rPr>
          <w:rFonts w:cs="Arial"/>
        </w:rPr>
        <w:t>SMI events during End-of-life of the boot, but those don’t give rise to unpredictable performance impact and is out of scope of this specification.</w:t>
      </w:r>
    </w:p>
    <w:p w14:paraId="5AA5612D" w14:textId="131DDE6C" w:rsidR="00F7176A" w:rsidRDefault="00F7176A" w:rsidP="00E05315">
      <w:pPr>
        <w:pStyle w:val="BodyText"/>
        <w:rPr>
          <w:rFonts w:cs="Arial"/>
        </w:rPr>
      </w:pPr>
    </w:p>
    <w:p w14:paraId="14430D80" w14:textId="77777777" w:rsidR="00F7176A" w:rsidRDefault="00F7176A" w:rsidP="003A4516">
      <w:pPr>
        <w:pStyle w:val="Heading2"/>
        <w:jc w:val="both"/>
      </w:pPr>
      <w:bookmarkStart w:id="429" w:name="_Toc109825345"/>
      <w:r>
        <w:t>Arm A-profile Privileged Firmware</w:t>
      </w:r>
      <w:bookmarkEnd w:id="429"/>
    </w:p>
    <w:p w14:paraId="6B69A371" w14:textId="77777777" w:rsidR="00F7176A" w:rsidRDefault="00F7176A" w:rsidP="00F7176A">
      <w:pPr>
        <w:pStyle w:val="BodyText"/>
      </w:pPr>
    </w:p>
    <w:p w14:paraId="4EB00BE1" w14:textId="1BCEAA70" w:rsidR="00F7176A" w:rsidRDefault="00F7176A" w:rsidP="00F7176A">
      <w:pPr>
        <w:pStyle w:val="BodyText"/>
      </w:pPr>
      <w:r>
        <w:t>The A-class Arm® architecture defines the Exception Level</w:t>
      </w:r>
      <w:r w:rsidR="006F3EF0">
        <w:t xml:space="preserve"> (EL)</w:t>
      </w:r>
      <w:r>
        <w:t xml:space="preserve"> and Security State [A-profile] concepts. The different exception levels and security states have a trust/privilege relationship</w:t>
      </w:r>
      <w:ins w:id="430" w:author="Jose Marinho [2]" w:date="2022-07-28T10:21:00Z">
        <w:r w:rsidR="00586FD7">
          <w:t xml:space="preserve">, as shown in </w:t>
        </w:r>
      </w:ins>
      <w:ins w:id="431" w:author="Jose Marinho [2]" w:date="2022-07-28T10:23:00Z">
        <w:r w:rsidR="00E30EB3">
          <w:fldChar w:fldCharType="begin"/>
        </w:r>
        <w:r w:rsidR="00E30EB3">
          <w:instrText xml:space="preserve"> REF _Ref109896240 \h </w:instrText>
        </w:r>
      </w:ins>
      <w:r w:rsidR="00E30EB3">
        <w:fldChar w:fldCharType="separate"/>
      </w:r>
      <w:ins w:id="432" w:author="Jose Marinho [2]" w:date="2022-07-28T10:23:00Z">
        <w:r w:rsidR="00E30EB3">
          <w:t xml:space="preserve">Figure </w:t>
        </w:r>
        <w:r w:rsidR="00E30EB3">
          <w:rPr>
            <w:noProof/>
          </w:rPr>
          <w:t>2</w:t>
        </w:r>
        <w:r w:rsidR="00E30EB3">
          <w:fldChar w:fldCharType="end"/>
        </w:r>
      </w:ins>
      <w:r>
        <w:t>.</w:t>
      </w:r>
    </w:p>
    <w:p w14:paraId="27CD7652" w14:textId="52F20380" w:rsidR="00230A51" w:rsidRDefault="00130F55" w:rsidP="00F7176A">
      <w:pPr>
        <w:pStyle w:val="BodyText"/>
        <w:rPr>
          <w:ins w:id="433" w:author="Jose.Marinho" w:date="2022-07-28T08:58:00Z"/>
        </w:rPr>
      </w:pPr>
      <w:r>
        <w:rPr>
          <w:noProof/>
        </w:rPr>
        <mc:AlternateContent>
          <mc:Choice Requires="wpg">
            <w:drawing>
              <wp:anchor distT="0" distB="0" distL="114300" distR="114300" simplePos="0" relativeHeight="251682844" behindDoc="0" locked="0" layoutInCell="1" allowOverlap="1" wp14:anchorId="09067841" wp14:editId="0837B8CE">
                <wp:simplePos x="0" y="0"/>
                <wp:positionH relativeFrom="column">
                  <wp:posOffset>219075</wp:posOffset>
                </wp:positionH>
                <wp:positionV relativeFrom="paragraph">
                  <wp:posOffset>636270</wp:posOffset>
                </wp:positionV>
                <wp:extent cx="5837506" cy="2766695"/>
                <wp:effectExtent l="0" t="0" r="0" b="0"/>
                <wp:wrapTopAndBottom/>
                <wp:docPr id="34" name="Group 34"/>
                <wp:cNvGraphicFramePr/>
                <a:graphic xmlns:a="http://schemas.openxmlformats.org/drawingml/2006/main">
                  <a:graphicData uri="http://schemas.microsoft.com/office/word/2010/wordprocessingGroup">
                    <wpg:wgp>
                      <wpg:cNvGrpSpPr/>
                      <wpg:grpSpPr>
                        <a:xfrm>
                          <a:off x="0" y="0"/>
                          <a:ext cx="5837506" cy="2766695"/>
                          <a:chOff x="0" y="0"/>
                          <a:chExt cx="5837506" cy="2766695"/>
                        </a:xfrm>
                      </wpg:grpSpPr>
                      <wps:wsp>
                        <wps:cNvPr id="16" name="Rectangle 16"/>
                        <wps:cNvSpPr/>
                        <wps:spPr>
                          <a:xfrm>
                            <a:off x="2695575" y="35242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73EDE802" w14:textId="7B805AFC" w:rsidR="009F5302" w:rsidRDefault="009F5302" w:rsidP="009F5302">
                              <w:pPr>
                                <w:jc w:val="center"/>
                              </w:pPr>
                              <w:ins w:id="434" w:author="Jose Marinho [2]" w:date="2022-07-28T10:13:00Z">
                                <w:r>
                                  <w:t>Trusted OS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57225" y="35242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45505EBD" w14:textId="2EC842F0" w:rsidR="009F5302" w:rsidRDefault="009F5302" w:rsidP="009F5302">
                              <w:pPr>
                                <w:jc w:val="center"/>
                              </w:pPr>
                              <w:ins w:id="435" w:author="Jose Marinho [2]" w:date="2022-07-28T10:13:00Z">
                                <w:r>
                                  <w:t>OS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657225" y="105727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E840F18" w14:textId="05A2766C" w:rsidR="00631ACD" w:rsidRDefault="00631ACD" w:rsidP="00631ACD">
                              <w:pPr>
                                <w:jc w:val="center"/>
                              </w:pPr>
                              <w:ins w:id="436" w:author="Jose Marinho [2]" w:date="2022-07-28T10:14:00Z">
                                <w:r>
                                  <w:t>Hypervisor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57225" y="1771650"/>
                            <a:ext cx="3638550"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54936114" w14:textId="24BC2C94" w:rsidR="00631ACD" w:rsidRDefault="00631ACD" w:rsidP="00631ACD">
                              <w:pPr>
                                <w:jc w:val="center"/>
                              </w:pPr>
                              <w:ins w:id="437" w:author="Jose Marinho [2]" w:date="2022-07-28T10:14:00Z">
                                <w:r>
                                  <w:t>Monitor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505075" y="476250"/>
                            <a:ext cx="0" cy="1181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0" y="400050"/>
                            <a:ext cx="438150" cy="295275"/>
                          </a:xfrm>
                          <a:prstGeom prst="rect">
                            <a:avLst/>
                          </a:prstGeom>
                          <a:solidFill>
                            <a:schemeClr val="lt1"/>
                          </a:solidFill>
                          <a:ln w="6350">
                            <a:noFill/>
                          </a:ln>
                        </wps:spPr>
                        <wps:txbx>
                          <w:txbxContent>
                            <w:p w14:paraId="053F9A8D" w14:textId="18EF6F5E" w:rsidR="00631ACD" w:rsidRDefault="00631ACD">
                              <w:ins w:id="438" w:author="Jose Marinho [2]" w:date="2022-07-28T10:15:00Z">
                                <w:r>
                                  <w:t>EL1</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0" y="1133475"/>
                            <a:ext cx="438150" cy="295275"/>
                          </a:xfrm>
                          <a:prstGeom prst="rect">
                            <a:avLst/>
                          </a:prstGeom>
                          <a:solidFill>
                            <a:schemeClr val="lt1"/>
                          </a:solidFill>
                          <a:ln w="6350">
                            <a:noFill/>
                          </a:ln>
                        </wps:spPr>
                        <wps:txbx>
                          <w:txbxContent>
                            <w:p w14:paraId="2411B571" w14:textId="151FD3F9" w:rsidR="00631ACD" w:rsidRDefault="00631ACD" w:rsidP="00631ACD">
                              <w:ins w:id="439" w:author="Jose Marinho [2]" w:date="2022-07-28T10:15:00Z">
                                <w:r>
                                  <w:t>EL2</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0" y="1838325"/>
                            <a:ext cx="438150" cy="295275"/>
                          </a:xfrm>
                          <a:prstGeom prst="rect">
                            <a:avLst/>
                          </a:prstGeom>
                          <a:solidFill>
                            <a:schemeClr val="lt1"/>
                          </a:solidFill>
                          <a:ln w="6350">
                            <a:noFill/>
                          </a:ln>
                        </wps:spPr>
                        <wps:txbx>
                          <w:txbxContent>
                            <w:p w14:paraId="697ECC66" w14:textId="2105C119" w:rsidR="00631ACD" w:rsidRDefault="00631ACD" w:rsidP="00631ACD">
                              <w:ins w:id="440" w:author="Jose Marinho [2]" w:date="2022-07-28T10:15:00Z">
                                <w:r>
                                  <w:t>EL</w:t>
                                </w:r>
                              </w:ins>
                              <w:ins w:id="441" w:author="Jose Marinho [2]" w:date="2022-07-28T10:16:00Z">
                                <w:r>
                                  <w:t>3</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028700" y="0"/>
                            <a:ext cx="914400" cy="295275"/>
                          </a:xfrm>
                          <a:prstGeom prst="rect">
                            <a:avLst/>
                          </a:prstGeom>
                          <a:solidFill>
                            <a:schemeClr val="lt1"/>
                          </a:solidFill>
                          <a:ln w="6350">
                            <a:noFill/>
                          </a:ln>
                        </wps:spPr>
                        <wps:txbx>
                          <w:txbxContent>
                            <w:p w14:paraId="2460F150" w14:textId="6194BC98" w:rsidR="00E63104" w:rsidRDefault="00E63104" w:rsidP="00E63104">
                              <w:ins w:id="442" w:author="Jose Marinho [2]" w:date="2022-07-28T10:16:00Z">
                                <w:r>
                                  <w:t>Non-secure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3123886" y="9525"/>
                            <a:ext cx="632460" cy="295275"/>
                          </a:xfrm>
                          <a:prstGeom prst="rect">
                            <a:avLst/>
                          </a:prstGeom>
                          <a:solidFill>
                            <a:schemeClr val="lt1"/>
                          </a:solidFill>
                          <a:ln w="6350">
                            <a:noFill/>
                          </a:ln>
                        </wps:spPr>
                        <wps:txbx>
                          <w:txbxContent>
                            <w:p w14:paraId="7B4D7857" w14:textId="5C647C49" w:rsidR="00E63104" w:rsidRDefault="00E63104" w:rsidP="00E63104">
                              <w:ins w:id="443" w:author="Jose Marinho [2]" w:date="2022-07-28T10:16:00Z">
                                <w:r>
                                  <w:t>Secure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4638675" y="1981200"/>
                            <a:ext cx="1198831" cy="261620"/>
                          </a:xfrm>
                          <a:prstGeom prst="rect">
                            <a:avLst/>
                          </a:prstGeom>
                          <a:solidFill>
                            <a:schemeClr val="lt1"/>
                          </a:solidFill>
                          <a:ln w="6350">
                            <a:noFill/>
                          </a:ln>
                        </wps:spPr>
                        <wps:txbx>
                          <w:txbxContent>
                            <w:p w14:paraId="6D3076DE" w14:textId="77777777" w:rsidR="0096355B" w:rsidRDefault="0096355B" w:rsidP="0096355B">
                              <w:r>
                                <w:t>highest privilege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Arrow Connector 28"/>
                        <wps:cNvCnPr/>
                        <wps:spPr>
                          <a:xfrm>
                            <a:off x="4514850" y="504825"/>
                            <a:ext cx="0" cy="1645920"/>
                          </a:xfrm>
                          <a:prstGeom prst="straightConnector1">
                            <a:avLst/>
                          </a:prstGeom>
                          <a:ln w="12700">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29" name="Text Box 29"/>
                        <wps:cNvSpPr txBox="1"/>
                        <wps:spPr>
                          <a:xfrm>
                            <a:off x="4705350" y="409575"/>
                            <a:ext cx="1043898" cy="261620"/>
                          </a:xfrm>
                          <a:prstGeom prst="rect">
                            <a:avLst/>
                          </a:prstGeom>
                          <a:solidFill>
                            <a:schemeClr val="lt1"/>
                          </a:solidFill>
                          <a:ln w="6350">
                            <a:noFill/>
                          </a:ln>
                        </wps:spPr>
                        <wps:txbx>
                          <w:txbxContent>
                            <w:p w14:paraId="14C59475" w14:textId="77777777" w:rsidR="0096355B" w:rsidRDefault="0096355B" w:rsidP="0096355B">
                              <w:r>
                                <w:t>least privilege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Straight Arrow Connector 30"/>
                        <wps:cNvCnPr/>
                        <wps:spPr>
                          <a:xfrm>
                            <a:off x="771525" y="2400300"/>
                            <a:ext cx="3392729" cy="7316"/>
                          </a:xfrm>
                          <a:prstGeom prst="straightConnector1">
                            <a:avLst/>
                          </a:prstGeom>
                          <a:ln w="12700">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31" name="Text Box 31"/>
                        <wps:cNvSpPr txBox="1"/>
                        <wps:spPr>
                          <a:xfrm>
                            <a:off x="3590925" y="2505075"/>
                            <a:ext cx="1198831" cy="261620"/>
                          </a:xfrm>
                          <a:prstGeom prst="rect">
                            <a:avLst/>
                          </a:prstGeom>
                          <a:solidFill>
                            <a:schemeClr val="lt1"/>
                          </a:solidFill>
                          <a:ln w="6350">
                            <a:noFill/>
                          </a:ln>
                        </wps:spPr>
                        <wps:txbx>
                          <w:txbxContent>
                            <w:p w14:paraId="046F1382" w14:textId="77777777" w:rsidR="004E1FA3" w:rsidRDefault="004E1FA3" w:rsidP="004E1FA3">
                              <w:r>
                                <w:t>highest privilege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447675" y="2466975"/>
                            <a:ext cx="1043898" cy="261620"/>
                          </a:xfrm>
                          <a:prstGeom prst="rect">
                            <a:avLst/>
                          </a:prstGeom>
                          <a:solidFill>
                            <a:schemeClr val="lt1"/>
                          </a:solidFill>
                          <a:ln w="6350">
                            <a:noFill/>
                          </a:ln>
                        </wps:spPr>
                        <wps:txbx>
                          <w:txbxContent>
                            <w:p w14:paraId="61FA23C9" w14:textId="77777777" w:rsidR="004E1FA3" w:rsidRDefault="004E1FA3" w:rsidP="004E1FA3">
                              <w:r>
                                <w:t>least privilege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067841" id="Group 34" o:spid="_x0000_s1035" style="position:absolute;margin-left:17.25pt;margin-top:50.1pt;width:459.65pt;height:217.85pt;z-index:251682844" coordsize="58375,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">
                <v:rect id="Rectangle 16" o:spid="_x0000_s1036" style="position:absolute;left:26955;top:3524;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" fillcolor="#cfcdcd [2894]" strokecolor="#525252 [1606]" strokeweight="1pt">
                  <v:textbox>
                    <w:txbxContent>
                      <w:p w14:paraId="73EDE802" w14:textId="7B805AFC" w:rsidR="009F5302" w:rsidRDefault="009F5302" w:rsidP="009F5302">
                        <w:pPr>
                          <w:jc w:val="center"/>
                        </w:pPr>
                        <w:ins w:id="444" w:author="Jose Marinho [2]" w:date="2022-07-28T10:13:00Z">
                          <w:r>
                            <w:t>Trusted OS</w:t>
                          </w:r>
                        </w:ins>
                      </w:p>
                    </w:txbxContent>
                  </v:textbox>
                </v:rect>
                <v:rect id="Rectangle 17" o:spid="_x0000_s1037" style="position:absolute;left:6572;top:3524;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" fillcolor="#cfcdcd [2894]" strokecolor="#525252 [1606]" strokeweight="1pt">
                  <v:textbox>
                    <w:txbxContent>
                      <w:p w14:paraId="45505EBD" w14:textId="2EC842F0" w:rsidR="009F5302" w:rsidRDefault="009F5302" w:rsidP="009F5302">
                        <w:pPr>
                          <w:jc w:val="center"/>
                        </w:pPr>
                        <w:ins w:id="445" w:author="Jose Marinho [2]" w:date="2022-07-28T10:13:00Z">
                          <w:r>
                            <w:t>OS</w:t>
                          </w:r>
                        </w:ins>
                      </w:p>
                    </w:txbxContent>
                  </v:textbox>
                </v:rect>
                <v:rect id="Rectangle 1" o:spid="_x0000_s1038" style="position:absolute;left:6572;top:10572;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" fillcolor="#cfcdcd [2894]" strokecolor="#525252 [1606]" strokeweight="1pt">
                  <v:textbox>
                    <w:txbxContent>
                      <w:p w14:paraId="1E840F18" w14:textId="05A2766C" w:rsidR="00631ACD" w:rsidRDefault="00631ACD" w:rsidP="00631ACD">
                        <w:pPr>
                          <w:jc w:val="center"/>
                        </w:pPr>
                        <w:ins w:id="446" w:author="Jose Marinho [2]" w:date="2022-07-28T10:14:00Z">
                          <w:r>
                            <w:t>Hypervisor</w:t>
                          </w:r>
                        </w:ins>
                      </w:p>
                    </w:txbxContent>
                  </v:textbox>
                </v:rect>
                <v:rect id="Rectangle 18" o:spid="_x0000_s1039" style="position:absolute;left:6572;top:17716;width:3638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" fillcolor="#cfcdcd [2894]" strokecolor="#525252 [1606]" strokeweight="1pt">
                  <v:textbox>
                    <w:txbxContent>
                      <w:p w14:paraId="54936114" w14:textId="24BC2C94" w:rsidR="00631ACD" w:rsidRDefault="00631ACD" w:rsidP="00631ACD">
                        <w:pPr>
                          <w:jc w:val="center"/>
                        </w:pPr>
                        <w:ins w:id="447" w:author="Jose Marinho [2]" w:date="2022-07-28T10:14:00Z">
                          <w:r>
                            <w:t>Monitor</w:t>
                          </w:r>
                        </w:ins>
                      </w:p>
                    </w:txbxContent>
                  </v:textbox>
                </v:rect>
                <v:line id="Straight Connector 19" o:spid="_x0000_s1040" style="position:absolute;visibility:visible;mso-wrap-style:square" from="25050,4762" to="2505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" strokecolor="#4472c4 [3204]" strokeweight="1.5pt">
                  <v:stroke joinstyle="miter"/>
                </v:line>
                <v:shape id="Text Box 20" o:spid="_x0000_s1041" type="#_x0000_t202" style="position:absolute;top:4000;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053F9A8D" w14:textId="18EF6F5E" w:rsidR="00631ACD" w:rsidRDefault="00631ACD">
                        <w:ins w:id="448" w:author="Jose Marinho [2]" w:date="2022-07-28T10:15:00Z">
                          <w:r>
                            <w:t>EL1</w:t>
                          </w:r>
                        </w:ins>
                      </w:p>
                    </w:txbxContent>
                  </v:textbox>
                </v:shape>
                <v:shape id="Text Box 21" o:spid="_x0000_s1042" type="#_x0000_t202" style="position:absolute;top:11334;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14:paraId="2411B571" w14:textId="151FD3F9" w:rsidR="00631ACD" w:rsidRDefault="00631ACD" w:rsidP="00631ACD">
                        <w:ins w:id="449" w:author="Jose Marinho [2]" w:date="2022-07-28T10:15:00Z">
                          <w:r>
                            <w:t>EL2</w:t>
                          </w:r>
                        </w:ins>
                      </w:p>
                    </w:txbxContent>
                  </v:textbox>
                </v:shape>
                <v:shape id="Text Box 22" o:spid="_x0000_s1043" type="#_x0000_t202" style="position:absolute;top:18383;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14:paraId="697ECC66" w14:textId="2105C119" w:rsidR="00631ACD" w:rsidRDefault="00631ACD" w:rsidP="00631ACD">
                        <w:ins w:id="450" w:author="Jose Marinho [2]" w:date="2022-07-28T10:15:00Z">
                          <w:r>
                            <w:t>EL</w:t>
                          </w:r>
                        </w:ins>
                        <w:ins w:id="451" w:author="Jose Marinho [2]" w:date="2022-07-28T10:16:00Z">
                          <w:r>
                            <w:t>3</w:t>
                          </w:r>
                        </w:ins>
                      </w:p>
                    </w:txbxContent>
                  </v:textbox>
                </v:shape>
                <v:shape id="Text Box 24" o:spid="_x0000_s1044" type="#_x0000_t202" style="position:absolute;left:10287;width:914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14:paraId="2460F150" w14:textId="6194BC98" w:rsidR="00E63104" w:rsidRDefault="00E63104" w:rsidP="00E63104">
                        <w:ins w:id="452" w:author="Jose Marinho [2]" w:date="2022-07-28T10:16:00Z">
                          <w:r>
                            <w:t>Non-secure</w:t>
                          </w:r>
                        </w:ins>
                      </w:p>
                    </w:txbxContent>
                  </v:textbox>
                </v:shape>
                <v:shape id="Text Box 25" o:spid="_x0000_s1045" type="#_x0000_t202" style="position:absolute;left:31238;top:95;width:632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7B4D7857" w14:textId="5C647C49" w:rsidR="00E63104" w:rsidRDefault="00E63104" w:rsidP="00E63104">
                        <w:ins w:id="453" w:author="Jose Marinho [2]" w:date="2022-07-28T10:16:00Z">
                          <w:r>
                            <w:t>Secure</w:t>
                          </w:r>
                        </w:ins>
                      </w:p>
                    </w:txbxContent>
                  </v:textbox>
                </v:shape>
                <v:shape id="Text Box 27" o:spid="_x0000_s1046" type="#_x0000_t202" style="position:absolute;left:46386;top:19812;width:1198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" fillcolor="white [3201]" stroked="f" strokeweight=".5pt">
                  <v:textbox>
                    <w:txbxContent>
                      <w:p w14:paraId="6D3076DE" w14:textId="77777777" w:rsidR="0096355B" w:rsidRDefault="0096355B" w:rsidP="0096355B">
                        <w:r>
                          <w:t>highest privilege</w:t>
                        </w:r>
                      </w:p>
                    </w:txbxContent>
                  </v:textbox>
                </v:shape>
                <v:shape id="Straight Arrow Connector 28" o:spid="_x0000_s1047" type="#_x0000_t32" style="position:absolute;left:45148;top:5048;width:0;height:16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" strokecolor="#ed7d31 [3205]" strokeweight="1pt">
                  <v:stroke startarrow="block" endarrow="block" joinstyle="miter"/>
                </v:shape>
                <v:shape id="Text Box 29" o:spid="_x0000_s1048" type="#_x0000_t202" style="position:absolute;left:47053;top:4095;width:1043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14C59475" w14:textId="77777777" w:rsidR="0096355B" w:rsidRDefault="0096355B" w:rsidP="0096355B">
                        <w:r>
                          <w:t>least privilege</w:t>
                        </w:r>
                      </w:p>
                    </w:txbxContent>
                  </v:textbox>
                </v:shape>
                <v:shape id="Straight Arrow Connector 30" o:spid="_x0000_s1049" type="#_x0000_t32" style="position:absolute;left:7715;top:24003;width:33927;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" strokecolor="#ed7d31 [3205]" strokeweight="1pt">
                  <v:stroke startarrow="block" endarrow="block" joinstyle="miter"/>
                </v:shape>
                <v:shape id="Text Box 31" o:spid="_x0000_s1050" type="#_x0000_t202" style="position:absolute;left:35909;top:25050;width:1198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14:paraId="046F1382" w14:textId="77777777" w:rsidR="004E1FA3" w:rsidRDefault="004E1FA3" w:rsidP="004E1FA3">
                        <w:r>
                          <w:t>highest privilege</w:t>
                        </w:r>
                      </w:p>
                    </w:txbxContent>
                  </v:textbox>
                </v:shape>
                <v:shape id="Text Box 33" o:spid="_x0000_s1051" type="#_x0000_t202" style="position:absolute;left:4476;top:24669;width:1043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" fillcolor="white [3201]" stroked="f" strokeweight=".5pt">
                  <v:textbox>
                    <w:txbxContent>
                      <w:p w14:paraId="61FA23C9" w14:textId="77777777" w:rsidR="004E1FA3" w:rsidRDefault="004E1FA3" w:rsidP="004E1FA3">
                        <w:r>
                          <w:t>least privilege</w:t>
                        </w:r>
                      </w:p>
                    </w:txbxContent>
                  </v:textbox>
                </v:shape>
                <w10:wrap type="topAndBottom"/>
              </v:group>
            </w:pict>
          </mc:Fallback>
        </mc:AlternateContent>
      </w:r>
      <w:ins w:id="454" w:author="Jose Marinho [2]" w:date="2022-07-28T10:23:00Z">
        <w:r w:rsidR="00586FD7">
          <w:rPr>
            <w:noProof/>
          </w:rPr>
          <mc:AlternateContent>
            <mc:Choice Requires="wps">
              <w:drawing>
                <wp:anchor distT="0" distB="0" distL="114300" distR="114300" simplePos="0" relativeHeight="251684892" behindDoc="0" locked="0" layoutInCell="1" allowOverlap="1" wp14:anchorId="67952BEA" wp14:editId="2DE6D46B">
                  <wp:simplePos x="0" y="0"/>
                  <wp:positionH relativeFrom="column">
                    <wp:posOffset>447675</wp:posOffset>
                  </wp:positionH>
                  <wp:positionV relativeFrom="paragraph">
                    <wp:posOffset>3783965</wp:posOffset>
                  </wp:positionV>
                  <wp:extent cx="583692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836920" cy="635"/>
                          </a:xfrm>
                          <a:prstGeom prst="rect">
                            <a:avLst/>
                          </a:prstGeom>
                          <a:solidFill>
                            <a:prstClr val="white"/>
                          </a:solidFill>
                          <a:ln>
                            <a:noFill/>
                          </a:ln>
                        </wps:spPr>
                        <wps:txbx>
                          <w:txbxContent>
                            <w:p w14:paraId="07628FFA" w14:textId="0ECE546C" w:rsidR="00586FD7" w:rsidRPr="00DE79CA" w:rsidRDefault="00586FD7" w:rsidP="00586FD7">
                              <w:pPr>
                                <w:pStyle w:val="Caption"/>
                              </w:pPr>
                              <w:bookmarkStart w:id="455" w:name="_Ref109896240"/>
                              <w:ins w:id="456" w:author="Jose Marinho [2]" w:date="2022-07-28T10:23:00Z">
                                <w:r>
                                  <w:t xml:space="preserve">Figure </w:t>
                                </w:r>
                                <w:r>
                                  <w:fldChar w:fldCharType="begin"/>
                                </w:r>
                                <w:r>
                                  <w:instrText xml:space="preserve"> SEQ Figure \* ARABIC </w:instrText>
                                </w:r>
                              </w:ins>
                              <w:r>
                                <w:fldChar w:fldCharType="separate"/>
                              </w:r>
                              <w:ins w:id="457" w:author="Jose Marinho [2]" w:date="2022-07-28T11:07:00Z">
                                <w:r w:rsidR="007A2B47">
                                  <w:t>2</w:t>
                                </w:r>
                              </w:ins>
                              <w:ins w:id="458" w:author="Jose Marinho [2]" w:date="2022-07-28T10:23:00Z">
                                <w:r>
                                  <w:fldChar w:fldCharType="end"/>
                                </w:r>
                                <w:bookmarkEnd w:id="455"/>
                                <w:r>
                                  <w:t>: Arm A-profile Exception Level and Security State privilege relationships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52BEA" id="Text Box 35" o:spid="_x0000_s1052" type="#_x0000_t202" style="position:absolute;margin-left:35.25pt;margin-top:297.95pt;width:459.6pt;height:.05pt;z-index:2516848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" stroked="f">
                  <v:textbox style="mso-fit-shape-to-text:t" inset="0,0,0,0">
                    <w:txbxContent>
                      <w:p w14:paraId="07628FFA" w14:textId="0ECE546C" w:rsidR="00586FD7" w:rsidRPr="00DE79CA" w:rsidRDefault="00586FD7" w:rsidP="00586FD7">
                        <w:pPr>
                          <w:pStyle w:val="Caption"/>
                        </w:pPr>
                        <w:bookmarkStart w:id="459" w:name="_Ref109896240"/>
                        <w:ins w:id="460" w:author="Jose Marinho [2]" w:date="2022-07-28T10:23:00Z">
                          <w:r>
                            <w:t xml:space="preserve">Figure </w:t>
                          </w:r>
                          <w:r>
                            <w:fldChar w:fldCharType="begin"/>
                          </w:r>
                          <w:r>
                            <w:instrText xml:space="preserve"> SEQ Figure \* ARABIC </w:instrText>
                          </w:r>
                        </w:ins>
                        <w:r>
                          <w:fldChar w:fldCharType="separate"/>
                        </w:r>
                        <w:ins w:id="461" w:author="Jose Marinho [2]" w:date="2022-07-28T11:07:00Z">
                          <w:r w:rsidR="007A2B47">
                            <w:t>2</w:t>
                          </w:r>
                        </w:ins>
                        <w:ins w:id="462" w:author="Jose Marinho [2]" w:date="2022-07-28T10:23:00Z">
                          <w:r>
                            <w:fldChar w:fldCharType="end"/>
                          </w:r>
                          <w:bookmarkEnd w:id="459"/>
                          <w:r>
                            <w:t>: Arm A-profile Exception Level and Security State privilege relationships</w:t>
                          </w:r>
                        </w:ins>
                      </w:p>
                    </w:txbxContent>
                  </v:textbox>
                </v:shape>
              </w:pict>
            </mc:Fallback>
          </mc:AlternateContent>
        </w:r>
      </w:ins>
      <w:r w:rsidR="001A0622">
        <w:t xml:space="preserve">Firmware executing in the </w:t>
      </w:r>
      <w:r w:rsidR="00F7799D">
        <w:t>Secure state can map and access pages</w:t>
      </w:r>
      <w:r w:rsidR="00EB4748">
        <w:t xml:space="preserve"> that belong to the Host OS</w:t>
      </w:r>
      <w:r w:rsidR="00D914F0">
        <w:t xml:space="preserve"> (Non-secure EL2 or EL1)</w:t>
      </w:r>
      <w:r w:rsidR="00EB4748">
        <w:t>.</w:t>
      </w:r>
      <w:r w:rsidR="001A0622">
        <w:br/>
      </w:r>
      <w:r w:rsidR="001A0622">
        <w:br/>
      </w:r>
    </w:p>
    <w:p w14:paraId="0B062E9F" w14:textId="2A64C39A" w:rsidR="00230A51" w:rsidRDefault="00230A51" w:rsidP="00F7176A">
      <w:pPr>
        <w:pStyle w:val="BodyText"/>
      </w:pPr>
    </w:p>
    <w:p w14:paraId="1C503678" w14:textId="0720B8D8" w:rsidR="009A1C52" w:rsidRDefault="009A1C52" w:rsidP="00F7176A">
      <w:pPr>
        <w:pStyle w:val="BodyText"/>
      </w:pPr>
    </w:p>
    <w:p w14:paraId="6A1AE28F" w14:textId="1031E8AB" w:rsidR="00586FD7" w:rsidRDefault="00586FD7" w:rsidP="00F7176A">
      <w:pPr>
        <w:pStyle w:val="BodyText"/>
        <w:rPr>
          <w:del w:id="463" w:author="Jose Marinho [2]" w:date="2022-08-01T13:50:00Z"/>
        </w:rPr>
      </w:pPr>
    </w:p>
    <w:p w14:paraId="37912E85" w14:textId="77777777" w:rsidR="00586FD7" w:rsidRDefault="00586FD7" w:rsidP="00F7176A">
      <w:pPr>
        <w:pStyle w:val="BodyText"/>
      </w:pPr>
    </w:p>
    <w:p w14:paraId="364819AB" w14:textId="6E225E86" w:rsidR="00230A51" w:rsidRDefault="009D04DC" w:rsidP="00F7176A">
      <w:pPr>
        <w:pStyle w:val="BodyText"/>
      </w:pPr>
      <w:r>
        <w:lastRenderedPageBreak/>
        <w:t xml:space="preserve">The firmware that executes in the Secure state is said to </w:t>
      </w:r>
      <w:r w:rsidR="008F313C">
        <w:t>run on</w:t>
      </w:r>
      <w:r>
        <w:t xml:space="preserve"> </w:t>
      </w:r>
      <w:r w:rsidR="00FE118F">
        <w:t xml:space="preserve">a </w:t>
      </w:r>
      <w:r w:rsidR="00D111BB">
        <w:t xml:space="preserve">high privileged </w:t>
      </w:r>
      <w:r w:rsidR="003D78B9">
        <w:t>execution context compared to</w:t>
      </w:r>
      <w:r w:rsidR="00D111BB">
        <w:t xml:space="preserve"> the Host OS.</w:t>
      </w:r>
      <w:r w:rsidR="001A0622">
        <w:br/>
      </w:r>
      <w:r w:rsidR="001A0622">
        <w:br/>
      </w:r>
      <w:r w:rsidR="00037573">
        <w:t>Examples o</w:t>
      </w:r>
      <w:r w:rsidR="00040FD4">
        <w:t>f</w:t>
      </w:r>
      <w:r w:rsidR="00037573">
        <w:t xml:space="preserve"> firmware that is depl</w:t>
      </w:r>
      <w:r w:rsidR="00040FD4">
        <w:t>o</w:t>
      </w:r>
      <w:r w:rsidR="00037573">
        <w:t xml:space="preserve">yed in the Secure state </w:t>
      </w:r>
      <w:r w:rsidR="00040FD4">
        <w:t>are</w:t>
      </w:r>
      <w:r w:rsidR="00EC4E4E">
        <w:t>:</w:t>
      </w:r>
      <w:r w:rsidR="001A0622">
        <w:br/>
      </w:r>
    </w:p>
    <w:p w14:paraId="3EC73C00" w14:textId="243BB378" w:rsidR="00230A51" w:rsidRDefault="00037573" w:rsidP="00230A51">
      <w:pPr>
        <w:pStyle w:val="BodyText"/>
        <w:numPr>
          <w:ilvl w:val="0"/>
          <w:numId w:val="65"/>
        </w:numPr>
      </w:pPr>
      <w:r>
        <w:t xml:space="preserve">Trusted OS </w:t>
      </w:r>
      <w:r w:rsidR="00467FD3">
        <w:t>–</w:t>
      </w:r>
      <w:r w:rsidR="00907259">
        <w:t xml:space="preserve"> </w:t>
      </w:r>
      <w:r w:rsidR="00467FD3">
        <w:t>used in mobile devices to handle use-cases like secure payments or media</w:t>
      </w:r>
      <w:r w:rsidR="00230A51">
        <w:t xml:space="preserve"> protection.</w:t>
      </w:r>
    </w:p>
    <w:p w14:paraId="52060CDC" w14:textId="4A63857D" w:rsidR="00C5586A" w:rsidRDefault="00230A51" w:rsidP="00230A51">
      <w:pPr>
        <w:pStyle w:val="BodyText"/>
        <w:numPr>
          <w:ilvl w:val="0"/>
          <w:numId w:val="65"/>
        </w:numPr>
      </w:pPr>
      <w:r>
        <w:t>S</w:t>
      </w:r>
      <w:r w:rsidR="00037573">
        <w:t xml:space="preserve">tandalone MM </w:t>
      </w:r>
      <w:r>
        <w:t xml:space="preserve">– used in the server </w:t>
      </w:r>
      <w:r w:rsidR="004612EE">
        <w:t xml:space="preserve">ecosystem to deploy </w:t>
      </w:r>
      <w:proofErr w:type="spellStart"/>
      <w:r w:rsidR="004612EE">
        <w:t>Tianocore</w:t>
      </w:r>
      <w:proofErr w:type="spellEnd"/>
      <w:r w:rsidR="004612EE">
        <w:t xml:space="preserve"> MM drivers which communicate </w:t>
      </w:r>
      <w:r w:rsidR="00C07804">
        <w:t xml:space="preserve">via the MM communicate with firmware executing in the </w:t>
      </w:r>
      <w:proofErr w:type="gramStart"/>
      <w:r w:rsidR="00C07804">
        <w:t>Non-secure</w:t>
      </w:r>
      <w:proofErr w:type="gramEnd"/>
      <w:r w:rsidR="00C07804">
        <w:t xml:space="preserve"> state.</w:t>
      </w:r>
    </w:p>
    <w:p w14:paraId="489D31C5" w14:textId="77777777" w:rsidR="004056DA" w:rsidRDefault="004056DA" w:rsidP="00DC75F1">
      <w:pPr>
        <w:pStyle w:val="BodyText"/>
      </w:pPr>
    </w:p>
    <w:p w14:paraId="393906DF" w14:textId="0315D012" w:rsidR="004056DA" w:rsidRDefault="004056DA" w:rsidP="00DC75F1">
      <w:pPr>
        <w:pStyle w:val="BodyText"/>
        <w:rPr>
          <w:ins w:id="464" w:author="Michael Kubacki" w:date="2022-07-27T14:16:00Z"/>
        </w:rPr>
      </w:pPr>
      <w:r>
        <w:t>Note: On Armv9</w:t>
      </w:r>
      <w:r w:rsidR="00132477">
        <w:t>,</w:t>
      </w:r>
      <w:r>
        <w:t xml:space="preserve"> EL3 </w:t>
      </w:r>
      <w:r w:rsidR="00132477">
        <w:t xml:space="preserve">is in </w:t>
      </w:r>
      <w:r>
        <w:t>the Root security state.</w:t>
      </w:r>
      <w:r w:rsidR="00132477">
        <w:t xml:space="preserve"> </w:t>
      </w:r>
      <w:r w:rsidR="00CA18E4">
        <w:t>T</w:t>
      </w:r>
      <w:r w:rsidR="00132477">
        <w:t xml:space="preserve">he Root security state is also considered </w:t>
      </w:r>
      <w:r w:rsidR="006E30C0">
        <w:t>privileged firmware.</w:t>
      </w:r>
    </w:p>
    <w:p w14:paraId="78D42475" w14:textId="77777777" w:rsidR="008E1FF5" w:rsidRDefault="008E1FF5" w:rsidP="00DC75F1">
      <w:pPr>
        <w:pStyle w:val="BodyText"/>
      </w:pPr>
    </w:p>
    <w:p w14:paraId="428B9B8F" w14:textId="45699179" w:rsidR="00192E4B" w:rsidRDefault="00192E4B" w:rsidP="00154AFD">
      <w:pPr>
        <w:pStyle w:val="Heading3"/>
      </w:pPr>
      <w:bookmarkStart w:id="465" w:name="_Toc109825346"/>
      <w:r>
        <w:t xml:space="preserve">Privileged </w:t>
      </w:r>
      <w:r w:rsidR="00FB7002">
        <w:t>Firmware</w:t>
      </w:r>
      <w:r>
        <w:t xml:space="preserve"> </w:t>
      </w:r>
      <w:r w:rsidR="005C3420">
        <w:t>Execution Context</w:t>
      </w:r>
      <w:r w:rsidR="00083DEB">
        <w:t xml:space="preserve"> Properties</w:t>
      </w:r>
      <w:bookmarkEnd w:id="465"/>
    </w:p>
    <w:p w14:paraId="0A4E8980" w14:textId="77777777" w:rsidR="00192E4B" w:rsidRDefault="00192E4B" w:rsidP="00192E4B"/>
    <w:p w14:paraId="30433E03" w14:textId="21E51904" w:rsidR="00C54CE3" w:rsidRDefault="00A348FD" w:rsidP="00845A8B">
      <w:r>
        <w:t xml:space="preserve">On the Arm A-profile architecture, </w:t>
      </w:r>
      <w:r w:rsidR="00FB4398">
        <w:t xml:space="preserve">each </w:t>
      </w:r>
      <w:r w:rsidR="004569D3">
        <w:t xml:space="preserve">core on </w:t>
      </w:r>
      <w:r w:rsidR="00FB7002">
        <w:t>a</w:t>
      </w:r>
      <w:r w:rsidR="004569D3">
        <w:t xml:space="preserve"> multi-core </w:t>
      </w:r>
      <w:r w:rsidR="00FB7002">
        <w:t xml:space="preserve">processor can be in a different </w:t>
      </w:r>
      <w:r>
        <w:t xml:space="preserve">Exception Level and Security state </w:t>
      </w:r>
      <w:r w:rsidR="00FB7002">
        <w:t>at a given time</w:t>
      </w:r>
      <w:r w:rsidR="006162D7">
        <w:t xml:space="preserve"> instant</w:t>
      </w:r>
      <w:r w:rsidR="00FB7002">
        <w:t>.</w:t>
      </w:r>
      <w:r w:rsidR="00FB7002">
        <w:br/>
      </w:r>
      <w:r w:rsidR="003E675B">
        <w:br/>
      </w:r>
      <w:r w:rsidR="00C709A3">
        <w:t xml:space="preserve">Privileged firmware </w:t>
      </w:r>
      <w:r w:rsidR="00B025D6">
        <w:t xml:space="preserve">execution </w:t>
      </w:r>
      <w:r w:rsidR="00C709A3">
        <w:t xml:space="preserve">contexts </w:t>
      </w:r>
      <w:r w:rsidR="00B025D6">
        <w:t xml:space="preserve">may </w:t>
      </w:r>
      <w:r w:rsidR="005C3CD0">
        <w:t xml:space="preserve">mask interrupts and thus </w:t>
      </w:r>
      <w:r w:rsidR="00B025D6">
        <w:t>be un-interruptible</w:t>
      </w:r>
      <w:r w:rsidR="00BF619A">
        <w:t xml:space="preserve"> by a l</w:t>
      </w:r>
      <w:r w:rsidR="00431136">
        <w:t>ess</w:t>
      </w:r>
      <w:r w:rsidR="00BF619A">
        <w:t xml:space="preserve">er </w:t>
      </w:r>
      <w:r w:rsidR="00431136">
        <w:t>privileged</w:t>
      </w:r>
      <w:r w:rsidR="00BF619A">
        <w:t xml:space="preserve"> execution context</w:t>
      </w:r>
      <w:r w:rsidR="00431136">
        <w:t xml:space="preserve"> (</w:t>
      </w:r>
      <w:proofErr w:type="gramStart"/>
      <w:r w:rsidR="00431136">
        <w:t>e.g.</w:t>
      </w:r>
      <w:proofErr w:type="gramEnd"/>
      <w:r w:rsidR="00431136">
        <w:t xml:space="preserve"> the Host OS)</w:t>
      </w:r>
      <w:r w:rsidR="00B025D6">
        <w:t xml:space="preserve">, which may </w:t>
      </w:r>
      <w:r w:rsidR="00845A8B">
        <w:t xml:space="preserve">excessively </w:t>
      </w:r>
      <w:r w:rsidR="000511A7">
        <w:t>limit</w:t>
      </w:r>
      <w:r w:rsidR="00845A8B">
        <w:t xml:space="preserve"> </w:t>
      </w:r>
      <w:r w:rsidR="00B025D6">
        <w:t>the</w:t>
      </w:r>
      <w:r w:rsidR="003675F3">
        <w:t xml:space="preserve"> core</w:t>
      </w:r>
      <w:r w:rsidR="00B025D6">
        <w:t xml:space="preserve"> </w:t>
      </w:r>
      <w:r w:rsidR="005C3420">
        <w:t xml:space="preserve">availability </w:t>
      </w:r>
      <w:r w:rsidR="003675F3">
        <w:t>to</w:t>
      </w:r>
      <w:r w:rsidR="005C3420">
        <w:t xml:space="preserve"> the Host OS. </w:t>
      </w:r>
      <w:r w:rsidR="00BF0223">
        <w:br/>
      </w:r>
    </w:p>
    <w:p w14:paraId="1EAED554" w14:textId="39E60A99" w:rsidR="00C54CE3" w:rsidRDefault="00C54CE3" w:rsidP="00C54CE3">
      <w:pPr>
        <w:pStyle w:val="Heading2"/>
      </w:pPr>
      <w:bookmarkStart w:id="466" w:name="_Toc109825347"/>
      <w:r>
        <w:t>ACPI and Privileged Firmware</w:t>
      </w:r>
      <w:bookmarkEnd w:id="466"/>
    </w:p>
    <w:p w14:paraId="37E4E6BA" w14:textId="77777777" w:rsidR="00DA6DD7" w:rsidRDefault="00C54CE3" w:rsidP="00C54CE3">
      <w:pPr>
        <w:pStyle w:val="BodyText"/>
        <w:rPr>
          <w:ins w:id="467" w:author="Michael Kubacki" w:date="2022-07-27T14:18:00Z"/>
        </w:rPr>
      </w:pPr>
      <w:r>
        <w:t>Advanced Configuration and Power Interface (ACPI) is an open standard that defines a mechanism for operating systems to discover and configure hardware components, and actively perform device and platform power management. ACPI code is written in the ACPI Source Language (ASL) and typically shipped as a binary component in the form of a bytecode called ACPI Machine Language (AML) in the platform firmware.</w:t>
      </w:r>
    </w:p>
    <w:p w14:paraId="343AC1FF" w14:textId="5BF09730" w:rsidR="00C54CE3" w:rsidRDefault="00C54CE3" w:rsidP="00C54CE3">
      <w:pPr>
        <w:pStyle w:val="BodyText"/>
      </w:pPr>
      <w:del w:id="468" w:author="Michael Kubacki" w:date="2022-07-27T14:18:00Z">
        <w:r w:rsidDel="00DA6DD7">
          <w:delText xml:space="preserve"> </w:delText>
        </w:r>
      </w:del>
    </w:p>
    <w:p w14:paraId="4D311C3E" w14:textId="4362CAFE" w:rsidR="00C54CE3" w:rsidRDefault="00C54CE3" w:rsidP="00C54CE3">
      <w:pPr>
        <w:pStyle w:val="BodyText"/>
      </w:pPr>
      <w:r>
        <w:t xml:space="preserve">Today’s ACPI firmware </w:t>
      </w:r>
      <w:r w:rsidR="00896014">
        <w:t xml:space="preserve">can call </w:t>
      </w:r>
      <w:r w:rsidR="00346847">
        <w:t xml:space="preserve">services </w:t>
      </w:r>
      <w:r w:rsidR="007E0C55">
        <w:t xml:space="preserve">implemented by </w:t>
      </w:r>
      <w:r w:rsidR="00BB7FD4">
        <w:t>privileged firmware</w:t>
      </w:r>
      <w:r>
        <w:t xml:space="preserve"> by </w:t>
      </w:r>
      <w:r w:rsidR="007E0C55">
        <w:t xml:space="preserve">using </w:t>
      </w:r>
      <w:del w:id="469" w:author="Michael Kubacki" w:date="2022-07-27T14:18:00Z">
        <w:r w:rsidR="007E0C55" w:rsidDel="00DA6DD7">
          <w:delText>the SW</w:delText>
        </w:r>
      </w:del>
      <w:ins w:id="470" w:author="Michael Kubacki" w:date="2022-07-27T14:18:00Z">
        <w:r w:rsidR="00DA6DD7">
          <w:t xml:space="preserve">a </w:t>
        </w:r>
        <w:r w:rsidR="00F113FA">
          <w:t>software defined</w:t>
        </w:r>
      </w:ins>
      <w:r w:rsidR="007E0C55">
        <w:t xml:space="preserve"> invocation mechanism</w:t>
      </w:r>
      <w:r>
        <w:t xml:space="preserve">. </w:t>
      </w:r>
    </w:p>
    <w:p w14:paraId="5251F96F" w14:textId="0A4993B5" w:rsidR="009731D2" w:rsidRPr="008561B5" w:rsidDel="005C3420" w:rsidRDefault="009731D2" w:rsidP="00F7176A">
      <w:pPr>
        <w:pStyle w:val="BodyText"/>
        <w:rPr>
          <w:del w:id="471" w:author="Jose Marinho [2]" w:date="2022-04-28T17:43:00Z"/>
        </w:rPr>
      </w:pPr>
    </w:p>
    <w:p w14:paraId="4663F508" w14:textId="294C4A68" w:rsidR="009036FB" w:rsidRDefault="00C44105" w:rsidP="000559F7">
      <w:pPr>
        <w:pStyle w:val="Heading1"/>
      </w:pPr>
      <w:bookmarkStart w:id="472" w:name="_Toc42029451"/>
      <w:bookmarkStart w:id="473" w:name="_Toc42110103"/>
      <w:bookmarkStart w:id="474" w:name="_Toc42455188"/>
      <w:bookmarkStart w:id="475" w:name="_Toc42029452"/>
      <w:bookmarkStart w:id="476" w:name="_Toc42110104"/>
      <w:bookmarkStart w:id="477" w:name="_Toc42455189"/>
      <w:bookmarkStart w:id="478" w:name="_Toc42029453"/>
      <w:bookmarkStart w:id="479" w:name="_Toc42110105"/>
      <w:bookmarkStart w:id="480" w:name="_Toc42455190"/>
      <w:bookmarkStart w:id="481" w:name="_Toc42029454"/>
      <w:bookmarkStart w:id="482" w:name="_Toc42110106"/>
      <w:bookmarkStart w:id="483" w:name="_Toc42455191"/>
      <w:bookmarkStart w:id="484" w:name="_Toc42029455"/>
      <w:bookmarkStart w:id="485" w:name="_Toc42110107"/>
      <w:bookmarkStart w:id="486" w:name="_Toc42455192"/>
      <w:bookmarkStart w:id="487" w:name="_Toc42029456"/>
      <w:bookmarkStart w:id="488" w:name="_Toc42110108"/>
      <w:bookmarkStart w:id="489" w:name="_Toc42455193"/>
      <w:bookmarkStart w:id="490" w:name="_Toc42029457"/>
      <w:bookmarkStart w:id="491" w:name="_Toc42110109"/>
      <w:bookmarkStart w:id="492" w:name="_Toc42455194"/>
      <w:bookmarkStart w:id="493" w:name="_Toc42029458"/>
      <w:bookmarkStart w:id="494" w:name="_Toc42110110"/>
      <w:bookmarkStart w:id="495" w:name="_Toc42455195"/>
      <w:bookmarkStart w:id="496" w:name="_Toc42029459"/>
      <w:bookmarkStart w:id="497" w:name="_Toc42110111"/>
      <w:bookmarkStart w:id="498" w:name="_Toc42455196"/>
      <w:bookmarkStart w:id="499" w:name="_Toc42029460"/>
      <w:bookmarkStart w:id="500" w:name="_Toc42110112"/>
      <w:bookmarkStart w:id="501" w:name="_Toc42455197"/>
      <w:bookmarkStart w:id="502" w:name="_Toc42029461"/>
      <w:bookmarkStart w:id="503" w:name="_Toc42110113"/>
      <w:bookmarkStart w:id="504" w:name="_Toc42455198"/>
      <w:bookmarkStart w:id="505" w:name="_Toc42029462"/>
      <w:bookmarkStart w:id="506" w:name="_Toc42110114"/>
      <w:bookmarkStart w:id="507" w:name="_Toc42455199"/>
      <w:bookmarkStart w:id="508" w:name="_Toc42029463"/>
      <w:bookmarkStart w:id="509" w:name="_Toc42110115"/>
      <w:bookmarkStart w:id="510" w:name="_Toc42455200"/>
      <w:bookmarkStart w:id="511" w:name="_Toc42029464"/>
      <w:bookmarkStart w:id="512" w:name="_Toc42110116"/>
      <w:bookmarkStart w:id="513" w:name="_Toc42455201"/>
      <w:bookmarkStart w:id="514" w:name="_Toc42029465"/>
      <w:bookmarkStart w:id="515" w:name="_Toc42110117"/>
      <w:bookmarkStart w:id="516" w:name="_Toc42455202"/>
      <w:bookmarkStart w:id="517" w:name="_Toc42029466"/>
      <w:bookmarkStart w:id="518" w:name="_Toc42110118"/>
      <w:bookmarkStart w:id="519" w:name="_Toc42455203"/>
      <w:bookmarkStart w:id="520" w:name="_Toc42029467"/>
      <w:bookmarkStart w:id="521" w:name="_Toc42110119"/>
      <w:bookmarkStart w:id="522" w:name="_Toc42455204"/>
      <w:bookmarkStart w:id="523" w:name="_Toc42029468"/>
      <w:bookmarkStart w:id="524" w:name="_Toc42110120"/>
      <w:bookmarkStart w:id="525" w:name="_Toc42455205"/>
      <w:bookmarkStart w:id="526" w:name="_Toc42029469"/>
      <w:bookmarkStart w:id="527" w:name="_Toc42110121"/>
      <w:bookmarkStart w:id="528" w:name="_Toc42455206"/>
      <w:bookmarkStart w:id="529" w:name="_Toc42029470"/>
      <w:bookmarkStart w:id="530" w:name="_Toc42110122"/>
      <w:bookmarkStart w:id="531" w:name="_Toc42455207"/>
      <w:bookmarkStart w:id="532" w:name="_Toc42029471"/>
      <w:bookmarkStart w:id="533" w:name="_Toc42110123"/>
      <w:bookmarkStart w:id="534" w:name="_Toc42455208"/>
      <w:bookmarkStart w:id="535" w:name="_Toc42029472"/>
      <w:bookmarkStart w:id="536" w:name="_Toc42110124"/>
      <w:bookmarkStart w:id="537" w:name="_Toc42455209"/>
      <w:bookmarkStart w:id="538" w:name="_Toc42029473"/>
      <w:bookmarkStart w:id="539" w:name="_Toc42110125"/>
      <w:bookmarkStart w:id="540" w:name="_Toc42455210"/>
      <w:bookmarkStart w:id="541" w:name="_Toc42029474"/>
      <w:bookmarkStart w:id="542" w:name="_Toc42110126"/>
      <w:bookmarkStart w:id="543" w:name="_Toc42455211"/>
      <w:bookmarkStart w:id="544" w:name="_Toc42029475"/>
      <w:bookmarkStart w:id="545" w:name="_Toc42110127"/>
      <w:bookmarkStart w:id="546" w:name="_Toc42455212"/>
      <w:bookmarkStart w:id="547" w:name="_Toc42029476"/>
      <w:bookmarkStart w:id="548" w:name="_Toc42110128"/>
      <w:bookmarkStart w:id="549" w:name="_Toc42455213"/>
      <w:bookmarkStart w:id="550" w:name="_Toc42029477"/>
      <w:bookmarkStart w:id="551" w:name="_Toc42110129"/>
      <w:bookmarkStart w:id="552" w:name="_Toc42455214"/>
      <w:bookmarkStart w:id="553" w:name="_Toc42029478"/>
      <w:bookmarkStart w:id="554" w:name="_Toc42110130"/>
      <w:bookmarkStart w:id="555" w:name="_Toc42455215"/>
      <w:bookmarkStart w:id="556" w:name="_Toc42029479"/>
      <w:bookmarkStart w:id="557" w:name="_Toc42110131"/>
      <w:bookmarkStart w:id="558" w:name="_Toc42455216"/>
      <w:bookmarkStart w:id="559" w:name="_Toc42029480"/>
      <w:bookmarkStart w:id="560" w:name="_Toc42110132"/>
      <w:bookmarkStart w:id="561" w:name="_Toc42455217"/>
      <w:bookmarkStart w:id="562" w:name="_Toc42029481"/>
      <w:bookmarkStart w:id="563" w:name="_Toc42110133"/>
      <w:bookmarkStart w:id="564" w:name="_Toc42455218"/>
      <w:bookmarkStart w:id="565" w:name="_Toc42029482"/>
      <w:bookmarkStart w:id="566" w:name="_Toc42110134"/>
      <w:bookmarkStart w:id="567" w:name="_Toc42455219"/>
      <w:bookmarkStart w:id="568" w:name="_Toc42029483"/>
      <w:bookmarkStart w:id="569" w:name="_Toc42110135"/>
      <w:bookmarkStart w:id="570" w:name="_Toc42455220"/>
      <w:bookmarkStart w:id="571" w:name="_Toc42029484"/>
      <w:bookmarkStart w:id="572" w:name="_Toc42110136"/>
      <w:bookmarkStart w:id="573" w:name="_Toc42455221"/>
      <w:bookmarkStart w:id="574" w:name="_Toc42029485"/>
      <w:bookmarkStart w:id="575" w:name="_Toc42110137"/>
      <w:bookmarkStart w:id="576" w:name="_Toc42455222"/>
      <w:bookmarkStart w:id="577" w:name="_Toc42029486"/>
      <w:bookmarkStart w:id="578" w:name="_Toc42110138"/>
      <w:bookmarkStart w:id="579" w:name="_Toc42455223"/>
      <w:bookmarkStart w:id="580" w:name="_Toc42029487"/>
      <w:bookmarkStart w:id="581" w:name="_Toc42110139"/>
      <w:bookmarkStart w:id="582" w:name="_Toc42455224"/>
      <w:bookmarkStart w:id="583" w:name="_Toc42029488"/>
      <w:bookmarkStart w:id="584" w:name="_Toc42110140"/>
      <w:bookmarkStart w:id="585" w:name="_Toc42455225"/>
      <w:bookmarkStart w:id="586" w:name="_Toc42029489"/>
      <w:bookmarkStart w:id="587" w:name="_Toc42110141"/>
      <w:bookmarkStart w:id="588" w:name="_Toc42455226"/>
      <w:bookmarkStart w:id="589" w:name="_Toc42029490"/>
      <w:bookmarkStart w:id="590" w:name="_Toc42110142"/>
      <w:bookmarkStart w:id="591" w:name="_Toc42455227"/>
      <w:bookmarkStart w:id="592" w:name="_Toc41473822"/>
      <w:bookmarkStart w:id="593" w:name="_Toc41478142"/>
      <w:bookmarkStart w:id="594" w:name="_Toc42029491"/>
      <w:bookmarkStart w:id="595" w:name="_Toc42110143"/>
      <w:bookmarkStart w:id="596" w:name="_Toc42455228"/>
      <w:bookmarkStart w:id="597" w:name="_Toc109825348"/>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r>
        <w:lastRenderedPageBreak/>
        <w:t xml:space="preserve">Privileged Firmware </w:t>
      </w:r>
      <w:bookmarkStart w:id="598" w:name="_Toc40309693"/>
      <w:r w:rsidR="000559F7">
        <w:t>Usages</w:t>
      </w:r>
      <w:bookmarkEnd w:id="597"/>
      <w:bookmarkEnd w:id="598"/>
    </w:p>
    <w:p w14:paraId="062728C5" w14:textId="6E799D29" w:rsidR="00C44105" w:rsidDel="0046412C" w:rsidRDefault="00C44105" w:rsidP="00037343">
      <w:pPr>
        <w:tabs>
          <w:tab w:val="left" w:pos="-900"/>
          <w:tab w:val="left" w:pos="-300"/>
          <w:tab w:val="left" w:pos="720"/>
        </w:tabs>
        <w:spacing w:after="60"/>
        <w:rPr>
          <w:ins w:id="599" w:author="Jose Marinho [2]" w:date="2022-04-14T17:17:00Z"/>
          <w:del w:id="600" w:author="Michael Kubacki" w:date="2022-07-27T14:20:00Z"/>
          <w:rFonts w:cs="Arial"/>
          <w:spacing w:val="6"/>
        </w:rPr>
      </w:pPr>
    </w:p>
    <w:p w14:paraId="3BE104E9" w14:textId="68345469" w:rsidR="009954A4" w:rsidRDefault="009954A4" w:rsidP="00037343">
      <w:pPr>
        <w:tabs>
          <w:tab w:val="left" w:pos="-900"/>
          <w:tab w:val="left" w:pos="-300"/>
          <w:tab w:val="left" w:pos="720"/>
        </w:tabs>
        <w:spacing w:after="60"/>
        <w:rPr>
          <w:rFonts w:cs="Arial"/>
          <w:spacing w:val="6"/>
        </w:rPr>
      </w:pPr>
      <w:r>
        <w:rPr>
          <w:rFonts w:cs="Arial"/>
          <w:spacing w:val="6"/>
        </w:rPr>
        <w:t xml:space="preserve">Understanding </w:t>
      </w:r>
      <w:r w:rsidR="00671FE5">
        <w:rPr>
          <w:rFonts w:cs="Arial"/>
          <w:spacing w:val="6"/>
        </w:rPr>
        <w:t xml:space="preserve">today’s </w:t>
      </w:r>
      <w:r w:rsidR="00C44105">
        <w:rPr>
          <w:rFonts w:cs="Arial"/>
          <w:spacing w:val="6"/>
        </w:rPr>
        <w:t>privileged firmware</w:t>
      </w:r>
      <w:r w:rsidR="00845B94">
        <w:rPr>
          <w:rFonts w:cs="Arial"/>
          <w:spacing w:val="6"/>
        </w:rPr>
        <w:t xml:space="preserve"> </w:t>
      </w:r>
      <w:r w:rsidR="00671FE5">
        <w:rPr>
          <w:rFonts w:cs="Arial"/>
          <w:spacing w:val="6"/>
        </w:rPr>
        <w:t>use</w:t>
      </w:r>
      <w:r w:rsidR="0075519E">
        <w:rPr>
          <w:rFonts w:cs="Arial"/>
          <w:spacing w:val="6"/>
        </w:rPr>
        <w:t xml:space="preserve"> </w:t>
      </w:r>
      <w:r w:rsidR="00671FE5">
        <w:rPr>
          <w:rFonts w:cs="Arial"/>
          <w:spacing w:val="6"/>
        </w:rPr>
        <w:t xml:space="preserve">cases </w:t>
      </w:r>
      <w:r w:rsidR="00775C20">
        <w:rPr>
          <w:rFonts w:cs="Arial"/>
          <w:spacing w:val="6"/>
        </w:rPr>
        <w:t>is essential for exploring potential alternatives</w:t>
      </w:r>
      <w:r>
        <w:rPr>
          <w:rFonts w:cs="Arial"/>
          <w:spacing w:val="6"/>
        </w:rPr>
        <w:t xml:space="preserve">. This section classifies </w:t>
      </w:r>
      <w:r w:rsidR="00266CCC">
        <w:rPr>
          <w:rFonts w:cs="Arial"/>
          <w:spacing w:val="6"/>
        </w:rPr>
        <w:t xml:space="preserve">privileged firmware </w:t>
      </w:r>
      <w:r w:rsidR="00733949">
        <w:rPr>
          <w:rFonts w:cs="Arial"/>
          <w:spacing w:val="6"/>
        </w:rPr>
        <w:t>application</w:t>
      </w:r>
      <w:r w:rsidR="00775C20">
        <w:rPr>
          <w:rFonts w:cs="Arial"/>
          <w:spacing w:val="6"/>
        </w:rPr>
        <w:t>s</w:t>
      </w:r>
      <w:r w:rsidR="00733949">
        <w:rPr>
          <w:rFonts w:cs="Arial"/>
          <w:spacing w:val="6"/>
        </w:rPr>
        <w:t xml:space="preserve"> today</w:t>
      </w:r>
      <w:r>
        <w:rPr>
          <w:rFonts w:cs="Arial"/>
          <w:spacing w:val="6"/>
        </w:rPr>
        <w:t xml:space="preserve"> and</w:t>
      </w:r>
      <w:r w:rsidR="00775C20">
        <w:rPr>
          <w:rFonts w:cs="Arial"/>
          <w:spacing w:val="6"/>
        </w:rPr>
        <w:t xml:space="preserve"> corresponding</w:t>
      </w:r>
      <w:r>
        <w:rPr>
          <w:rFonts w:cs="Arial"/>
          <w:spacing w:val="6"/>
        </w:rPr>
        <w:t xml:space="preserve"> mechanism</w:t>
      </w:r>
      <w:r w:rsidR="00775C20">
        <w:rPr>
          <w:rFonts w:cs="Arial"/>
          <w:spacing w:val="6"/>
        </w:rPr>
        <w:t>s</w:t>
      </w:r>
      <w:r>
        <w:rPr>
          <w:rFonts w:cs="Arial"/>
          <w:spacing w:val="6"/>
        </w:rPr>
        <w:t xml:space="preserve"> to eliminate </w:t>
      </w:r>
      <w:r w:rsidR="00B87E22">
        <w:rPr>
          <w:rFonts w:cs="Arial"/>
          <w:spacing w:val="6"/>
        </w:rPr>
        <w:t>privileged firmware</w:t>
      </w:r>
      <w:r>
        <w:rPr>
          <w:rFonts w:cs="Arial"/>
          <w:spacing w:val="6"/>
        </w:rPr>
        <w:t xml:space="preserve"> usages for some of those usage models.</w:t>
      </w:r>
    </w:p>
    <w:p w14:paraId="2C8A82F0" w14:textId="6760B1B4" w:rsidR="009954A4" w:rsidRDefault="000A073F" w:rsidP="00DC41D3">
      <w:pPr>
        <w:pStyle w:val="Heading2"/>
      </w:pPr>
      <w:bookmarkStart w:id="601" w:name="_Toc109825349"/>
      <w:r w:rsidRPr="0040119F">
        <w:t>Privileged Firmware Invocation</w:t>
      </w:r>
      <w:bookmarkEnd w:id="601"/>
    </w:p>
    <w:p w14:paraId="4604EE92" w14:textId="472845B5" w:rsidR="0085638B" w:rsidRDefault="0085638B" w:rsidP="00037343">
      <w:pPr>
        <w:tabs>
          <w:tab w:val="left" w:pos="-900"/>
          <w:tab w:val="left" w:pos="-300"/>
          <w:tab w:val="left" w:pos="720"/>
        </w:tabs>
        <w:spacing w:after="60"/>
        <w:rPr>
          <w:rFonts w:cs="Arial"/>
          <w:spacing w:val="6"/>
        </w:rPr>
      </w:pPr>
    </w:p>
    <w:p w14:paraId="5C86ACDB" w14:textId="569C5DBA" w:rsidR="00DF1793" w:rsidRDefault="0085638B" w:rsidP="00037343">
      <w:pPr>
        <w:tabs>
          <w:tab w:val="left" w:pos="-900"/>
          <w:tab w:val="left" w:pos="-300"/>
          <w:tab w:val="left" w:pos="720"/>
        </w:tabs>
        <w:spacing w:after="60"/>
        <w:rPr>
          <w:rFonts w:cs="Arial"/>
          <w:spacing w:val="6"/>
        </w:rPr>
      </w:pPr>
      <w:r>
        <w:rPr>
          <w:rFonts w:cs="Arial"/>
          <w:spacing w:val="6"/>
        </w:rPr>
        <w:t xml:space="preserve">Privileged firmware </w:t>
      </w:r>
      <w:ins w:id="602" w:author="Michael Kubacki" w:date="2022-07-27T14:26:00Z">
        <w:r w:rsidR="00386EAF">
          <w:rPr>
            <w:rFonts w:cs="Arial"/>
            <w:spacing w:val="6"/>
          </w:rPr>
          <w:t xml:space="preserve">execution </w:t>
        </w:r>
      </w:ins>
      <w:r w:rsidR="00017045">
        <w:rPr>
          <w:rFonts w:cs="Arial"/>
          <w:spacing w:val="6"/>
        </w:rPr>
        <w:t xml:space="preserve">can be triggered </w:t>
      </w:r>
      <w:del w:id="603" w:author="Michael Kubacki" w:date="2022-07-27T14:26:00Z">
        <w:r w:rsidR="00017045" w:rsidDel="00E07621">
          <w:rPr>
            <w:rFonts w:cs="Arial"/>
            <w:spacing w:val="6"/>
          </w:rPr>
          <w:delText>synchronoysly</w:delText>
        </w:r>
      </w:del>
      <w:ins w:id="604" w:author="Michael Kubacki" w:date="2022-07-27T14:26:00Z">
        <w:r w:rsidR="00E07621">
          <w:rPr>
            <w:rFonts w:cs="Arial"/>
            <w:spacing w:val="6"/>
          </w:rPr>
          <w:t>synchronously</w:t>
        </w:r>
      </w:ins>
      <w:r w:rsidR="00017045">
        <w:rPr>
          <w:rFonts w:cs="Arial"/>
          <w:spacing w:val="6"/>
        </w:rPr>
        <w:t xml:space="preserve"> by software</w:t>
      </w:r>
      <w:r w:rsidR="00396C15">
        <w:rPr>
          <w:rFonts w:cs="Arial"/>
          <w:spacing w:val="6"/>
        </w:rPr>
        <w:t xml:space="preserve">, </w:t>
      </w:r>
      <w:r w:rsidR="00B3693E">
        <w:rPr>
          <w:rFonts w:cs="Arial"/>
          <w:spacing w:val="6"/>
        </w:rPr>
        <w:t>termed SW invocation</w:t>
      </w:r>
      <w:r w:rsidR="00396C15">
        <w:rPr>
          <w:rFonts w:cs="Arial"/>
          <w:spacing w:val="6"/>
        </w:rPr>
        <w:t xml:space="preserve"> (</w:t>
      </w:r>
      <w:proofErr w:type="gramStart"/>
      <w:r w:rsidR="00396C15">
        <w:rPr>
          <w:rFonts w:cs="Arial"/>
          <w:spacing w:val="6"/>
        </w:rPr>
        <w:t>e.g.</w:t>
      </w:r>
      <w:proofErr w:type="gramEnd"/>
      <w:r w:rsidR="00396C15">
        <w:rPr>
          <w:rFonts w:cs="Arial"/>
          <w:spacing w:val="6"/>
        </w:rPr>
        <w:t xml:space="preserve"> a software triggered SMI in the Intel Architecture),</w:t>
      </w:r>
      <w:r w:rsidR="00B3693E">
        <w:rPr>
          <w:rFonts w:cs="Arial"/>
          <w:spacing w:val="6"/>
        </w:rPr>
        <w:t xml:space="preserve"> </w:t>
      </w:r>
      <w:r w:rsidR="00017045">
        <w:rPr>
          <w:rFonts w:cs="Arial"/>
          <w:spacing w:val="6"/>
        </w:rPr>
        <w:t>or asynchronously by an interrupt</w:t>
      </w:r>
      <w:r w:rsidR="00B3693E">
        <w:rPr>
          <w:rFonts w:cs="Arial"/>
          <w:spacing w:val="6"/>
        </w:rPr>
        <w:t xml:space="preserve"> or hardware generated exception</w:t>
      </w:r>
      <w:r w:rsidR="00396C15">
        <w:rPr>
          <w:rFonts w:cs="Arial"/>
          <w:spacing w:val="6"/>
        </w:rPr>
        <w:t xml:space="preserve">, </w:t>
      </w:r>
      <w:r w:rsidR="00B3693E">
        <w:rPr>
          <w:rFonts w:cs="Arial"/>
          <w:spacing w:val="6"/>
        </w:rPr>
        <w:t>termed interrupt invocation</w:t>
      </w:r>
      <w:r w:rsidR="00396C15">
        <w:rPr>
          <w:rFonts w:cs="Arial"/>
          <w:spacing w:val="6"/>
        </w:rPr>
        <w:t xml:space="preserve"> (e.g. a </w:t>
      </w:r>
      <w:r w:rsidR="004E2A67">
        <w:rPr>
          <w:rFonts w:cs="Arial"/>
          <w:spacing w:val="6"/>
        </w:rPr>
        <w:t>Hardware SMI in the Intel Architecture)</w:t>
      </w:r>
      <w:r w:rsidR="00017045">
        <w:rPr>
          <w:rFonts w:cs="Arial"/>
          <w:spacing w:val="6"/>
        </w:rPr>
        <w:t>.</w:t>
      </w:r>
      <w:r w:rsidR="00E816F5">
        <w:rPr>
          <w:rFonts w:cs="Arial"/>
          <w:spacing w:val="6"/>
        </w:rPr>
        <w:t xml:space="preserve"> </w:t>
      </w:r>
      <w:r w:rsidR="00DF1793">
        <w:rPr>
          <w:rFonts w:cs="Arial"/>
          <w:spacing w:val="6"/>
        </w:rPr>
        <w:t>The actual mechanism</w:t>
      </w:r>
      <w:ins w:id="605" w:author="Michael Kubacki" w:date="2022-07-27T14:26:00Z">
        <w:r w:rsidR="00386EAF">
          <w:rPr>
            <w:rFonts w:cs="Arial"/>
            <w:spacing w:val="6"/>
          </w:rPr>
          <w:t>s</w:t>
        </w:r>
      </w:ins>
      <w:r w:rsidR="00DF1793">
        <w:rPr>
          <w:rFonts w:cs="Arial"/>
          <w:spacing w:val="6"/>
        </w:rPr>
        <w:t xml:space="preserve"> are </w:t>
      </w:r>
      <w:r w:rsidR="00911CC2">
        <w:rPr>
          <w:rFonts w:cs="Arial"/>
          <w:spacing w:val="6"/>
        </w:rPr>
        <w:t>architecture specific.</w:t>
      </w:r>
      <w:r w:rsidR="00794545">
        <w:rPr>
          <w:rFonts w:cs="Arial"/>
          <w:spacing w:val="6"/>
        </w:rPr>
        <w:br/>
      </w:r>
    </w:p>
    <w:p w14:paraId="288C28B4" w14:textId="3F25EA43" w:rsidR="00DF1793" w:rsidRDefault="00311E6B" w:rsidP="00DC41D3">
      <w:pPr>
        <w:pStyle w:val="Heading3"/>
      </w:pPr>
      <w:bookmarkStart w:id="606" w:name="_Toc109825350"/>
      <w:ins w:id="607" w:author="Michael Kubacki" w:date="2022-07-27T14:43:00Z">
        <w:r>
          <w:t xml:space="preserve">x86 </w:t>
        </w:r>
      </w:ins>
      <w:r w:rsidR="00DF1793">
        <w:t>Architecture Privileged Firmware Invocation</w:t>
      </w:r>
      <w:bookmarkEnd w:id="606"/>
    </w:p>
    <w:p w14:paraId="78A922DC" w14:textId="3C87DC3A" w:rsidR="00C4760E" w:rsidDel="006E5C58" w:rsidRDefault="00C4760E" w:rsidP="00037343">
      <w:pPr>
        <w:tabs>
          <w:tab w:val="left" w:pos="-900"/>
          <w:tab w:val="left" w:pos="-300"/>
          <w:tab w:val="left" w:pos="720"/>
        </w:tabs>
        <w:spacing w:after="60"/>
        <w:rPr>
          <w:del w:id="608" w:author="Jose Marinho [2]" w:date="2022-04-28T17:10:00Z"/>
          <w:rFonts w:cs="Arial"/>
          <w:spacing w:val="6"/>
        </w:rPr>
      </w:pPr>
    </w:p>
    <w:p w14:paraId="7BBCD96D" w14:textId="57C23CEE" w:rsidR="00C4760E" w:rsidRDefault="00261E44" w:rsidP="00037343">
      <w:pPr>
        <w:tabs>
          <w:tab w:val="left" w:pos="-900"/>
          <w:tab w:val="left" w:pos="-300"/>
          <w:tab w:val="left" w:pos="720"/>
        </w:tabs>
        <w:spacing w:after="60"/>
        <w:rPr>
          <w:rFonts w:cs="Arial"/>
          <w:spacing w:val="6"/>
        </w:rPr>
      </w:pPr>
      <w:r>
        <w:rPr>
          <w:rFonts w:cs="Arial"/>
          <w:spacing w:val="6"/>
        </w:rPr>
        <w:t xml:space="preserve">SMIs can be triggered either via software means or by the platform </w:t>
      </w:r>
      <w:proofErr w:type="spellStart"/>
      <w:r>
        <w:rPr>
          <w:rFonts w:cs="Arial"/>
          <w:spacing w:val="6"/>
        </w:rPr>
        <w:t>hardware.</w:t>
      </w:r>
      <w:del w:id="609" w:author="Michael Kubacki" w:date="2022-07-27T14:43:00Z">
        <w:r w:rsidDel="002B48CB">
          <w:rPr>
            <w:rFonts w:cs="Arial"/>
            <w:spacing w:val="6"/>
          </w:rPr>
          <w:delText xml:space="preserve"> In</w:delText>
        </w:r>
        <w:r w:rsidR="00F96F68" w:rsidDel="002B48CB">
          <w:rPr>
            <w:rFonts w:cs="Arial"/>
            <w:spacing w:val="6"/>
          </w:rPr>
          <w:delText xml:space="preserve"> </w:delText>
        </w:r>
        <w:r w:rsidR="005900B4" w:rsidDel="002B48CB">
          <w:rPr>
            <w:rFonts w:cs="Arial"/>
            <w:spacing w:val="6"/>
          </w:rPr>
          <w:delText xml:space="preserve">Intel Architecture (IA) </w:delText>
        </w:r>
        <w:r w:rsidDel="002B48CB">
          <w:rPr>
            <w:rFonts w:cs="Arial"/>
            <w:spacing w:val="6"/>
          </w:rPr>
          <w:delText>systems</w:delText>
        </w:r>
      </w:del>
      <w:ins w:id="610" w:author="Michael Kubacki" w:date="2022-07-27T14:43:00Z">
        <w:r w:rsidR="002B48CB">
          <w:rPr>
            <w:rFonts w:cs="Arial"/>
            <w:spacing w:val="6"/>
          </w:rPr>
          <w:t>On</w:t>
        </w:r>
        <w:proofErr w:type="spellEnd"/>
        <w:r w:rsidR="002B48CB">
          <w:rPr>
            <w:rFonts w:cs="Arial"/>
            <w:spacing w:val="6"/>
          </w:rPr>
          <w:t xml:space="preserve"> x86 systems</w:t>
        </w:r>
      </w:ins>
      <w:r>
        <w:rPr>
          <w:rFonts w:cs="Arial"/>
          <w:spacing w:val="6"/>
        </w:rPr>
        <w:t xml:space="preserve">, a write to IO </w:t>
      </w:r>
      <w:ins w:id="611" w:author="Michael Kubacki" w:date="2022-07-27T14:29:00Z">
        <w:r w:rsidR="001C1F51">
          <w:rPr>
            <w:rFonts w:cs="Arial"/>
            <w:spacing w:val="6"/>
          </w:rPr>
          <w:t xml:space="preserve">command </w:t>
        </w:r>
      </w:ins>
      <w:r>
        <w:rPr>
          <w:rFonts w:cs="Arial"/>
          <w:spacing w:val="6"/>
        </w:rPr>
        <w:t xml:space="preserve">port </w:t>
      </w:r>
      <w:ins w:id="612" w:author="Michael Kubacki" w:date="2022-07-27T14:29:00Z">
        <w:r w:rsidR="001C1F51">
          <w:rPr>
            <w:rFonts w:cs="Arial"/>
            <w:spacing w:val="6"/>
          </w:rPr>
          <w:t>(</w:t>
        </w:r>
        <w:proofErr w:type="gramStart"/>
        <w:r w:rsidR="001C1F51">
          <w:rPr>
            <w:rFonts w:cs="Arial"/>
            <w:spacing w:val="6"/>
          </w:rPr>
          <w:t>e.g.</w:t>
        </w:r>
        <w:proofErr w:type="gramEnd"/>
        <w:r w:rsidR="001C1F51">
          <w:rPr>
            <w:rFonts w:cs="Arial"/>
            <w:spacing w:val="6"/>
          </w:rPr>
          <w:t xml:space="preserve"> </w:t>
        </w:r>
      </w:ins>
      <w:r>
        <w:rPr>
          <w:rFonts w:cs="Arial"/>
          <w:spacing w:val="6"/>
        </w:rPr>
        <w:t>0xB2</w:t>
      </w:r>
      <w:ins w:id="613" w:author="Michael Kubacki" w:date="2022-07-27T14:29:00Z">
        <w:r w:rsidR="001C1F51">
          <w:rPr>
            <w:rFonts w:cs="Arial"/>
            <w:spacing w:val="6"/>
          </w:rPr>
          <w:t>)</w:t>
        </w:r>
      </w:ins>
      <w:r>
        <w:rPr>
          <w:rFonts w:cs="Arial"/>
          <w:spacing w:val="6"/>
        </w:rPr>
        <w:t xml:space="preserve"> will trigger a SMI. Software </w:t>
      </w:r>
      <w:r w:rsidR="005900B4">
        <w:rPr>
          <w:rFonts w:cs="Arial"/>
          <w:spacing w:val="6"/>
        </w:rPr>
        <w:t xml:space="preserve">uses this path </w:t>
      </w:r>
      <w:r w:rsidDel="00A16B09">
        <w:rPr>
          <w:rFonts w:cs="Arial"/>
          <w:spacing w:val="6"/>
        </w:rPr>
        <w:t xml:space="preserve">to trigger a SMI </w:t>
      </w:r>
      <w:proofErr w:type="gramStart"/>
      <w:r w:rsidDel="00A16B09">
        <w:rPr>
          <w:rFonts w:cs="Arial"/>
          <w:spacing w:val="6"/>
        </w:rPr>
        <w:t>in order</w:t>
      </w:r>
      <w:r>
        <w:rPr>
          <w:rFonts w:cs="Arial"/>
          <w:spacing w:val="6"/>
        </w:rPr>
        <w:t xml:space="preserve"> to</w:t>
      </w:r>
      <w:proofErr w:type="gramEnd"/>
      <w:r>
        <w:rPr>
          <w:rFonts w:cs="Arial"/>
          <w:spacing w:val="6"/>
        </w:rPr>
        <w:t xml:space="preserve"> invoke BIOS/Platform firmware services </w:t>
      </w:r>
      <w:r w:rsidR="005A1AE1">
        <w:rPr>
          <w:rFonts w:cs="Arial"/>
          <w:spacing w:val="6"/>
        </w:rPr>
        <w:t>during system runtime</w:t>
      </w:r>
      <w:r>
        <w:rPr>
          <w:rFonts w:cs="Arial"/>
          <w:spacing w:val="6"/>
        </w:rPr>
        <w:t>.</w:t>
      </w:r>
      <w:r w:rsidR="003370DE">
        <w:rPr>
          <w:rFonts w:cs="Arial"/>
          <w:spacing w:val="6"/>
        </w:rPr>
        <w:t xml:space="preserve"> Hardware SMIs</w:t>
      </w:r>
      <w:r w:rsidR="00D426FF">
        <w:rPr>
          <w:rFonts w:cs="Arial"/>
          <w:spacing w:val="6"/>
        </w:rPr>
        <w:t>,</w:t>
      </w:r>
      <w:r w:rsidR="003370DE">
        <w:rPr>
          <w:rFonts w:cs="Arial"/>
          <w:spacing w:val="6"/>
        </w:rPr>
        <w:t xml:space="preserve"> on the other hand</w:t>
      </w:r>
      <w:r w:rsidR="00D426FF">
        <w:rPr>
          <w:rFonts w:cs="Arial"/>
          <w:spacing w:val="6"/>
        </w:rPr>
        <w:t>,</w:t>
      </w:r>
      <w:r w:rsidR="003370DE">
        <w:rPr>
          <w:rFonts w:cs="Arial"/>
          <w:spacing w:val="6"/>
        </w:rPr>
        <w:t xml:space="preserve"> are triggered by the platform hardware in response to system events such as errors, GPIO events etc</w:t>
      </w:r>
      <w:r w:rsidR="003370DE" w:rsidDel="00A16B09">
        <w:rPr>
          <w:rFonts w:cs="Arial"/>
          <w:spacing w:val="6"/>
        </w:rPr>
        <w:t>.</w:t>
      </w:r>
    </w:p>
    <w:p w14:paraId="0E04703A" w14:textId="34ABE3B3" w:rsidR="00A21B00" w:rsidRDefault="00A21B00" w:rsidP="00037343">
      <w:pPr>
        <w:tabs>
          <w:tab w:val="left" w:pos="-900"/>
          <w:tab w:val="left" w:pos="-300"/>
          <w:tab w:val="left" w:pos="720"/>
        </w:tabs>
        <w:spacing w:after="60"/>
        <w:rPr>
          <w:rFonts w:cs="Arial"/>
          <w:spacing w:val="6"/>
        </w:rPr>
      </w:pPr>
    </w:p>
    <w:p w14:paraId="414B1807" w14:textId="54311F18" w:rsidR="006E5C58" w:rsidRDefault="006E5C58" w:rsidP="006E5C58">
      <w:pPr>
        <w:pStyle w:val="Heading3"/>
      </w:pPr>
      <w:bookmarkStart w:id="614" w:name="_Toc109825351"/>
      <w:r>
        <w:t>Arm A-profile Privil</w:t>
      </w:r>
      <w:r w:rsidR="006A33C4">
        <w:t>e</w:t>
      </w:r>
      <w:r>
        <w:t>ged Firmware Invocation</w:t>
      </w:r>
      <w:bookmarkEnd w:id="614"/>
    </w:p>
    <w:p w14:paraId="0611932B" w14:textId="77777777" w:rsidR="003B1C12" w:rsidRPr="003B1C12" w:rsidRDefault="003B1C12" w:rsidP="003B1C12">
      <w:pPr>
        <w:pStyle w:val="BodyText"/>
      </w:pPr>
    </w:p>
    <w:p w14:paraId="03BBFCE4" w14:textId="196E781F" w:rsidR="00261E44" w:rsidRDefault="00A21B00" w:rsidP="00130F55">
      <w:pPr>
        <w:pStyle w:val="ListBullet"/>
      </w:pPr>
      <w:r>
        <w:t xml:space="preserve">On the </w:t>
      </w:r>
      <w:r w:rsidR="00E816F5">
        <w:t>Arm A-profile</w:t>
      </w:r>
      <w:r>
        <w:t xml:space="preserve"> architecture</w:t>
      </w:r>
      <w:r w:rsidR="00E816F5">
        <w:t>,</w:t>
      </w:r>
      <w:r>
        <w:t xml:space="preserve"> </w:t>
      </w:r>
      <w:del w:id="615" w:author="Michael Kubacki" w:date="2022-07-27T14:27:00Z">
        <w:r w:rsidDel="001C1F51">
          <w:delText xml:space="preserve">the </w:delText>
        </w:r>
      </w:del>
      <w:r>
        <w:t xml:space="preserve">privileged firmware is </w:t>
      </w:r>
      <w:r w:rsidR="00E816F5">
        <w:t xml:space="preserve">invoked by SW via </w:t>
      </w:r>
      <w:r>
        <w:t xml:space="preserve">the </w:t>
      </w:r>
      <w:r w:rsidR="00E816F5">
        <w:t>execution of a</w:t>
      </w:r>
      <w:r>
        <w:t xml:space="preserve"> </w:t>
      </w:r>
      <w:ins w:id="616" w:author="Jose Marinho [2]" w:date="2022-07-28T10:28:00Z">
        <w:r w:rsidR="00E33E30">
          <w:t>Secure Monitor Call (</w:t>
        </w:r>
      </w:ins>
      <w:r>
        <w:t>SMC</w:t>
      </w:r>
      <w:ins w:id="617" w:author="Jose Marinho [2]" w:date="2022-07-28T10:28:00Z">
        <w:r w:rsidR="00E33E30">
          <w:t>)</w:t>
        </w:r>
      </w:ins>
      <w:r>
        <w:t xml:space="preserve"> or </w:t>
      </w:r>
      <w:ins w:id="618" w:author="Jose Marinho [2]" w:date="2022-07-28T10:28:00Z">
        <w:r w:rsidR="008D30BD">
          <w:t>a Hypervisor Call (</w:t>
        </w:r>
      </w:ins>
      <w:r>
        <w:t>HVC</w:t>
      </w:r>
      <w:ins w:id="619" w:author="Jose Marinho [2]" w:date="2022-07-28T10:28:00Z">
        <w:r w:rsidR="008D30BD">
          <w:t>)</w:t>
        </w:r>
      </w:ins>
      <w:r>
        <w:t xml:space="preserve"> </w:t>
      </w:r>
      <w:r w:rsidR="00577C5C">
        <w:t xml:space="preserve">instruction </w:t>
      </w:r>
      <w:r w:rsidR="00E2396C">
        <w:t>[</w:t>
      </w:r>
      <w:r w:rsidR="00E2396C">
        <w:rPr>
          <w:rStyle w:val="Hyperlink"/>
          <w:rFonts w:cs="Arial"/>
          <w:spacing w:val="6"/>
        </w:rPr>
        <w:t>SMC</w:t>
      </w:r>
      <w:r w:rsidR="00970C4B">
        <w:rPr>
          <w:rStyle w:val="Hyperlink"/>
          <w:rFonts w:cs="Arial"/>
          <w:spacing w:val="6"/>
        </w:rPr>
        <w:t>CC</w:t>
      </w:r>
      <w:r w:rsidR="00E2396C" w:rsidRPr="00E2396C">
        <w:t>]</w:t>
      </w:r>
      <w:r w:rsidR="00E816F5">
        <w:t>, or by HW via a secure interrupt</w:t>
      </w:r>
      <w:r w:rsidRPr="00E2396C">
        <w:t>.</w:t>
      </w:r>
      <w:r w:rsidR="003370DE" w:rsidRPr="00E2396C" w:rsidDel="00A16B09">
        <w:t xml:space="preserve"> </w:t>
      </w:r>
    </w:p>
    <w:p w14:paraId="24BEFA6A" w14:textId="21D1A192" w:rsidR="0076593F" w:rsidRDefault="0076593F" w:rsidP="00130F55">
      <w:pPr>
        <w:pStyle w:val="ListBullet"/>
        <w:rPr>
          <w:ins w:id="620" w:author="Jose Marinho [2]" w:date="2022-07-28T10:54:00Z"/>
        </w:rPr>
      </w:pPr>
    </w:p>
    <w:p w14:paraId="32765E88" w14:textId="702E9D5A" w:rsidR="009F68A9" w:rsidRDefault="007A2B47" w:rsidP="00130F55">
      <w:pPr>
        <w:pStyle w:val="ListBullet"/>
        <w:rPr>
          <w:ins w:id="621" w:author="Jose Marinho [2]" w:date="2022-07-28T10:55:00Z"/>
        </w:rPr>
      </w:pPr>
      <w:moveFromRangeStart w:id="622" w:author="Jose Marinho" w:date="2022-08-01T15:05:00Z" w:name="move110258727"/>
      <w:moveFrom w:id="623" w:author="Jose Marinho" w:date="2022-08-01T15:05:00Z">
        <w:ins w:id="624" w:author="Jose Marinho [2]" w:date="2022-07-28T11:07:00Z">
          <w:r w:rsidDel="00130F55">
            <w:rPr>
              <w:noProof/>
            </w:rPr>
            <mc:AlternateContent>
              <mc:Choice Requires="wps">
                <w:drawing>
                  <wp:inline distT="0" distB="0" distL="114300" distR="114300" wp14:anchorId="131C5A2D" wp14:editId="4BC29110">
                    <wp:extent cx="5694680" cy="635"/>
                    <wp:effectExtent l="0" t="0" r="0" b="0"/>
                    <wp:docPr id="1652369442" name="Text Box 514"/>
                    <wp:cNvGraphicFramePr/>
                    <a:graphic xmlns:a="http://schemas.openxmlformats.org/drawingml/2006/main">
                      <a:graphicData uri="http://schemas.microsoft.com/office/word/2010/wordprocessingShape">
                        <wps:wsp>
                          <wps:cNvSpPr txBox="1"/>
                          <wps:spPr>
                            <a:xfrm>
                              <a:off x="0" y="0"/>
                              <a:ext cx="5694680" cy="635"/>
                            </a:xfrm>
                            <a:prstGeom prst="rect">
                              <a:avLst/>
                            </a:prstGeom>
                            <a:solidFill>
                              <a:prstClr val="white"/>
                            </a:solidFill>
                            <a:ln>
                              <a:noFill/>
                            </a:ln>
                          </wps:spPr>
                          <wps:txbx>
                            <w:txbxContent>
                              <w:p w14:paraId="54A1B811" w14:textId="3AD8498B" w:rsidR="007A2B47" w:rsidRPr="00696709" w:rsidRDefault="007A2B47" w:rsidP="007A2B47">
                                <w:pPr>
                                  <w:pStyle w:val="Caption"/>
                                </w:pPr>
                                <w:ins w:id="625" w:author="Jose Marinho [2]" w:date="2022-07-28T11:07:00Z">
                                  <w:r>
                                    <w:t xml:space="preserve">Figure </w:t>
                                  </w:r>
                                  <w:r>
                                    <w:fldChar w:fldCharType="begin"/>
                                  </w:r>
                                  <w:r>
                                    <w:instrText xml:space="preserve"> SEQ Figure \* ARABIC </w:instrText>
                                  </w:r>
                                </w:ins>
                                <w:r>
                                  <w:fldChar w:fldCharType="separate"/>
                                </w:r>
                                <w:ins w:id="626" w:author="Jose Marinho [2]" w:date="2022-07-28T11:07:00Z">
                                  <w:r>
                                    <w:t>3</w:t>
                                  </w:r>
                                  <w:r>
                                    <w:fldChar w:fldCharType="end"/>
                                  </w:r>
                                  <w:r>
                                    <w:t>: High-level example of the invocation of privileged firmware on the Arm A-profile architecture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31C5A2D" id="Text Box 514" o:spid="_x0000_s1053" type="#_x0000_t202" style="width:448.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dNGgIAAEA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" stroked="f">
                    <v:textbox style="mso-fit-shape-to-text:t" inset="0,0,0,0">
                      <w:txbxContent>
                        <w:p w14:paraId="54A1B811" w14:textId="3AD8498B" w:rsidR="007A2B47" w:rsidRPr="00696709" w:rsidRDefault="007A2B47" w:rsidP="007A2B47">
                          <w:pPr>
                            <w:pStyle w:val="Caption"/>
                          </w:pPr>
                          <w:ins w:id="627" w:author="Jose Marinho [2]" w:date="2022-07-28T11:07:00Z">
                            <w:r>
                              <w:t xml:space="preserve">Figure </w:t>
                            </w:r>
                            <w:r>
                              <w:fldChar w:fldCharType="begin"/>
                            </w:r>
                            <w:r>
                              <w:instrText xml:space="preserve"> SEQ Figure \* ARABIC </w:instrText>
                            </w:r>
                          </w:ins>
                          <w:r>
                            <w:fldChar w:fldCharType="separate"/>
                          </w:r>
                          <w:ins w:id="628" w:author="Jose Marinho [2]" w:date="2022-07-28T11:07:00Z">
                            <w:r>
                              <w:t>3</w:t>
                            </w:r>
                            <w:r>
                              <w:fldChar w:fldCharType="end"/>
                            </w:r>
                            <w:r>
                              <w:t>: High-level example of the invocation of privileged firmware on the Arm A-profile architecture</w:t>
                            </w:r>
                          </w:ins>
                        </w:p>
                      </w:txbxContent>
                    </v:textbox>
                    <w10:anchorlock/>
                  </v:shape>
                </w:pict>
              </mc:Fallback>
            </mc:AlternateContent>
          </w:r>
        </w:ins>
      </w:moveFrom>
      <w:moveFromRangeEnd w:id="622"/>
    </w:p>
    <w:p w14:paraId="56104DBC" w14:textId="748ED2EC" w:rsidR="009F68A9" w:rsidDel="00130F55" w:rsidRDefault="009F68A9" w:rsidP="00130F55">
      <w:pPr>
        <w:pStyle w:val="ListBullet"/>
        <w:rPr>
          <w:ins w:id="629" w:author="Jose Marinho [2]" w:date="2022-07-28T10:55:00Z"/>
          <w:del w:id="630" w:author="Jose Marinho" w:date="2022-08-01T15:05:00Z"/>
        </w:rPr>
      </w:pPr>
    </w:p>
    <w:p w14:paraId="1921531F" w14:textId="7951018E" w:rsidR="004206B8" w:rsidDel="00130F55" w:rsidRDefault="004206B8" w:rsidP="00130F55">
      <w:pPr>
        <w:pStyle w:val="ListBullet"/>
        <w:rPr>
          <w:ins w:id="631" w:author="Jose Marinho [2]" w:date="2022-07-28T10:55:00Z"/>
          <w:del w:id="632" w:author="Jose Marinho" w:date="2022-08-01T15:05:00Z"/>
        </w:rPr>
      </w:pPr>
    </w:p>
    <w:p w14:paraId="49E55A11" w14:textId="3BF5791E" w:rsidR="004206B8" w:rsidRDefault="004206B8" w:rsidP="00130F55">
      <w:pPr>
        <w:pStyle w:val="ListBullet"/>
        <w:rPr>
          <w:ins w:id="633" w:author="Jose Marinho [2]" w:date="2022-07-28T10:55:00Z"/>
        </w:rPr>
      </w:pPr>
    </w:p>
    <w:p w14:paraId="398E0943" w14:textId="014A8094" w:rsidR="004206B8" w:rsidRDefault="004206B8" w:rsidP="00130F55">
      <w:pPr>
        <w:pStyle w:val="ListBullet"/>
        <w:rPr>
          <w:ins w:id="634" w:author="Jose Marinho [2]" w:date="2022-07-28T10:55:00Z"/>
        </w:rPr>
      </w:pPr>
      <w:ins w:id="635" w:author="Jose Marinho [2]" w:date="2022-08-01T13:50:00Z">
        <w:r>
          <w:rPr>
            <w:noProof/>
          </w:rPr>
          <w:lastRenderedPageBreak/>
          <mc:AlternateContent>
            <mc:Choice Requires="wpg">
              <w:drawing>
                <wp:inline distT="0" distB="0" distL="114300" distR="114300" wp14:anchorId="2AE8EE9F" wp14:editId="7862C0F2">
                  <wp:extent cx="5694777" cy="2219325"/>
                  <wp:effectExtent l="0" t="0" r="0" b="28575"/>
                  <wp:docPr id="39521406" name="Group 513"/>
                  <wp:cNvGraphicFramePr/>
                  <a:graphic xmlns:a="http://schemas.openxmlformats.org/drawingml/2006/main">
                    <a:graphicData uri="http://schemas.microsoft.com/office/word/2010/wordprocessingGroup">
                      <wpg:wgp>
                        <wpg:cNvGrpSpPr/>
                        <wpg:grpSpPr>
                          <a:xfrm>
                            <a:off x="0" y="0"/>
                            <a:ext cx="5694777" cy="2219325"/>
                            <a:chOff x="0" y="0"/>
                            <a:chExt cx="5694777" cy="2219325"/>
                          </a:xfrm>
                        </wpg:grpSpPr>
                        <wpg:grpSp>
                          <wpg:cNvPr id="36" name="Group 36"/>
                          <wpg:cNvGrpSpPr/>
                          <wpg:grpSpPr>
                            <a:xfrm>
                              <a:off x="0" y="0"/>
                              <a:ext cx="4324350" cy="2219325"/>
                              <a:chOff x="0" y="0"/>
                              <a:chExt cx="4324350" cy="2219325"/>
                            </a:xfrm>
                          </wpg:grpSpPr>
                          <wps:wsp>
                            <wps:cNvPr id="37" name="Rectangle 37"/>
                            <wps:cNvSpPr/>
                            <wps:spPr>
                              <a:xfrm>
                                <a:off x="2695575" y="35242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02D1D0A2" w14:textId="77777777" w:rsidR="009F68A9" w:rsidRDefault="009F68A9" w:rsidP="009F68A9">
                                  <w:pPr>
                                    <w:jc w:val="center"/>
                                  </w:pPr>
                                  <w:ins w:id="636" w:author="Jose Marinho [2]" w:date="2022-07-28T10:13:00Z">
                                    <w:r>
                                      <w:t>Trusted OS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57225" y="35242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43ED534D" w14:textId="77777777" w:rsidR="009F68A9" w:rsidRDefault="009F68A9" w:rsidP="009F68A9">
                                  <w:pPr>
                                    <w:jc w:val="center"/>
                                  </w:pPr>
                                  <w:ins w:id="637" w:author="Jose Marinho [2]" w:date="2022-07-28T10:13:00Z">
                                    <w:r>
                                      <w:t>OS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657225" y="105727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07E47B6E" w14:textId="77777777" w:rsidR="009F68A9" w:rsidRDefault="009F68A9" w:rsidP="009F68A9">
                                  <w:pPr>
                                    <w:jc w:val="center"/>
                                  </w:pPr>
                                  <w:ins w:id="638" w:author="Jose Marinho [2]" w:date="2022-07-28T10:14:00Z">
                                    <w:r>
                                      <w:t>Hypervisor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657225" y="1771650"/>
                                <a:ext cx="3638550"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723B3C73" w14:textId="77777777" w:rsidR="009F68A9" w:rsidRDefault="009F68A9" w:rsidP="009F68A9">
                                  <w:pPr>
                                    <w:jc w:val="center"/>
                                  </w:pPr>
                                  <w:ins w:id="639" w:author="Jose Marinho [2]" w:date="2022-07-28T10:14:00Z">
                                    <w:r>
                                      <w:t>Monitor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505075" y="476250"/>
                                <a:ext cx="0" cy="1181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0" y="400050"/>
                                <a:ext cx="438150" cy="295275"/>
                              </a:xfrm>
                              <a:prstGeom prst="rect">
                                <a:avLst/>
                              </a:prstGeom>
                              <a:solidFill>
                                <a:schemeClr val="lt1"/>
                              </a:solidFill>
                              <a:ln w="6350">
                                <a:noFill/>
                              </a:ln>
                            </wps:spPr>
                            <wps:txbx>
                              <w:txbxContent>
                                <w:p w14:paraId="21CC5936" w14:textId="77777777" w:rsidR="009F68A9" w:rsidRDefault="009F68A9" w:rsidP="009F68A9">
                                  <w:ins w:id="640" w:author="Jose Marinho [2]" w:date="2022-07-28T10:15:00Z">
                                    <w:r>
                                      <w:t>EL1</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Text Box 43"/>
                            <wps:cNvSpPr txBox="1"/>
                            <wps:spPr>
                              <a:xfrm>
                                <a:off x="0" y="1133475"/>
                                <a:ext cx="438150" cy="295275"/>
                              </a:xfrm>
                              <a:prstGeom prst="rect">
                                <a:avLst/>
                              </a:prstGeom>
                              <a:solidFill>
                                <a:schemeClr val="lt1"/>
                              </a:solidFill>
                              <a:ln w="6350">
                                <a:noFill/>
                              </a:ln>
                            </wps:spPr>
                            <wps:txbx>
                              <w:txbxContent>
                                <w:p w14:paraId="587F0C84" w14:textId="77777777" w:rsidR="009F68A9" w:rsidRDefault="009F68A9" w:rsidP="009F68A9">
                                  <w:ins w:id="641" w:author="Jose Marinho [2]" w:date="2022-07-28T10:15:00Z">
                                    <w:r>
                                      <w:t>EL2</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Text Box 59"/>
                            <wps:cNvSpPr txBox="1"/>
                            <wps:spPr>
                              <a:xfrm>
                                <a:off x="0" y="1838325"/>
                                <a:ext cx="438150" cy="295275"/>
                              </a:xfrm>
                              <a:prstGeom prst="rect">
                                <a:avLst/>
                              </a:prstGeom>
                              <a:solidFill>
                                <a:schemeClr val="lt1"/>
                              </a:solidFill>
                              <a:ln w="6350">
                                <a:noFill/>
                              </a:ln>
                            </wps:spPr>
                            <wps:txbx>
                              <w:txbxContent>
                                <w:p w14:paraId="0A87FAE9" w14:textId="77777777" w:rsidR="009F68A9" w:rsidRDefault="009F68A9" w:rsidP="009F68A9">
                                  <w:ins w:id="642" w:author="Jose Marinho [2]" w:date="2022-07-28T10:15:00Z">
                                    <w:r>
                                      <w:t>EL</w:t>
                                    </w:r>
                                  </w:ins>
                                  <w:ins w:id="643" w:author="Jose Marinho [2]" w:date="2022-07-28T10:16:00Z">
                                    <w:r>
                                      <w:t>3</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Text Box 60"/>
                            <wps:cNvSpPr txBox="1"/>
                            <wps:spPr>
                              <a:xfrm>
                                <a:off x="1028700" y="0"/>
                                <a:ext cx="914400" cy="295275"/>
                              </a:xfrm>
                              <a:prstGeom prst="rect">
                                <a:avLst/>
                              </a:prstGeom>
                              <a:solidFill>
                                <a:schemeClr val="lt1"/>
                              </a:solidFill>
                              <a:ln w="6350">
                                <a:noFill/>
                              </a:ln>
                            </wps:spPr>
                            <wps:txbx>
                              <w:txbxContent>
                                <w:p w14:paraId="3D9CAA9D" w14:textId="77777777" w:rsidR="009F68A9" w:rsidRDefault="009F68A9" w:rsidP="009F68A9">
                                  <w:ins w:id="644" w:author="Jose Marinho [2]" w:date="2022-07-28T10:16:00Z">
                                    <w:r>
                                      <w:t>Non-secure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5119458" name="Text Box 1785119458"/>
                            <wps:cNvSpPr txBox="1"/>
                            <wps:spPr>
                              <a:xfrm>
                                <a:off x="3123886" y="9525"/>
                                <a:ext cx="632460" cy="295275"/>
                              </a:xfrm>
                              <a:prstGeom prst="rect">
                                <a:avLst/>
                              </a:prstGeom>
                              <a:solidFill>
                                <a:schemeClr val="lt1"/>
                              </a:solidFill>
                              <a:ln w="6350">
                                <a:noFill/>
                              </a:ln>
                            </wps:spPr>
                            <wps:txbx>
                              <w:txbxContent>
                                <w:p w14:paraId="3A12409D" w14:textId="77777777" w:rsidR="009F68A9" w:rsidRDefault="009F68A9" w:rsidP="009F68A9">
                                  <w:ins w:id="645" w:author="Jose Marinho [2]" w:date="2022-07-28T10:16:00Z">
                                    <w:r>
                                      <w:t>Secure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785119471" name="Lightning Bolt 1785119471"/>
                          <wps:cNvSpPr/>
                          <wps:spPr>
                            <a:xfrm rot="497112">
                              <a:off x="5029200" y="1632190"/>
                              <a:ext cx="307975" cy="462915"/>
                            </a:xfrm>
                            <a:prstGeom prst="lightningBol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74" name="Straight Arrow Connector 1785119474"/>
                          <wps:cNvCnPr/>
                          <wps:spPr>
                            <a:xfrm flipH="1">
                              <a:off x="3883684" y="1922253"/>
                              <a:ext cx="11430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85119475" name="Text Box 1785119475"/>
                          <wps:cNvSpPr txBox="1"/>
                          <wps:spPr>
                            <a:xfrm>
                              <a:off x="4511137" y="1371600"/>
                              <a:ext cx="1183640" cy="314325"/>
                            </a:xfrm>
                            <a:prstGeom prst="rect">
                              <a:avLst/>
                            </a:prstGeom>
                            <a:noFill/>
                            <a:ln w="6350">
                              <a:noFill/>
                            </a:ln>
                          </wps:spPr>
                          <wps:txbx>
                            <w:txbxContent>
                              <w:p w14:paraId="13983246" w14:textId="3941F289" w:rsidR="0073649D" w:rsidRDefault="0073649D">
                                <w:ins w:id="646" w:author="Jose Marinho [2]" w:date="2022-07-28T10:56:00Z">
                                  <w:r>
                                    <w:t>Secure interrupt</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5119476" name="Straight Arrow Connector 1785119476"/>
                          <wps:cNvCnPr/>
                          <wps:spPr>
                            <a:xfrm flipV="1">
                              <a:off x="3835520" y="685081"/>
                              <a:ext cx="10000" cy="1227992"/>
                            </a:xfrm>
                            <a:prstGeom prst="straightConnector1">
                              <a:avLst/>
                            </a:prstGeom>
                            <a:ln w="28575">
                              <a:headEnd type="oval"/>
                              <a:tailEnd type="triangle"/>
                            </a:ln>
                          </wps:spPr>
                          <wps:style>
                            <a:lnRef idx="1">
                              <a:schemeClr val="dk1"/>
                            </a:lnRef>
                            <a:fillRef idx="0">
                              <a:schemeClr val="dk1"/>
                            </a:fillRef>
                            <a:effectRef idx="0">
                              <a:schemeClr val="dk1"/>
                            </a:effectRef>
                            <a:fontRef idx="minor">
                              <a:schemeClr val="tx1"/>
                            </a:fontRef>
                          </wps:style>
                          <wps:bodyPr/>
                        </wps:wsp>
                        <wps:wsp>
                          <wps:cNvPr id="1785119480" name="Text Box 1785119480"/>
                          <wps:cNvSpPr txBox="1"/>
                          <wps:spPr>
                            <a:xfrm>
                              <a:off x="1639019" y="543464"/>
                              <a:ext cx="882687" cy="290705"/>
                            </a:xfrm>
                            <a:prstGeom prst="rect">
                              <a:avLst/>
                            </a:prstGeom>
                            <a:noFill/>
                            <a:ln w="6350">
                              <a:noFill/>
                            </a:ln>
                          </wps:spPr>
                          <wps:txbx>
                            <w:txbxContent>
                              <w:p w14:paraId="5F98CCAF" w14:textId="7C5F6898" w:rsidR="004D194A" w:rsidRPr="004D194A" w:rsidRDefault="004D194A">
                                <w:pPr>
                                  <w:rPr>
                                    <w:sz w:val="16"/>
                                    <w:szCs w:val="14"/>
                                  </w:rPr>
                                </w:pPr>
                                <w:ins w:id="647" w:author="Jose Marinho [2]" w:date="2022-07-28T10:59:00Z">
                                  <w:r w:rsidRPr="004D194A">
                                    <w:rPr>
                                      <w:sz w:val="16"/>
                                      <w:szCs w:val="14"/>
                                    </w:rPr>
                                    <w:t>HVC/SMC</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5119481" name="Straight Arrow Connector 1785119481"/>
                          <wps:cNvCnPr/>
                          <wps:spPr>
                            <a:xfrm>
                              <a:off x="2067105" y="741872"/>
                              <a:ext cx="0" cy="50212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85119483" name="Straight Arrow Connector 1785119483"/>
                          <wps:cNvCnPr/>
                          <wps:spPr>
                            <a:xfrm>
                              <a:off x="2068902" y="1282101"/>
                              <a:ext cx="0" cy="587533"/>
                            </a:xfrm>
                            <a:prstGeom prst="straightConnector1">
                              <a:avLst/>
                            </a:prstGeom>
                            <a:ln w="28575">
                              <a:headEnd type="oval"/>
                              <a:tailEnd type="triangle"/>
                            </a:ln>
                          </wps:spPr>
                          <wps:style>
                            <a:lnRef idx="1">
                              <a:schemeClr val="dk1"/>
                            </a:lnRef>
                            <a:fillRef idx="0">
                              <a:schemeClr val="dk1"/>
                            </a:fillRef>
                            <a:effectRef idx="0">
                              <a:schemeClr val="dk1"/>
                            </a:effectRef>
                            <a:fontRef idx="minor">
                              <a:schemeClr val="tx1"/>
                            </a:fontRef>
                          </wps:style>
                          <wps:bodyPr/>
                        </wps:wsp>
                        <wps:wsp>
                          <wps:cNvPr id="512" name="Straight Arrow Connector 512"/>
                          <wps:cNvCnPr/>
                          <wps:spPr>
                            <a:xfrm>
                              <a:off x="2067105" y="1913627"/>
                              <a:ext cx="1724025" cy="0"/>
                            </a:xfrm>
                            <a:prstGeom prst="straightConnector1">
                              <a:avLst/>
                            </a:prstGeom>
                            <a:ln w="28575">
                              <a:headEnd type="oval"/>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AE8EE9F" id="Group 513" o:spid="_x0000_s1054" style="width:448.4pt;height:174.75pt;mso-position-horizontal-relative:char;mso-position-vertical-relative:line" coordsize="56947,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">
                  <v:group id="Group 36" o:spid="_x0000_s1055" style="position:absolute;width:43243;height:22193" coordsize="43243,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56" style="position:absolute;left:26955;top:3524;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" fillcolor="#cfcdcd [2894]" strokecolor="#525252 [1606]" strokeweight="1pt">
                      <v:textbox>
                        <w:txbxContent>
                          <w:p w14:paraId="02D1D0A2" w14:textId="77777777" w:rsidR="009F68A9" w:rsidRDefault="009F68A9" w:rsidP="009F68A9">
                            <w:pPr>
                              <w:jc w:val="center"/>
                            </w:pPr>
                            <w:ins w:id="648" w:author="Jose Marinho [2]" w:date="2022-07-28T10:13:00Z">
                              <w:r>
                                <w:t>Trusted OS</w:t>
                              </w:r>
                            </w:ins>
                          </w:p>
                        </w:txbxContent>
                      </v:textbox>
                    </v:rect>
                    <v:rect id="Rectangle 38" o:spid="_x0000_s1057" style="position:absolute;left:6572;top:3524;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" fillcolor="#cfcdcd [2894]" strokecolor="#525252 [1606]" strokeweight="1pt">
                      <v:textbox>
                        <w:txbxContent>
                          <w:p w14:paraId="43ED534D" w14:textId="77777777" w:rsidR="009F68A9" w:rsidRDefault="009F68A9" w:rsidP="009F68A9">
                            <w:pPr>
                              <w:jc w:val="center"/>
                            </w:pPr>
                            <w:ins w:id="649" w:author="Jose Marinho [2]" w:date="2022-07-28T10:13:00Z">
                              <w:r>
                                <w:t>OS</w:t>
                              </w:r>
                            </w:ins>
                          </w:p>
                        </w:txbxContent>
                      </v:textbox>
                    </v:rect>
                    <v:rect id="Rectangle 39" o:spid="_x0000_s1058" style="position:absolute;left:6572;top:10572;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" fillcolor="#cfcdcd [2894]" strokecolor="#525252 [1606]" strokeweight="1pt">
                      <v:textbox>
                        <w:txbxContent>
                          <w:p w14:paraId="07E47B6E" w14:textId="77777777" w:rsidR="009F68A9" w:rsidRDefault="009F68A9" w:rsidP="009F68A9">
                            <w:pPr>
                              <w:jc w:val="center"/>
                            </w:pPr>
                            <w:ins w:id="650" w:author="Jose Marinho [2]" w:date="2022-07-28T10:14:00Z">
                              <w:r>
                                <w:t>Hypervisor</w:t>
                              </w:r>
                            </w:ins>
                          </w:p>
                        </w:txbxContent>
                      </v:textbox>
                    </v:rect>
                    <v:rect id="Rectangle 40" o:spid="_x0000_s1059" style="position:absolute;left:6572;top:17716;width:3638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" fillcolor="#cfcdcd [2894]" strokecolor="#525252 [1606]" strokeweight="1pt">
                      <v:textbox>
                        <w:txbxContent>
                          <w:p w14:paraId="723B3C73" w14:textId="77777777" w:rsidR="009F68A9" w:rsidRDefault="009F68A9" w:rsidP="009F68A9">
                            <w:pPr>
                              <w:jc w:val="center"/>
                            </w:pPr>
                            <w:ins w:id="651" w:author="Jose Marinho [2]" w:date="2022-07-28T10:14:00Z">
                              <w:r>
                                <w:t>Monitor</w:t>
                              </w:r>
                            </w:ins>
                          </w:p>
                        </w:txbxContent>
                      </v:textbox>
                    </v:rect>
                    <v:line id="Straight Connector 41" o:spid="_x0000_s1060" style="position:absolute;visibility:visible;mso-wrap-style:square" from="25050,4762" to="2505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" strokecolor="#4472c4 [3204]" strokeweight="1.5pt">
                      <v:stroke joinstyle="miter"/>
                    </v:line>
                    <v:shape id="Text Box 42" o:spid="_x0000_s1061" type="#_x0000_t202" style="position:absolute;top:4000;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0/xAAAANsAAAAPAAAAZHJzL2Rvd25yZXYueG1sRI9Ba8JA&#10;FITvBf/D8gRvdWMs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F43nT/EAAAA2wAAAA8A&#10;AAAAAAAAAAAAAAAABwIAAGRycy9kb3ducmV2LnhtbFBLBQYAAAAAAwADALcAAAD4AgAAAAA=&#10;" fillcolor="white [3201]" stroked="f" strokeweight=".5pt">
                      <v:textbox>
                        <w:txbxContent>
                          <w:p w14:paraId="21CC5936" w14:textId="77777777" w:rsidR="009F68A9" w:rsidRDefault="009F68A9" w:rsidP="009F68A9">
                            <w:ins w:id="652" w:author="Jose Marinho [2]" w:date="2022-07-28T10:15:00Z">
                              <w:r>
                                <w:t>EL1</w:t>
                              </w:r>
                            </w:ins>
                          </w:p>
                        </w:txbxContent>
                      </v:textbox>
                    </v:shape>
                    <v:shape id="Text Box 43" o:spid="_x0000_s1062" type="#_x0000_t202" style="position:absolute;top:11334;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14:paraId="587F0C84" w14:textId="77777777" w:rsidR="009F68A9" w:rsidRDefault="009F68A9" w:rsidP="009F68A9">
                            <w:ins w:id="653" w:author="Jose Marinho [2]" w:date="2022-07-28T10:15:00Z">
                              <w:r>
                                <w:t>EL2</w:t>
                              </w:r>
                            </w:ins>
                          </w:p>
                        </w:txbxContent>
                      </v:textbox>
                    </v:shape>
                    <v:shape id="Text Box 59" o:spid="_x0000_s1063" type="#_x0000_t202" style="position:absolute;top:18383;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" fillcolor="white [3201]" stroked="f" strokeweight=".5pt">
                      <v:textbox>
                        <w:txbxContent>
                          <w:p w14:paraId="0A87FAE9" w14:textId="77777777" w:rsidR="009F68A9" w:rsidRDefault="009F68A9" w:rsidP="009F68A9">
                            <w:ins w:id="654" w:author="Jose Marinho [2]" w:date="2022-07-28T10:15:00Z">
                              <w:r>
                                <w:t>EL</w:t>
                              </w:r>
                            </w:ins>
                            <w:ins w:id="655" w:author="Jose Marinho [2]" w:date="2022-07-28T10:16:00Z">
                              <w:r>
                                <w:t>3</w:t>
                              </w:r>
                            </w:ins>
                          </w:p>
                        </w:txbxContent>
                      </v:textbox>
                    </v:shape>
                    <v:shape id="Text Box 60" o:spid="_x0000_s1064" type="#_x0000_t202" style="position:absolute;left:10287;width:914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" fillcolor="white [3201]" stroked="f" strokeweight=".5pt">
                      <v:textbox>
                        <w:txbxContent>
                          <w:p w14:paraId="3D9CAA9D" w14:textId="77777777" w:rsidR="009F68A9" w:rsidRDefault="009F68A9" w:rsidP="009F68A9">
                            <w:ins w:id="656" w:author="Jose Marinho [2]" w:date="2022-07-28T10:16:00Z">
                              <w:r>
                                <w:t>Non-secure</w:t>
                              </w:r>
                            </w:ins>
                          </w:p>
                        </w:txbxContent>
                      </v:textbox>
                    </v:shape>
                    <v:shape id="Text Box 1785119458" o:spid="_x0000_s1065" type="#_x0000_t202" style="position:absolute;left:31238;top:95;width:632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" fillcolor="white [3201]" stroked="f" strokeweight=".5pt">
                      <v:textbox>
                        <w:txbxContent>
                          <w:p w14:paraId="3A12409D" w14:textId="77777777" w:rsidR="009F68A9" w:rsidRDefault="009F68A9" w:rsidP="009F68A9">
                            <w:ins w:id="657" w:author="Jose Marinho [2]" w:date="2022-07-28T10:16:00Z">
                              <w:r>
                                <w:t>Secure</w:t>
                              </w:r>
                            </w:ins>
                          </w:p>
                        </w:txbxContent>
                      </v:textbox>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785119471" o:spid="_x0000_s1066" type="#_x0000_t73" style="position:absolute;left:50292;top:16321;width:3079;height:4630;rotation:5429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" fillcolor="black [3200]" strokecolor="black [1600]" strokeweight="1pt"/>
                  <v:shape id="Straight Arrow Connector 1785119474" o:spid="_x0000_s1067" type="#_x0000_t32" style="position:absolute;left:38836;top:19222;width:114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" strokecolor="black [3200]" strokeweight="2.25pt">
                    <v:stroke endarrow="block" joinstyle="miter"/>
                  </v:shape>
                  <v:shape id="Text Box 1785119475" o:spid="_x0000_s1068" type="#_x0000_t202" style="position:absolute;left:45111;top:13716;width:11836;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" filled="f" stroked="f" strokeweight=".5pt">
                    <v:textbox>
                      <w:txbxContent>
                        <w:p w14:paraId="13983246" w14:textId="3941F289" w:rsidR="0073649D" w:rsidRDefault="0073649D">
                          <w:ins w:id="658" w:author="Jose Marinho [2]" w:date="2022-07-28T10:56:00Z">
                            <w:r>
                              <w:t>Secure interrupt</w:t>
                            </w:r>
                          </w:ins>
                        </w:p>
                      </w:txbxContent>
                    </v:textbox>
                  </v:shape>
                  <v:shape id="Straight Arrow Connector 1785119476" o:spid="_x0000_s1069" type="#_x0000_t32" style="position:absolute;left:38355;top:6850;width:100;height:122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" strokecolor="black [3200]" strokeweight="2.25pt">
                    <v:stroke startarrow="oval" endarrow="block" joinstyle="miter"/>
                  </v:shape>
                  <v:shape id="Text Box 1785119480" o:spid="_x0000_s1070" type="#_x0000_t202" style="position:absolute;left:16390;top:5434;width:8827;height: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" filled="f" stroked="f" strokeweight=".5pt">
                    <v:textbox>
                      <w:txbxContent>
                        <w:p w14:paraId="5F98CCAF" w14:textId="7C5F6898" w:rsidR="004D194A" w:rsidRPr="004D194A" w:rsidRDefault="004D194A">
                          <w:pPr>
                            <w:rPr>
                              <w:sz w:val="16"/>
                              <w:szCs w:val="14"/>
                            </w:rPr>
                          </w:pPr>
                          <w:ins w:id="659" w:author="Jose Marinho [2]" w:date="2022-07-28T10:59:00Z">
                            <w:r w:rsidRPr="004D194A">
                              <w:rPr>
                                <w:sz w:val="16"/>
                                <w:szCs w:val="14"/>
                              </w:rPr>
                              <w:t>HVC/SMC</w:t>
                            </w:r>
                          </w:ins>
                        </w:p>
                      </w:txbxContent>
                    </v:textbox>
                  </v:shape>
                  <v:shape id="Straight Arrow Connector 1785119481" o:spid="_x0000_s1071" type="#_x0000_t32" style="position:absolute;left:20671;top:7418;width:0;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" strokecolor="black [3200]" strokeweight="2.25pt">
                    <v:stroke endarrow="block" joinstyle="miter"/>
                  </v:shape>
                  <v:shape id="Straight Arrow Connector 1785119483" o:spid="_x0000_s1072" type="#_x0000_t32" style="position:absolute;left:20689;top:12821;width:0;height:5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" strokecolor="black [3200]" strokeweight="2.25pt">
                    <v:stroke startarrow="oval" endarrow="block" joinstyle="miter"/>
                  </v:shape>
                  <v:shape id="Straight Arrow Connector 512" o:spid="_x0000_s1073" type="#_x0000_t32" style="position:absolute;left:20671;top:19136;width:17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" strokecolor="black [3200]" strokeweight="2.25pt">
                    <v:stroke startarrow="oval" endarrow="block" joinstyle="miter"/>
                  </v:shape>
                  <w10:anchorlock/>
                </v:group>
              </w:pict>
            </mc:Fallback>
          </mc:AlternateContent>
        </w:r>
      </w:ins>
    </w:p>
    <w:p w14:paraId="198C7C3C" w14:textId="0ABB2F74" w:rsidR="004206B8" w:rsidRDefault="004206B8" w:rsidP="00130F55">
      <w:pPr>
        <w:pStyle w:val="ListBullet"/>
        <w:rPr>
          <w:ins w:id="660" w:author="Jose Marinho [2]" w:date="2022-07-28T10:55:00Z"/>
        </w:rPr>
      </w:pPr>
    </w:p>
    <w:p w14:paraId="072F975C" w14:textId="2462EFDF" w:rsidR="009F68A9" w:rsidRDefault="00130F55" w:rsidP="00130F55">
      <w:pPr>
        <w:pStyle w:val="ListBullet"/>
      </w:pPr>
      <w:moveToRangeStart w:id="661" w:author="Jose Marinho" w:date="2022-08-01T15:05:00Z" w:name="move110258727"/>
      <w:moveTo w:id="662" w:author="Jose Marinho" w:date="2022-08-01T15:05:00Z">
        <w:r>
          <w:rPr>
            <w:noProof/>
          </w:rPr>
          <mc:AlternateContent>
            <mc:Choice Requires="wps">
              <w:drawing>
                <wp:inline distT="0" distB="0" distL="114300" distR="114300" wp14:anchorId="02991276" wp14:editId="4565E12E">
                  <wp:extent cx="5694680" cy="635"/>
                  <wp:effectExtent l="0" t="0" r="0" b="0"/>
                  <wp:docPr id="26" name="Text Box 514"/>
                  <wp:cNvGraphicFramePr/>
                  <a:graphic xmlns:a="http://schemas.openxmlformats.org/drawingml/2006/main">
                    <a:graphicData uri="http://schemas.microsoft.com/office/word/2010/wordprocessingShape">
                      <wps:wsp>
                        <wps:cNvSpPr txBox="1"/>
                        <wps:spPr>
                          <a:xfrm>
                            <a:off x="0" y="0"/>
                            <a:ext cx="5694680" cy="635"/>
                          </a:xfrm>
                          <a:prstGeom prst="rect">
                            <a:avLst/>
                          </a:prstGeom>
                          <a:solidFill>
                            <a:prstClr val="white"/>
                          </a:solidFill>
                          <a:ln>
                            <a:noFill/>
                          </a:ln>
                        </wps:spPr>
                        <wps:txbx>
                          <w:txbxContent>
                            <w:p w14:paraId="13BCBBDD" w14:textId="77777777" w:rsidR="00130F55" w:rsidRPr="00696709" w:rsidRDefault="00130F55" w:rsidP="00130F55">
                              <w:pPr>
                                <w:pStyle w:val="Caption"/>
                              </w:pPr>
                              <w:r>
                                <w:t xml:space="preserve">Figure </w:t>
                              </w:r>
                              <w:r>
                                <w:fldChar w:fldCharType="begin"/>
                              </w:r>
                              <w:r>
                                <w:instrText xml:space="preserve"> SEQ Figure \* ARABIC </w:instrText>
                              </w:r>
                              <w:r>
                                <w:fldChar w:fldCharType="separate"/>
                              </w:r>
                              <w:r>
                                <w:t>3</w:t>
                              </w:r>
                              <w:r>
                                <w:fldChar w:fldCharType="end"/>
                              </w:r>
                              <w:r>
                                <w:t>: High-level example of the invocation of privileged firmware on the Arm A-profile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2991276" id="_x0000_s1074" type="#_x0000_t202" style="width:448.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SdGwIAAEAEAAAOAAAAZHJzL2Uyb0RvYy54bWysU8Fu2zAMvQ/YPwi6L06aNe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" stroked="f">
                  <v:textbox style="mso-fit-shape-to-text:t" inset="0,0,0,0">
                    <w:txbxContent>
                      <w:p w14:paraId="13BCBBDD" w14:textId="77777777" w:rsidR="00130F55" w:rsidRPr="00696709" w:rsidRDefault="00130F55" w:rsidP="00130F55">
                        <w:pPr>
                          <w:pStyle w:val="Caption"/>
                        </w:pPr>
                        <w:r>
                          <w:t xml:space="preserve">Figure </w:t>
                        </w:r>
                        <w:r>
                          <w:fldChar w:fldCharType="begin"/>
                        </w:r>
                        <w:r>
                          <w:instrText xml:space="preserve"> SEQ Figure \* ARABIC </w:instrText>
                        </w:r>
                        <w:r>
                          <w:fldChar w:fldCharType="separate"/>
                        </w:r>
                        <w:r>
                          <w:t>3</w:t>
                        </w:r>
                        <w:r>
                          <w:fldChar w:fldCharType="end"/>
                        </w:r>
                        <w:r>
                          <w:t>: High-level example of the invocation of privileged firmware on the Arm A-profile architecture</w:t>
                        </w:r>
                      </w:p>
                    </w:txbxContent>
                  </v:textbox>
                  <w10:anchorlock/>
                </v:shape>
              </w:pict>
            </mc:Fallback>
          </mc:AlternateContent>
        </w:r>
      </w:moveTo>
      <w:moveToRangeEnd w:id="661"/>
    </w:p>
    <w:p w14:paraId="68764CD2" w14:textId="3709355A" w:rsidR="006E5C58" w:rsidRPr="00E2396C" w:rsidRDefault="00CF3A39" w:rsidP="0076593F">
      <w:pPr>
        <w:pStyle w:val="Heading2"/>
      </w:pPr>
      <w:bookmarkStart w:id="663" w:name="_Toc109825352"/>
      <w:r>
        <w:t xml:space="preserve">Privileged Firmware </w:t>
      </w:r>
      <w:r w:rsidR="008A7362">
        <w:t>Usage Models</w:t>
      </w:r>
      <w:bookmarkEnd w:id="663"/>
    </w:p>
    <w:p w14:paraId="3EE35F18" w14:textId="77777777" w:rsidR="009F2376" w:rsidRPr="009F2376" w:rsidRDefault="009F2376" w:rsidP="009F2376">
      <w:pPr>
        <w:tabs>
          <w:tab w:val="left" w:pos="-900"/>
          <w:tab w:val="left" w:pos="-300"/>
          <w:tab w:val="left" w:pos="720"/>
        </w:tabs>
        <w:spacing w:after="60"/>
        <w:rPr>
          <w:rFonts w:cs="Arial"/>
          <w:spacing w:val="6"/>
        </w:rPr>
      </w:pPr>
    </w:p>
    <w:p w14:paraId="33C3E1A1" w14:textId="45C3BDF1" w:rsidR="009F2376" w:rsidRPr="009F2376" w:rsidRDefault="009F2376" w:rsidP="009F2376">
      <w:pPr>
        <w:tabs>
          <w:tab w:val="left" w:pos="-900"/>
          <w:tab w:val="left" w:pos="-300"/>
          <w:tab w:val="left" w:pos="720"/>
        </w:tabs>
        <w:spacing w:after="60"/>
        <w:rPr>
          <w:rFonts w:cs="Arial"/>
          <w:b/>
          <w:bCs/>
          <w:spacing w:val="6"/>
        </w:rPr>
      </w:pPr>
      <w:r w:rsidRPr="009F2376">
        <w:rPr>
          <w:rFonts w:cs="Arial"/>
          <w:b/>
          <w:bCs/>
          <w:spacing w:val="6"/>
        </w:rPr>
        <w:t xml:space="preserve">SW </w:t>
      </w:r>
      <w:r w:rsidR="0076593F">
        <w:rPr>
          <w:rFonts w:cs="Arial"/>
          <w:b/>
          <w:bCs/>
          <w:spacing w:val="6"/>
        </w:rPr>
        <w:t>Invocation</w:t>
      </w:r>
      <w:r w:rsidR="0076593F" w:rsidRPr="009F2376">
        <w:rPr>
          <w:rFonts w:cs="Arial"/>
          <w:b/>
          <w:bCs/>
          <w:spacing w:val="6"/>
        </w:rPr>
        <w:t xml:space="preserve"> </w:t>
      </w:r>
      <w:r w:rsidRPr="009F2376">
        <w:rPr>
          <w:rFonts w:cs="Arial"/>
          <w:b/>
          <w:bCs/>
          <w:spacing w:val="6"/>
        </w:rPr>
        <w:t>Usage Model:</w:t>
      </w:r>
    </w:p>
    <w:p w14:paraId="553A5DB7" w14:textId="08A09481" w:rsidR="009F2376" w:rsidRPr="00261E44" w:rsidRDefault="009F2376" w:rsidP="009F2376">
      <w:pPr>
        <w:tabs>
          <w:tab w:val="left" w:pos="-900"/>
          <w:tab w:val="left" w:pos="-300"/>
          <w:tab w:val="left" w:pos="720"/>
        </w:tabs>
        <w:spacing w:after="60"/>
        <w:rPr>
          <w:rFonts w:cs="Arial"/>
          <w:spacing w:val="6"/>
        </w:rPr>
      </w:pPr>
      <w:r w:rsidRPr="009F2376">
        <w:rPr>
          <w:rFonts w:cs="Arial"/>
          <w:spacing w:val="6"/>
        </w:rPr>
        <w:t xml:space="preserve">As shown in Figure 2 below, OS level entities typically use ACPI and UEFI interfaces as an abstraction to invoke runtime platform firmware services. These OS </w:t>
      </w:r>
      <w:r w:rsidR="00DA2789">
        <w:rPr>
          <w:rFonts w:cs="Arial"/>
          <w:spacing w:val="6"/>
        </w:rPr>
        <w:t>and</w:t>
      </w:r>
      <w:r w:rsidRPr="009F2376">
        <w:rPr>
          <w:rFonts w:cs="Arial"/>
          <w:spacing w:val="6"/>
        </w:rPr>
        <w:t xml:space="preserve"> BIOS interfaces then </w:t>
      </w:r>
      <w:r w:rsidR="0024031B">
        <w:rPr>
          <w:rFonts w:cs="Arial"/>
          <w:spacing w:val="6"/>
        </w:rPr>
        <w:t xml:space="preserve">invoke privileged firmware </w:t>
      </w:r>
      <w:proofErr w:type="gramStart"/>
      <w:r w:rsidRPr="009F2376">
        <w:rPr>
          <w:rFonts w:cs="Arial"/>
          <w:spacing w:val="6"/>
        </w:rPr>
        <w:t>internally, if</w:t>
      </w:r>
      <w:proofErr w:type="gramEnd"/>
      <w:r w:rsidRPr="009F2376">
        <w:rPr>
          <w:rFonts w:cs="Arial"/>
          <w:spacing w:val="6"/>
        </w:rPr>
        <w:t xml:space="preserve"> native code execution is required. In other words, the fact that </w:t>
      </w:r>
      <w:r w:rsidR="00CF293D">
        <w:rPr>
          <w:rFonts w:cs="Arial"/>
          <w:spacing w:val="6"/>
        </w:rPr>
        <w:t xml:space="preserve">privileged firmware was invoked </w:t>
      </w:r>
      <w:r w:rsidRPr="009F2376">
        <w:rPr>
          <w:rFonts w:cs="Arial"/>
          <w:spacing w:val="6"/>
        </w:rPr>
        <w:t>is kept transparent to the OS by these abstraction interfaces.</w:t>
      </w:r>
    </w:p>
    <w:p w14:paraId="0266169D" w14:textId="77777777" w:rsidR="003370DE" w:rsidRDefault="003370DE" w:rsidP="00037343">
      <w:pPr>
        <w:tabs>
          <w:tab w:val="left" w:pos="-900"/>
          <w:tab w:val="left" w:pos="-300"/>
          <w:tab w:val="left" w:pos="720"/>
        </w:tabs>
        <w:spacing w:after="60"/>
        <w:rPr>
          <w:rFonts w:cs="Arial"/>
          <w:spacing w:val="6"/>
        </w:rPr>
      </w:pPr>
    </w:p>
    <w:p w14:paraId="3D1A2CB3" w14:textId="0807FCDB" w:rsidR="00775BA8" w:rsidRDefault="001C4EF9" w:rsidP="00037343">
      <w:pPr>
        <w:tabs>
          <w:tab w:val="left" w:pos="-900"/>
          <w:tab w:val="left" w:pos="-300"/>
          <w:tab w:val="left" w:pos="720"/>
        </w:tabs>
        <w:spacing w:after="60"/>
        <w:rPr>
          <w:rFonts w:cs="Arial"/>
          <w:spacing w:val="6"/>
        </w:rPr>
      </w:pPr>
      <w:r>
        <w:rPr>
          <w:rFonts w:cs="Arial"/>
          <w:spacing w:val="6"/>
        </w:rPr>
        <w:t xml:space="preserve">A key </w:t>
      </w:r>
      <w:r w:rsidR="00C02897">
        <w:rPr>
          <w:rFonts w:cs="Arial"/>
          <w:spacing w:val="6"/>
        </w:rPr>
        <w:t xml:space="preserve">to </w:t>
      </w:r>
      <w:r w:rsidR="003D1959">
        <w:rPr>
          <w:rFonts w:cs="Arial"/>
          <w:spacing w:val="6"/>
        </w:rPr>
        <w:t xml:space="preserve">reduce the </w:t>
      </w:r>
      <w:r w:rsidR="007C3245">
        <w:rPr>
          <w:rFonts w:cs="Arial"/>
          <w:spacing w:val="6"/>
        </w:rPr>
        <w:t xml:space="preserve">privileged execution context </w:t>
      </w:r>
      <w:r w:rsidR="003D1959">
        <w:rPr>
          <w:rFonts w:cs="Arial"/>
          <w:spacing w:val="6"/>
        </w:rPr>
        <w:t>footprint with compatibility to existing software</w:t>
      </w:r>
      <w:r w:rsidR="007D25CD">
        <w:rPr>
          <w:rFonts w:cs="Arial"/>
          <w:spacing w:val="6"/>
        </w:rPr>
        <w:t xml:space="preserve"> is to the </w:t>
      </w:r>
      <w:r w:rsidR="007B5644">
        <w:rPr>
          <w:rFonts w:cs="Arial"/>
          <w:spacing w:val="6"/>
        </w:rPr>
        <w:t xml:space="preserve">retain the same software interface to OS </w:t>
      </w:r>
      <w:r w:rsidR="00DE5336">
        <w:rPr>
          <w:rFonts w:cs="Arial"/>
          <w:spacing w:val="6"/>
        </w:rPr>
        <w:t>entities but</w:t>
      </w:r>
      <w:r w:rsidR="007D25CD">
        <w:rPr>
          <w:rFonts w:cs="Arial"/>
          <w:spacing w:val="6"/>
        </w:rPr>
        <w:t xml:space="preserve"> provide an alternate means for invoking </w:t>
      </w:r>
      <w:r w:rsidR="005D319C">
        <w:rPr>
          <w:rFonts w:cs="Arial"/>
          <w:spacing w:val="6"/>
        </w:rPr>
        <w:t xml:space="preserve">platform </w:t>
      </w:r>
      <w:r w:rsidR="007D25CD">
        <w:rPr>
          <w:rFonts w:cs="Arial"/>
          <w:spacing w:val="6"/>
        </w:rPr>
        <w:t>code execution context from ACPI</w:t>
      </w:r>
      <w:r w:rsidR="003370DE">
        <w:rPr>
          <w:rFonts w:cs="Arial"/>
          <w:spacing w:val="6"/>
        </w:rPr>
        <w:t xml:space="preserve">. Platform Runtime Mechanism (PRM), as explained in subsequent sections provides </w:t>
      </w:r>
      <w:r w:rsidR="00D15CE1">
        <w:rPr>
          <w:rFonts w:cs="Arial"/>
          <w:spacing w:val="6"/>
        </w:rPr>
        <w:t xml:space="preserve">such an alternative </w:t>
      </w:r>
      <w:r w:rsidR="00373473">
        <w:rPr>
          <w:rFonts w:cs="Arial"/>
          <w:spacing w:val="6"/>
        </w:rPr>
        <w:t>for certain cases.</w:t>
      </w:r>
    </w:p>
    <w:p w14:paraId="5A9129D1" w14:textId="77777777" w:rsidR="00775BA8" w:rsidRDefault="00775BA8" w:rsidP="00037343">
      <w:pPr>
        <w:tabs>
          <w:tab w:val="left" w:pos="-900"/>
          <w:tab w:val="left" w:pos="-300"/>
          <w:tab w:val="left" w:pos="720"/>
        </w:tabs>
        <w:spacing w:after="60"/>
        <w:rPr>
          <w:rFonts w:cs="Arial"/>
          <w:spacing w:val="6"/>
        </w:rPr>
      </w:pPr>
    </w:p>
    <w:p w14:paraId="20FAC14D" w14:textId="5123F834" w:rsidR="00775BA8" w:rsidRPr="00775BA8" w:rsidRDefault="0076593F" w:rsidP="00775BA8">
      <w:pPr>
        <w:tabs>
          <w:tab w:val="left" w:pos="-900"/>
          <w:tab w:val="left" w:pos="-300"/>
          <w:tab w:val="left" w:pos="720"/>
        </w:tabs>
        <w:spacing w:after="60"/>
        <w:rPr>
          <w:rFonts w:cs="Arial"/>
          <w:b/>
          <w:bCs/>
          <w:spacing w:val="6"/>
        </w:rPr>
      </w:pPr>
      <w:r>
        <w:rPr>
          <w:rFonts w:cs="Arial"/>
          <w:b/>
          <w:bCs/>
          <w:spacing w:val="6"/>
        </w:rPr>
        <w:t>Interrupt</w:t>
      </w:r>
      <w:r w:rsidR="00775BA8" w:rsidRPr="00775BA8">
        <w:rPr>
          <w:rFonts w:cs="Arial"/>
          <w:b/>
          <w:bCs/>
          <w:spacing w:val="6"/>
        </w:rPr>
        <w:t xml:space="preserve"> Usage Model:</w:t>
      </w:r>
    </w:p>
    <w:p w14:paraId="5C85736C" w14:textId="7854DA90" w:rsidR="005E6314" w:rsidRDefault="00614E50" w:rsidP="00775BA8">
      <w:pPr>
        <w:tabs>
          <w:tab w:val="left" w:pos="-900"/>
          <w:tab w:val="left" w:pos="-300"/>
          <w:tab w:val="left" w:pos="720"/>
        </w:tabs>
        <w:spacing w:after="60"/>
        <w:rPr>
          <w:rFonts w:cs="Arial"/>
          <w:spacing w:val="6"/>
        </w:rPr>
      </w:pPr>
      <w:r>
        <w:rPr>
          <w:rFonts w:cs="Arial"/>
          <w:spacing w:val="6"/>
        </w:rPr>
        <w:t>Interrupts</w:t>
      </w:r>
      <w:r w:rsidR="00775BA8" w:rsidRPr="00775BA8">
        <w:rPr>
          <w:rFonts w:cs="Arial"/>
          <w:spacing w:val="6"/>
        </w:rPr>
        <w:t xml:space="preserve"> are events triggered by the platform hardware in response to platform events such as memory and other system errors, thermal events, GPIOs etc. These are transparent to the OS as well. Migrating some of these usages out of </w:t>
      </w:r>
      <w:r>
        <w:rPr>
          <w:rFonts w:cs="Arial"/>
          <w:spacing w:val="6"/>
        </w:rPr>
        <w:t xml:space="preserve">privileged </w:t>
      </w:r>
      <w:r w:rsidR="000265D2">
        <w:rPr>
          <w:rFonts w:cs="Arial"/>
          <w:spacing w:val="6"/>
        </w:rPr>
        <w:t>firmware</w:t>
      </w:r>
      <w:r w:rsidRPr="00775BA8">
        <w:rPr>
          <w:rFonts w:cs="Arial"/>
          <w:spacing w:val="6"/>
        </w:rPr>
        <w:t xml:space="preserve"> </w:t>
      </w:r>
      <w:del w:id="664" w:author="Michael Kubacki" w:date="2022-07-27T14:33:00Z">
        <w:r w:rsidR="00775BA8" w:rsidRPr="00775BA8" w:rsidDel="008226D4">
          <w:rPr>
            <w:rFonts w:cs="Arial"/>
            <w:spacing w:val="6"/>
          </w:rPr>
          <w:delText xml:space="preserve">would a </w:delText>
        </w:r>
      </w:del>
      <w:ins w:id="665" w:author="Michael Kubacki" w:date="2022-07-27T14:33:00Z">
        <w:r w:rsidR="008226D4">
          <w:rPr>
            <w:rFonts w:cs="Arial"/>
            <w:spacing w:val="6"/>
          </w:rPr>
          <w:t xml:space="preserve">could involve a </w:t>
        </w:r>
      </w:ins>
      <w:r w:rsidR="00775BA8" w:rsidRPr="00775BA8">
        <w:rPr>
          <w:rFonts w:cs="Arial"/>
          <w:spacing w:val="6"/>
        </w:rPr>
        <w:t>combination of PRM and assistance from an Out-Of-Band agent, such as BMC.</w:t>
      </w:r>
    </w:p>
    <w:p w14:paraId="7F59AD25" w14:textId="77777777" w:rsidR="007D25CD" w:rsidRDefault="007D25CD" w:rsidP="00037343">
      <w:pPr>
        <w:tabs>
          <w:tab w:val="left" w:pos="-900"/>
          <w:tab w:val="left" w:pos="-300"/>
          <w:tab w:val="left" w:pos="720"/>
        </w:tabs>
        <w:spacing w:after="60"/>
        <w:rPr>
          <w:rFonts w:cs="Arial"/>
          <w:spacing w:val="6"/>
        </w:rPr>
      </w:pPr>
    </w:p>
    <w:p w14:paraId="2D068409" w14:textId="691D007F" w:rsidR="00E21080" w:rsidRDefault="00E21080" w:rsidP="00E21080">
      <w:pPr>
        <w:pStyle w:val="Caption"/>
        <w:keepNext/>
        <w:jc w:val="left"/>
      </w:pPr>
      <w:bookmarkStart w:id="666" w:name="_Ref41910436"/>
      <w:bookmarkStart w:id="667" w:name="_Ref41910384"/>
      <w:r>
        <w:lastRenderedPageBreak/>
        <w:t xml:space="preserve">Figure </w:t>
      </w:r>
      <w:r w:rsidR="00B43092">
        <w:fldChar w:fldCharType="begin"/>
      </w:r>
      <w:r w:rsidR="00B43092">
        <w:instrText xml:space="preserve"> STYLEREF 1 \s </w:instrText>
      </w:r>
      <w:r w:rsidR="00B43092">
        <w:fldChar w:fldCharType="separate"/>
      </w:r>
      <w:r w:rsidR="007A2B47">
        <w:t>2</w:t>
      </w:r>
      <w:r w:rsidR="00B43092">
        <w:fldChar w:fldCharType="end"/>
      </w:r>
      <w:r w:rsidR="00B43092">
        <w:noBreakHyphen/>
      </w:r>
      <w:r w:rsidR="00B43092">
        <w:fldChar w:fldCharType="begin"/>
      </w:r>
      <w:r w:rsidR="00B43092">
        <w:instrText xml:space="preserve"> SEQ Figure \* ARABIC \s 1 </w:instrText>
      </w:r>
      <w:r w:rsidR="00B43092">
        <w:fldChar w:fldCharType="separate"/>
      </w:r>
      <w:ins w:id="668" w:author="Jose Marinho [2]" w:date="2022-07-28T11:07:00Z">
        <w:r w:rsidR="007A2B47">
          <w:t>2</w:t>
        </w:r>
      </w:ins>
      <w:r w:rsidR="00B43092">
        <w:fldChar w:fldCharType="end"/>
      </w:r>
      <w:bookmarkEnd w:id="666"/>
      <w:r w:rsidR="00C33E2D">
        <w:tab/>
      </w:r>
      <w:r w:rsidR="007A5F82">
        <w:t xml:space="preserve">Privileged Firmware </w:t>
      </w:r>
      <w:r w:rsidR="00052428">
        <w:t>Triggers</w:t>
      </w:r>
      <w:bookmarkEnd w:id="667"/>
    </w:p>
    <w:p w14:paraId="752902F9" w14:textId="403C4834" w:rsidR="005C431A" w:rsidRDefault="005C431A" w:rsidP="00037343">
      <w:pPr>
        <w:tabs>
          <w:tab w:val="left" w:pos="-900"/>
          <w:tab w:val="left" w:pos="-300"/>
          <w:tab w:val="left" w:pos="720"/>
        </w:tabs>
        <w:spacing w:after="60"/>
        <w:rPr>
          <w:rFonts w:cs="Arial"/>
          <w:spacing w:val="6"/>
        </w:rPr>
      </w:pPr>
      <w:r w:rsidRPr="0068435B">
        <w:rPr>
          <w:rFonts w:cs="Arial"/>
          <w:noProof/>
          <w:spacing w:val="6"/>
        </w:rPr>
        <mc:AlternateContent>
          <mc:Choice Requires="wpg">
            <w:drawing>
              <wp:inline distT="0" distB="0" distL="0" distR="0" wp14:anchorId="03D45D08" wp14:editId="2806D65F">
                <wp:extent cx="6906895" cy="2971800"/>
                <wp:effectExtent l="0" t="0" r="0" b="0"/>
                <wp:docPr id="3" name="Group 1"/>
                <wp:cNvGraphicFramePr/>
                <a:graphic xmlns:a="http://schemas.openxmlformats.org/drawingml/2006/main">
                  <a:graphicData uri="http://schemas.microsoft.com/office/word/2010/wordprocessingGroup">
                    <wpg:wgp>
                      <wpg:cNvGrpSpPr/>
                      <wpg:grpSpPr>
                        <a:xfrm>
                          <a:off x="0" y="0"/>
                          <a:ext cx="6906895" cy="2971800"/>
                          <a:chOff x="0" y="0"/>
                          <a:chExt cx="7731596" cy="3377299"/>
                        </a:xfrm>
                      </wpg:grpSpPr>
                      <wps:wsp>
                        <wps:cNvPr id="4" name="Rectangle 4"/>
                        <wps:cNvSpPr/>
                        <wps:spPr>
                          <a:xfrm>
                            <a:off x="0" y="0"/>
                            <a:ext cx="2951548" cy="453814"/>
                          </a:xfrm>
                          <a:prstGeom prst="rect">
                            <a:avLst/>
                          </a:prstGeom>
                          <a:solidFill>
                            <a:schemeClr val="bg2"/>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5" name="TextBox 6"/>
                        <wps:cNvSpPr txBox="1"/>
                        <wps:spPr>
                          <a:xfrm>
                            <a:off x="942016" y="91102"/>
                            <a:ext cx="1347894" cy="264403"/>
                          </a:xfrm>
                          <a:prstGeom prst="rect">
                            <a:avLst/>
                          </a:prstGeom>
                          <a:noFill/>
                        </wps:spPr>
                        <wps:txbx>
                          <w:txbxContent>
                            <w:p w14:paraId="5999DA83" w14:textId="77777777" w:rsidR="00356467" w:rsidRDefault="00356467" w:rsidP="007D25CD">
                              <w:pPr>
                                <w:pStyle w:val="NormalWeb"/>
                              </w:pPr>
                              <w:r>
                                <w:rPr>
                                  <w:rFonts w:asciiTheme="minorHAnsi" w:hAnsi="Calibri" w:cstheme="minorBidi"/>
                                  <w:color w:val="003C71"/>
                                  <w:kern w:val="24"/>
                                  <w:sz w:val="22"/>
                                  <w:szCs w:val="22"/>
                                </w:rPr>
                                <w:t>OS / Drivers</w:t>
                              </w:r>
                            </w:p>
                          </w:txbxContent>
                        </wps:txbx>
                        <wps:bodyPr vert="horz" wrap="square" lIns="0" tIns="0" rIns="0" bIns="0" rtlCol="0">
                          <a:noAutofit/>
                        </wps:bodyPr>
                      </wps:wsp>
                      <wps:wsp>
                        <wps:cNvPr id="6" name="Rectangle 6"/>
                        <wps:cNvSpPr/>
                        <wps:spPr>
                          <a:xfrm>
                            <a:off x="54186" y="880534"/>
                            <a:ext cx="765387" cy="501226"/>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5F68756E" w14:textId="235DAF81" w:rsidR="00356467" w:rsidRPr="007D7583" w:rsidRDefault="00356467" w:rsidP="007D25CD">
                              <w:pPr>
                                <w:pStyle w:val="NormalWeb"/>
                                <w:jc w:val="center"/>
                                <w:rPr>
                                  <w:lang w:val="fr-FR"/>
                                </w:rPr>
                              </w:pPr>
                              <w:r w:rsidRPr="007D7583">
                                <w:rPr>
                                  <w:rFonts w:asciiTheme="minorHAnsi" w:hAnsi="Calibri" w:cstheme="minorBidi"/>
                                  <w:color w:val="000000" w:themeColor="text1"/>
                                  <w:kern w:val="24"/>
                                  <w:sz w:val="16"/>
                                  <w:szCs w:val="16"/>
                                  <w:lang w:val="fr-FR"/>
                                </w:rPr>
                                <w:t>ACPI Tables (</w:t>
                              </w:r>
                              <w:r w:rsidR="00851F26" w:rsidRPr="007D7583">
                                <w:rPr>
                                  <w:rFonts w:asciiTheme="minorHAnsi" w:hAnsi="Calibri" w:cstheme="minorBidi"/>
                                  <w:color w:val="000000" w:themeColor="text1"/>
                                  <w:kern w:val="24"/>
                                  <w:sz w:val="16"/>
                                  <w:szCs w:val="16"/>
                                  <w:lang w:val="fr-FR"/>
                                </w:rPr>
                                <w:t>e.g.</w:t>
                              </w:r>
                              <w:r w:rsidRPr="007D7583">
                                <w:rPr>
                                  <w:rFonts w:asciiTheme="minorHAnsi" w:hAnsi="Calibri" w:cstheme="minorBidi"/>
                                  <w:color w:val="000000" w:themeColor="text1"/>
                                  <w:kern w:val="24"/>
                                  <w:sz w:val="16"/>
                                  <w:szCs w:val="16"/>
                                  <w:lang w:val="fr-FR"/>
                                </w:rPr>
                                <w:t xml:space="preserve"> PCCT)</w:t>
                              </w:r>
                            </w:p>
                          </w:txbxContent>
                        </wps:txbx>
                        <wps:bodyPr rtlCol="0" anchor="ctr"/>
                      </wps:wsp>
                      <wps:wsp>
                        <wps:cNvPr id="7" name="Straight Arrow Connector 7"/>
                        <wps:cNvCnPr>
                          <a:endCxn id="6" idx="0"/>
                        </wps:cNvCnPr>
                        <wps:spPr>
                          <a:xfrm>
                            <a:off x="433492" y="453814"/>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1361303" y="453813"/>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1015999" y="888418"/>
                            <a:ext cx="765387" cy="611599"/>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25E11997" w14:textId="4287D2EC" w:rsidR="00356467" w:rsidRDefault="00356467" w:rsidP="007D25CD">
                              <w:pPr>
                                <w:pStyle w:val="NormalWeb"/>
                                <w:jc w:val="center"/>
                              </w:pPr>
                              <w:r>
                                <w:rPr>
                                  <w:rFonts w:asciiTheme="minorHAnsi" w:hAnsi="Calibri" w:cstheme="minorBidi"/>
                                  <w:color w:val="000000" w:themeColor="text1"/>
                                  <w:kern w:val="24"/>
                                  <w:sz w:val="16"/>
                                  <w:szCs w:val="16"/>
                                </w:rPr>
                                <w:t>ACPI DSM Methods (</w:t>
                              </w:r>
                              <w:r w:rsidR="00851F26">
                                <w:rPr>
                                  <w:rFonts w:asciiTheme="minorHAnsi" w:hAnsi="Calibri" w:cstheme="minorBidi"/>
                                  <w:color w:val="000000" w:themeColor="text1"/>
                                  <w:kern w:val="24"/>
                                  <w:sz w:val="16"/>
                                  <w:szCs w:val="16"/>
                                </w:rPr>
                                <w:t>e.g.</w:t>
                              </w:r>
                              <w:r>
                                <w:rPr>
                                  <w:rFonts w:asciiTheme="minorHAnsi" w:hAnsi="Calibri" w:cstheme="minorBidi"/>
                                  <w:color w:val="000000" w:themeColor="text1"/>
                                  <w:kern w:val="24"/>
                                  <w:sz w:val="16"/>
                                  <w:szCs w:val="16"/>
                                </w:rPr>
                                <w:t xml:space="preserve"> ARS)</w:t>
                              </w:r>
                            </w:p>
                          </w:txbxContent>
                        </wps:txbx>
                        <wps:bodyPr rtlCol="0" anchor="ctr"/>
                      </wps:wsp>
                      <wps:wsp>
                        <wps:cNvPr id="11" name="Rectangle 11"/>
                        <wps:cNvSpPr/>
                        <wps:spPr>
                          <a:xfrm>
                            <a:off x="215662" y="1834982"/>
                            <a:ext cx="4096512" cy="490118"/>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2" name="TextBox 13"/>
                        <wps:cNvSpPr txBox="1"/>
                        <wps:spPr>
                          <a:xfrm>
                            <a:off x="1702915" y="1959360"/>
                            <a:ext cx="1784909" cy="169277"/>
                          </a:xfrm>
                          <a:prstGeom prst="rect">
                            <a:avLst/>
                          </a:prstGeom>
                          <a:noFill/>
                        </wps:spPr>
                        <wps:txbx>
                          <w:txbxContent>
                            <w:p w14:paraId="4B6A5E99" w14:textId="450AC06A" w:rsidR="00356467" w:rsidRDefault="00570882" w:rsidP="007D25CD">
                              <w:pPr>
                                <w:pStyle w:val="NormalWeb"/>
                              </w:pPr>
                              <w:r>
                                <w:rPr>
                                  <w:rFonts w:asciiTheme="minorHAnsi" w:hAnsi="Calibri" w:cstheme="minorBidi"/>
                                  <w:color w:val="FFFFFF" w:themeColor="background1"/>
                                  <w:kern w:val="24"/>
                                  <w:sz w:val="22"/>
                                  <w:szCs w:val="22"/>
                                </w:rPr>
                                <w:t>Privileged Firmware</w:t>
                              </w:r>
                            </w:p>
                          </w:txbxContent>
                        </wps:txbx>
                        <wps:bodyPr vert="horz" wrap="square" lIns="0" tIns="0" rIns="0" bIns="0" rtlCol="0">
                          <a:noAutofit/>
                        </wps:bodyPr>
                      </wps:wsp>
                      <wps:wsp>
                        <wps:cNvPr id="13" name="Straight Arrow Connector 13"/>
                        <wps:cNvCnPr/>
                        <wps:spPr>
                          <a:xfrm>
                            <a:off x="433492" y="1389645"/>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1456400" y="1490195"/>
                            <a:ext cx="3388" cy="3117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 name="Rectangle 45"/>
                        <wps:cNvSpPr/>
                        <wps:spPr>
                          <a:xfrm>
                            <a:off x="2021159" y="888419"/>
                            <a:ext cx="765387" cy="593526"/>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29EE731C" w14:textId="7A514E12" w:rsidR="00356467" w:rsidRDefault="00356467" w:rsidP="007D25CD">
                              <w:pPr>
                                <w:pStyle w:val="NormalWeb"/>
                                <w:jc w:val="center"/>
                              </w:pPr>
                              <w:r>
                                <w:rPr>
                                  <w:rFonts w:asciiTheme="minorHAnsi" w:hAnsi="Calibri" w:cstheme="minorBidi"/>
                                  <w:color w:val="000000" w:themeColor="text1"/>
                                  <w:kern w:val="24"/>
                                  <w:sz w:val="16"/>
                                  <w:szCs w:val="16"/>
                                </w:rPr>
                                <w:t>UEFI RT Services (</w:t>
                              </w:r>
                              <w:r w:rsidR="00851F26">
                                <w:rPr>
                                  <w:rFonts w:asciiTheme="minorHAnsi" w:hAnsi="Calibri" w:cstheme="minorBidi"/>
                                  <w:color w:val="000000" w:themeColor="text1"/>
                                  <w:kern w:val="24"/>
                                  <w:sz w:val="16"/>
                                  <w:szCs w:val="16"/>
                                </w:rPr>
                                <w:t>e.g.</w:t>
                              </w:r>
                              <w:r>
                                <w:rPr>
                                  <w:rFonts w:asciiTheme="minorHAnsi" w:hAnsi="Calibri" w:cstheme="minorBidi"/>
                                  <w:color w:val="000000" w:themeColor="text1"/>
                                  <w:kern w:val="24"/>
                                  <w:sz w:val="16"/>
                                  <w:szCs w:val="16"/>
                                </w:rPr>
                                <w:t xml:space="preserve"> Set Variable)</w:t>
                              </w:r>
                            </w:p>
                          </w:txbxContent>
                        </wps:txbx>
                        <wps:bodyPr rtlCol="0" anchor="ctr"/>
                      </wps:wsp>
                      <wps:wsp>
                        <wps:cNvPr id="46" name="Straight Arrow Connector 46"/>
                        <wps:cNvCnPr/>
                        <wps:spPr>
                          <a:xfrm>
                            <a:off x="2403852" y="447244"/>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403852" y="1516152"/>
                            <a:ext cx="3388" cy="3117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Rectangle 48"/>
                        <wps:cNvSpPr/>
                        <wps:spPr>
                          <a:xfrm>
                            <a:off x="1034493" y="2785250"/>
                            <a:ext cx="1961417" cy="592049"/>
                          </a:xfrm>
                          <a:prstGeom prst="rect">
                            <a:avLst/>
                          </a:prstGeom>
                          <a:solidFill>
                            <a:schemeClr val="accent3">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49" name="Straight Arrow Connector 49"/>
                        <wps:cNvCnPr/>
                        <wps:spPr>
                          <a:xfrm>
                            <a:off x="2029764" y="2343252"/>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Right Brace 50"/>
                        <wps:cNvSpPr/>
                        <wps:spPr>
                          <a:xfrm>
                            <a:off x="3097851" y="810091"/>
                            <a:ext cx="146304" cy="579554"/>
                          </a:xfrm>
                          <a:prstGeom prst="rightBrace">
                            <a:avLst/>
                          </a:prstGeom>
                          <a:ln>
                            <a:solidFill>
                              <a:schemeClr val="tx2"/>
                            </a:solidFill>
                          </a:ln>
                          <a:effectLst/>
                        </wps:spPr>
                        <wps:style>
                          <a:lnRef idx="2">
                            <a:schemeClr val="accent1"/>
                          </a:lnRef>
                          <a:fillRef idx="0">
                            <a:schemeClr val="accent1"/>
                          </a:fillRef>
                          <a:effectRef idx="1">
                            <a:schemeClr val="accent1"/>
                          </a:effectRef>
                          <a:fontRef idx="minor">
                            <a:schemeClr val="tx1"/>
                          </a:fontRef>
                        </wps:style>
                        <wps:bodyPr rtlCol="0" anchor="ctr"/>
                      </wps:wsp>
                      <wps:wsp>
                        <wps:cNvPr id="51" name="TextBox 22"/>
                        <wps:cNvSpPr txBox="1"/>
                        <wps:spPr>
                          <a:xfrm>
                            <a:off x="3337552" y="941660"/>
                            <a:ext cx="765175" cy="477030"/>
                          </a:xfrm>
                          <a:prstGeom prst="rect">
                            <a:avLst/>
                          </a:prstGeom>
                          <a:noFill/>
                        </wps:spPr>
                        <wps:txbx>
                          <w:txbxContent>
                            <w:p w14:paraId="3AC73B8A" w14:textId="77777777" w:rsidR="00356467" w:rsidRDefault="00356467" w:rsidP="007D25CD">
                              <w:pPr>
                                <w:pStyle w:val="NormalWeb"/>
                              </w:pPr>
                              <w:r>
                                <w:rPr>
                                  <w:rFonts w:asciiTheme="minorHAnsi" w:hAnsi="Calibri" w:cstheme="minorBidi"/>
                                  <w:color w:val="003C71"/>
                                  <w:kern w:val="24"/>
                                  <w:sz w:val="16"/>
                                  <w:szCs w:val="16"/>
                                </w:rPr>
                                <w:t>ACPI/RT Services Provide Platform Abstraction</w:t>
                              </w:r>
                            </w:p>
                          </w:txbxContent>
                        </wps:txbx>
                        <wps:bodyPr vert="horz" wrap="square" lIns="0" tIns="0" rIns="0" bIns="0" rtlCol="0">
                          <a:noAutofit/>
                        </wps:bodyPr>
                      </wps:wsp>
                      <wps:wsp>
                        <wps:cNvPr id="52" name="Straight Arrow Connector 52"/>
                        <wps:cNvCnPr/>
                        <wps:spPr>
                          <a:xfrm flipH="1">
                            <a:off x="2786547" y="1636709"/>
                            <a:ext cx="1676901"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53" name="TextBox 28"/>
                        <wps:cNvSpPr txBox="1"/>
                        <wps:spPr>
                          <a:xfrm>
                            <a:off x="4652825" y="1544376"/>
                            <a:ext cx="2969893" cy="244802"/>
                          </a:xfrm>
                          <a:prstGeom prst="rect">
                            <a:avLst/>
                          </a:prstGeom>
                          <a:noFill/>
                        </wps:spPr>
                        <wps:txbx>
                          <w:txbxContent>
                            <w:p w14:paraId="32F079EC" w14:textId="3E209A74" w:rsidR="00356467" w:rsidRDefault="00356467" w:rsidP="007D25CD">
                              <w:pPr>
                                <w:pStyle w:val="NormalWeb"/>
                              </w:pPr>
                              <w:r>
                                <w:rPr>
                                  <w:rFonts w:asciiTheme="minorHAnsi" w:hAnsi="Calibri" w:cstheme="minorBidi"/>
                                  <w:color w:val="003C71"/>
                                  <w:kern w:val="24"/>
                                </w:rPr>
                                <w:t>SW Triggers are Transparent to OS</w:t>
                              </w:r>
                            </w:p>
                          </w:txbxContent>
                        </wps:txbx>
                        <wps:bodyPr vert="horz" wrap="square" lIns="0" tIns="0" rIns="0" bIns="0" rtlCol="0">
                          <a:noAutofit/>
                        </wps:bodyPr>
                      </wps:wsp>
                      <wps:wsp>
                        <wps:cNvPr id="54" name="TextBox 29"/>
                        <wps:cNvSpPr txBox="1"/>
                        <wps:spPr>
                          <a:xfrm>
                            <a:off x="1135317" y="2851625"/>
                            <a:ext cx="1572964" cy="507831"/>
                          </a:xfrm>
                          <a:prstGeom prst="rect">
                            <a:avLst/>
                          </a:prstGeom>
                          <a:noFill/>
                        </wps:spPr>
                        <wps:txbx>
                          <w:txbxContent>
                            <w:p w14:paraId="71FDA032" w14:textId="08572687" w:rsidR="00356467" w:rsidRDefault="00356467" w:rsidP="007D25CD">
                              <w:pPr>
                                <w:pStyle w:val="NormalWeb"/>
                              </w:pPr>
                              <w:r>
                                <w:rPr>
                                  <w:rFonts w:asciiTheme="minorHAnsi" w:hAnsi="Calibri" w:cstheme="minorBidi"/>
                                  <w:color w:val="003C71"/>
                                  <w:kern w:val="24"/>
                                  <w:sz w:val="22"/>
                                  <w:szCs w:val="22"/>
                                </w:rPr>
                                <w:t xml:space="preserve">Platform Hardware (CPU/Mem/IIO/PCH </w:t>
                              </w:r>
                              <w:r w:rsidR="00851F26">
                                <w:rPr>
                                  <w:rFonts w:asciiTheme="minorHAnsi" w:hAnsi="Calibri" w:cstheme="minorBidi"/>
                                  <w:color w:val="003C71"/>
                                  <w:kern w:val="24"/>
                                  <w:sz w:val="22"/>
                                  <w:szCs w:val="22"/>
                                </w:rPr>
                                <w:t>etc.</w:t>
                              </w:r>
                              <w:r>
                                <w:rPr>
                                  <w:rFonts w:asciiTheme="minorHAnsi" w:hAnsi="Calibri" w:cstheme="minorBidi"/>
                                  <w:color w:val="003C71"/>
                                  <w:kern w:val="24"/>
                                  <w:sz w:val="22"/>
                                  <w:szCs w:val="22"/>
                                </w:rPr>
                                <w:t>)</w:t>
                              </w:r>
                            </w:p>
                          </w:txbxContent>
                        </wps:txbx>
                        <wps:bodyPr vert="horz" wrap="square" lIns="0" tIns="0" rIns="0" bIns="0" rtlCol="0">
                          <a:noAutofit/>
                        </wps:bodyPr>
                      </wps:wsp>
                      <wps:wsp>
                        <wps:cNvPr id="55" name="Straight Arrow Connector 55"/>
                        <wps:cNvCnPr/>
                        <wps:spPr>
                          <a:xfrm flipH="1">
                            <a:off x="2171796" y="2556612"/>
                            <a:ext cx="2291652" cy="6096"/>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56" name="TextBox 31"/>
                        <wps:cNvSpPr txBox="1"/>
                        <wps:spPr>
                          <a:xfrm>
                            <a:off x="4652825" y="2464278"/>
                            <a:ext cx="3078771" cy="237560"/>
                          </a:xfrm>
                          <a:prstGeom prst="rect">
                            <a:avLst/>
                          </a:prstGeom>
                          <a:noFill/>
                        </wps:spPr>
                        <wps:txbx>
                          <w:txbxContent>
                            <w:p w14:paraId="1711011C" w14:textId="6CED2E51" w:rsidR="00356467" w:rsidRDefault="003853D7" w:rsidP="007D25CD">
                              <w:pPr>
                                <w:pStyle w:val="NormalWeb"/>
                              </w:pPr>
                              <w:r>
                                <w:rPr>
                                  <w:rFonts w:asciiTheme="minorHAnsi" w:hAnsi="Calibri" w:cstheme="minorBidi"/>
                                  <w:color w:val="003C71"/>
                                  <w:kern w:val="24"/>
                                </w:rPr>
                                <w:t xml:space="preserve">Interrupt </w:t>
                              </w:r>
                              <w:r w:rsidR="00356467">
                                <w:rPr>
                                  <w:rFonts w:asciiTheme="minorHAnsi" w:hAnsi="Calibri" w:cstheme="minorBidi"/>
                                  <w:color w:val="003C71"/>
                                  <w:kern w:val="24"/>
                                </w:rPr>
                                <w:t>Triggers are Transparent to OS</w:t>
                              </w:r>
                            </w:p>
                          </w:txbxContent>
                        </wps:txbx>
                        <wps:bodyPr vert="horz" wrap="square" lIns="0" tIns="0" rIns="0" bIns="0" rtlCol="0">
                          <a:noAutofit/>
                        </wps:bodyPr>
                      </wps:wsp>
                      <wps:wsp>
                        <wps:cNvPr id="57" name="Content Placeholder 2"/>
                        <wps:cNvSpPr txBox="1">
                          <a:spLocks/>
                        </wps:cNvSpPr>
                        <wps:spPr>
                          <a:xfrm>
                            <a:off x="3526587" y="551907"/>
                            <a:ext cx="3822950" cy="434380"/>
                          </a:xfrm>
                          <a:prstGeom prst="rect">
                            <a:avLst/>
                          </a:prstGeom>
                        </wps:spPr>
                        <wps:txbx>
                          <w:txbxContent>
                            <w:p w14:paraId="5F711D08" w14:textId="77777777" w:rsidR="00356467" w:rsidRDefault="00356467" w:rsidP="002C0C52">
                              <w:pPr>
                                <w:numPr>
                                  <w:ilvl w:val="0"/>
                                  <w:numId w:val="19"/>
                                </w:numPr>
                              </w:pPr>
                              <w:r w:rsidRPr="00421CE2">
                                <w:rPr>
                                  <w:rFonts w:asciiTheme="minorHAnsi" w:hAnsi="Calibri" w:cstheme="minorBidi"/>
                                  <w:color w:val="000000" w:themeColor="text1"/>
                                  <w:kern w:val="24"/>
                                </w:rPr>
                                <w:t xml:space="preserve">OS to Platform Firmware </w:t>
                              </w:r>
                              <w:r>
                                <w:rPr>
                                  <w:rFonts w:asciiTheme="minorHAnsi" w:hAnsi="Calibri" w:cstheme="minorBidi"/>
                                  <w:color w:val="000000" w:themeColor="text1"/>
                                  <w:kern w:val="24"/>
                                </w:rPr>
                                <w:t>Abstraction Interface</w:t>
                              </w:r>
                            </w:p>
                          </w:txbxContent>
                        </wps:txbx>
                        <wps:bodyPr vert="horz" lIns="0" tIns="0" rIns="0" bIns="0" rtlCol="0">
                          <a:noAutofit/>
                        </wps:bodyPr>
                      </wps:wsp>
                      <wps:wsp>
                        <wps:cNvPr id="58" name="Straight Arrow Connector 58"/>
                        <wps:cNvCnPr/>
                        <wps:spPr>
                          <a:xfrm flipH="1">
                            <a:off x="2786546" y="523579"/>
                            <a:ext cx="1627771" cy="12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w14:anchorId="03D45D08" id="Group 1" o:spid="_x0000_s1075" style="width:543.85pt;height:234pt;mso-position-horizontal-relative:char;mso-position-vertical-relative:line" coordsize="77315,3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">
                <v:rect id="Rectangle 4" o:spid="_x0000_s1076" style="position:absolute;width:29515;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" fillcolor="#e7e6e6 [3214]" stroked="f" strokeweight=".5pt"/>
                <v:shape id="TextBox 6" o:spid="_x0000_s1077" type="#_x0000_t202" style="position:absolute;left:9420;top:911;width:1347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999DA83" w14:textId="77777777" w:rsidR="00356467" w:rsidRDefault="00356467" w:rsidP="007D25CD">
                        <w:pPr>
                          <w:pStyle w:val="NormalWeb"/>
                        </w:pPr>
                        <w:r>
                          <w:rPr>
                            <w:rFonts w:asciiTheme="minorHAnsi" w:hAnsi="Calibri" w:cstheme="minorBidi"/>
                            <w:color w:val="003C71"/>
                            <w:kern w:val="24"/>
                            <w:sz w:val="22"/>
                            <w:szCs w:val="22"/>
                          </w:rPr>
                          <w:t>OS / Drivers</w:t>
                        </w:r>
                      </w:p>
                    </w:txbxContent>
                  </v:textbox>
                </v:shape>
                <v:rect id="Rectangle 6" o:spid="_x0000_s1078" style="position:absolute;left:541;top:8805;width:7654;height:5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" fillcolor="#fbe4d5 [661]" stroked="f" strokeweight=".5pt">
                  <v:textbox>
                    <w:txbxContent>
                      <w:p w14:paraId="5F68756E" w14:textId="235DAF81" w:rsidR="00356467" w:rsidRPr="007D7583" w:rsidRDefault="00356467" w:rsidP="007D25CD">
                        <w:pPr>
                          <w:pStyle w:val="NormalWeb"/>
                          <w:jc w:val="center"/>
                          <w:rPr>
                            <w:lang w:val="fr-FR"/>
                          </w:rPr>
                        </w:pPr>
                        <w:r w:rsidRPr="007D7583">
                          <w:rPr>
                            <w:rFonts w:asciiTheme="minorHAnsi" w:hAnsi="Calibri" w:cstheme="minorBidi"/>
                            <w:color w:val="000000" w:themeColor="text1"/>
                            <w:kern w:val="24"/>
                            <w:sz w:val="16"/>
                            <w:szCs w:val="16"/>
                            <w:lang w:val="fr-FR"/>
                          </w:rPr>
                          <w:t>ACPI Tables (</w:t>
                        </w:r>
                        <w:r w:rsidR="00851F26" w:rsidRPr="007D7583">
                          <w:rPr>
                            <w:rFonts w:asciiTheme="minorHAnsi" w:hAnsi="Calibri" w:cstheme="minorBidi"/>
                            <w:color w:val="000000" w:themeColor="text1"/>
                            <w:kern w:val="24"/>
                            <w:sz w:val="16"/>
                            <w:szCs w:val="16"/>
                            <w:lang w:val="fr-FR"/>
                          </w:rPr>
                          <w:t>e.g.</w:t>
                        </w:r>
                        <w:r w:rsidRPr="007D7583">
                          <w:rPr>
                            <w:rFonts w:asciiTheme="minorHAnsi" w:hAnsi="Calibri" w:cstheme="minorBidi"/>
                            <w:color w:val="000000" w:themeColor="text1"/>
                            <w:kern w:val="24"/>
                            <w:sz w:val="16"/>
                            <w:szCs w:val="16"/>
                            <w:lang w:val="fr-FR"/>
                          </w:rPr>
                          <w:t xml:space="preserve"> PCCT)</w:t>
                        </w:r>
                      </w:p>
                    </w:txbxContent>
                  </v:textbox>
                </v:rect>
                <v:shape id="Straight Arrow Connector 7" o:spid="_x0000_s1079" type="#_x0000_t32" style="position:absolute;left:4334;top:4538;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" strokecolor="black [3200]" strokeweight=".5pt">
                  <v:stroke startarrow="block" endarrow="block" joinstyle="miter"/>
                </v:shape>
                <v:shape id="Straight Arrow Connector 9" o:spid="_x0000_s1080" type="#_x0000_t32" style="position:absolute;left:13613;top:4538;width:33;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" strokecolor="black [3200]" strokeweight=".5pt">
                  <v:stroke startarrow="block" endarrow="block" joinstyle="miter"/>
                </v:shape>
                <v:rect id="Rectangle 10" o:spid="_x0000_s1081" style="position:absolute;left:10159;top:8884;width:7654;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" fillcolor="#fbe4d5 [661]" stroked="f" strokeweight=".5pt">
                  <v:textbox>
                    <w:txbxContent>
                      <w:p w14:paraId="25E11997" w14:textId="4287D2EC" w:rsidR="00356467" w:rsidRDefault="00356467" w:rsidP="007D25CD">
                        <w:pPr>
                          <w:pStyle w:val="NormalWeb"/>
                          <w:jc w:val="center"/>
                        </w:pPr>
                        <w:r>
                          <w:rPr>
                            <w:rFonts w:asciiTheme="minorHAnsi" w:hAnsi="Calibri" w:cstheme="minorBidi"/>
                            <w:color w:val="000000" w:themeColor="text1"/>
                            <w:kern w:val="24"/>
                            <w:sz w:val="16"/>
                            <w:szCs w:val="16"/>
                          </w:rPr>
                          <w:t>ACPI DSM Methods (</w:t>
                        </w:r>
                        <w:r w:rsidR="00851F26">
                          <w:rPr>
                            <w:rFonts w:asciiTheme="minorHAnsi" w:hAnsi="Calibri" w:cstheme="minorBidi"/>
                            <w:color w:val="000000" w:themeColor="text1"/>
                            <w:kern w:val="24"/>
                            <w:sz w:val="16"/>
                            <w:szCs w:val="16"/>
                          </w:rPr>
                          <w:t>e.g.</w:t>
                        </w:r>
                        <w:r>
                          <w:rPr>
                            <w:rFonts w:asciiTheme="minorHAnsi" w:hAnsi="Calibri" w:cstheme="minorBidi"/>
                            <w:color w:val="000000" w:themeColor="text1"/>
                            <w:kern w:val="24"/>
                            <w:sz w:val="16"/>
                            <w:szCs w:val="16"/>
                          </w:rPr>
                          <w:t xml:space="preserve"> ARS)</w:t>
                        </w:r>
                      </w:p>
                    </w:txbxContent>
                  </v:textbox>
                </v:rect>
                <v:rect id="Rectangle 11" o:spid="_x0000_s1082" style="position:absolute;left:2156;top:18349;width:40965;height:4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" fillcolor="#44546a [3215]" stroked="f" strokeweight=".5pt"/>
                <v:shape id="TextBox 13" o:spid="_x0000_s1083" type="#_x0000_t202" style="position:absolute;left:17029;top:19593;width:17849;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B6A5E99" w14:textId="450AC06A" w:rsidR="00356467" w:rsidRDefault="00570882" w:rsidP="007D25CD">
                        <w:pPr>
                          <w:pStyle w:val="NormalWeb"/>
                        </w:pPr>
                        <w:r>
                          <w:rPr>
                            <w:rFonts w:asciiTheme="minorHAnsi" w:hAnsi="Calibri" w:cstheme="minorBidi"/>
                            <w:color w:val="FFFFFF" w:themeColor="background1"/>
                            <w:kern w:val="24"/>
                            <w:sz w:val="22"/>
                            <w:szCs w:val="22"/>
                          </w:rPr>
                          <w:t>Privileged Firmware</w:t>
                        </w:r>
                      </w:p>
                    </w:txbxContent>
                  </v:textbox>
                </v:shape>
                <v:shape id="Straight Arrow Connector 13" o:spid="_x0000_s1084" type="#_x0000_t32" style="position:absolute;left:4334;top:13896;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" strokecolor="black [3200]" strokeweight=".5pt">
                  <v:stroke startarrow="block" endarrow="block" joinstyle="miter"/>
                </v:shape>
                <v:shape id="Straight Arrow Connector 44" o:spid="_x0000_s1085" type="#_x0000_t32" style="position:absolute;left:14564;top:14901;width:33;height:3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" strokecolor="black [3200]" strokeweight=".5pt">
                  <v:stroke startarrow="block" endarrow="block" joinstyle="miter"/>
                </v:shape>
                <v:rect id="Rectangle 45" o:spid="_x0000_s1086" style="position:absolute;left:20211;top:8884;width:7654;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" fillcolor="#fbe4d5 [661]" stroked="f" strokeweight=".5pt">
                  <v:textbox>
                    <w:txbxContent>
                      <w:p w14:paraId="29EE731C" w14:textId="7A514E12" w:rsidR="00356467" w:rsidRDefault="00356467" w:rsidP="007D25CD">
                        <w:pPr>
                          <w:pStyle w:val="NormalWeb"/>
                          <w:jc w:val="center"/>
                        </w:pPr>
                        <w:r>
                          <w:rPr>
                            <w:rFonts w:asciiTheme="minorHAnsi" w:hAnsi="Calibri" w:cstheme="minorBidi"/>
                            <w:color w:val="000000" w:themeColor="text1"/>
                            <w:kern w:val="24"/>
                            <w:sz w:val="16"/>
                            <w:szCs w:val="16"/>
                          </w:rPr>
                          <w:t>UEFI RT Services (</w:t>
                        </w:r>
                        <w:r w:rsidR="00851F26">
                          <w:rPr>
                            <w:rFonts w:asciiTheme="minorHAnsi" w:hAnsi="Calibri" w:cstheme="minorBidi"/>
                            <w:color w:val="000000" w:themeColor="text1"/>
                            <w:kern w:val="24"/>
                            <w:sz w:val="16"/>
                            <w:szCs w:val="16"/>
                          </w:rPr>
                          <w:t>e.g.</w:t>
                        </w:r>
                        <w:r>
                          <w:rPr>
                            <w:rFonts w:asciiTheme="minorHAnsi" w:hAnsi="Calibri" w:cstheme="minorBidi"/>
                            <w:color w:val="000000" w:themeColor="text1"/>
                            <w:kern w:val="24"/>
                            <w:sz w:val="16"/>
                            <w:szCs w:val="16"/>
                          </w:rPr>
                          <w:t xml:space="preserve"> Set Variable)</w:t>
                        </w:r>
                      </w:p>
                    </w:txbxContent>
                  </v:textbox>
                </v:rect>
                <v:shape id="Straight Arrow Connector 46" o:spid="_x0000_s1087" type="#_x0000_t32" style="position:absolute;left:24038;top:4472;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" strokecolor="black [3200]" strokeweight=".5pt">
                  <v:stroke startarrow="block" endarrow="block" joinstyle="miter"/>
                </v:shape>
                <v:shape id="Straight Arrow Connector 47" o:spid="_x0000_s1088" type="#_x0000_t32" style="position:absolute;left:24038;top:15161;width:34;height:3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" strokecolor="black [3200]" strokeweight=".5pt">
                  <v:stroke startarrow="block" endarrow="block" joinstyle="miter"/>
                </v:shape>
                <v:rect id="Rectangle 48" o:spid="_x0000_s1089" style="position:absolute;left:10344;top:27852;width:19615;height:5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" fillcolor="#c9c9c9 [1942]" stroked="f" strokeweight=".5pt"/>
                <v:shape id="Straight Arrow Connector 49" o:spid="_x0000_s1090" type="#_x0000_t32" style="position:absolute;left:20297;top:23432;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" strokecolor="black [3200]" strokeweight=".5pt">
                  <v:stroke startarrow="block"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0" o:spid="_x0000_s1091" type="#_x0000_t88" style="position:absolute;left:30978;top:8100;width:1463;height: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" adj="454" strokecolor="#44546a [3215]" strokeweight="1pt">
                  <v:stroke joinstyle="miter"/>
                </v:shape>
                <v:shape id="TextBox 22" o:spid="_x0000_s1092" type="#_x0000_t202" style="position:absolute;left:33375;top:9416;width:7652;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AC73B8A" w14:textId="77777777" w:rsidR="00356467" w:rsidRDefault="00356467" w:rsidP="007D25CD">
                        <w:pPr>
                          <w:pStyle w:val="NormalWeb"/>
                        </w:pPr>
                        <w:r>
                          <w:rPr>
                            <w:rFonts w:asciiTheme="minorHAnsi" w:hAnsi="Calibri" w:cstheme="minorBidi"/>
                            <w:color w:val="003C71"/>
                            <w:kern w:val="24"/>
                            <w:sz w:val="16"/>
                            <w:szCs w:val="16"/>
                          </w:rPr>
                          <w:t>ACPI/RT Services Provide Platform Abstraction</w:t>
                        </w:r>
                      </w:p>
                    </w:txbxContent>
                  </v:textbox>
                </v:shape>
                <v:shape id="Straight Arrow Connector 52" o:spid="_x0000_s1093" type="#_x0000_t32" style="position:absolute;left:27865;top:16367;width:167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" strokecolor="#a5a5a5 [3206]" strokeweight="1.5pt">
                  <v:stroke endarrow="block" joinstyle="miter"/>
                </v:shape>
                <v:shape id="TextBox 28" o:spid="_x0000_s1094" type="#_x0000_t202" style="position:absolute;left:46528;top:15443;width:29699;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2F079EC" w14:textId="3E209A74" w:rsidR="00356467" w:rsidRDefault="00356467" w:rsidP="007D25CD">
                        <w:pPr>
                          <w:pStyle w:val="NormalWeb"/>
                        </w:pPr>
                        <w:r>
                          <w:rPr>
                            <w:rFonts w:asciiTheme="minorHAnsi" w:hAnsi="Calibri" w:cstheme="minorBidi"/>
                            <w:color w:val="003C71"/>
                            <w:kern w:val="24"/>
                          </w:rPr>
                          <w:t>SW Triggers are Transparent to OS</w:t>
                        </w:r>
                      </w:p>
                    </w:txbxContent>
                  </v:textbox>
                </v:shape>
                <v:shape id="TextBox 29" o:spid="_x0000_s1095" type="#_x0000_t202" style="position:absolute;left:11353;top:28516;width:15729;height:5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71FDA032" w14:textId="08572687" w:rsidR="00356467" w:rsidRDefault="00356467" w:rsidP="007D25CD">
                        <w:pPr>
                          <w:pStyle w:val="NormalWeb"/>
                        </w:pPr>
                        <w:r>
                          <w:rPr>
                            <w:rFonts w:asciiTheme="minorHAnsi" w:hAnsi="Calibri" w:cstheme="minorBidi"/>
                            <w:color w:val="003C71"/>
                            <w:kern w:val="24"/>
                            <w:sz w:val="22"/>
                            <w:szCs w:val="22"/>
                          </w:rPr>
                          <w:t xml:space="preserve">Platform Hardware (CPU/Mem/IIO/PCH </w:t>
                        </w:r>
                        <w:r w:rsidR="00851F26">
                          <w:rPr>
                            <w:rFonts w:asciiTheme="minorHAnsi" w:hAnsi="Calibri" w:cstheme="minorBidi"/>
                            <w:color w:val="003C71"/>
                            <w:kern w:val="24"/>
                            <w:sz w:val="22"/>
                            <w:szCs w:val="22"/>
                          </w:rPr>
                          <w:t>etc.</w:t>
                        </w:r>
                        <w:r>
                          <w:rPr>
                            <w:rFonts w:asciiTheme="minorHAnsi" w:hAnsi="Calibri" w:cstheme="minorBidi"/>
                            <w:color w:val="003C71"/>
                            <w:kern w:val="24"/>
                            <w:sz w:val="22"/>
                            <w:szCs w:val="22"/>
                          </w:rPr>
                          <w:t>)</w:t>
                        </w:r>
                      </w:p>
                    </w:txbxContent>
                  </v:textbox>
                </v:shape>
                <v:shape id="Straight Arrow Connector 55" o:spid="_x0000_s1096" type="#_x0000_t32" style="position:absolute;left:21717;top:25566;width:22917;height: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" strokecolor="#a5a5a5 [3206]" strokeweight="1.5pt">
                  <v:stroke endarrow="block" joinstyle="miter"/>
                </v:shape>
                <v:shape id="TextBox 31" o:spid="_x0000_s1097" type="#_x0000_t202" style="position:absolute;left:46528;top:24642;width:30787;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711011C" w14:textId="6CED2E51" w:rsidR="00356467" w:rsidRDefault="003853D7" w:rsidP="007D25CD">
                        <w:pPr>
                          <w:pStyle w:val="NormalWeb"/>
                        </w:pPr>
                        <w:r>
                          <w:rPr>
                            <w:rFonts w:asciiTheme="minorHAnsi" w:hAnsi="Calibri" w:cstheme="minorBidi"/>
                            <w:color w:val="003C71"/>
                            <w:kern w:val="24"/>
                          </w:rPr>
                          <w:t xml:space="preserve">Interrupt </w:t>
                        </w:r>
                        <w:r w:rsidR="00356467">
                          <w:rPr>
                            <w:rFonts w:asciiTheme="minorHAnsi" w:hAnsi="Calibri" w:cstheme="minorBidi"/>
                            <w:color w:val="003C71"/>
                            <w:kern w:val="24"/>
                          </w:rPr>
                          <w:t>Triggers are Transparent to OS</w:t>
                        </w:r>
                      </w:p>
                    </w:txbxContent>
                  </v:textbox>
                </v:shape>
                <v:shape id="Content Placeholder 2" o:spid="_x0000_s1098" type="#_x0000_t202" style="position:absolute;left:35265;top:5519;width:38230;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F711D08" w14:textId="77777777" w:rsidR="00356467" w:rsidRDefault="00356467" w:rsidP="002C0C52">
                        <w:pPr>
                          <w:numPr>
                            <w:ilvl w:val="0"/>
                            <w:numId w:val="19"/>
                          </w:numPr>
                        </w:pPr>
                        <w:r w:rsidRPr="00421CE2">
                          <w:rPr>
                            <w:rFonts w:asciiTheme="minorHAnsi" w:hAnsi="Calibri" w:cstheme="minorBidi"/>
                            <w:color w:val="000000" w:themeColor="text1"/>
                            <w:kern w:val="24"/>
                          </w:rPr>
                          <w:t xml:space="preserve">OS to Platform Firmware </w:t>
                        </w:r>
                        <w:r>
                          <w:rPr>
                            <w:rFonts w:asciiTheme="minorHAnsi" w:hAnsi="Calibri" w:cstheme="minorBidi"/>
                            <w:color w:val="000000" w:themeColor="text1"/>
                            <w:kern w:val="24"/>
                          </w:rPr>
                          <w:t>Abstraction Interface</w:t>
                        </w:r>
                      </w:p>
                    </w:txbxContent>
                  </v:textbox>
                </v:shape>
                <v:shape id="Straight Arrow Connector 58" o:spid="_x0000_s1099" type="#_x0000_t32" style="position:absolute;left:27865;top:5235;width:16278;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" strokecolor="#ed7d31 [3205]" strokeweight="1pt">
                  <v:stroke endarrow="block" joinstyle="miter"/>
                </v:shape>
                <w10:anchorlock/>
              </v:group>
            </w:pict>
          </mc:Fallback>
        </mc:AlternateContent>
      </w:r>
    </w:p>
    <w:p w14:paraId="2E9AB3F8" w14:textId="77777777" w:rsidR="00052428" w:rsidRDefault="00052428" w:rsidP="005B1B49">
      <w:pPr>
        <w:pStyle w:val="BodyText"/>
        <w:rPr>
          <w:rFonts w:cs="Arial"/>
          <w:spacing w:val="6"/>
        </w:rPr>
      </w:pPr>
    </w:p>
    <w:p w14:paraId="25FFD24E" w14:textId="1AD415D2" w:rsidR="005B1B49" w:rsidRDefault="00421CE2" w:rsidP="005B1B49">
      <w:pPr>
        <w:pStyle w:val="BodyText"/>
      </w:pPr>
      <w:r>
        <w:rPr>
          <w:rFonts w:cs="Arial"/>
          <w:spacing w:val="6"/>
        </w:rPr>
        <w:t>As shown in</w:t>
      </w:r>
      <w:r w:rsidR="00E66F72">
        <w:rPr>
          <w:rFonts w:cs="Arial"/>
          <w:spacing w:val="6"/>
        </w:rPr>
        <w:t xml:space="preserve"> </w:t>
      </w:r>
      <w:r w:rsidR="00E66F72">
        <w:rPr>
          <w:rFonts w:cs="Arial"/>
          <w:spacing w:val="6"/>
        </w:rPr>
        <w:fldChar w:fldCharType="begin"/>
      </w:r>
      <w:r w:rsidR="00E66F72">
        <w:rPr>
          <w:rFonts w:cs="Arial"/>
          <w:spacing w:val="6"/>
        </w:rPr>
        <w:instrText xml:space="preserve"> REF _Ref41910436 \h </w:instrText>
      </w:r>
      <w:r w:rsidR="00E66F72">
        <w:rPr>
          <w:rFonts w:cs="Arial"/>
          <w:spacing w:val="6"/>
        </w:rPr>
      </w:r>
      <w:r w:rsidR="00E66F72">
        <w:rPr>
          <w:rFonts w:cs="Arial"/>
          <w:spacing w:val="6"/>
        </w:rPr>
        <w:fldChar w:fldCharType="separate"/>
      </w:r>
      <w:ins w:id="669" w:author="Michael Kubacki" w:date="2022-07-27T14:36:00Z">
        <w:r w:rsidR="009C208E">
          <w:t>Figure 2</w:t>
        </w:r>
        <w:r w:rsidR="009C208E">
          <w:noBreakHyphen/>
        </w:r>
        <w:r w:rsidR="009C208E">
          <w:rPr>
            <w:noProof/>
          </w:rPr>
          <w:t>1</w:t>
        </w:r>
      </w:ins>
      <w:del w:id="670" w:author="Michael Kubacki" w:date="2022-07-27T14:36:00Z">
        <w:r w:rsidR="001F66E8" w:rsidDel="009C208E">
          <w:delText xml:space="preserve">Figure </w:delText>
        </w:r>
        <w:r w:rsidR="001F66E8" w:rsidDel="009C208E">
          <w:rPr>
            <w:noProof/>
          </w:rPr>
          <w:delText>2</w:delText>
        </w:r>
        <w:r w:rsidR="001F66E8" w:rsidDel="009C208E">
          <w:noBreakHyphen/>
        </w:r>
        <w:r w:rsidR="001F66E8" w:rsidDel="009C208E">
          <w:rPr>
            <w:noProof/>
          </w:rPr>
          <w:delText>2</w:delText>
        </w:r>
      </w:del>
      <w:r w:rsidR="00E66F72">
        <w:rPr>
          <w:rFonts w:cs="Arial"/>
          <w:spacing w:val="6"/>
        </w:rPr>
        <w:fldChar w:fldCharType="end"/>
      </w:r>
      <w:r w:rsidR="005B1B49">
        <w:rPr>
          <w:rFonts w:cs="Arial"/>
          <w:spacing w:val="6"/>
        </w:rPr>
        <w:t>,</w:t>
      </w:r>
      <w:r w:rsidR="005B1B49" w:rsidRPr="005B1B49">
        <w:t xml:space="preserve"> </w:t>
      </w:r>
      <w:r w:rsidR="005B1B49">
        <w:t xml:space="preserve">OS/VMM entities invoke platform functionalities in runtime for a plurality of reasons. One of the main factors is </w:t>
      </w:r>
      <w:proofErr w:type="gramStart"/>
      <w:r w:rsidR="005B1B49">
        <w:t>that,</w:t>
      </w:r>
      <w:proofErr w:type="gramEnd"/>
      <w:r w:rsidR="005B1B49">
        <w:t xml:space="preserve"> it is the platform firmware that has intimate knowledge of the silicon and platform features and </w:t>
      </w:r>
      <w:r w:rsidR="00A30757">
        <w:t>configurations and</w:t>
      </w:r>
      <w:r w:rsidR="005B1B49">
        <w:t xml:space="preserve"> carrying this knowledge as part of the OS entity is a logistical challenge</w:t>
      </w:r>
      <w:r w:rsidR="00010A3E">
        <w:t xml:space="preserve"> for broader enabling of Off-the-shelf operating systems.</w:t>
      </w:r>
      <w:r w:rsidR="005B1B49">
        <w:t xml:space="preserve"> Hence OS entities rely on platform abstractions such as Advanced Configuration and Power Management Interface (ACPI). </w:t>
      </w:r>
    </w:p>
    <w:p w14:paraId="378D8A7A" w14:textId="77777777" w:rsidR="00010A3E" w:rsidRDefault="00010A3E" w:rsidP="005B1B49">
      <w:pPr>
        <w:pStyle w:val="N1"/>
        <w:ind w:left="0"/>
        <w:rPr>
          <w:rFonts w:ascii="Arial" w:hAnsi="Arial" w:cs="Arial"/>
        </w:rPr>
      </w:pPr>
    </w:p>
    <w:p w14:paraId="6233CDF4" w14:textId="10452490" w:rsidR="005B1B49" w:rsidRDefault="005B1B49" w:rsidP="005B1B49">
      <w:pPr>
        <w:pStyle w:val="N1"/>
        <w:ind w:left="0"/>
        <w:rPr>
          <w:rFonts w:ascii="Arial" w:hAnsi="Arial" w:cs="Arial"/>
        </w:rPr>
      </w:pPr>
      <w:r w:rsidRPr="00BD026F">
        <w:rPr>
          <w:rFonts w:ascii="Arial" w:hAnsi="Arial" w:cs="Arial"/>
        </w:rPr>
        <w:t xml:space="preserve">Though ACPI Source Language (ASL) provides runtime space for handling platform events, </w:t>
      </w:r>
      <w:proofErr w:type="gramStart"/>
      <w:r w:rsidRPr="00BD026F">
        <w:rPr>
          <w:rFonts w:ascii="Arial" w:hAnsi="Arial" w:cs="Arial"/>
        </w:rPr>
        <w:t>development</w:t>
      </w:r>
      <w:proofErr w:type="gramEnd"/>
      <w:r w:rsidRPr="00BD026F">
        <w:rPr>
          <w:rFonts w:ascii="Arial" w:hAnsi="Arial" w:cs="Arial"/>
        </w:rPr>
        <w:t xml:space="preserve"> and debug of ASL poses a special challenge due to the </w:t>
      </w:r>
      <w:r>
        <w:rPr>
          <w:rFonts w:ascii="Arial" w:hAnsi="Arial" w:cs="Arial"/>
        </w:rPr>
        <w:t xml:space="preserve">interpreted and </w:t>
      </w:r>
      <w:r w:rsidRPr="00BD026F">
        <w:rPr>
          <w:rFonts w:ascii="Arial" w:hAnsi="Arial" w:cs="Arial"/>
        </w:rPr>
        <w:t>highly restrictive nature of ASL language and runtime environment.</w:t>
      </w:r>
      <w:r w:rsidR="00663ED6">
        <w:rPr>
          <w:rFonts w:ascii="Arial" w:hAnsi="Arial" w:cs="Arial"/>
        </w:rPr>
        <w:t xml:space="preserve"> Also, being architecture </w:t>
      </w:r>
      <w:r w:rsidR="005003AF">
        <w:rPr>
          <w:rFonts w:ascii="Arial" w:hAnsi="Arial" w:cs="Arial"/>
        </w:rPr>
        <w:t>neutral</w:t>
      </w:r>
      <w:r w:rsidR="00663ED6">
        <w:rPr>
          <w:rFonts w:ascii="Arial" w:hAnsi="Arial" w:cs="Arial"/>
        </w:rPr>
        <w:t>, executing ISA specific instructions is not possible in ASL context.</w:t>
      </w:r>
      <w:r w:rsidRPr="00BD026F">
        <w:rPr>
          <w:rFonts w:ascii="Arial" w:hAnsi="Arial" w:cs="Arial"/>
        </w:rPr>
        <w:t xml:space="preserve"> To overcome the restrictive environment of ASL, BIOS developers often resort to tricks like dropping into </w:t>
      </w:r>
      <w:r w:rsidR="003A22EC">
        <w:rPr>
          <w:rFonts w:ascii="Arial" w:hAnsi="Arial" w:cs="Arial"/>
        </w:rPr>
        <w:t>a privileged firmw</w:t>
      </w:r>
      <w:r w:rsidR="00AD1FF9">
        <w:rPr>
          <w:rFonts w:ascii="Arial" w:hAnsi="Arial" w:cs="Arial"/>
        </w:rPr>
        <w:t>a</w:t>
      </w:r>
      <w:r w:rsidR="003A22EC">
        <w:rPr>
          <w:rFonts w:ascii="Arial" w:hAnsi="Arial" w:cs="Arial"/>
        </w:rPr>
        <w:t>re</w:t>
      </w:r>
      <w:r w:rsidRPr="00BD026F">
        <w:rPr>
          <w:rFonts w:ascii="Arial" w:hAnsi="Arial" w:cs="Arial"/>
        </w:rPr>
        <w:t xml:space="preserve"> handler to carry out BIOS tasks.</w:t>
      </w:r>
    </w:p>
    <w:p w14:paraId="7870FEC0" w14:textId="77777777" w:rsidR="005B1B49" w:rsidRDefault="005B1B49" w:rsidP="005B1B49">
      <w:pPr>
        <w:pStyle w:val="N1"/>
        <w:ind w:left="0"/>
        <w:rPr>
          <w:rFonts w:ascii="Arial" w:hAnsi="Arial" w:cs="Arial"/>
        </w:rPr>
      </w:pPr>
    </w:p>
    <w:p w14:paraId="21EA0848" w14:textId="343A1BE8" w:rsidR="005B1B49" w:rsidRPr="00C35D44" w:rsidRDefault="005B1B49" w:rsidP="005B1B49">
      <w:pPr>
        <w:pStyle w:val="N1"/>
        <w:ind w:left="0"/>
        <w:rPr>
          <w:rFonts w:ascii="Arial" w:hAnsi="Arial" w:cs="Arial"/>
          <w:spacing w:val="6"/>
        </w:rPr>
      </w:pPr>
      <w:r w:rsidRPr="00C35D44">
        <w:rPr>
          <w:rFonts w:ascii="Arial" w:hAnsi="Arial" w:cs="Arial"/>
          <w:spacing w:val="6"/>
        </w:rPr>
        <w:t xml:space="preserve">By </w:t>
      </w:r>
      <w:r w:rsidR="00010A3E">
        <w:rPr>
          <w:rFonts w:ascii="Arial" w:hAnsi="Arial" w:cs="Arial"/>
          <w:spacing w:val="6"/>
        </w:rPr>
        <w:t xml:space="preserve">providing a mechanism to </w:t>
      </w:r>
      <w:r w:rsidRPr="00C35D44">
        <w:rPr>
          <w:rFonts w:ascii="Arial" w:hAnsi="Arial" w:cs="Arial"/>
          <w:spacing w:val="6"/>
        </w:rPr>
        <w:t>transition to a</w:t>
      </w:r>
      <w:r w:rsidR="00F77910">
        <w:rPr>
          <w:rFonts w:ascii="Arial" w:hAnsi="Arial" w:cs="Arial"/>
          <w:spacing w:val="6"/>
        </w:rPr>
        <w:t>n</w:t>
      </w:r>
      <w:r w:rsidRPr="00C35D44">
        <w:rPr>
          <w:rFonts w:ascii="Arial" w:hAnsi="Arial" w:cs="Arial"/>
          <w:spacing w:val="6"/>
        </w:rPr>
        <w:t xml:space="preserve"> environment wherein ASL code can </w:t>
      </w:r>
      <w:r>
        <w:rPr>
          <w:rFonts w:ascii="Arial" w:hAnsi="Arial" w:cs="Arial"/>
          <w:spacing w:val="6"/>
        </w:rPr>
        <w:t>invoke platform runtime native code at the same privilege level</w:t>
      </w:r>
      <w:r w:rsidRPr="00C35D44">
        <w:rPr>
          <w:rFonts w:ascii="Arial" w:hAnsi="Arial" w:cs="Arial"/>
          <w:spacing w:val="6"/>
        </w:rPr>
        <w:t>,</w:t>
      </w:r>
      <w:r w:rsidR="00663ED6">
        <w:rPr>
          <w:rFonts w:ascii="Arial" w:hAnsi="Arial" w:cs="Arial"/>
          <w:spacing w:val="6"/>
        </w:rPr>
        <w:t xml:space="preserve"> we alleviate the need to drop into </w:t>
      </w:r>
      <w:r w:rsidR="00AD1FF9">
        <w:rPr>
          <w:rFonts w:ascii="Arial" w:hAnsi="Arial" w:cs="Arial"/>
        </w:rPr>
        <w:t>privileged firmware</w:t>
      </w:r>
      <w:r w:rsidR="00663ED6">
        <w:rPr>
          <w:rFonts w:ascii="Arial" w:hAnsi="Arial" w:cs="Arial"/>
          <w:spacing w:val="6"/>
        </w:rPr>
        <w:t xml:space="preserve"> handler only for the sole purpose of executing native code</w:t>
      </w:r>
      <w:r w:rsidR="00010A3E">
        <w:rPr>
          <w:rFonts w:ascii="Arial" w:hAnsi="Arial" w:cs="Arial"/>
          <w:spacing w:val="6"/>
        </w:rPr>
        <w:t>.</w:t>
      </w:r>
    </w:p>
    <w:p w14:paraId="2A4C87CD" w14:textId="77777777" w:rsidR="005B1B49" w:rsidRPr="00BD026F" w:rsidRDefault="005B1B49" w:rsidP="005B1B49">
      <w:pPr>
        <w:pStyle w:val="N1"/>
        <w:ind w:left="0"/>
        <w:rPr>
          <w:rFonts w:ascii="Arial" w:hAnsi="Arial" w:cs="Arial"/>
        </w:rPr>
      </w:pPr>
    </w:p>
    <w:p w14:paraId="55028E8D" w14:textId="77777777" w:rsidR="005B1B49" w:rsidRDefault="005B1B49" w:rsidP="005B1B49">
      <w:pPr>
        <w:pStyle w:val="BodyText"/>
      </w:pPr>
      <w:r w:rsidRPr="00A05623">
        <w:rPr>
          <w:i/>
          <w:u w:val="single"/>
        </w:rPr>
        <w:t>Example 1:</w:t>
      </w:r>
      <w:r>
        <w:t xml:space="preserve"> Address translation from System Physical Address (SPA) to DIMM Address (DA). </w:t>
      </w:r>
    </w:p>
    <w:p w14:paraId="77CDFBD6" w14:textId="1537D5D0" w:rsidR="00663ED6" w:rsidRDefault="005B1B49" w:rsidP="005B1B49">
      <w:pPr>
        <w:pStyle w:val="BodyText"/>
      </w:pPr>
      <w:r>
        <w:t xml:space="preserve">Linux </w:t>
      </w:r>
      <w:r w:rsidR="0AD036D5">
        <w:t xml:space="preserve">distros </w:t>
      </w:r>
      <w:r>
        <w:t>have an EDAC driver for error handling, and hitherto carried the knowledge of doing the address translation as well</w:t>
      </w:r>
      <w:r w:rsidR="00010A3E">
        <w:t xml:space="preserve"> (</w:t>
      </w:r>
      <w:proofErr w:type="gramStart"/>
      <w:r w:rsidR="005003AF">
        <w:t>e.g.</w:t>
      </w:r>
      <w:proofErr w:type="gramEnd"/>
      <w:r w:rsidR="00010A3E">
        <w:t xml:space="preserve"> translating a given Physical Address to a Socket/Memory Controller/Channel/Rank/Bank/Column/Row</w:t>
      </w:r>
      <w:r w:rsidR="00621D5D">
        <w:t>)</w:t>
      </w:r>
      <w:r>
        <w:t xml:space="preserve">. Address translation is a feature that is highly silicon dependent and varies between generations of silicon. It might also depend on third party silicon such as </w:t>
      </w:r>
      <w:proofErr w:type="spellStart"/>
      <w:r>
        <w:t>xNC</w:t>
      </w:r>
      <w:proofErr w:type="spellEnd"/>
      <w:r>
        <w:t xml:space="preserve"> (Node controllers) that some OEMs use, and in the future will depend on the CXL devices populated in the platform. Hence a</w:t>
      </w:r>
      <w:r w:rsidR="00663ED6">
        <w:t>n</w:t>
      </w:r>
      <w:r>
        <w:t xml:space="preserve"> ACPI _DSM was created as the abstraction interface.</w:t>
      </w:r>
    </w:p>
    <w:p w14:paraId="557CB33E" w14:textId="77777777" w:rsidR="00DE5E00" w:rsidRDefault="00DE5E00" w:rsidP="005B1B49">
      <w:pPr>
        <w:pStyle w:val="BodyText"/>
      </w:pPr>
    </w:p>
    <w:p w14:paraId="1586A43B" w14:textId="7A85173F" w:rsidR="005B1B49" w:rsidRDefault="005B1B49" w:rsidP="005B1B49">
      <w:pPr>
        <w:pStyle w:val="BodyText"/>
      </w:pPr>
      <w:r w:rsidRPr="00A05623">
        <w:rPr>
          <w:i/>
          <w:u w:val="single"/>
        </w:rPr>
        <w:lastRenderedPageBreak/>
        <w:t xml:space="preserve">Example 2: </w:t>
      </w:r>
      <w:r>
        <w:t>PSHED Plug-in</w:t>
      </w:r>
    </w:p>
    <w:p w14:paraId="69571637" w14:textId="1A123A45" w:rsidR="005B1B49" w:rsidRDefault="005B1B49" w:rsidP="005B1B49">
      <w:pPr>
        <w:pStyle w:val="BodyText"/>
      </w:pPr>
      <w:r w:rsidRPr="00E4710B">
        <w:t xml:space="preserve">PSHED drivers are WHEA/APEI OS drivers for error handling. Plug-in model was created to enable the driver to cater to platform and silicon variances. But this proved to be a challenge for wide deployment, and hence ACPI Tables were created (EINJ, ERST, HEST </w:t>
      </w:r>
      <w:r w:rsidR="005003AF" w:rsidRPr="00E4710B">
        <w:t>etc.</w:t>
      </w:r>
      <w:r w:rsidRPr="00E4710B">
        <w:t>) using which the platform firmware is invoked to handle these variances.</w:t>
      </w:r>
    </w:p>
    <w:p w14:paraId="4CFC3151" w14:textId="77777777" w:rsidR="005B1B49" w:rsidRDefault="005B1B49" w:rsidP="005B1B49">
      <w:pPr>
        <w:tabs>
          <w:tab w:val="left" w:pos="-900"/>
          <w:tab w:val="left" w:pos="-300"/>
          <w:tab w:val="left" w:pos="720"/>
        </w:tabs>
        <w:spacing w:after="60"/>
        <w:rPr>
          <w:rFonts w:cs="Arial"/>
          <w:spacing w:val="6"/>
        </w:rPr>
      </w:pPr>
    </w:p>
    <w:p w14:paraId="01FCDB81" w14:textId="77777777" w:rsidR="005B1B49" w:rsidRDefault="005B1B49" w:rsidP="005B1B49">
      <w:pPr>
        <w:tabs>
          <w:tab w:val="left" w:pos="-900"/>
          <w:tab w:val="left" w:pos="-300"/>
          <w:tab w:val="left" w:pos="720"/>
        </w:tabs>
        <w:spacing w:after="60"/>
        <w:rPr>
          <w:rFonts w:cs="Arial"/>
          <w:spacing w:val="6"/>
        </w:rPr>
      </w:pPr>
      <w:r w:rsidRPr="000F73D3">
        <w:rPr>
          <w:rFonts w:cs="Arial"/>
          <w:i/>
          <w:spacing w:val="6"/>
          <w:u w:val="single"/>
        </w:rPr>
        <w:t>Example 3:</w:t>
      </w:r>
      <w:r>
        <w:rPr>
          <w:rFonts w:cs="Arial"/>
          <w:spacing w:val="6"/>
        </w:rPr>
        <w:t xml:space="preserve"> NVDIMMs</w:t>
      </w:r>
    </w:p>
    <w:p w14:paraId="5C7D86A1" w14:textId="487DE75E" w:rsidR="005B1B49" w:rsidRDefault="005B1B49" w:rsidP="005B1B49">
      <w:pPr>
        <w:tabs>
          <w:tab w:val="left" w:pos="-900"/>
          <w:tab w:val="left" w:pos="-300"/>
          <w:tab w:val="left" w:pos="720"/>
        </w:tabs>
        <w:spacing w:after="60"/>
        <w:rPr>
          <w:rFonts w:cs="Arial"/>
          <w:spacing w:val="6"/>
        </w:rPr>
      </w:pPr>
      <w:r>
        <w:rPr>
          <w:rFonts w:cs="Arial"/>
          <w:spacing w:val="6"/>
        </w:rPr>
        <w:t>NVDIMMs have introduced a new set of ACPI _DSM interfaces (</w:t>
      </w:r>
      <w:hyperlink r:id="rId14" w:history="1">
        <w:r w:rsidRPr="00CF516F">
          <w:rPr>
            <w:rStyle w:val="Hyperlink"/>
            <w:rFonts w:cs="Arial"/>
            <w:spacing w:val="6"/>
          </w:rPr>
          <w:t>http://pmem.io/documents/NVDIMM_DSM_Interface-V1.6.pdf</w:t>
        </w:r>
      </w:hyperlink>
      <w:r>
        <w:rPr>
          <w:rFonts w:cs="Arial"/>
          <w:spacing w:val="6"/>
        </w:rPr>
        <w:t xml:space="preserve">) </w:t>
      </w:r>
      <w:proofErr w:type="gramStart"/>
      <w:r>
        <w:rPr>
          <w:rFonts w:cs="Arial"/>
          <w:spacing w:val="6"/>
        </w:rPr>
        <w:t>as a way to</w:t>
      </w:r>
      <w:proofErr w:type="gramEnd"/>
      <w:r>
        <w:rPr>
          <w:rFonts w:cs="Arial"/>
          <w:spacing w:val="6"/>
        </w:rPr>
        <w:t xml:space="preserve"> abstract the platform and NVDIMM technology variances from the OS/VMM. These _DSM drop into SMI to be able to handle the tasks. </w:t>
      </w:r>
    </w:p>
    <w:p w14:paraId="56A2B31E" w14:textId="50247976" w:rsidR="005B1B49" w:rsidRDefault="005B1B49" w:rsidP="005B1B49">
      <w:pPr>
        <w:tabs>
          <w:tab w:val="left" w:pos="-900"/>
          <w:tab w:val="left" w:pos="-300"/>
          <w:tab w:val="left" w:pos="720"/>
        </w:tabs>
        <w:spacing w:after="60"/>
        <w:rPr>
          <w:rFonts w:cs="Arial"/>
          <w:spacing w:val="6"/>
        </w:rPr>
      </w:pPr>
    </w:p>
    <w:p w14:paraId="22547491" w14:textId="0BC702B7" w:rsidR="00F14305" w:rsidRDefault="00F14305" w:rsidP="005B1B49">
      <w:pPr>
        <w:tabs>
          <w:tab w:val="left" w:pos="-900"/>
          <w:tab w:val="left" w:pos="-300"/>
          <w:tab w:val="left" w:pos="720"/>
        </w:tabs>
        <w:spacing w:after="60"/>
        <w:rPr>
          <w:rFonts w:cs="Arial"/>
          <w:spacing w:val="6"/>
        </w:rPr>
      </w:pPr>
      <w:r w:rsidRPr="00F22761">
        <w:rPr>
          <w:rFonts w:cs="Arial"/>
          <w:spacing w:val="6"/>
          <w:u w:val="single"/>
        </w:rPr>
        <w:t>Example 4:</w:t>
      </w:r>
      <w:r>
        <w:rPr>
          <w:rFonts w:cs="Arial"/>
          <w:spacing w:val="6"/>
        </w:rPr>
        <w:t xml:space="preserve"> </w:t>
      </w:r>
      <w:r w:rsidR="00F455FC">
        <w:rPr>
          <w:rFonts w:cs="Arial"/>
          <w:spacing w:val="6"/>
        </w:rPr>
        <w:t xml:space="preserve">Arm </w:t>
      </w:r>
      <w:r w:rsidR="00945D59">
        <w:rPr>
          <w:rFonts w:cs="Arial"/>
          <w:spacing w:val="6"/>
        </w:rPr>
        <w:t>OEM</w:t>
      </w:r>
      <w:r w:rsidR="00482494">
        <w:rPr>
          <w:rFonts w:cs="Arial"/>
          <w:spacing w:val="6"/>
        </w:rPr>
        <w:t>/</w:t>
      </w:r>
      <w:proofErr w:type="spellStart"/>
      <w:r w:rsidR="00482494">
        <w:rPr>
          <w:rFonts w:cs="Arial"/>
          <w:spacing w:val="6"/>
        </w:rPr>
        <w:t>SiP</w:t>
      </w:r>
      <w:proofErr w:type="spellEnd"/>
      <w:r w:rsidR="00482494">
        <w:rPr>
          <w:rFonts w:cs="Arial"/>
          <w:spacing w:val="6"/>
        </w:rPr>
        <w:t xml:space="preserve"> </w:t>
      </w:r>
      <w:r w:rsidR="003E1D6B">
        <w:rPr>
          <w:rFonts w:cs="Arial"/>
          <w:spacing w:val="6"/>
        </w:rPr>
        <w:t>S</w:t>
      </w:r>
      <w:r w:rsidR="00482494">
        <w:rPr>
          <w:rFonts w:cs="Arial"/>
          <w:spacing w:val="6"/>
        </w:rPr>
        <w:t xml:space="preserve">pecific </w:t>
      </w:r>
      <w:r w:rsidR="003E1D6B">
        <w:rPr>
          <w:rFonts w:cs="Arial"/>
          <w:spacing w:val="6"/>
        </w:rPr>
        <w:t>R</w:t>
      </w:r>
      <w:r w:rsidR="00482494">
        <w:rPr>
          <w:rFonts w:cs="Arial"/>
          <w:spacing w:val="6"/>
        </w:rPr>
        <w:t xml:space="preserve">untime </w:t>
      </w:r>
      <w:r w:rsidR="003E1D6B">
        <w:rPr>
          <w:rFonts w:cs="Arial"/>
          <w:spacing w:val="6"/>
        </w:rPr>
        <w:t>F</w:t>
      </w:r>
      <w:r w:rsidR="00482494">
        <w:rPr>
          <w:rFonts w:cs="Arial"/>
          <w:spacing w:val="6"/>
        </w:rPr>
        <w:t>unctionality</w:t>
      </w:r>
    </w:p>
    <w:p w14:paraId="2A356476" w14:textId="57206900" w:rsidR="00F22761" w:rsidRDefault="55D4BE7B" w:rsidP="4D30A028">
      <w:pPr>
        <w:tabs>
          <w:tab w:val="left" w:pos="720"/>
        </w:tabs>
        <w:spacing w:after="60"/>
        <w:rPr>
          <w:ins w:id="671" w:author="Michael Kubacki" w:date="2022-07-27T14:36:00Z"/>
          <w:rFonts w:cs="Arial"/>
          <w:spacing w:val="6"/>
        </w:rPr>
      </w:pPr>
      <w:r>
        <w:rPr>
          <w:rFonts w:cs="Arial"/>
          <w:spacing w:val="6"/>
        </w:rPr>
        <w:t xml:space="preserve">Arm vendors </w:t>
      </w:r>
      <w:r w:rsidR="0811AFBB">
        <w:rPr>
          <w:rFonts w:cs="Arial"/>
          <w:spacing w:val="6"/>
        </w:rPr>
        <w:t xml:space="preserve">deploy functionality </w:t>
      </w:r>
      <w:r w:rsidR="7695A64A">
        <w:rPr>
          <w:rFonts w:cs="Arial"/>
          <w:spacing w:val="6"/>
        </w:rPr>
        <w:t>in the Secure state</w:t>
      </w:r>
      <w:r w:rsidR="2B8ABD38">
        <w:rPr>
          <w:rFonts w:cs="Arial"/>
          <w:spacing w:val="6"/>
        </w:rPr>
        <w:t xml:space="preserve"> </w:t>
      </w:r>
      <w:r w:rsidR="4CAE5893">
        <w:rPr>
          <w:rFonts w:cs="Arial"/>
          <w:spacing w:val="6"/>
        </w:rPr>
        <w:t>to configure and control IP which m</w:t>
      </w:r>
      <w:r w:rsidR="726AEC66">
        <w:rPr>
          <w:rFonts w:cs="Arial"/>
          <w:spacing w:val="6"/>
        </w:rPr>
        <w:t>ay</w:t>
      </w:r>
      <w:r w:rsidR="4CAE5893">
        <w:rPr>
          <w:rFonts w:cs="Arial"/>
          <w:spacing w:val="6"/>
        </w:rPr>
        <w:t xml:space="preserve"> not be part of the platform TCB.</w:t>
      </w:r>
      <w:r w:rsidR="4C270ED0">
        <w:rPr>
          <w:rFonts w:cs="Arial"/>
          <w:spacing w:val="6"/>
        </w:rPr>
        <w:t xml:space="preserve"> </w:t>
      </w:r>
      <w:r w:rsidR="3AE36FB7">
        <w:rPr>
          <w:rFonts w:cs="Arial"/>
          <w:spacing w:val="6"/>
        </w:rPr>
        <w:t>T</w:t>
      </w:r>
      <w:r w:rsidR="4C270ED0">
        <w:rPr>
          <w:rFonts w:cs="Arial"/>
          <w:spacing w:val="6"/>
        </w:rPr>
        <w:t>h</w:t>
      </w:r>
      <w:r w:rsidR="3AE36FB7">
        <w:rPr>
          <w:rFonts w:cs="Arial"/>
          <w:spacing w:val="6"/>
        </w:rPr>
        <w:t>is</w:t>
      </w:r>
      <w:r w:rsidR="4C270ED0">
        <w:rPr>
          <w:rFonts w:cs="Arial"/>
          <w:spacing w:val="6"/>
        </w:rPr>
        <w:t xml:space="preserve"> </w:t>
      </w:r>
      <w:r w:rsidR="3AE36FB7">
        <w:rPr>
          <w:rFonts w:cs="Arial"/>
          <w:spacing w:val="6"/>
        </w:rPr>
        <w:t xml:space="preserve">functionality </w:t>
      </w:r>
      <w:r w:rsidR="4C270ED0">
        <w:rPr>
          <w:rFonts w:cs="Arial"/>
          <w:spacing w:val="6"/>
        </w:rPr>
        <w:t xml:space="preserve">does not require </w:t>
      </w:r>
      <w:r w:rsidR="624A29CB">
        <w:rPr>
          <w:rFonts w:cs="Arial"/>
          <w:spacing w:val="6"/>
        </w:rPr>
        <w:t>a high privileged execution context.</w:t>
      </w:r>
    </w:p>
    <w:p w14:paraId="1DF2EC51" w14:textId="43DA5681" w:rsidR="00D93A43" w:rsidRDefault="00731B21" w:rsidP="005B1B49">
      <w:pPr>
        <w:tabs>
          <w:tab w:val="left" w:pos="-900"/>
          <w:tab w:val="left" w:pos="-300"/>
          <w:tab w:val="left" w:pos="720"/>
        </w:tabs>
        <w:spacing w:after="60"/>
        <w:rPr>
          <w:rFonts w:cs="Arial"/>
          <w:spacing w:val="6"/>
        </w:rPr>
      </w:pPr>
      <w:r>
        <w:rPr>
          <w:rFonts w:cs="Arial"/>
          <w:spacing w:val="6"/>
        </w:rPr>
        <w:br/>
        <w:t>Example</w:t>
      </w:r>
      <w:r w:rsidR="00B23EC0">
        <w:rPr>
          <w:rFonts w:cs="Arial"/>
          <w:spacing w:val="6"/>
        </w:rPr>
        <w:t>s</w:t>
      </w:r>
      <w:r>
        <w:rPr>
          <w:rFonts w:cs="Arial"/>
          <w:spacing w:val="6"/>
        </w:rPr>
        <w:t xml:space="preserve"> of functionality </w:t>
      </w:r>
      <w:r w:rsidR="00B23EC0">
        <w:rPr>
          <w:rFonts w:cs="Arial"/>
          <w:spacing w:val="6"/>
        </w:rPr>
        <w:t>deployed by the</w:t>
      </w:r>
      <w:r w:rsidR="00A219F3">
        <w:rPr>
          <w:rFonts w:cs="Arial"/>
          <w:spacing w:val="6"/>
        </w:rPr>
        <w:t xml:space="preserve"> O</w:t>
      </w:r>
      <w:r w:rsidR="00377E14">
        <w:rPr>
          <w:rFonts w:cs="Arial"/>
          <w:spacing w:val="6"/>
        </w:rPr>
        <w:t>E</w:t>
      </w:r>
      <w:r w:rsidR="00A219F3">
        <w:rPr>
          <w:rFonts w:cs="Arial"/>
          <w:spacing w:val="6"/>
        </w:rPr>
        <w:t>M/</w:t>
      </w:r>
      <w:proofErr w:type="spellStart"/>
      <w:r w:rsidR="00A219F3">
        <w:rPr>
          <w:rFonts w:cs="Arial"/>
          <w:spacing w:val="6"/>
        </w:rPr>
        <w:t>SiP</w:t>
      </w:r>
      <w:proofErr w:type="spellEnd"/>
      <w:r w:rsidR="00B23EC0">
        <w:rPr>
          <w:rFonts w:cs="Arial"/>
          <w:spacing w:val="6"/>
        </w:rPr>
        <w:t xml:space="preserve"> are:</w:t>
      </w:r>
    </w:p>
    <w:p w14:paraId="0E6BDBCC" w14:textId="187FCE2D" w:rsidR="00B23EC0" w:rsidRDefault="00B23EC0" w:rsidP="00567FBA">
      <w:pPr>
        <w:pStyle w:val="ListParagraph"/>
        <w:numPr>
          <w:ilvl w:val="0"/>
          <w:numId w:val="67"/>
        </w:numPr>
        <w:tabs>
          <w:tab w:val="left" w:pos="-900"/>
          <w:tab w:val="left" w:pos="-300"/>
          <w:tab w:val="left" w:pos="720"/>
        </w:tabs>
        <w:spacing w:after="60"/>
        <w:rPr>
          <w:rFonts w:cs="Arial"/>
          <w:spacing w:val="6"/>
        </w:rPr>
      </w:pPr>
      <w:r>
        <w:rPr>
          <w:rFonts w:cs="Arial"/>
          <w:spacing w:val="6"/>
        </w:rPr>
        <w:t xml:space="preserve">PCI </w:t>
      </w:r>
      <w:r w:rsidR="002F35E6">
        <w:rPr>
          <w:rFonts w:cs="Arial"/>
          <w:spacing w:val="6"/>
        </w:rPr>
        <w:t>quirks to control hardware</w:t>
      </w:r>
    </w:p>
    <w:p w14:paraId="7A155947" w14:textId="3393337E" w:rsidR="002F35E6" w:rsidRPr="00B23EC0" w:rsidRDefault="00FA7208" w:rsidP="00567FBA">
      <w:pPr>
        <w:pStyle w:val="ListParagraph"/>
        <w:numPr>
          <w:ilvl w:val="0"/>
          <w:numId w:val="67"/>
        </w:numPr>
        <w:tabs>
          <w:tab w:val="left" w:pos="-900"/>
          <w:tab w:val="left" w:pos="-300"/>
          <w:tab w:val="left" w:pos="720"/>
        </w:tabs>
        <w:spacing w:after="60"/>
        <w:rPr>
          <w:rFonts w:cs="Arial"/>
          <w:spacing w:val="6"/>
        </w:rPr>
      </w:pPr>
      <w:r>
        <w:rPr>
          <w:rFonts w:cs="Arial"/>
          <w:spacing w:val="6"/>
        </w:rPr>
        <w:t>Control peripherals via their MMIO regions</w:t>
      </w:r>
      <w:r w:rsidR="006C4E54">
        <w:rPr>
          <w:rFonts w:cs="Arial"/>
          <w:spacing w:val="6"/>
        </w:rPr>
        <w:t>.</w:t>
      </w:r>
    </w:p>
    <w:p w14:paraId="1DC44DCD" w14:textId="09A39D23" w:rsidR="00F14305" w:rsidRDefault="002758B2" w:rsidP="005B1B49">
      <w:pPr>
        <w:tabs>
          <w:tab w:val="left" w:pos="-900"/>
          <w:tab w:val="left" w:pos="-300"/>
          <w:tab w:val="left" w:pos="720"/>
        </w:tabs>
        <w:spacing w:after="60"/>
        <w:rPr>
          <w:rFonts w:cs="Arial"/>
          <w:spacing w:val="6"/>
        </w:rPr>
      </w:pPr>
      <w:r>
        <w:rPr>
          <w:rFonts w:cs="Arial"/>
          <w:spacing w:val="6"/>
        </w:rPr>
        <w:br/>
      </w:r>
    </w:p>
    <w:p w14:paraId="093C42DB" w14:textId="5C957E70" w:rsidR="00663ED6" w:rsidRDefault="005B1B49" w:rsidP="00037343">
      <w:pPr>
        <w:tabs>
          <w:tab w:val="left" w:pos="-900"/>
          <w:tab w:val="left" w:pos="-300"/>
          <w:tab w:val="left" w:pos="720"/>
        </w:tabs>
        <w:spacing w:after="60"/>
        <w:rPr>
          <w:rFonts w:cs="Arial"/>
          <w:spacing w:val="6"/>
        </w:rPr>
      </w:pPr>
      <w:r>
        <w:rPr>
          <w:rFonts w:cs="Arial"/>
          <w:spacing w:val="6"/>
        </w:rPr>
        <w:t xml:space="preserve">There are more such examples of the OS entities using platform </w:t>
      </w:r>
      <w:r w:rsidR="005003AF">
        <w:rPr>
          <w:rFonts w:cs="Arial"/>
          <w:spacing w:val="6"/>
        </w:rPr>
        <w:t>abstraction.</w:t>
      </w:r>
      <w:r w:rsidR="005003AF">
        <w:t xml:space="preserve"> The</w:t>
      </w:r>
      <w:r>
        <w:t xml:space="preserve"> SMM elimination strategy should ensure compatibility with the existing abstraction interfaces. </w:t>
      </w:r>
    </w:p>
    <w:p w14:paraId="4B960213" w14:textId="77777777" w:rsidR="00663ED6" w:rsidRDefault="00663ED6" w:rsidP="00037343">
      <w:pPr>
        <w:tabs>
          <w:tab w:val="left" w:pos="-900"/>
          <w:tab w:val="left" w:pos="-300"/>
          <w:tab w:val="left" w:pos="720"/>
        </w:tabs>
        <w:spacing w:after="60"/>
        <w:rPr>
          <w:rFonts w:cs="Arial"/>
          <w:spacing w:val="6"/>
        </w:rPr>
      </w:pPr>
    </w:p>
    <w:p w14:paraId="20A5B457" w14:textId="7BB27282" w:rsidR="002D6BF0" w:rsidRDefault="002D6BF0" w:rsidP="00F22221">
      <w:pPr>
        <w:pStyle w:val="Heading2"/>
        <w:rPr>
          <w:ins w:id="672" w:author="Jose Marinho" w:date="2022-08-02T13:25:00Z"/>
        </w:rPr>
      </w:pPr>
      <w:bookmarkStart w:id="673" w:name="_Toc40309694"/>
      <w:bookmarkStart w:id="674" w:name="_Toc102138056"/>
      <w:bookmarkStart w:id="675" w:name="_Toc109825353"/>
      <w:r>
        <w:t xml:space="preserve">Categories of  </w:t>
      </w:r>
      <w:r>
        <w:rPr>
          <w:strike/>
        </w:rPr>
        <w:t>f</w:t>
      </w:r>
      <w:r>
        <w:t>irmware handlers</w:t>
      </w:r>
    </w:p>
    <w:bookmarkEnd w:id="673"/>
    <w:bookmarkEnd w:id="674"/>
    <w:bookmarkEnd w:id="675"/>
    <w:p w14:paraId="3C6C0AF8" w14:textId="77777777" w:rsidR="00F22221" w:rsidRPr="00F22221" w:rsidRDefault="00F22221" w:rsidP="00F22221">
      <w:pPr>
        <w:pStyle w:val="BodyText"/>
      </w:pPr>
    </w:p>
    <w:p w14:paraId="17ED9CA5" w14:textId="4FAB2A4D" w:rsidR="003B76D6" w:rsidRDefault="007F28EB" w:rsidP="00037343">
      <w:pPr>
        <w:tabs>
          <w:tab w:val="left" w:pos="-900"/>
          <w:tab w:val="left" w:pos="-300"/>
          <w:tab w:val="left" w:pos="720"/>
        </w:tabs>
        <w:spacing w:after="60"/>
        <w:rPr>
          <w:rFonts w:cs="Arial"/>
          <w:spacing w:val="6"/>
        </w:rPr>
      </w:pPr>
      <w:r>
        <w:rPr>
          <w:rFonts w:cs="Arial"/>
          <w:spacing w:val="6"/>
        </w:rPr>
        <w:t>Privil</w:t>
      </w:r>
      <w:r w:rsidR="00822B0A">
        <w:rPr>
          <w:rFonts w:cs="Arial"/>
          <w:spacing w:val="6"/>
        </w:rPr>
        <w:t>e</w:t>
      </w:r>
      <w:r>
        <w:rPr>
          <w:rFonts w:cs="Arial"/>
          <w:spacing w:val="6"/>
        </w:rPr>
        <w:t xml:space="preserve">ged firmware </w:t>
      </w:r>
      <w:r w:rsidR="003B76D6">
        <w:rPr>
          <w:rFonts w:cs="Arial"/>
          <w:spacing w:val="6"/>
        </w:rPr>
        <w:t>handlers can be broadly classified as</w:t>
      </w:r>
      <w:r w:rsidR="00573A51">
        <w:rPr>
          <w:rFonts w:cs="Arial"/>
          <w:spacing w:val="6"/>
        </w:rPr>
        <w:t>:</w:t>
      </w:r>
    </w:p>
    <w:p w14:paraId="119F2389" w14:textId="46561F2B" w:rsidR="003B76D6" w:rsidRPr="003B76D6" w:rsidRDefault="009572DA" w:rsidP="00727366">
      <w:pPr>
        <w:numPr>
          <w:ilvl w:val="0"/>
          <w:numId w:val="55"/>
        </w:numPr>
        <w:tabs>
          <w:tab w:val="left" w:pos="-900"/>
          <w:tab w:val="left" w:pos="-300"/>
          <w:tab w:val="left" w:pos="720"/>
        </w:tabs>
        <w:spacing w:after="60"/>
        <w:rPr>
          <w:rFonts w:cs="Arial"/>
          <w:spacing w:val="6"/>
        </w:rPr>
      </w:pPr>
      <w:r>
        <w:rPr>
          <w:rFonts w:cs="Arial"/>
          <w:spacing w:val="6"/>
        </w:rPr>
        <w:t xml:space="preserve">Category 1: </w:t>
      </w:r>
      <w:r w:rsidR="003B76D6" w:rsidRPr="003B76D6">
        <w:rPr>
          <w:rFonts w:cs="Arial"/>
          <w:spacing w:val="6"/>
        </w:rPr>
        <w:t xml:space="preserve">SW </w:t>
      </w:r>
      <w:r w:rsidR="00F036F5">
        <w:rPr>
          <w:rFonts w:cs="Arial"/>
          <w:spacing w:val="6"/>
        </w:rPr>
        <w:t>triggered</w:t>
      </w:r>
      <w:r w:rsidR="00F036F5" w:rsidRPr="003B76D6">
        <w:rPr>
          <w:rFonts w:cs="Arial"/>
          <w:spacing w:val="6"/>
        </w:rPr>
        <w:t xml:space="preserve"> </w:t>
      </w:r>
      <w:r w:rsidR="00EE413D">
        <w:rPr>
          <w:rFonts w:cs="Arial"/>
          <w:spacing w:val="6"/>
        </w:rPr>
        <w:t xml:space="preserve">firmware </w:t>
      </w:r>
      <w:r w:rsidR="00A43DFA">
        <w:rPr>
          <w:rFonts w:cs="Arial"/>
          <w:spacing w:val="6"/>
        </w:rPr>
        <w:t>h</w:t>
      </w:r>
      <w:r w:rsidR="003B76D6" w:rsidRPr="003B76D6">
        <w:rPr>
          <w:rFonts w:cs="Arial"/>
          <w:spacing w:val="6"/>
        </w:rPr>
        <w:t xml:space="preserve">andlers that don’t require </w:t>
      </w:r>
      <w:r w:rsidR="00A87541">
        <w:rPr>
          <w:rFonts w:cs="Arial"/>
          <w:spacing w:val="6"/>
        </w:rPr>
        <w:t xml:space="preserve">high </w:t>
      </w:r>
      <w:r w:rsidR="00A50D83" w:rsidRPr="003B76D6">
        <w:rPr>
          <w:rFonts w:cs="Arial"/>
          <w:spacing w:val="6"/>
        </w:rPr>
        <w:t>privileges</w:t>
      </w:r>
    </w:p>
    <w:p w14:paraId="2122FE16" w14:textId="6409D8C6" w:rsidR="003B76D6" w:rsidRDefault="009572DA" w:rsidP="00727366">
      <w:pPr>
        <w:numPr>
          <w:ilvl w:val="0"/>
          <w:numId w:val="55"/>
        </w:numPr>
        <w:tabs>
          <w:tab w:val="left" w:pos="-900"/>
          <w:tab w:val="left" w:pos="-300"/>
          <w:tab w:val="left" w:pos="720"/>
        </w:tabs>
        <w:spacing w:after="60"/>
        <w:rPr>
          <w:rFonts w:cs="Arial"/>
          <w:spacing w:val="6"/>
        </w:rPr>
      </w:pPr>
      <w:r>
        <w:rPr>
          <w:rFonts w:cs="Arial"/>
          <w:spacing w:val="6"/>
        </w:rPr>
        <w:t xml:space="preserve">Category 2: </w:t>
      </w:r>
      <w:r w:rsidR="003B76D6">
        <w:rPr>
          <w:rFonts w:cs="Arial"/>
          <w:spacing w:val="6"/>
        </w:rPr>
        <w:t xml:space="preserve">SW </w:t>
      </w:r>
      <w:r w:rsidR="00F036F5">
        <w:rPr>
          <w:rFonts w:cs="Arial"/>
          <w:spacing w:val="6"/>
        </w:rPr>
        <w:t xml:space="preserve">triggered </w:t>
      </w:r>
      <w:r w:rsidR="00EE413D">
        <w:rPr>
          <w:rFonts w:cs="Arial"/>
          <w:spacing w:val="6"/>
        </w:rPr>
        <w:t xml:space="preserve">firmware </w:t>
      </w:r>
      <w:r w:rsidR="00A43DFA">
        <w:rPr>
          <w:rFonts w:cs="Arial"/>
          <w:spacing w:val="6"/>
        </w:rPr>
        <w:t>h</w:t>
      </w:r>
      <w:r w:rsidR="003B76D6">
        <w:rPr>
          <w:rFonts w:cs="Arial"/>
          <w:spacing w:val="6"/>
        </w:rPr>
        <w:t xml:space="preserve">andlers that require </w:t>
      </w:r>
      <w:r w:rsidR="00A87541">
        <w:rPr>
          <w:rFonts w:cs="Arial"/>
          <w:spacing w:val="6"/>
        </w:rPr>
        <w:t xml:space="preserve">high </w:t>
      </w:r>
      <w:r w:rsidR="00A50D83">
        <w:rPr>
          <w:rFonts w:cs="Arial"/>
          <w:spacing w:val="6"/>
        </w:rPr>
        <w:t>privileges</w:t>
      </w:r>
    </w:p>
    <w:p w14:paraId="567A5820" w14:textId="2F58B830" w:rsidR="003B76D6" w:rsidRDefault="009572DA" w:rsidP="00727366">
      <w:pPr>
        <w:numPr>
          <w:ilvl w:val="0"/>
          <w:numId w:val="55"/>
        </w:numPr>
        <w:tabs>
          <w:tab w:val="left" w:pos="-900"/>
          <w:tab w:val="left" w:pos="-300"/>
          <w:tab w:val="left" w:pos="720"/>
        </w:tabs>
        <w:spacing w:after="60"/>
        <w:rPr>
          <w:rFonts w:cs="Arial"/>
          <w:spacing w:val="6"/>
        </w:rPr>
      </w:pPr>
      <w:r>
        <w:rPr>
          <w:rFonts w:cs="Arial"/>
          <w:spacing w:val="6"/>
        </w:rPr>
        <w:t xml:space="preserve">Category 3: </w:t>
      </w:r>
      <w:r w:rsidR="00A43DFA">
        <w:rPr>
          <w:rFonts w:cs="Arial"/>
          <w:spacing w:val="6"/>
        </w:rPr>
        <w:t>Interrupt</w:t>
      </w:r>
      <w:r w:rsidR="00A67EC1">
        <w:rPr>
          <w:rFonts w:cs="Arial"/>
          <w:spacing w:val="6"/>
        </w:rPr>
        <w:t xml:space="preserve"> </w:t>
      </w:r>
      <w:r w:rsidR="00EE413D">
        <w:rPr>
          <w:rFonts w:cs="Arial"/>
          <w:spacing w:val="6"/>
        </w:rPr>
        <w:t xml:space="preserve">firmware </w:t>
      </w:r>
      <w:r w:rsidR="00A43DFA">
        <w:rPr>
          <w:rFonts w:cs="Arial"/>
          <w:spacing w:val="6"/>
        </w:rPr>
        <w:t>h</w:t>
      </w:r>
      <w:r w:rsidR="00A67EC1">
        <w:rPr>
          <w:rFonts w:cs="Arial"/>
          <w:spacing w:val="6"/>
        </w:rPr>
        <w:t xml:space="preserve">andlers that don’t require </w:t>
      </w:r>
      <w:r w:rsidR="00A87541">
        <w:rPr>
          <w:rFonts w:cs="Arial"/>
          <w:spacing w:val="6"/>
        </w:rPr>
        <w:t xml:space="preserve">high </w:t>
      </w:r>
      <w:r w:rsidR="00A50D83">
        <w:rPr>
          <w:rFonts w:cs="Arial"/>
          <w:spacing w:val="6"/>
        </w:rPr>
        <w:t>privileges</w:t>
      </w:r>
    </w:p>
    <w:p w14:paraId="2E939E11" w14:textId="147258CE" w:rsidR="00A67EC1" w:rsidRDefault="009572DA" w:rsidP="00727366">
      <w:pPr>
        <w:numPr>
          <w:ilvl w:val="0"/>
          <w:numId w:val="55"/>
        </w:numPr>
        <w:tabs>
          <w:tab w:val="left" w:pos="-900"/>
          <w:tab w:val="left" w:pos="-300"/>
          <w:tab w:val="left" w:pos="720"/>
        </w:tabs>
        <w:spacing w:after="60"/>
        <w:rPr>
          <w:rFonts w:cs="Arial"/>
          <w:spacing w:val="6"/>
        </w:rPr>
      </w:pPr>
      <w:r>
        <w:rPr>
          <w:rFonts w:cs="Arial"/>
          <w:spacing w:val="6"/>
        </w:rPr>
        <w:t xml:space="preserve">Category 4: </w:t>
      </w:r>
      <w:r w:rsidR="00A43DFA">
        <w:rPr>
          <w:rFonts w:cs="Arial"/>
          <w:spacing w:val="6"/>
        </w:rPr>
        <w:t xml:space="preserve">Interrupt </w:t>
      </w:r>
      <w:r w:rsidR="00EE413D">
        <w:rPr>
          <w:rFonts w:cs="Arial"/>
          <w:spacing w:val="6"/>
        </w:rPr>
        <w:t xml:space="preserve">firmware </w:t>
      </w:r>
      <w:r w:rsidR="00A43DFA">
        <w:rPr>
          <w:rFonts w:cs="Arial"/>
          <w:spacing w:val="6"/>
        </w:rPr>
        <w:t>h</w:t>
      </w:r>
      <w:r w:rsidR="00A67EC1">
        <w:rPr>
          <w:rFonts w:cs="Arial"/>
          <w:spacing w:val="6"/>
        </w:rPr>
        <w:t xml:space="preserve">andler the require </w:t>
      </w:r>
      <w:r w:rsidR="00A87541">
        <w:rPr>
          <w:rFonts w:cs="Arial"/>
          <w:spacing w:val="6"/>
        </w:rPr>
        <w:t xml:space="preserve">high </w:t>
      </w:r>
      <w:r w:rsidR="00A67EC1">
        <w:rPr>
          <w:rFonts w:cs="Arial"/>
          <w:spacing w:val="6"/>
        </w:rPr>
        <w:t>privileges</w:t>
      </w:r>
    </w:p>
    <w:p w14:paraId="119B9156" w14:textId="77777777" w:rsidR="002E5863" w:rsidRDefault="002E5863" w:rsidP="002E5863">
      <w:pPr>
        <w:tabs>
          <w:tab w:val="left" w:pos="-900"/>
          <w:tab w:val="left" w:pos="-300"/>
          <w:tab w:val="left" w:pos="720"/>
        </w:tabs>
        <w:spacing w:after="60"/>
        <w:ind w:left="720"/>
        <w:rPr>
          <w:rFonts w:cs="Arial"/>
          <w:spacing w:val="6"/>
        </w:rPr>
      </w:pPr>
    </w:p>
    <w:p w14:paraId="7023AEDD" w14:textId="19148F76" w:rsidR="00C46331" w:rsidRPr="00A67EC1" w:rsidRDefault="00A67EC1" w:rsidP="00037343">
      <w:pPr>
        <w:tabs>
          <w:tab w:val="left" w:pos="-900"/>
          <w:tab w:val="left" w:pos="-300"/>
          <w:tab w:val="left" w:pos="720"/>
        </w:tabs>
        <w:spacing w:after="60"/>
        <w:rPr>
          <w:rFonts w:cs="Arial"/>
          <w:i/>
          <w:spacing w:val="6"/>
          <w:u w:val="single"/>
        </w:rPr>
      </w:pPr>
      <w:r w:rsidRPr="00A67EC1">
        <w:rPr>
          <w:rFonts w:cs="Arial"/>
          <w:i/>
          <w:spacing w:val="6"/>
          <w:u w:val="single"/>
        </w:rPr>
        <w:t>Note:</w:t>
      </w:r>
      <w:r w:rsidRPr="00FF2C4C">
        <w:rPr>
          <w:rFonts w:cs="Arial"/>
          <w:i/>
          <w:spacing w:val="6"/>
          <w:u w:val="single"/>
        </w:rPr>
        <w:t xml:space="preserve"> </w:t>
      </w:r>
      <w:r w:rsidR="00A87541" w:rsidRPr="00FF2C4C">
        <w:rPr>
          <w:rFonts w:cs="Arial"/>
          <w:spacing w:val="6"/>
          <w:u w:val="single"/>
        </w:rPr>
        <w:t xml:space="preserve">high </w:t>
      </w:r>
      <w:r w:rsidR="00A87541">
        <w:rPr>
          <w:rFonts w:cs="Arial"/>
          <w:i/>
          <w:spacing w:val="6"/>
          <w:u w:val="single"/>
        </w:rPr>
        <w:t>p</w:t>
      </w:r>
      <w:r w:rsidRPr="00A67EC1">
        <w:rPr>
          <w:rFonts w:cs="Arial"/>
          <w:i/>
          <w:spacing w:val="6"/>
          <w:u w:val="single"/>
        </w:rPr>
        <w:t>rivileges means that there are certain hardware resources (</w:t>
      </w:r>
      <w:proofErr w:type="gramStart"/>
      <w:r w:rsidR="0044469F">
        <w:rPr>
          <w:rFonts w:cs="Arial"/>
          <w:i/>
          <w:spacing w:val="6"/>
          <w:u w:val="single"/>
        </w:rPr>
        <w:t>e.g.</w:t>
      </w:r>
      <w:proofErr w:type="gramEnd"/>
      <w:r w:rsidRPr="00A67EC1">
        <w:rPr>
          <w:rFonts w:cs="Arial"/>
          <w:i/>
          <w:spacing w:val="6"/>
          <w:u w:val="single"/>
        </w:rPr>
        <w:t xml:space="preserve"> registers) that can </w:t>
      </w:r>
      <w:r w:rsidR="005003AF">
        <w:rPr>
          <w:rFonts w:cs="Arial"/>
          <w:i/>
          <w:spacing w:val="6"/>
          <w:u w:val="single"/>
        </w:rPr>
        <w:t xml:space="preserve">be </w:t>
      </w:r>
      <w:r w:rsidRPr="00A67EC1">
        <w:rPr>
          <w:rFonts w:cs="Arial"/>
          <w:i/>
          <w:spacing w:val="6"/>
          <w:u w:val="single"/>
        </w:rPr>
        <w:t xml:space="preserve">written </w:t>
      </w:r>
      <w:r w:rsidR="00491237">
        <w:rPr>
          <w:rFonts w:cs="Arial"/>
          <w:i/>
          <w:spacing w:val="6"/>
          <w:u w:val="single"/>
        </w:rPr>
        <w:t xml:space="preserve">to only </w:t>
      </w:r>
      <w:r w:rsidR="00467016">
        <w:rPr>
          <w:rFonts w:cs="Arial"/>
          <w:i/>
          <w:spacing w:val="6"/>
          <w:u w:val="single"/>
        </w:rPr>
        <w:t xml:space="preserve">in </w:t>
      </w:r>
      <w:r w:rsidR="00491237">
        <w:rPr>
          <w:rFonts w:cs="Arial"/>
          <w:i/>
          <w:spacing w:val="6"/>
          <w:u w:val="single"/>
        </w:rPr>
        <w:t xml:space="preserve">a high privilege </w:t>
      </w:r>
      <w:r w:rsidR="00467016">
        <w:rPr>
          <w:rFonts w:cs="Arial"/>
          <w:i/>
          <w:spacing w:val="6"/>
          <w:u w:val="single"/>
        </w:rPr>
        <w:t>execution context</w:t>
      </w:r>
      <w:r w:rsidRPr="00A67EC1">
        <w:rPr>
          <w:rFonts w:cs="Arial"/>
          <w:i/>
          <w:spacing w:val="6"/>
          <w:u w:val="single"/>
        </w:rPr>
        <w:t xml:space="preserve">. </w:t>
      </w:r>
    </w:p>
    <w:p w14:paraId="23F8596F" w14:textId="77777777" w:rsidR="00A67EC1" w:rsidRDefault="00A67EC1" w:rsidP="00037343">
      <w:pPr>
        <w:tabs>
          <w:tab w:val="left" w:pos="-900"/>
          <w:tab w:val="left" w:pos="-300"/>
          <w:tab w:val="left" w:pos="720"/>
        </w:tabs>
        <w:spacing w:after="60"/>
        <w:rPr>
          <w:rFonts w:cs="Arial"/>
          <w:spacing w:val="6"/>
        </w:rPr>
      </w:pPr>
    </w:p>
    <w:p w14:paraId="1C42D782" w14:textId="05385002" w:rsidR="002E5863" w:rsidRDefault="00C46331" w:rsidP="00DD23F8">
      <w:pPr>
        <w:tabs>
          <w:tab w:val="left" w:pos="-900"/>
          <w:tab w:val="left" w:pos="-300"/>
          <w:tab w:val="left" w:pos="720"/>
        </w:tabs>
        <w:spacing w:after="60"/>
        <w:rPr>
          <w:rFonts w:cs="Arial"/>
          <w:spacing w:val="6"/>
        </w:rPr>
      </w:pPr>
      <w:r>
        <w:rPr>
          <w:rFonts w:cs="Arial"/>
          <w:spacing w:val="6"/>
        </w:rPr>
        <w:t xml:space="preserve">SW </w:t>
      </w:r>
      <w:r w:rsidR="0043351C">
        <w:rPr>
          <w:rFonts w:cs="Arial"/>
          <w:spacing w:val="6"/>
        </w:rPr>
        <w:t xml:space="preserve">triggered </w:t>
      </w:r>
      <w:r w:rsidR="00EE1D82">
        <w:rPr>
          <w:rFonts w:cs="Arial"/>
          <w:spacing w:val="6"/>
        </w:rPr>
        <w:t xml:space="preserve">firmware </w:t>
      </w:r>
      <w:r w:rsidR="0043351C">
        <w:rPr>
          <w:rFonts w:cs="Arial"/>
          <w:spacing w:val="6"/>
        </w:rPr>
        <w:t xml:space="preserve">handlers </w:t>
      </w:r>
      <w:r w:rsidR="00FF3C20">
        <w:rPr>
          <w:rFonts w:cs="Arial"/>
          <w:spacing w:val="6"/>
        </w:rPr>
        <w:t xml:space="preserve">(Category 1 and 2) </w:t>
      </w:r>
      <w:r>
        <w:rPr>
          <w:rFonts w:cs="Arial"/>
          <w:spacing w:val="6"/>
        </w:rPr>
        <w:t xml:space="preserve">are invoked by software. </w:t>
      </w:r>
      <w:r w:rsidR="00EE1D82">
        <w:rPr>
          <w:rFonts w:cs="Arial"/>
          <w:spacing w:val="6"/>
        </w:rPr>
        <w:t>Interrupt triggered handlers</w:t>
      </w:r>
      <w:r w:rsidR="00DD23F8">
        <w:rPr>
          <w:rFonts w:cs="Arial"/>
          <w:spacing w:val="6"/>
        </w:rPr>
        <w:t xml:space="preserve"> (Category 3 and 4) are invoked by platform hardware events such as system Errors. </w:t>
      </w:r>
    </w:p>
    <w:p w14:paraId="32AB047B" w14:textId="2CF8C26E" w:rsidR="002E5863" w:rsidRDefault="002E5863" w:rsidP="00DD23F8">
      <w:pPr>
        <w:tabs>
          <w:tab w:val="left" w:pos="-900"/>
          <w:tab w:val="left" w:pos="-300"/>
          <w:tab w:val="left" w:pos="720"/>
        </w:tabs>
        <w:spacing w:after="60"/>
        <w:rPr>
          <w:rFonts w:cs="Arial"/>
          <w:spacing w:val="6"/>
        </w:rPr>
      </w:pPr>
    </w:p>
    <w:p w14:paraId="080103BE" w14:textId="380CE1C7" w:rsidR="00BD026F" w:rsidRDefault="0052632F" w:rsidP="00037343">
      <w:pPr>
        <w:tabs>
          <w:tab w:val="left" w:pos="-900"/>
          <w:tab w:val="left" w:pos="-300"/>
          <w:tab w:val="left" w:pos="720"/>
        </w:tabs>
        <w:spacing w:after="60"/>
        <w:rPr>
          <w:rFonts w:cs="Arial"/>
          <w:spacing w:val="6"/>
        </w:rPr>
      </w:pPr>
      <w:r>
        <w:rPr>
          <w:rFonts w:cs="Arial"/>
          <w:spacing w:val="6"/>
        </w:rPr>
        <w:t>Platform</w:t>
      </w:r>
      <w:r w:rsidR="00FF3C20">
        <w:rPr>
          <w:rFonts w:cs="Arial"/>
          <w:spacing w:val="6"/>
        </w:rPr>
        <w:t xml:space="preserve"> Runtime Mechanism (PRM) provides </w:t>
      </w:r>
      <w:ins w:id="676" w:author="Michael Kubacki" w:date="2022-07-27T15:07:00Z">
        <w:r w:rsidR="004F3510">
          <w:rPr>
            <w:rFonts w:cs="Arial"/>
            <w:spacing w:val="6"/>
          </w:rPr>
          <w:t xml:space="preserve">a </w:t>
        </w:r>
      </w:ins>
      <w:r w:rsidR="00FF3C20">
        <w:rPr>
          <w:rFonts w:cs="Arial"/>
          <w:spacing w:val="6"/>
        </w:rPr>
        <w:t xml:space="preserve">means to eliminate </w:t>
      </w:r>
      <w:r w:rsidR="00535EAB">
        <w:rPr>
          <w:rFonts w:cs="Arial"/>
          <w:spacing w:val="6"/>
        </w:rPr>
        <w:t>Category</w:t>
      </w:r>
      <w:r w:rsidR="00FF3C20">
        <w:rPr>
          <w:rFonts w:cs="Arial"/>
          <w:spacing w:val="6"/>
        </w:rPr>
        <w:t xml:space="preserve"> 1 SMM </w:t>
      </w:r>
      <w:r w:rsidR="00264695">
        <w:rPr>
          <w:rFonts w:cs="Arial"/>
          <w:spacing w:val="6"/>
        </w:rPr>
        <w:t>h</w:t>
      </w:r>
      <w:r w:rsidR="00FF3C20">
        <w:rPr>
          <w:rFonts w:cs="Arial"/>
          <w:spacing w:val="6"/>
        </w:rPr>
        <w:t xml:space="preserve">andlers and in some cases can be used to reduce Category 3 </w:t>
      </w:r>
      <w:r w:rsidR="00264695">
        <w:rPr>
          <w:rFonts w:cs="Arial"/>
          <w:spacing w:val="6"/>
        </w:rPr>
        <w:t>h</w:t>
      </w:r>
      <w:r w:rsidR="00FF3C20">
        <w:rPr>
          <w:rFonts w:cs="Arial"/>
          <w:spacing w:val="6"/>
        </w:rPr>
        <w:t xml:space="preserve">andlers as well. </w:t>
      </w:r>
    </w:p>
    <w:p w14:paraId="733C9685" w14:textId="7439E3FE" w:rsidR="00C0019A" w:rsidRDefault="000A2478" w:rsidP="00823AFE">
      <w:pPr>
        <w:autoSpaceDE w:val="0"/>
        <w:autoSpaceDN w:val="0"/>
        <w:rPr>
          <w:rFonts w:cs="Arial"/>
          <w:i/>
          <w:color w:val="000000"/>
          <w:szCs w:val="22"/>
          <w:u w:val="single"/>
        </w:rPr>
      </w:pPr>
      <w:r>
        <w:rPr>
          <w:noProof/>
        </w:rPr>
        <w:lastRenderedPageBreak/>
        <mc:AlternateContent>
          <mc:Choice Requires="wps">
            <w:drawing>
              <wp:anchor distT="0" distB="0" distL="114300" distR="114300" simplePos="0" relativeHeight="251656197" behindDoc="0" locked="0" layoutInCell="1" allowOverlap="1" wp14:anchorId="4993D84C" wp14:editId="03EA3DDF">
                <wp:simplePos x="0" y="0"/>
                <wp:positionH relativeFrom="column">
                  <wp:posOffset>7620</wp:posOffset>
                </wp:positionH>
                <wp:positionV relativeFrom="paragraph">
                  <wp:posOffset>0</wp:posOffset>
                </wp:positionV>
                <wp:extent cx="4792345" cy="457200"/>
                <wp:effectExtent l="0" t="0" r="8255" b="0"/>
                <wp:wrapTopAndBottom/>
                <wp:docPr id="1785119472" name="Text Box 1785119472"/>
                <wp:cNvGraphicFramePr/>
                <a:graphic xmlns:a="http://schemas.openxmlformats.org/drawingml/2006/main">
                  <a:graphicData uri="http://schemas.microsoft.com/office/word/2010/wordprocessingShape">
                    <wps:wsp>
                      <wps:cNvSpPr txBox="1"/>
                      <wps:spPr>
                        <a:xfrm>
                          <a:off x="0" y="0"/>
                          <a:ext cx="4792345" cy="457200"/>
                        </a:xfrm>
                        <a:prstGeom prst="rect">
                          <a:avLst/>
                        </a:prstGeom>
                        <a:solidFill>
                          <a:prstClr val="white"/>
                        </a:solidFill>
                        <a:ln>
                          <a:noFill/>
                        </a:ln>
                      </wps:spPr>
                      <wps:txbx>
                        <w:txbxContent>
                          <w:p w14:paraId="464D03E6" w14:textId="2DEBC411" w:rsidR="00356467" w:rsidRPr="0040085E" w:rsidRDefault="00356467" w:rsidP="000A2478">
                            <w:pPr>
                              <w:pStyle w:val="Caption"/>
                            </w:pPr>
                            <w:r>
                              <w:t xml:space="preserve">Figure </w:t>
                            </w:r>
                            <w:r>
                              <w:fldChar w:fldCharType="begin"/>
                            </w:r>
                            <w:r>
                              <w:instrText xml:space="preserve"> STYLEREF 1 \s </w:instrText>
                            </w:r>
                            <w:r>
                              <w:fldChar w:fldCharType="separate"/>
                            </w:r>
                            <w:r w:rsidR="007A2B47">
                              <w:t>2</w:t>
                            </w:r>
                            <w:r>
                              <w:fldChar w:fldCharType="end"/>
                            </w:r>
                            <w:r>
                              <w:noBreakHyphen/>
                            </w:r>
                            <w:r>
                              <w:fldChar w:fldCharType="begin"/>
                            </w:r>
                            <w:r>
                              <w:instrText xml:space="preserve"> SEQ Figure \* ARABIC \s 1 </w:instrText>
                            </w:r>
                            <w:r>
                              <w:fldChar w:fldCharType="separate"/>
                            </w:r>
                            <w:ins w:id="677" w:author="Jose Marinho [2]" w:date="2022-07-28T11:07:00Z">
                              <w:r w:rsidR="007A2B47">
                                <w:t>3</w:t>
                              </w:r>
                            </w:ins>
                            <w:r>
                              <w:fldChar w:fldCharType="end"/>
                            </w:r>
                            <w:r>
                              <w:tab/>
                              <w:t xml:space="preserve">Categories of </w:t>
                            </w:r>
                            <w:r w:rsidR="007555DE">
                              <w:t xml:space="preserve">Privileged Firmware </w:t>
                            </w:r>
                            <w:r>
                              <w:t>Handlers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993D84C" id="Text Box 1785119472" o:spid="_x0000_s1100" type="#_x0000_t202" style="position:absolute;margin-left:.6pt;margin-top:0;width:377.35pt;height:36pt;z-index:2516561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" stroked="f">
                <v:textbox inset="0,0,0,0">
                  <w:txbxContent>
                    <w:p w14:paraId="464D03E6" w14:textId="2DEBC411" w:rsidR="00356467" w:rsidRPr="0040085E" w:rsidRDefault="00356467" w:rsidP="000A2478">
                      <w:pPr>
                        <w:pStyle w:val="Caption"/>
                      </w:pPr>
                      <w:r>
                        <w:t xml:space="preserve">Figure </w:t>
                      </w:r>
                      <w:r>
                        <w:fldChar w:fldCharType="begin"/>
                      </w:r>
                      <w:r>
                        <w:instrText xml:space="preserve"> STYLEREF 1 \s </w:instrText>
                      </w:r>
                      <w:r>
                        <w:fldChar w:fldCharType="separate"/>
                      </w:r>
                      <w:r w:rsidR="007A2B47">
                        <w:t>2</w:t>
                      </w:r>
                      <w:r>
                        <w:fldChar w:fldCharType="end"/>
                      </w:r>
                      <w:r>
                        <w:noBreakHyphen/>
                      </w:r>
                      <w:r>
                        <w:fldChar w:fldCharType="begin"/>
                      </w:r>
                      <w:r>
                        <w:instrText xml:space="preserve"> SEQ Figure \* ARABIC \s 1 </w:instrText>
                      </w:r>
                      <w:r>
                        <w:fldChar w:fldCharType="separate"/>
                      </w:r>
                      <w:ins w:id="678" w:author="Jose Marinho [2]" w:date="2022-07-28T11:07:00Z">
                        <w:r w:rsidR="007A2B47">
                          <w:t>3</w:t>
                        </w:r>
                      </w:ins>
                      <w:r>
                        <w:fldChar w:fldCharType="end"/>
                      </w:r>
                      <w:r>
                        <w:tab/>
                        <w:t xml:space="preserve">Categories of </w:t>
                      </w:r>
                      <w:r w:rsidR="007555DE">
                        <w:t xml:space="preserve">Privileged Firmware </w:t>
                      </w:r>
                      <w:r>
                        <w:t>Handlers</w:t>
                      </w:r>
                    </w:p>
                  </w:txbxContent>
                </v:textbox>
                <w10:wrap type="topAndBottom"/>
              </v:shape>
            </w:pict>
          </mc:Fallback>
        </mc:AlternateContent>
      </w:r>
    </w:p>
    <w:p w14:paraId="297D8109" w14:textId="6800BB33" w:rsidR="00DD23F8" w:rsidRDefault="00055310" w:rsidP="00DD23F8">
      <w:pPr>
        <w:pStyle w:val="BodyText"/>
        <w:rPr>
          <w:ins w:id="679" w:author="Jose Marinho" w:date="2022-08-02T13:34:00Z"/>
        </w:rPr>
      </w:pPr>
      <w:ins w:id="680" w:author="Jose Marinho" w:date="2022-08-02T13:34:00Z">
        <w:r w:rsidRPr="00C0019A">
          <w:rPr>
            <w:rFonts w:cs="Arial"/>
            <w:i/>
            <w:noProof/>
            <w:color w:val="000000"/>
            <w:szCs w:val="22"/>
            <w:u w:val="single"/>
          </w:rPr>
          <mc:AlternateContent>
            <mc:Choice Requires="wpg">
              <w:drawing>
                <wp:anchor distT="0" distB="0" distL="114300" distR="114300" simplePos="0" relativeHeight="251686940" behindDoc="0" locked="0" layoutInCell="1" allowOverlap="1" wp14:anchorId="7F1A76A7" wp14:editId="3546F0C9">
                  <wp:simplePos x="0" y="0"/>
                  <wp:positionH relativeFrom="margin">
                    <wp:posOffset>0</wp:posOffset>
                  </wp:positionH>
                  <wp:positionV relativeFrom="paragraph">
                    <wp:posOffset>232410</wp:posOffset>
                  </wp:positionV>
                  <wp:extent cx="4911725" cy="3789680"/>
                  <wp:effectExtent l="0" t="0" r="0" b="20320"/>
                  <wp:wrapTopAndBottom/>
                  <wp:docPr id="1785119463" name="Group 3"/>
                  <wp:cNvGraphicFramePr/>
                  <a:graphic xmlns:a="http://schemas.openxmlformats.org/drawingml/2006/main">
                    <a:graphicData uri="http://schemas.microsoft.com/office/word/2010/wordprocessingGroup">
                      <wpg:wgp>
                        <wpg:cNvGrpSpPr/>
                        <wpg:grpSpPr>
                          <a:xfrm>
                            <a:off x="0" y="0"/>
                            <a:ext cx="4911725" cy="3789680"/>
                            <a:chOff x="140746" y="113480"/>
                            <a:chExt cx="4019399" cy="3078410"/>
                          </a:xfrm>
                        </wpg:grpSpPr>
                        <wpg:grpSp>
                          <wpg:cNvPr id="1785119466" name="Group 1785119466"/>
                          <wpg:cNvGrpSpPr/>
                          <wpg:grpSpPr>
                            <a:xfrm>
                              <a:off x="583256" y="301036"/>
                              <a:ext cx="3298310" cy="2390581"/>
                              <a:chOff x="583256" y="301036"/>
                              <a:chExt cx="3933639" cy="3877432"/>
                            </a:xfrm>
                          </wpg:grpSpPr>
                          <wps:wsp>
                            <wps:cNvPr id="1785119468" name="Rectangle 1785119468"/>
                            <wps:cNvSpPr/>
                            <wps:spPr>
                              <a:xfrm>
                                <a:off x="613812" y="2283249"/>
                                <a:ext cx="1589707" cy="511802"/>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1785119469" name="Rectangle 1785119469"/>
                            <wps:cNvSpPr/>
                            <wps:spPr>
                              <a:xfrm>
                                <a:off x="613812" y="2785640"/>
                                <a:ext cx="1589354" cy="1392828"/>
                              </a:xfrm>
                              <a:prstGeom prst="rect">
                                <a:avLst/>
                              </a:prstGeom>
                              <a:solidFill>
                                <a:schemeClr val="accent2">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1785119470" name="TextBox 9"/>
                            <wps:cNvSpPr txBox="1"/>
                            <wps:spPr>
                              <a:xfrm>
                                <a:off x="649643" y="2810613"/>
                                <a:ext cx="1525024" cy="1254652"/>
                              </a:xfrm>
                              <a:prstGeom prst="rect">
                                <a:avLst/>
                              </a:prstGeom>
                              <a:noFill/>
                            </wps:spPr>
                            <wps:txbx>
                              <w:txbxContent>
                                <w:p w14:paraId="3228A37A" w14:textId="77777777" w:rsidR="00055310" w:rsidRDefault="00055310" w:rsidP="00055310">
                                  <w:pPr>
                                    <w:rPr>
                                      <w:sz w:val="24"/>
                                      <w:szCs w:val="24"/>
                                    </w:rPr>
                                  </w:pPr>
                                  <w:r>
                                    <w:rPr>
                                      <w:rFonts w:ascii="Calibri" w:hAnsi="Calibri"/>
                                      <w:b/>
                                      <w:bCs/>
                                      <w:color w:val="003C71"/>
                                      <w:kern w:val="24"/>
                                      <w:sz w:val="20"/>
                                    </w:rPr>
                                    <w:t>CATEGORY 3:</w:t>
                                  </w:r>
                                </w:p>
                                <w:p w14:paraId="5C1457E2" w14:textId="77777777" w:rsidR="00055310" w:rsidRDefault="00055310" w:rsidP="00055310">
                                  <w:del w:id="681" w:author="Jose Marinho" w:date="2022-04-28T20:00:00Z">
                                    <w:r w:rsidDel="005633E9">
                                      <w:rPr>
                                        <w:rFonts w:ascii="Calibri" w:hAnsi="Calibri"/>
                                        <w:color w:val="003C71"/>
                                        <w:kern w:val="24"/>
                                        <w:sz w:val="16"/>
                                        <w:szCs w:val="16"/>
                                      </w:rPr>
                                      <w:delText>HW SMI</w:delText>
                                    </w:r>
                                  </w:del>
                                  <w:ins w:id="682" w:author="Jose Marinho" w:date="2022-04-28T20:00:00Z">
                                    <w:r>
                                      <w:rPr>
                                        <w:rFonts w:ascii="Calibri" w:hAnsi="Calibri"/>
                                        <w:color w:val="003C71"/>
                                        <w:kern w:val="24"/>
                                        <w:sz w:val="16"/>
                                        <w:szCs w:val="16"/>
                                      </w:rPr>
                                      <w:t>Interrupt</w:t>
                                    </w:r>
                                  </w:ins>
                                  <w:r>
                                    <w:rPr>
                                      <w:rFonts w:ascii="Calibri" w:hAnsi="Calibri"/>
                                      <w:color w:val="003C71"/>
                                      <w:kern w:val="24"/>
                                      <w:sz w:val="16"/>
                                      <w:szCs w:val="16"/>
                                    </w:rPr>
                                    <w:t xml:space="preserve"> and RAS Handlers that don’t require privileges</w:t>
                                  </w:r>
                                </w:p>
                              </w:txbxContent>
                            </wps:txbx>
                            <wps:bodyPr vert="horz" wrap="square" lIns="0" tIns="0" rIns="0" bIns="0" rtlCol="0">
                              <a:noAutofit/>
                            </wps:bodyPr>
                          </wps:wsp>
                          <wps:wsp>
                            <wps:cNvPr id="1785119473" name="TextBox 12"/>
                            <wps:cNvSpPr txBox="1"/>
                            <wps:spPr>
                              <a:xfrm>
                                <a:off x="613812" y="2283251"/>
                                <a:ext cx="1566685" cy="215040"/>
                              </a:xfrm>
                              <a:prstGeom prst="rect">
                                <a:avLst/>
                              </a:prstGeom>
                              <a:noFill/>
                            </wps:spPr>
                            <wps:txbx>
                              <w:txbxContent>
                                <w:p w14:paraId="137C6DC5" w14:textId="77777777" w:rsidR="00055310" w:rsidRDefault="00055310" w:rsidP="00055310">
                                  <w:pPr>
                                    <w:rPr>
                                      <w:sz w:val="24"/>
                                      <w:szCs w:val="24"/>
                                    </w:rPr>
                                  </w:pPr>
                                  <w:r>
                                    <w:rPr>
                                      <w:rFonts w:ascii="Calibri" w:hAnsi="Calibri"/>
                                      <w:b/>
                                      <w:bCs/>
                                      <w:color w:val="003C71"/>
                                      <w:kern w:val="24"/>
                                      <w:sz w:val="20"/>
                                    </w:rPr>
                                    <w:t>CATEGORY 2:</w:t>
                                  </w:r>
                                </w:p>
                                <w:p w14:paraId="278BCAED" w14:textId="77777777" w:rsidR="00055310" w:rsidRDefault="00055310" w:rsidP="00055310">
                                  <w:r>
                                    <w:rPr>
                                      <w:rFonts w:ascii="Calibri" w:hAnsi="Calibri"/>
                                      <w:color w:val="003C71"/>
                                      <w:kern w:val="24"/>
                                      <w:sz w:val="16"/>
                                      <w:szCs w:val="16"/>
                                    </w:rPr>
                                    <w:t>SW SMI that require SMM privileges</w:t>
                                  </w:r>
                                </w:p>
                              </w:txbxContent>
                            </wps:txbx>
                            <wps:bodyPr vert="horz" wrap="square" lIns="0" tIns="0" rIns="0" bIns="0" rtlCol="0">
                              <a:noAutofit/>
                            </wps:bodyPr>
                          </wps:wsp>
                          <wps:wsp>
                            <wps:cNvPr id="1785119477" name="TextBox 13"/>
                            <wps:cNvSpPr txBox="1"/>
                            <wps:spPr>
                              <a:xfrm>
                                <a:off x="583256" y="301036"/>
                                <a:ext cx="1620261" cy="1972804"/>
                              </a:xfrm>
                              <a:prstGeom prst="rect">
                                <a:avLst/>
                              </a:prstGeom>
                              <a:solidFill>
                                <a:schemeClr val="accent6">
                                  <a:lumMod val="20000"/>
                                  <a:lumOff val="80000"/>
                                </a:schemeClr>
                              </a:solidFill>
                            </wps:spPr>
                            <wps:txbx>
                              <w:txbxContent>
                                <w:p w14:paraId="38F4ADF4" w14:textId="77777777" w:rsidR="00055310" w:rsidRDefault="00055310" w:rsidP="00055310">
                                  <w:pPr>
                                    <w:rPr>
                                      <w:sz w:val="24"/>
                                      <w:szCs w:val="24"/>
                                    </w:rPr>
                                  </w:pPr>
                                  <w:r>
                                    <w:rPr>
                                      <w:rFonts w:ascii="Calibri" w:hAnsi="Calibri"/>
                                      <w:b/>
                                      <w:bCs/>
                                      <w:color w:val="003C71"/>
                                      <w:kern w:val="24"/>
                                      <w:sz w:val="20"/>
                                    </w:rPr>
                                    <w:t>CATEGORY 1:</w:t>
                                  </w:r>
                                </w:p>
                                <w:p w14:paraId="1DC24AE6" w14:textId="77777777" w:rsidR="00055310" w:rsidRDefault="00055310" w:rsidP="00055310">
                                  <w:r>
                                    <w:rPr>
                                      <w:rFonts w:ascii="Calibri" w:hAnsi="Calibri"/>
                                      <w:color w:val="003C71"/>
                                      <w:kern w:val="24"/>
                                      <w:sz w:val="16"/>
                                      <w:szCs w:val="16"/>
                                    </w:rPr>
                                    <w:t xml:space="preserve">SW </w:t>
                                  </w:r>
                                  <w:del w:id="683" w:author="Jose Marinho" w:date="2022-05-05T10:11:00Z">
                                    <w:r>
                                      <w:rPr>
                                        <w:rFonts w:ascii="Calibri" w:hAnsi="Calibri"/>
                                        <w:color w:val="003C71"/>
                                        <w:kern w:val="24"/>
                                        <w:sz w:val="16"/>
                                        <w:szCs w:val="16"/>
                                      </w:rPr>
                                      <w:delText xml:space="preserve">SMI </w:delText>
                                    </w:r>
                                  </w:del>
                                  <w:ins w:id="684" w:author="Jose Marinho" w:date="2022-05-05T10:11:00Z">
                                    <w:r>
                                      <w:rPr>
                                        <w:rFonts w:ascii="Calibri" w:hAnsi="Calibri"/>
                                        <w:color w:val="003C71"/>
                                        <w:kern w:val="24"/>
                                        <w:sz w:val="16"/>
                                        <w:szCs w:val="16"/>
                                      </w:rPr>
                                      <w:t xml:space="preserve">invocation </w:t>
                                    </w:r>
                                  </w:ins>
                                  <w:r>
                                    <w:rPr>
                                      <w:rFonts w:ascii="Calibri" w:hAnsi="Calibri"/>
                                      <w:color w:val="003C71"/>
                                      <w:kern w:val="24"/>
                                      <w:sz w:val="16"/>
                                      <w:szCs w:val="16"/>
                                    </w:rPr>
                                    <w:t xml:space="preserve">that don’t require </w:t>
                                  </w:r>
                                  <w:ins w:id="685" w:author="Jose Marinho" w:date="2022-04-28T20:00:00Z">
                                    <w:r>
                                      <w:rPr>
                                        <w:rFonts w:ascii="Calibri" w:hAnsi="Calibri"/>
                                        <w:color w:val="003C71"/>
                                        <w:kern w:val="24"/>
                                        <w:sz w:val="16"/>
                                        <w:szCs w:val="16"/>
                                      </w:rPr>
                                      <w:t>high</w:t>
                                    </w:r>
                                  </w:ins>
                                  <w:del w:id="686" w:author="Jose Marinho" w:date="2022-04-27T16:04:00Z">
                                    <w:r w:rsidDel="00272B07">
                                      <w:rPr>
                                        <w:rFonts w:ascii="Calibri" w:hAnsi="Calibri"/>
                                        <w:color w:val="003C71"/>
                                        <w:kern w:val="24"/>
                                        <w:sz w:val="16"/>
                                        <w:szCs w:val="16"/>
                                      </w:rPr>
                                      <w:delText xml:space="preserve">SMM </w:delText>
                                    </w:r>
                                  </w:del>
                                  <w:r>
                                    <w:rPr>
                                      <w:rFonts w:ascii="Calibri" w:hAnsi="Calibri"/>
                                      <w:color w:val="003C71"/>
                                      <w:kern w:val="24"/>
                                      <w:sz w:val="16"/>
                                      <w:szCs w:val="16"/>
                                    </w:rPr>
                                    <w:t xml:space="preserve">privileges </w:t>
                                  </w:r>
                                </w:p>
                                <w:p w14:paraId="41C02A8D" w14:textId="77777777" w:rsidR="00055310" w:rsidRPr="007D7583" w:rsidRDefault="00055310" w:rsidP="00055310">
                                  <w:pPr>
                                    <w:rPr>
                                      <w:lang w:val="fr-FR"/>
                                    </w:rPr>
                                  </w:pPr>
                                  <w:r w:rsidRPr="007D7583">
                                    <w:rPr>
                                      <w:rFonts w:ascii="Calibri" w:hAnsi="Calibri"/>
                                      <w:color w:val="003C71"/>
                                      <w:kern w:val="24"/>
                                      <w:sz w:val="16"/>
                                      <w:szCs w:val="16"/>
                                      <w:lang w:val="fr-FR"/>
                                    </w:rPr>
                                    <w:t>(e.g. Addr xlation, NVDIMM DSMs etc.</w:t>
                                  </w:r>
                                </w:p>
                              </w:txbxContent>
                            </wps:txbx>
                            <wps:bodyPr vert="horz" wrap="square" lIns="0" tIns="0" rIns="0" bIns="0" rtlCol="0">
                              <a:noAutofit/>
                            </wps:bodyPr>
                          </wps:wsp>
                          <wps:wsp>
                            <wps:cNvPr id="1785119478" name="Straight Arrow Connector 1785119478"/>
                            <wps:cNvCnPr/>
                            <wps:spPr>
                              <a:xfrm>
                                <a:off x="2223241" y="1210109"/>
                                <a:ext cx="734893" cy="14536"/>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785119479" name="Oval 1785119479"/>
                            <wps:cNvSpPr/>
                            <wps:spPr>
                              <a:xfrm>
                                <a:off x="2945915" y="1002846"/>
                                <a:ext cx="755904" cy="414528"/>
                              </a:xfrm>
                              <a:prstGeom prst="ellipse">
                                <a:avLst/>
                              </a:prstGeom>
                              <a:solidFill>
                                <a:schemeClr val="accent6">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1785119482" name="TextBox 21"/>
                            <wps:cNvSpPr txBox="1"/>
                            <wps:spPr>
                              <a:xfrm>
                                <a:off x="3134891" y="1140007"/>
                                <a:ext cx="497242" cy="182630"/>
                              </a:xfrm>
                              <a:prstGeom prst="rect">
                                <a:avLst/>
                              </a:prstGeom>
                              <a:noFill/>
                            </wps:spPr>
                            <wps:txbx>
                              <w:txbxContent>
                                <w:p w14:paraId="042D4AA1" w14:textId="77777777" w:rsidR="00055310" w:rsidRDefault="00055310" w:rsidP="00055310">
                                  <w:pPr>
                                    <w:rPr>
                                      <w:sz w:val="24"/>
                                      <w:szCs w:val="24"/>
                                    </w:rPr>
                                  </w:pPr>
                                  <w:r>
                                    <w:rPr>
                                      <w:rFonts w:ascii="Calibri" w:hAnsi="Calibri"/>
                                      <w:color w:val="003C71"/>
                                      <w:kern w:val="24"/>
                                      <w:sz w:val="17"/>
                                      <w:szCs w:val="17"/>
                                    </w:rPr>
                                    <w:t>ASL+PRM</w:t>
                                  </w:r>
                                </w:p>
                              </w:txbxContent>
                            </wps:txbx>
                            <wps:bodyPr vert="horz" wrap="square" lIns="0" tIns="0" rIns="0" bIns="0" rtlCol="0">
                              <a:noAutofit/>
                            </wps:bodyPr>
                          </wps:wsp>
                          <wps:wsp>
                            <wps:cNvPr id="1785119484" name="Straight Arrow Connector 1785119484"/>
                            <wps:cNvCnPr/>
                            <wps:spPr>
                              <a:xfrm>
                                <a:off x="2203166" y="3482055"/>
                                <a:ext cx="754969" cy="12572"/>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785119485" name="Straight Arrow Connector 1785119485"/>
                            <wps:cNvCnPr/>
                            <wps:spPr>
                              <a:xfrm>
                                <a:off x="2203519" y="2539151"/>
                                <a:ext cx="1537957" cy="560618"/>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22" name="TextBox 31"/>
                            <wps:cNvSpPr txBox="1"/>
                            <wps:spPr>
                              <a:xfrm rot="1006164">
                                <a:off x="2153463" y="2816243"/>
                                <a:ext cx="1609344" cy="338555"/>
                              </a:xfrm>
                              <a:prstGeom prst="rect">
                                <a:avLst/>
                              </a:prstGeom>
                              <a:noFill/>
                            </wps:spPr>
                            <wps:txbx>
                              <w:txbxContent>
                                <w:p w14:paraId="5894A913" w14:textId="77777777" w:rsidR="00055310" w:rsidRDefault="00055310" w:rsidP="00055310">
                                  <w:pPr>
                                    <w:rPr>
                                      <w:sz w:val="24"/>
                                      <w:szCs w:val="24"/>
                                    </w:rPr>
                                  </w:pPr>
                                  <w:r>
                                    <w:rPr>
                                      <w:rFonts w:ascii="Calibri" w:hAnsi="Calibri"/>
                                      <w:color w:val="003C71"/>
                                      <w:kern w:val="24"/>
                                      <w:sz w:val="14"/>
                                      <w:szCs w:val="14"/>
                                    </w:rPr>
                                    <w:t>(UEFI Variable Services, BIOS update)</w:t>
                                  </w:r>
                                </w:p>
                              </w:txbxContent>
                            </wps:txbx>
                            <wps:bodyPr vert="horz" wrap="square" lIns="0" tIns="0" rIns="0" bIns="0" rtlCol="0">
                              <a:noAutofit/>
                            </wps:bodyPr>
                          </wps:wsp>
                          <wps:wsp>
                            <wps:cNvPr id="326" name="Straight Arrow Connector 326"/>
                            <wps:cNvCnPr/>
                            <wps:spPr>
                              <a:xfrm flipV="1">
                                <a:off x="2203519" y="1924559"/>
                                <a:ext cx="1487281" cy="614592"/>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27" name="Oval 327"/>
                            <wps:cNvSpPr/>
                            <wps:spPr>
                              <a:xfrm>
                                <a:off x="3690800" y="1717296"/>
                                <a:ext cx="755904" cy="414528"/>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28" name="TextBox 36"/>
                            <wps:cNvSpPr txBox="1"/>
                            <wps:spPr>
                              <a:xfrm>
                                <a:off x="3765500" y="1820261"/>
                                <a:ext cx="751395" cy="338555"/>
                              </a:xfrm>
                              <a:prstGeom prst="rect">
                                <a:avLst/>
                              </a:prstGeom>
                              <a:noFill/>
                            </wps:spPr>
                            <wps:txbx>
                              <w:txbxContent>
                                <w:p w14:paraId="5A272CA5" w14:textId="77777777" w:rsidR="00055310" w:rsidRDefault="00055310" w:rsidP="00055310">
                                  <w:pPr>
                                    <w:rPr>
                                      <w:sz w:val="24"/>
                                      <w:szCs w:val="24"/>
                                    </w:rPr>
                                  </w:pPr>
                                  <w:r>
                                    <w:rPr>
                                      <w:rFonts w:ascii="Calibri" w:hAnsi="Calibri"/>
                                      <w:color w:val="003C71"/>
                                      <w:kern w:val="24"/>
                                      <w:sz w:val="16"/>
                                      <w:szCs w:val="16"/>
                                    </w:rPr>
                                    <w:t>Capsule Update</w:t>
                                  </w:r>
                                </w:p>
                              </w:txbxContent>
                            </wps:txbx>
                            <wps:bodyPr vert="horz" wrap="square" lIns="0" tIns="0" rIns="0" bIns="0" rtlCol="0">
                              <a:noAutofit/>
                            </wps:bodyPr>
                          </wps:wsp>
                          <wps:wsp>
                            <wps:cNvPr id="329" name="TextBox 40"/>
                            <wps:cNvSpPr txBox="1"/>
                            <wps:spPr>
                              <a:xfrm rot="20488890">
                                <a:off x="2683145" y="1904904"/>
                                <a:ext cx="1139128" cy="169276"/>
                              </a:xfrm>
                              <a:prstGeom prst="rect">
                                <a:avLst/>
                              </a:prstGeom>
                              <a:noFill/>
                            </wps:spPr>
                            <wps:txbx>
                              <w:txbxContent>
                                <w:p w14:paraId="2BE8A19D" w14:textId="77777777" w:rsidR="00055310" w:rsidRDefault="00055310" w:rsidP="00055310">
                                  <w:pPr>
                                    <w:rPr>
                                      <w:sz w:val="24"/>
                                      <w:szCs w:val="24"/>
                                    </w:rPr>
                                  </w:pPr>
                                  <w:r>
                                    <w:rPr>
                                      <w:rFonts w:ascii="Calibri" w:hAnsi="Calibri"/>
                                      <w:color w:val="003C71"/>
                                      <w:kern w:val="24"/>
                                      <w:sz w:val="14"/>
                                      <w:szCs w:val="14"/>
                                    </w:rPr>
                                    <w:t>(BIOS update)</w:t>
                                  </w:r>
                                </w:p>
                              </w:txbxContent>
                            </wps:txbx>
                            <wps:bodyPr vert="horz" wrap="square" lIns="0" tIns="0" rIns="0" bIns="0" rtlCol="0">
                              <a:noAutofit/>
                            </wps:bodyPr>
                          </wps:wsp>
                        </wpg:grpSp>
                        <wps:wsp>
                          <wps:cNvPr id="330" name="TextBox 25"/>
                          <wps:cNvSpPr txBox="1"/>
                          <wps:spPr>
                            <a:xfrm>
                              <a:off x="842125" y="113480"/>
                              <a:ext cx="1270132" cy="328036"/>
                            </a:xfrm>
                            <a:prstGeom prst="rect">
                              <a:avLst/>
                            </a:prstGeom>
                            <a:noFill/>
                          </wps:spPr>
                          <wps:txbx>
                            <w:txbxContent>
                              <w:p w14:paraId="168CDE8D" w14:textId="77777777" w:rsidR="00055310" w:rsidRDefault="00055310" w:rsidP="00055310">
                                <w:pPr>
                                  <w:rPr>
                                    <w:sz w:val="24"/>
                                    <w:szCs w:val="24"/>
                                  </w:rPr>
                                </w:pPr>
                                <w:r>
                                  <w:rPr>
                                    <w:rFonts w:ascii="Calibri" w:hAnsi="Calibri"/>
                                    <w:color w:val="000000"/>
                                    <w:kern w:val="24"/>
                                  </w:rPr>
                                  <w:t>Current Model</w:t>
                                </w:r>
                              </w:p>
                            </w:txbxContent>
                          </wps:txbx>
                          <wps:bodyPr wrap="square" rtlCol="0">
                            <a:noAutofit/>
                          </wps:bodyPr>
                        </wps:wsp>
                        <wps:wsp>
                          <wps:cNvPr id="331" name="Left Brace 331"/>
                          <wps:cNvSpPr/>
                          <wps:spPr>
                            <a:xfrm>
                              <a:off x="306960" y="301036"/>
                              <a:ext cx="103353" cy="151940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32" name="Left Brace 332"/>
                          <wps:cNvSpPr/>
                          <wps:spPr>
                            <a:xfrm>
                              <a:off x="305093" y="1832251"/>
                              <a:ext cx="108793" cy="135963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33" name="TextBox 28"/>
                          <wps:cNvSpPr txBox="1"/>
                          <wps:spPr>
                            <a:xfrm rot="16200000">
                              <a:off x="-102590" y="962633"/>
                              <a:ext cx="670685" cy="148415"/>
                            </a:xfrm>
                            <a:prstGeom prst="rect">
                              <a:avLst/>
                            </a:prstGeom>
                            <a:noFill/>
                          </wps:spPr>
                          <wps:txbx>
                            <w:txbxContent>
                              <w:p w14:paraId="35428AE2" w14:textId="77777777" w:rsidR="00055310" w:rsidRDefault="00055310" w:rsidP="00055310">
                                <w:pPr>
                                  <w:rPr>
                                    <w:sz w:val="24"/>
                                    <w:szCs w:val="24"/>
                                  </w:rPr>
                                </w:pPr>
                                <w:r>
                                  <w:rPr>
                                    <w:rFonts w:ascii="Calibri" w:hAnsi="Calibri"/>
                                    <w:color w:val="000000"/>
                                    <w:kern w:val="24"/>
                                    <w:sz w:val="15"/>
                                    <w:szCs w:val="15"/>
                                  </w:rPr>
                                  <w:t xml:space="preserve">SW </w:t>
                                </w:r>
                                <w:del w:id="687" w:author="Jose Marinho" w:date="2022-05-03T10:26:00Z">
                                  <w:r w:rsidDel="00F844F2">
                                    <w:rPr>
                                      <w:rFonts w:ascii="Calibri" w:hAnsi="Calibri"/>
                                      <w:color w:val="000000"/>
                                      <w:kern w:val="24"/>
                                      <w:sz w:val="15"/>
                                      <w:szCs w:val="15"/>
                                    </w:rPr>
                                    <w:delText xml:space="preserve">SMI </w:delText>
                                  </w:r>
                                </w:del>
                                <w:ins w:id="688" w:author="Jose Marinho" w:date="2022-05-03T10:26:00Z">
                                  <w:r>
                                    <w:rPr>
                                      <w:rFonts w:ascii="Calibri" w:hAnsi="Calibri"/>
                                      <w:color w:val="000000"/>
                                      <w:kern w:val="24"/>
                                      <w:sz w:val="15"/>
                                      <w:szCs w:val="15"/>
                                    </w:rPr>
                                    <w:t xml:space="preserve">Triggers </w:t>
                                  </w:r>
                                </w:ins>
                                <w:r>
                                  <w:rPr>
                                    <w:rFonts w:ascii="Calibri" w:hAnsi="Calibri"/>
                                    <w:color w:val="000000"/>
                                    <w:kern w:val="24"/>
                                    <w:sz w:val="15"/>
                                    <w:szCs w:val="15"/>
                                  </w:rPr>
                                  <w:t>Handlers</w:t>
                                </w:r>
                              </w:p>
                            </w:txbxContent>
                          </wps:txbx>
                          <wps:bodyPr wrap="square" rtlCol="0">
                            <a:noAutofit/>
                          </wps:bodyPr>
                        </wps:wsp>
                        <wps:wsp>
                          <wps:cNvPr id="334" name="TextBox 29"/>
                          <wps:cNvSpPr txBox="1"/>
                          <wps:spPr>
                            <a:xfrm rot="16200000">
                              <a:off x="-385965" y="2290813"/>
                              <a:ext cx="1201837" cy="148415"/>
                            </a:xfrm>
                            <a:prstGeom prst="rect">
                              <a:avLst/>
                            </a:prstGeom>
                            <a:noFill/>
                          </wps:spPr>
                          <wps:txbx>
                            <w:txbxContent>
                              <w:p w14:paraId="54D6DAC4" w14:textId="77777777" w:rsidR="00055310" w:rsidRDefault="00055310" w:rsidP="00055310">
                                <w:pPr>
                                  <w:rPr>
                                    <w:sz w:val="24"/>
                                    <w:szCs w:val="24"/>
                                  </w:rPr>
                                </w:pPr>
                                <w:del w:id="689" w:author="Jose Marinho" w:date="2022-05-03T10:26:00Z">
                                  <w:r w:rsidDel="00F844F2">
                                    <w:rPr>
                                      <w:rFonts w:ascii="Calibri" w:hAnsi="Calibri"/>
                                      <w:color w:val="000000"/>
                                      <w:kern w:val="24"/>
                                      <w:sz w:val="15"/>
                                      <w:szCs w:val="15"/>
                                    </w:rPr>
                                    <w:delText>HW SMI</w:delText>
                                  </w:r>
                                </w:del>
                                <w:ins w:id="690" w:author="Jose Marinho" w:date="2022-05-03T10:26:00Z">
                                  <w:r>
                                    <w:rPr>
                                      <w:rFonts w:ascii="Calibri" w:hAnsi="Calibri"/>
                                      <w:color w:val="000000"/>
                                      <w:kern w:val="24"/>
                                      <w:sz w:val="15"/>
                                      <w:szCs w:val="15"/>
                                    </w:rPr>
                                    <w:t xml:space="preserve">Interrupt </w:t>
                                  </w:r>
                                </w:ins>
                                <w:ins w:id="691" w:author="Jose Marinho" w:date="2022-05-03T10:27:00Z">
                                  <w:r>
                                    <w:rPr>
                                      <w:rFonts w:ascii="Calibri" w:hAnsi="Calibri"/>
                                      <w:color w:val="000000"/>
                                      <w:kern w:val="24"/>
                                      <w:sz w:val="15"/>
                                      <w:szCs w:val="15"/>
                                    </w:rPr>
                                    <w:t>Triggers</w:t>
                                  </w:r>
                                </w:ins>
                                <w:r>
                                  <w:rPr>
                                    <w:rFonts w:ascii="Calibri" w:hAnsi="Calibri"/>
                                    <w:color w:val="000000"/>
                                    <w:kern w:val="24"/>
                                    <w:sz w:val="15"/>
                                    <w:szCs w:val="15"/>
                                  </w:rPr>
                                  <w:t xml:space="preserve"> Handlers</w:t>
                                </w:r>
                              </w:p>
                            </w:txbxContent>
                          </wps:txbx>
                          <wps:bodyPr wrap="square" rtlCol="0">
                            <a:noAutofit/>
                          </wps:bodyPr>
                        </wps:wsp>
                        <wps:wsp>
                          <wps:cNvPr id="335" name="Oval 335"/>
                          <wps:cNvSpPr/>
                          <wps:spPr>
                            <a:xfrm>
                              <a:off x="2615291" y="2137774"/>
                              <a:ext cx="590875" cy="244885"/>
                            </a:xfrm>
                            <a:prstGeom prst="ellipse">
                              <a:avLst/>
                            </a:prstGeom>
                            <a:solidFill>
                              <a:schemeClr val="accent2">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36" name="TextBox 24"/>
                          <wps:cNvSpPr txBox="1"/>
                          <wps:spPr>
                            <a:xfrm>
                              <a:off x="2711447" y="2183800"/>
                              <a:ext cx="428256" cy="198859"/>
                            </a:xfrm>
                            <a:prstGeom prst="rect">
                              <a:avLst/>
                            </a:prstGeom>
                            <a:noFill/>
                          </wps:spPr>
                          <wps:txbx>
                            <w:txbxContent>
                              <w:p w14:paraId="519362CD" w14:textId="77777777" w:rsidR="00055310" w:rsidRDefault="00055310" w:rsidP="00055310">
                                <w:pPr>
                                  <w:rPr>
                                    <w:sz w:val="24"/>
                                    <w:szCs w:val="24"/>
                                  </w:rPr>
                                </w:pPr>
                                <w:r>
                                  <w:rPr>
                                    <w:rFonts w:ascii="Calibri" w:hAnsi="Calibri"/>
                                    <w:color w:val="003C71"/>
                                    <w:kern w:val="24"/>
                                    <w:sz w:val="16"/>
                                    <w:szCs w:val="16"/>
                                  </w:rPr>
                                  <w:t>OOB / PRM</w:t>
                                </w:r>
                              </w:p>
                            </w:txbxContent>
                          </wps:txbx>
                          <wps:bodyPr vert="horz" wrap="square" lIns="0" tIns="0" rIns="0" bIns="0" rtlCol="0">
                            <a:noAutofit/>
                          </wps:bodyPr>
                        </wps:wsp>
                        <wps:wsp>
                          <wps:cNvPr id="337" name="Rectangle 337"/>
                          <wps:cNvSpPr/>
                          <wps:spPr>
                            <a:xfrm>
                              <a:off x="603830" y="2685181"/>
                              <a:ext cx="1335525" cy="506709"/>
                            </a:xfrm>
                            <a:prstGeom prst="rect">
                              <a:avLst/>
                            </a:prstGeom>
                            <a:solidFill>
                              <a:schemeClr val="accent3">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38" name="TextBox 9"/>
                          <wps:cNvSpPr txBox="1"/>
                          <wps:spPr>
                            <a:xfrm>
                              <a:off x="655753" y="2698057"/>
                              <a:ext cx="1259515" cy="408738"/>
                            </a:xfrm>
                            <a:prstGeom prst="rect">
                              <a:avLst/>
                            </a:prstGeom>
                            <a:noFill/>
                          </wps:spPr>
                          <wps:txbx>
                            <w:txbxContent>
                              <w:p w14:paraId="1E4224E5" w14:textId="77777777" w:rsidR="00055310" w:rsidRDefault="00055310" w:rsidP="00055310">
                                <w:pPr>
                                  <w:rPr>
                                    <w:sz w:val="24"/>
                                    <w:szCs w:val="24"/>
                                  </w:rPr>
                                </w:pPr>
                                <w:r>
                                  <w:rPr>
                                    <w:rFonts w:ascii="Calibri" w:hAnsi="Calibri"/>
                                    <w:b/>
                                    <w:bCs/>
                                    <w:color w:val="003C71"/>
                                    <w:kern w:val="24"/>
                                    <w:sz w:val="20"/>
                                  </w:rPr>
                                  <w:t>CATEGORY 4:</w:t>
                                </w:r>
                              </w:p>
                              <w:p w14:paraId="6A8E3789" w14:textId="77777777" w:rsidR="00055310" w:rsidRDefault="00055310" w:rsidP="00055310">
                                <w:del w:id="692" w:author="Jose Marinho" w:date="2022-04-28T20:01:00Z">
                                  <w:r w:rsidDel="005633E9">
                                    <w:rPr>
                                      <w:rFonts w:ascii="Calibri" w:hAnsi="Calibri"/>
                                      <w:color w:val="003C71"/>
                                      <w:kern w:val="24"/>
                                      <w:sz w:val="16"/>
                                      <w:szCs w:val="16"/>
                                    </w:rPr>
                                    <w:delText>HW SMI</w:delText>
                                  </w:r>
                                </w:del>
                                <w:ins w:id="693" w:author="Jose Marinho" w:date="2022-04-28T20:01:00Z">
                                  <w:r>
                                    <w:rPr>
                                      <w:rFonts w:ascii="Calibri" w:hAnsi="Calibri"/>
                                      <w:color w:val="003C71"/>
                                      <w:kern w:val="24"/>
                                      <w:sz w:val="16"/>
                                      <w:szCs w:val="16"/>
                                    </w:rPr>
                                    <w:t>Interrupt</w:t>
                                  </w:r>
                                </w:ins>
                                <w:r>
                                  <w:rPr>
                                    <w:rFonts w:ascii="Calibri" w:hAnsi="Calibri"/>
                                    <w:color w:val="003C71"/>
                                    <w:kern w:val="24"/>
                                    <w:sz w:val="16"/>
                                    <w:szCs w:val="16"/>
                                  </w:rPr>
                                  <w:t xml:space="preserve"> and RAS Handlers that require privileges</w:t>
                                </w:r>
                              </w:p>
                            </w:txbxContent>
                          </wps:txbx>
                          <wps:bodyPr vert="horz" wrap="square" lIns="0" tIns="0" rIns="0" bIns="0" rtlCol="0">
                            <a:noAutofit/>
                          </wps:bodyPr>
                        </wps:wsp>
                        <wps:wsp>
                          <wps:cNvPr id="339" name="Straight Arrow Connector 339"/>
                          <wps:cNvCnPr/>
                          <wps:spPr>
                            <a:xfrm>
                              <a:off x="1958363" y="3074699"/>
                              <a:ext cx="656928" cy="3545"/>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0" name="Oval 340"/>
                          <wps:cNvSpPr/>
                          <wps:spPr>
                            <a:xfrm>
                              <a:off x="2620338" y="2936318"/>
                              <a:ext cx="633816" cy="255572"/>
                            </a:xfrm>
                            <a:prstGeom prst="ellipse">
                              <a:avLst/>
                            </a:prstGeom>
                            <a:solidFill>
                              <a:schemeClr val="accent2">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41" name="TextBox 24"/>
                          <wps:cNvSpPr txBox="1"/>
                          <wps:spPr>
                            <a:xfrm>
                              <a:off x="2838391" y="3005395"/>
                              <a:ext cx="327131" cy="104365"/>
                            </a:xfrm>
                            <a:prstGeom prst="rect">
                              <a:avLst/>
                            </a:prstGeom>
                            <a:noFill/>
                          </wps:spPr>
                          <wps:txbx>
                            <w:txbxContent>
                              <w:p w14:paraId="6CF57482" w14:textId="77777777" w:rsidR="00055310" w:rsidRDefault="00055310" w:rsidP="00055310">
                                <w:pPr>
                                  <w:rPr>
                                    <w:sz w:val="24"/>
                                    <w:szCs w:val="24"/>
                                  </w:rPr>
                                </w:pPr>
                                <w:r>
                                  <w:rPr>
                                    <w:rFonts w:ascii="Calibri" w:hAnsi="Calibri"/>
                                    <w:color w:val="003C71"/>
                                    <w:kern w:val="24"/>
                                    <w:sz w:val="16"/>
                                    <w:szCs w:val="16"/>
                                  </w:rPr>
                                  <w:t>OOB</w:t>
                                </w:r>
                              </w:p>
                            </w:txbxContent>
                          </wps:txbx>
                          <wps:bodyPr vert="horz" wrap="square" lIns="0" tIns="0" rIns="0" bIns="0" rtlCol="0">
                            <a:noAutofit/>
                          </wps:bodyPr>
                        </wps:wsp>
                        <wps:wsp>
                          <wps:cNvPr id="342" name="Oval 342"/>
                          <wps:cNvSpPr/>
                          <wps:spPr>
                            <a:xfrm>
                              <a:off x="3232923" y="1902754"/>
                              <a:ext cx="853542" cy="325584"/>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43" name="TextBox 36"/>
                          <wps:cNvSpPr txBox="1"/>
                          <wps:spPr>
                            <a:xfrm>
                              <a:off x="3290977" y="1951213"/>
                              <a:ext cx="869168" cy="318791"/>
                            </a:xfrm>
                            <a:prstGeom prst="rect">
                              <a:avLst/>
                            </a:prstGeom>
                            <a:noFill/>
                          </wps:spPr>
                          <wps:txbx>
                            <w:txbxContent>
                              <w:p w14:paraId="1F839517" w14:textId="77777777" w:rsidR="00055310" w:rsidRDefault="00055310" w:rsidP="00055310">
                                <w:pPr>
                                  <w:rPr>
                                    <w:sz w:val="24"/>
                                    <w:szCs w:val="24"/>
                                  </w:rPr>
                                </w:pPr>
                                <w:r>
                                  <w:rPr>
                                    <w:rFonts w:ascii="Calibri" w:hAnsi="Calibri"/>
                                    <w:color w:val="003C71"/>
                                    <w:kern w:val="24"/>
                                    <w:sz w:val="16"/>
                                    <w:szCs w:val="16"/>
                                  </w:rPr>
                                  <w:t>Capsule Update</w:t>
                                </w:r>
                              </w:p>
                              <w:p w14:paraId="15FB628F" w14:textId="77777777" w:rsidR="00055310" w:rsidRDefault="00055310" w:rsidP="00055310">
                                <w:r>
                                  <w:rPr>
                                    <w:rFonts w:ascii="Calibri" w:hAnsi="Calibri"/>
                                    <w:color w:val="003C71"/>
                                    <w:kern w:val="24"/>
                                    <w:sz w:val="16"/>
                                    <w:szCs w:val="16"/>
                                  </w:rPr>
                                  <w:t xml:space="preserve">      + OS Driver +OOB</w:t>
                                </w:r>
                              </w:p>
                            </w:txbxContent>
                          </wps:txbx>
                          <wps:bodyPr vert="horz"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F1A76A7" id="Group 3" o:spid="_x0000_s1101" style="position:absolute;margin-left:0;margin-top:18.3pt;width:386.75pt;height:298.4pt;z-index:251686940;mso-position-horizontal-relative:margin;mso-position-vertical-relative:text;mso-width-relative:margin;mso-height-relative:margin" coordorigin="1407,1134" coordsize="40193,30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">
                  <v:group id="Group 1785119466" o:spid="_x0000_s1102" style="position:absolute;left:5832;top:3010;width:32983;height:23906" coordorigin="5832,3010" coordsize="39336,38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">
                    <v:rect id="Rectangle 1785119468" o:spid="_x0000_s1103" style="position:absolute;left:6138;top:22832;width:15897;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" fillcolor="#d8d8d8 [2732]" stroked="f" strokeweight=".5pt">
                      <v:textbox inset="5.4pt,2.7pt,5.4pt,2.7pt"/>
                    </v:rect>
                    <v:rect id="Rectangle 1785119469" o:spid="_x0000_s1104" style="position:absolute;left:6138;top:27856;width:15893;height:13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" fillcolor="#f7caac [1301]" stroked="f" strokeweight=".5pt">
                      <v:textbox inset="5.4pt,2.7pt,5.4pt,2.7pt"/>
                    </v:rect>
                    <v:shape id="TextBox 9" o:spid="_x0000_s1105" type="#_x0000_t202" style="position:absolute;left:6496;top:28106;width:15250;height:1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" filled="f" stroked="f">
                      <v:textbox inset="0,0,0,0">
                        <w:txbxContent>
                          <w:p w14:paraId="3228A37A" w14:textId="77777777" w:rsidR="00055310" w:rsidRDefault="00055310" w:rsidP="00055310">
                            <w:pPr>
                              <w:rPr>
                                <w:sz w:val="24"/>
                                <w:szCs w:val="24"/>
                              </w:rPr>
                            </w:pPr>
                            <w:r>
                              <w:rPr>
                                <w:rFonts w:ascii="Calibri" w:hAnsi="Calibri"/>
                                <w:b/>
                                <w:bCs/>
                                <w:color w:val="003C71"/>
                                <w:kern w:val="24"/>
                                <w:sz w:val="20"/>
                              </w:rPr>
                              <w:t>CATEGORY 3:</w:t>
                            </w:r>
                          </w:p>
                          <w:p w14:paraId="5C1457E2" w14:textId="77777777" w:rsidR="00055310" w:rsidRDefault="00055310" w:rsidP="00055310">
                            <w:del w:id="694" w:author="Jose Marinho" w:date="2022-04-28T20:00:00Z">
                              <w:r w:rsidDel="005633E9">
                                <w:rPr>
                                  <w:rFonts w:ascii="Calibri" w:hAnsi="Calibri"/>
                                  <w:color w:val="003C71"/>
                                  <w:kern w:val="24"/>
                                  <w:sz w:val="16"/>
                                  <w:szCs w:val="16"/>
                                </w:rPr>
                                <w:delText>HW SMI</w:delText>
                              </w:r>
                            </w:del>
                            <w:ins w:id="695" w:author="Jose Marinho" w:date="2022-04-28T20:00:00Z">
                              <w:r>
                                <w:rPr>
                                  <w:rFonts w:ascii="Calibri" w:hAnsi="Calibri"/>
                                  <w:color w:val="003C71"/>
                                  <w:kern w:val="24"/>
                                  <w:sz w:val="16"/>
                                  <w:szCs w:val="16"/>
                                </w:rPr>
                                <w:t>Interrupt</w:t>
                              </w:r>
                            </w:ins>
                            <w:r>
                              <w:rPr>
                                <w:rFonts w:ascii="Calibri" w:hAnsi="Calibri"/>
                                <w:color w:val="003C71"/>
                                <w:kern w:val="24"/>
                                <w:sz w:val="16"/>
                                <w:szCs w:val="16"/>
                              </w:rPr>
                              <w:t xml:space="preserve"> and RAS Handlers that don’t require privileges</w:t>
                            </w:r>
                          </w:p>
                        </w:txbxContent>
                      </v:textbox>
                    </v:shape>
                    <v:shape id="TextBox 12" o:spid="_x0000_s1106" type="#_x0000_t202" style="position:absolute;left:6138;top:22832;width:15666;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" filled="f" stroked="f">
                      <v:textbox inset="0,0,0,0">
                        <w:txbxContent>
                          <w:p w14:paraId="137C6DC5" w14:textId="77777777" w:rsidR="00055310" w:rsidRDefault="00055310" w:rsidP="00055310">
                            <w:pPr>
                              <w:rPr>
                                <w:sz w:val="24"/>
                                <w:szCs w:val="24"/>
                              </w:rPr>
                            </w:pPr>
                            <w:r>
                              <w:rPr>
                                <w:rFonts w:ascii="Calibri" w:hAnsi="Calibri"/>
                                <w:b/>
                                <w:bCs/>
                                <w:color w:val="003C71"/>
                                <w:kern w:val="24"/>
                                <w:sz w:val="20"/>
                              </w:rPr>
                              <w:t>CATEGORY 2:</w:t>
                            </w:r>
                          </w:p>
                          <w:p w14:paraId="278BCAED" w14:textId="77777777" w:rsidR="00055310" w:rsidRDefault="00055310" w:rsidP="00055310">
                            <w:r>
                              <w:rPr>
                                <w:rFonts w:ascii="Calibri" w:hAnsi="Calibri"/>
                                <w:color w:val="003C71"/>
                                <w:kern w:val="24"/>
                                <w:sz w:val="16"/>
                                <w:szCs w:val="16"/>
                              </w:rPr>
                              <w:t>SW SMI that require SMM privileges</w:t>
                            </w:r>
                          </w:p>
                        </w:txbxContent>
                      </v:textbox>
                    </v:shape>
                    <v:shape id="TextBox 13" o:spid="_x0000_s1107" type="#_x0000_t202" style="position:absolute;left:5832;top:3010;width:16203;height:19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" fillcolor="#e2efd9 [665]" stroked="f">
                      <v:textbox inset="0,0,0,0">
                        <w:txbxContent>
                          <w:p w14:paraId="38F4ADF4" w14:textId="77777777" w:rsidR="00055310" w:rsidRDefault="00055310" w:rsidP="00055310">
                            <w:pPr>
                              <w:rPr>
                                <w:sz w:val="24"/>
                                <w:szCs w:val="24"/>
                              </w:rPr>
                            </w:pPr>
                            <w:r>
                              <w:rPr>
                                <w:rFonts w:ascii="Calibri" w:hAnsi="Calibri"/>
                                <w:b/>
                                <w:bCs/>
                                <w:color w:val="003C71"/>
                                <w:kern w:val="24"/>
                                <w:sz w:val="20"/>
                              </w:rPr>
                              <w:t>CATEGORY 1:</w:t>
                            </w:r>
                          </w:p>
                          <w:p w14:paraId="1DC24AE6" w14:textId="77777777" w:rsidR="00055310" w:rsidRDefault="00055310" w:rsidP="00055310">
                            <w:r>
                              <w:rPr>
                                <w:rFonts w:ascii="Calibri" w:hAnsi="Calibri"/>
                                <w:color w:val="003C71"/>
                                <w:kern w:val="24"/>
                                <w:sz w:val="16"/>
                                <w:szCs w:val="16"/>
                              </w:rPr>
                              <w:t xml:space="preserve">SW </w:t>
                            </w:r>
                            <w:del w:id="696" w:author="Jose Marinho" w:date="2022-05-05T10:11:00Z">
                              <w:r>
                                <w:rPr>
                                  <w:rFonts w:ascii="Calibri" w:hAnsi="Calibri"/>
                                  <w:color w:val="003C71"/>
                                  <w:kern w:val="24"/>
                                  <w:sz w:val="16"/>
                                  <w:szCs w:val="16"/>
                                </w:rPr>
                                <w:delText xml:space="preserve">SMI </w:delText>
                              </w:r>
                            </w:del>
                            <w:ins w:id="697" w:author="Jose Marinho" w:date="2022-05-05T10:11:00Z">
                              <w:r>
                                <w:rPr>
                                  <w:rFonts w:ascii="Calibri" w:hAnsi="Calibri"/>
                                  <w:color w:val="003C71"/>
                                  <w:kern w:val="24"/>
                                  <w:sz w:val="16"/>
                                  <w:szCs w:val="16"/>
                                </w:rPr>
                                <w:t xml:space="preserve">invocation </w:t>
                              </w:r>
                            </w:ins>
                            <w:r>
                              <w:rPr>
                                <w:rFonts w:ascii="Calibri" w:hAnsi="Calibri"/>
                                <w:color w:val="003C71"/>
                                <w:kern w:val="24"/>
                                <w:sz w:val="16"/>
                                <w:szCs w:val="16"/>
                              </w:rPr>
                              <w:t xml:space="preserve">that don’t require </w:t>
                            </w:r>
                            <w:ins w:id="698" w:author="Jose Marinho" w:date="2022-04-28T20:00:00Z">
                              <w:r>
                                <w:rPr>
                                  <w:rFonts w:ascii="Calibri" w:hAnsi="Calibri"/>
                                  <w:color w:val="003C71"/>
                                  <w:kern w:val="24"/>
                                  <w:sz w:val="16"/>
                                  <w:szCs w:val="16"/>
                                </w:rPr>
                                <w:t>high</w:t>
                              </w:r>
                            </w:ins>
                            <w:del w:id="699" w:author="Jose Marinho" w:date="2022-04-27T16:04:00Z">
                              <w:r w:rsidDel="00272B07">
                                <w:rPr>
                                  <w:rFonts w:ascii="Calibri" w:hAnsi="Calibri"/>
                                  <w:color w:val="003C71"/>
                                  <w:kern w:val="24"/>
                                  <w:sz w:val="16"/>
                                  <w:szCs w:val="16"/>
                                </w:rPr>
                                <w:delText xml:space="preserve">SMM </w:delText>
                              </w:r>
                            </w:del>
                            <w:r>
                              <w:rPr>
                                <w:rFonts w:ascii="Calibri" w:hAnsi="Calibri"/>
                                <w:color w:val="003C71"/>
                                <w:kern w:val="24"/>
                                <w:sz w:val="16"/>
                                <w:szCs w:val="16"/>
                              </w:rPr>
                              <w:t xml:space="preserve">privileges </w:t>
                            </w:r>
                          </w:p>
                          <w:p w14:paraId="41C02A8D" w14:textId="77777777" w:rsidR="00055310" w:rsidRPr="007D7583" w:rsidRDefault="00055310" w:rsidP="00055310">
                            <w:pPr>
                              <w:rPr>
                                <w:lang w:val="fr-FR"/>
                              </w:rPr>
                            </w:pPr>
                            <w:r w:rsidRPr="007D7583">
                              <w:rPr>
                                <w:rFonts w:ascii="Calibri" w:hAnsi="Calibri"/>
                                <w:color w:val="003C71"/>
                                <w:kern w:val="24"/>
                                <w:sz w:val="16"/>
                                <w:szCs w:val="16"/>
                                <w:lang w:val="fr-FR"/>
                              </w:rPr>
                              <w:t>(e.g. Addr xlation, NVDIMM DSMs etc.</w:t>
                            </w:r>
                          </w:p>
                        </w:txbxContent>
                      </v:textbox>
                    </v:shape>
                    <v:shape id="Straight Arrow Connector 1785119478" o:spid="_x0000_s1108" type="#_x0000_t32" style="position:absolute;left:22232;top:12101;width:7349;height: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" strokecolor="#44546a [3215]" strokeweight="1pt">
                      <v:stroke endarrow="block" joinstyle="miter"/>
                    </v:shape>
                    <v:oval id="Oval 1785119479" o:spid="_x0000_s1109" style="position:absolute;left:29459;top:10028;width:7559;height:4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" fillcolor="#e2efd9 [665]" stroked="f" strokeweight=".5pt">
                      <v:stroke joinstyle="miter"/>
                      <v:textbox inset="5.4pt,2.7pt,5.4pt,2.7pt"/>
                    </v:oval>
                    <v:shape id="TextBox 21" o:spid="_x0000_s1110" type="#_x0000_t202" style="position:absolute;left:31348;top:11400;width:4973;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" filled="f" stroked="f">
                      <v:textbox inset="0,0,0,0">
                        <w:txbxContent>
                          <w:p w14:paraId="042D4AA1" w14:textId="77777777" w:rsidR="00055310" w:rsidRDefault="00055310" w:rsidP="00055310">
                            <w:pPr>
                              <w:rPr>
                                <w:sz w:val="24"/>
                                <w:szCs w:val="24"/>
                              </w:rPr>
                            </w:pPr>
                            <w:r>
                              <w:rPr>
                                <w:rFonts w:ascii="Calibri" w:hAnsi="Calibri"/>
                                <w:color w:val="003C71"/>
                                <w:kern w:val="24"/>
                                <w:sz w:val="17"/>
                                <w:szCs w:val="17"/>
                              </w:rPr>
                              <w:t>ASL+PRM</w:t>
                            </w:r>
                          </w:p>
                        </w:txbxContent>
                      </v:textbox>
                    </v:shape>
                    <v:shape id="Straight Arrow Connector 1785119484" o:spid="_x0000_s1111" type="#_x0000_t32" style="position:absolute;left:22031;top:34820;width:7550;height: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" strokecolor="#44546a [3215]" strokeweight="1pt">
                      <v:stroke endarrow="block" joinstyle="miter"/>
                    </v:shape>
                    <v:shape id="Straight Arrow Connector 1785119485" o:spid="_x0000_s1112" type="#_x0000_t32" style="position:absolute;left:22035;top:25391;width:15379;height:5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" strokecolor="#44546a [3215]" strokeweight="1pt">
                      <v:stroke endarrow="block" joinstyle="miter"/>
                    </v:shape>
                    <v:shape id="TextBox 31" o:spid="_x0000_s1113" type="#_x0000_t202" style="position:absolute;left:21534;top:28162;width:16094;height:3385;rotation:10989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" filled="f" stroked="f">
                      <v:textbox inset="0,0,0,0">
                        <w:txbxContent>
                          <w:p w14:paraId="5894A913" w14:textId="77777777" w:rsidR="00055310" w:rsidRDefault="00055310" w:rsidP="00055310">
                            <w:pPr>
                              <w:rPr>
                                <w:sz w:val="24"/>
                                <w:szCs w:val="24"/>
                              </w:rPr>
                            </w:pPr>
                            <w:r>
                              <w:rPr>
                                <w:rFonts w:ascii="Calibri" w:hAnsi="Calibri"/>
                                <w:color w:val="003C71"/>
                                <w:kern w:val="24"/>
                                <w:sz w:val="14"/>
                                <w:szCs w:val="14"/>
                              </w:rPr>
                              <w:t>(UEFI Variable Services, BIOS update)</w:t>
                            </w:r>
                          </w:p>
                        </w:txbxContent>
                      </v:textbox>
                    </v:shape>
                    <v:shape id="Straight Arrow Connector 326" o:spid="_x0000_s1114" type="#_x0000_t32" style="position:absolute;left:22035;top:19245;width:14873;height:6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" strokecolor="#44546a [3215]" strokeweight="1pt">
                      <v:stroke endarrow="block" joinstyle="miter"/>
                    </v:shape>
                    <v:oval id="Oval 327" o:spid="_x0000_s1115" style="position:absolute;left:36908;top:17172;width:7559;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" fillcolor="#d8d8d8 [2732]" stroked="f" strokeweight=".5pt">
                      <v:stroke joinstyle="miter"/>
                      <v:textbox inset="5.4pt,2.7pt,5.4pt,2.7pt"/>
                    </v:oval>
                    <v:shape id="TextBox 36" o:spid="_x0000_s1116" type="#_x0000_t202" style="position:absolute;left:37655;top:18202;width:7513;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5A272CA5" w14:textId="77777777" w:rsidR="00055310" w:rsidRDefault="00055310" w:rsidP="00055310">
                            <w:pPr>
                              <w:rPr>
                                <w:sz w:val="24"/>
                                <w:szCs w:val="24"/>
                              </w:rPr>
                            </w:pPr>
                            <w:r>
                              <w:rPr>
                                <w:rFonts w:ascii="Calibri" w:hAnsi="Calibri"/>
                                <w:color w:val="003C71"/>
                                <w:kern w:val="24"/>
                                <w:sz w:val="16"/>
                                <w:szCs w:val="16"/>
                              </w:rPr>
                              <w:t>Capsule Update</w:t>
                            </w:r>
                          </w:p>
                        </w:txbxContent>
                      </v:textbox>
                    </v:shape>
                    <v:shape id="TextBox 40" o:spid="_x0000_s1117" type="#_x0000_t202" style="position:absolute;left:26831;top:19049;width:11391;height:1692;rotation:-1213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" filled="f" stroked="f">
                      <v:textbox inset="0,0,0,0">
                        <w:txbxContent>
                          <w:p w14:paraId="2BE8A19D" w14:textId="77777777" w:rsidR="00055310" w:rsidRDefault="00055310" w:rsidP="00055310">
                            <w:pPr>
                              <w:rPr>
                                <w:sz w:val="24"/>
                                <w:szCs w:val="24"/>
                              </w:rPr>
                            </w:pPr>
                            <w:r>
                              <w:rPr>
                                <w:rFonts w:ascii="Calibri" w:hAnsi="Calibri"/>
                                <w:color w:val="003C71"/>
                                <w:kern w:val="24"/>
                                <w:sz w:val="14"/>
                                <w:szCs w:val="14"/>
                              </w:rPr>
                              <w:t>(BIOS update)</w:t>
                            </w:r>
                          </w:p>
                        </w:txbxContent>
                      </v:textbox>
                    </v:shape>
                  </v:group>
                  <v:shape id="TextBox 25" o:spid="_x0000_s1118" type="#_x0000_t202" style="position:absolute;left:8421;top:1134;width:12701;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14:paraId="168CDE8D" w14:textId="77777777" w:rsidR="00055310" w:rsidRDefault="00055310" w:rsidP="00055310">
                          <w:pPr>
                            <w:rPr>
                              <w:sz w:val="24"/>
                              <w:szCs w:val="24"/>
                            </w:rPr>
                          </w:pPr>
                          <w:r>
                            <w:rPr>
                              <w:rFonts w:ascii="Calibri" w:hAnsi="Calibri"/>
                              <w:color w:val="000000"/>
                              <w:kern w:val="24"/>
                            </w:rPr>
                            <w:t>Current Model</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31" o:spid="_x0000_s1119" type="#_x0000_t87" style="position:absolute;left:3069;top:3010;width:1034;height:1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" adj="122" strokecolor="#4472c4 [3204]" strokeweight=".5pt">
                    <v:stroke joinstyle="miter"/>
                    <v:textbox inset="5.4pt,2.7pt,5.4pt,2.7pt"/>
                  </v:shape>
                  <v:shape id="Left Brace 332" o:spid="_x0000_s1120" type="#_x0000_t87" style="position:absolute;left:3050;top:18322;width:1088;height:13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" adj="144" strokecolor="#4472c4 [3204]" strokeweight=".5pt">
                    <v:stroke joinstyle="miter"/>
                    <v:textbox inset="5.4pt,2.7pt,5.4pt,2.7pt"/>
                  </v:shape>
                  <v:shape id="TextBox 28" o:spid="_x0000_s1121" type="#_x0000_t202" style="position:absolute;left:-1027;top:9626;width:6707;height:14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" filled="f" stroked="f">
                    <v:textbox>
                      <w:txbxContent>
                        <w:p w14:paraId="35428AE2" w14:textId="77777777" w:rsidR="00055310" w:rsidRDefault="00055310" w:rsidP="00055310">
                          <w:pPr>
                            <w:rPr>
                              <w:sz w:val="24"/>
                              <w:szCs w:val="24"/>
                            </w:rPr>
                          </w:pPr>
                          <w:r>
                            <w:rPr>
                              <w:rFonts w:ascii="Calibri" w:hAnsi="Calibri"/>
                              <w:color w:val="000000"/>
                              <w:kern w:val="24"/>
                              <w:sz w:val="15"/>
                              <w:szCs w:val="15"/>
                            </w:rPr>
                            <w:t xml:space="preserve">SW </w:t>
                          </w:r>
                          <w:del w:id="700" w:author="Jose Marinho" w:date="2022-05-03T10:26:00Z">
                            <w:r w:rsidDel="00F844F2">
                              <w:rPr>
                                <w:rFonts w:ascii="Calibri" w:hAnsi="Calibri"/>
                                <w:color w:val="000000"/>
                                <w:kern w:val="24"/>
                                <w:sz w:val="15"/>
                                <w:szCs w:val="15"/>
                              </w:rPr>
                              <w:delText xml:space="preserve">SMI </w:delText>
                            </w:r>
                          </w:del>
                          <w:ins w:id="701" w:author="Jose Marinho" w:date="2022-05-03T10:26:00Z">
                            <w:r>
                              <w:rPr>
                                <w:rFonts w:ascii="Calibri" w:hAnsi="Calibri"/>
                                <w:color w:val="000000"/>
                                <w:kern w:val="24"/>
                                <w:sz w:val="15"/>
                                <w:szCs w:val="15"/>
                              </w:rPr>
                              <w:t xml:space="preserve">Triggers </w:t>
                            </w:r>
                          </w:ins>
                          <w:r>
                            <w:rPr>
                              <w:rFonts w:ascii="Calibri" w:hAnsi="Calibri"/>
                              <w:color w:val="000000"/>
                              <w:kern w:val="24"/>
                              <w:sz w:val="15"/>
                              <w:szCs w:val="15"/>
                            </w:rPr>
                            <w:t>Handlers</w:t>
                          </w:r>
                        </w:p>
                      </w:txbxContent>
                    </v:textbox>
                  </v:shape>
                  <v:shape id="TextBox 29" o:spid="_x0000_s1122" type="#_x0000_t202" style="position:absolute;left:-3860;top:22908;width:12018;height:14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" filled="f" stroked="f">
                    <v:textbox>
                      <w:txbxContent>
                        <w:p w14:paraId="54D6DAC4" w14:textId="77777777" w:rsidR="00055310" w:rsidRDefault="00055310" w:rsidP="00055310">
                          <w:pPr>
                            <w:rPr>
                              <w:sz w:val="24"/>
                              <w:szCs w:val="24"/>
                            </w:rPr>
                          </w:pPr>
                          <w:del w:id="702" w:author="Jose Marinho" w:date="2022-05-03T10:26:00Z">
                            <w:r w:rsidDel="00F844F2">
                              <w:rPr>
                                <w:rFonts w:ascii="Calibri" w:hAnsi="Calibri"/>
                                <w:color w:val="000000"/>
                                <w:kern w:val="24"/>
                                <w:sz w:val="15"/>
                                <w:szCs w:val="15"/>
                              </w:rPr>
                              <w:delText>HW SMI</w:delText>
                            </w:r>
                          </w:del>
                          <w:ins w:id="703" w:author="Jose Marinho" w:date="2022-05-03T10:26:00Z">
                            <w:r>
                              <w:rPr>
                                <w:rFonts w:ascii="Calibri" w:hAnsi="Calibri"/>
                                <w:color w:val="000000"/>
                                <w:kern w:val="24"/>
                                <w:sz w:val="15"/>
                                <w:szCs w:val="15"/>
                              </w:rPr>
                              <w:t xml:space="preserve">Interrupt </w:t>
                            </w:r>
                          </w:ins>
                          <w:ins w:id="704" w:author="Jose Marinho" w:date="2022-05-03T10:27:00Z">
                            <w:r>
                              <w:rPr>
                                <w:rFonts w:ascii="Calibri" w:hAnsi="Calibri"/>
                                <w:color w:val="000000"/>
                                <w:kern w:val="24"/>
                                <w:sz w:val="15"/>
                                <w:szCs w:val="15"/>
                              </w:rPr>
                              <w:t>Triggers</w:t>
                            </w:r>
                          </w:ins>
                          <w:r>
                            <w:rPr>
                              <w:rFonts w:ascii="Calibri" w:hAnsi="Calibri"/>
                              <w:color w:val="000000"/>
                              <w:kern w:val="24"/>
                              <w:sz w:val="15"/>
                              <w:szCs w:val="15"/>
                            </w:rPr>
                            <w:t xml:space="preserve"> Handlers</w:t>
                          </w:r>
                        </w:p>
                      </w:txbxContent>
                    </v:textbox>
                  </v:shape>
                  <v:oval id="Oval 335" o:spid="_x0000_s1123" style="position:absolute;left:26152;top:21377;width:5909;height:2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" fillcolor="#f7caac [1301]" stroked="f" strokeweight=".5pt">
                    <v:stroke joinstyle="miter"/>
                    <v:textbox inset="5.4pt,2.7pt,5.4pt,2.7pt"/>
                  </v:oval>
                  <v:shape id="TextBox 24" o:spid="_x0000_s1124" type="#_x0000_t202" style="position:absolute;left:27114;top:21838;width:4283;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519362CD" w14:textId="77777777" w:rsidR="00055310" w:rsidRDefault="00055310" w:rsidP="00055310">
                          <w:pPr>
                            <w:rPr>
                              <w:sz w:val="24"/>
                              <w:szCs w:val="24"/>
                            </w:rPr>
                          </w:pPr>
                          <w:r>
                            <w:rPr>
                              <w:rFonts w:ascii="Calibri" w:hAnsi="Calibri"/>
                              <w:color w:val="003C71"/>
                              <w:kern w:val="24"/>
                              <w:sz w:val="16"/>
                              <w:szCs w:val="16"/>
                            </w:rPr>
                            <w:t>OOB / PRM</w:t>
                          </w:r>
                        </w:p>
                      </w:txbxContent>
                    </v:textbox>
                  </v:shape>
                  <v:rect id="Rectangle 337" o:spid="_x0000_s1125" style="position:absolute;left:6038;top:26851;width:13355;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" fillcolor="#c9c9c9 [1942]" stroked="f" strokeweight=".5pt">
                    <v:textbox inset="5.4pt,2.7pt,5.4pt,2.7pt"/>
                  </v:rect>
                  <v:shape id="TextBox 9" o:spid="_x0000_s1126" type="#_x0000_t202" style="position:absolute;left:6557;top:26980;width:12595;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1E4224E5" w14:textId="77777777" w:rsidR="00055310" w:rsidRDefault="00055310" w:rsidP="00055310">
                          <w:pPr>
                            <w:rPr>
                              <w:sz w:val="24"/>
                              <w:szCs w:val="24"/>
                            </w:rPr>
                          </w:pPr>
                          <w:r>
                            <w:rPr>
                              <w:rFonts w:ascii="Calibri" w:hAnsi="Calibri"/>
                              <w:b/>
                              <w:bCs/>
                              <w:color w:val="003C71"/>
                              <w:kern w:val="24"/>
                              <w:sz w:val="20"/>
                            </w:rPr>
                            <w:t>CATEGORY 4:</w:t>
                          </w:r>
                        </w:p>
                        <w:p w14:paraId="6A8E3789" w14:textId="77777777" w:rsidR="00055310" w:rsidRDefault="00055310" w:rsidP="00055310">
                          <w:del w:id="705" w:author="Jose Marinho" w:date="2022-04-28T20:01:00Z">
                            <w:r w:rsidDel="005633E9">
                              <w:rPr>
                                <w:rFonts w:ascii="Calibri" w:hAnsi="Calibri"/>
                                <w:color w:val="003C71"/>
                                <w:kern w:val="24"/>
                                <w:sz w:val="16"/>
                                <w:szCs w:val="16"/>
                              </w:rPr>
                              <w:delText>HW SMI</w:delText>
                            </w:r>
                          </w:del>
                          <w:ins w:id="706" w:author="Jose Marinho" w:date="2022-04-28T20:01:00Z">
                            <w:r>
                              <w:rPr>
                                <w:rFonts w:ascii="Calibri" w:hAnsi="Calibri"/>
                                <w:color w:val="003C71"/>
                                <w:kern w:val="24"/>
                                <w:sz w:val="16"/>
                                <w:szCs w:val="16"/>
                              </w:rPr>
                              <w:t>Interrupt</w:t>
                            </w:r>
                          </w:ins>
                          <w:r>
                            <w:rPr>
                              <w:rFonts w:ascii="Calibri" w:hAnsi="Calibri"/>
                              <w:color w:val="003C71"/>
                              <w:kern w:val="24"/>
                              <w:sz w:val="16"/>
                              <w:szCs w:val="16"/>
                            </w:rPr>
                            <w:t xml:space="preserve"> and RAS Handlers that require privileges</w:t>
                          </w:r>
                        </w:p>
                      </w:txbxContent>
                    </v:textbox>
                  </v:shape>
                  <v:shape id="Straight Arrow Connector 339" o:spid="_x0000_s1127" type="#_x0000_t32" style="position:absolute;left:19583;top:30746;width:6569;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" strokecolor="#44546a [3215]" strokeweight="1pt">
                    <v:stroke endarrow="block" joinstyle="miter"/>
                  </v:shape>
                  <v:oval id="Oval 340" o:spid="_x0000_s1128" style="position:absolute;left:26203;top:29363;width:6338;height:2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" fillcolor="#f7caac [1301]" stroked="f" strokeweight=".5pt">
                    <v:stroke joinstyle="miter"/>
                    <v:textbox inset="5.4pt,2.7pt,5.4pt,2.7pt"/>
                  </v:oval>
                  <v:shape id="TextBox 24" o:spid="_x0000_s1129" type="#_x0000_t202" style="position:absolute;left:28383;top:30053;width:3272;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6CF57482" w14:textId="77777777" w:rsidR="00055310" w:rsidRDefault="00055310" w:rsidP="00055310">
                          <w:pPr>
                            <w:rPr>
                              <w:sz w:val="24"/>
                              <w:szCs w:val="24"/>
                            </w:rPr>
                          </w:pPr>
                          <w:r>
                            <w:rPr>
                              <w:rFonts w:ascii="Calibri" w:hAnsi="Calibri"/>
                              <w:color w:val="003C71"/>
                              <w:kern w:val="24"/>
                              <w:sz w:val="16"/>
                              <w:szCs w:val="16"/>
                            </w:rPr>
                            <w:t>OOB</w:t>
                          </w:r>
                        </w:p>
                      </w:txbxContent>
                    </v:textbox>
                  </v:shape>
                  <v:oval id="Oval 342" o:spid="_x0000_s1130" style="position:absolute;left:32329;top:19027;width:8535;height:3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" fillcolor="#d8d8d8 [2732]" stroked="f" strokeweight=".5pt">
                    <v:stroke joinstyle="miter"/>
                    <v:textbox inset="5.4pt,2.7pt,5.4pt,2.7pt"/>
                  </v:oval>
                  <v:shape id="TextBox 36" o:spid="_x0000_s1131" type="#_x0000_t202" style="position:absolute;left:32909;top:19512;width:8692;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1F839517" w14:textId="77777777" w:rsidR="00055310" w:rsidRDefault="00055310" w:rsidP="00055310">
                          <w:pPr>
                            <w:rPr>
                              <w:sz w:val="24"/>
                              <w:szCs w:val="24"/>
                            </w:rPr>
                          </w:pPr>
                          <w:r>
                            <w:rPr>
                              <w:rFonts w:ascii="Calibri" w:hAnsi="Calibri"/>
                              <w:color w:val="003C71"/>
                              <w:kern w:val="24"/>
                              <w:sz w:val="16"/>
                              <w:szCs w:val="16"/>
                            </w:rPr>
                            <w:t>Capsule Update</w:t>
                          </w:r>
                        </w:p>
                        <w:p w14:paraId="15FB628F" w14:textId="77777777" w:rsidR="00055310" w:rsidRDefault="00055310" w:rsidP="00055310">
                          <w:r>
                            <w:rPr>
                              <w:rFonts w:ascii="Calibri" w:hAnsi="Calibri"/>
                              <w:color w:val="003C71"/>
                              <w:kern w:val="24"/>
                              <w:sz w:val="16"/>
                              <w:szCs w:val="16"/>
                            </w:rPr>
                            <w:t xml:space="preserve">      + OS Driver +OOB</w:t>
                          </w:r>
                        </w:p>
                      </w:txbxContent>
                    </v:textbox>
                  </v:shape>
                  <w10:wrap type="topAndBottom" anchorx="margin"/>
                </v:group>
              </w:pict>
            </mc:Fallback>
          </mc:AlternateContent>
        </w:r>
      </w:ins>
    </w:p>
    <w:p w14:paraId="13182D52" w14:textId="77777777" w:rsidR="00055310" w:rsidRPr="00DD23F8" w:rsidRDefault="00055310" w:rsidP="00DD23F8">
      <w:pPr>
        <w:pStyle w:val="BodyText"/>
      </w:pPr>
    </w:p>
    <w:p w14:paraId="1DDB38D0" w14:textId="2109460D" w:rsidR="0090406A" w:rsidRPr="00823AFE" w:rsidRDefault="0090406A" w:rsidP="0090406A">
      <w:pPr>
        <w:autoSpaceDE w:val="0"/>
        <w:autoSpaceDN w:val="0"/>
        <w:rPr>
          <w:rFonts w:cs="Arial"/>
          <w:i/>
          <w:spacing w:val="6"/>
          <w:u w:val="single"/>
        </w:rPr>
      </w:pPr>
      <w:r>
        <w:rPr>
          <w:rFonts w:cs="Arial"/>
          <w:i/>
          <w:spacing w:val="6"/>
          <w:u w:val="single"/>
        </w:rPr>
        <w:t>Category 1 handler</w:t>
      </w:r>
      <w:ins w:id="707" w:author="Michael Kubacki" w:date="2022-07-27T15:04:00Z">
        <w:r w:rsidR="00CE45FC">
          <w:rPr>
            <w:rFonts w:cs="Arial"/>
            <w:i/>
            <w:spacing w:val="6"/>
            <w:u w:val="single"/>
          </w:rPr>
          <w:t>s</w:t>
        </w:r>
      </w:ins>
      <w:r>
        <w:rPr>
          <w:rFonts w:cs="Arial"/>
          <w:i/>
          <w:spacing w:val="6"/>
          <w:u w:val="single"/>
        </w:rPr>
        <w:t xml:space="preserve"> will be migrated to</w:t>
      </w:r>
      <w:r w:rsidRPr="00823AFE">
        <w:rPr>
          <w:rFonts w:cs="Arial"/>
          <w:i/>
          <w:spacing w:val="6"/>
          <w:u w:val="single"/>
        </w:rPr>
        <w:t xml:space="preserve"> us</w:t>
      </w:r>
      <w:r>
        <w:rPr>
          <w:rFonts w:cs="Arial"/>
          <w:i/>
          <w:spacing w:val="6"/>
          <w:u w:val="single"/>
        </w:rPr>
        <w:t>e</w:t>
      </w:r>
      <w:r w:rsidRPr="00823AFE">
        <w:rPr>
          <w:rFonts w:cs="Arial"/>
          <w:i/>
          <w:spacing w:val="6"/>
          <w:u w:val="single"/>
        </w:rPr>
        <w:t xml:space="preserve"> PRM. </w:t>
      </w:r>
    </w:p>
    <w:p w14:paraId="7E1F3490" w14:textId="77777777" w:rsidR="0090406A" w:rsidRPr="00823AFE" w:rsidRDefault="0090406A" w:rsidP="0090406A">
      <w:pPr>
        <w:autoSpaceDE w:val="0"/>
        <w:autoSpaceDN w:val="0"/>
        <w:rPr>
          <w:rFonts w:cs="Arial"/>
          <w:i/>
          <w:spacing w:val="6"/>
          <w:u w:val="single"/>
        </w:rPr>
      </w:pPr>
    </w:p>
    <w:p w14:paraId="735B7F68" w14:textId="0E702A2C" w:rsidR="0090406A" w:rsidRDefault="0090406A" w:rsidP="00663ED6">
      <w:pPr>
        <w:autoSpaceDE w:val="0"/>
        <w:autoSpaceDN w:val="0"/>
        <w:rPr>
          <w:rFonts w:cs="Arial"/>
          <w:i/>
          <w:color w:val="000000"/>
          <w:szCs w:val="22"/>
          <w:u w:val="single"/>
        </w:rPr>
      </w:pPr>
      <w:r w:rsidRPr="00823AFE">
        <w:rPr>
          <w:rFonts w:cs="Arial"/>
          <w:i/>
          <w:color w:val="000000"/>
          <w:szCs w:val="22"/>
          <w:u w:val="single"/>
        </w:rPr>
        <w:t xml:space="preserve">Category 2 </w:t>
      </w:r>
      <w:r w:rsidR="00EE1D82">
        <w:rPr>
          <w:rFonts w:cs="Arial"/>
          <w:i/>
          <w:color w:val="000000"/>
          <w:szCs w:val="22"/>
          <w:u w:val="single"/>
        </w:rPr>
        <w:t>h</w:t>
      </w:r>
      <w:r w:rsidRPr="00823AFE">
        <w:rPr>
          <w:rFonts w:cs="Arial"/>
          <w:i/>
          <w:color w:val="000000"/>
          <w:szCs w:val="22"/>
          <w:u w:val="single"/>
        </w:rPr>
        <w:t xml:space="preserve">andlers are mainly related to UEFI </w:t>
      </w:r>
      <w:r>
        <w:rPr>
          <w:rFonts w:cs="Arial"/>
          <w:i/>
          <w:color w:val="000000"/>
          <w:szCs w:val="22"/>
          <w:u w:val="single"/>
        </w:rPr>
        <w:t xml:space="preserve">authenticated </w:t>
      </w:r>
      <w:r w:rsidRPr="00823AFE">
        <w:rPr>
          <w:rFonts w:cs="Arial"/>
          <w:i/>
          <w:color w:val="000000"/>
          <w:szCs w:val="22"/>
          <w:u w:val="single"/>
        </w:rPr>
        <w:t>variable services</w:t>
      </w:r>
      <w:r>
        <w:rPr>
          <w:rFonts w:cs="Arial"/>
          <w:i/>
          <w:color w:val="000000"/>
          <w:szCs w:val="22"/>
          <w:u w:val="single"/>
        </w:rPr>
        <w:t xml:space="preserve">. </w:t>
      </w:r>
      <w:r w:rsidR="00663ED6">
        <w:rPr>
          <w:rFonts w:cs="Arial"/>
          <w:i/>
          <w:color w:val="000000"/>
          <w:szCs w:val="22"/>
          <w:u w:val="single"/>
        </w:rPr>
        <w:t>Not in scope for this Specification</w:t>
      </w:r>
    </w:p>
    <w:p w14:paraId="518AD574" w14:textId="77777777" w:rsidR="00663ED6" w:rsidRDefault="00663ED6" w:rsidP="00663ED6">
      <w:pPr>
        <w:autoSpaceDE w:val="0"/>
        <w:autoSpaceDN w:val="0"/>
        <w:rPr>
          <w:rFonts w:cs="Arial"/>
          <w:i/>
          <w:spacing w:val="6"/>
          <w:u w:val="single"/>
        </w:rPr>
      </w:pPr>
    </w:p>
    <w:p w14:paraId="1833A7FA" w14:textId="68DFB7F0" w:rsidR="0090406A" w:rsidRDefault="0090406A" w:rsidP="0090406A">
      <w:pPr>
        <w:tabs>
          <w:tab w:val="left" w:pos="-900"/>
          <w:tab w:val="left" w:pos="-300"/>
          <w:tab w:val="left" w:pos="720"/>
        </w:tabs>
        <w:spacing w:after="60"/>
        <w:rPr>
          <w:rFonts w:cs="Arial"/>
          <w:i/>
          <w:spacing w:val="6"/>
          <w:u w:val="single"/>
        </w:rPr>
      </w:pPr>
      <w:r>
        <w:rPr>
          <w:rFonts w:cs="Arial"/>
          <w:i/>
          <w:spacing w:val="6"/>
          <w:u w:val="single"/>
        </w:rPr>
        <w:t xml:space="preserve">Certain Category 3 </w:t>
      </w:r>
      <w:r w:rsidR="00EE1D82">
        <w:rPr>
          <w:rFonts w:cs="Arial"/>
          <w:i/>
          <w:spacing w:val="6"/>
          <w:u w:val="single"/>
        </w:rPr>
        <w:t>h</w:t>
      </w:r>
      <w:r>
        <w:rPr>
          <w:rFonts w:cs="Arial"/>
          <w:i/>
          <w:spacing w:val="6"/>
          <w:u w:val="single"/>
        </w:rPr>
        <w:t>andlers can be handled by PRM as explained in later sections.</w:t>
      </w:r>
    </w:p>
    <w:p w14:paraId="5E26FE4D" w14:textId="660329C1" w:rsidR="00663ED6" w:rsidRDefault="00663ED6" w:rsidP="00663ED6">
      <w:pPr>
        <w:autoSpaceDE w:val="0"/>
        <w:autoSpaceDN w:val="0"/>
        <w:rPr>
          <w:rFonts w:cs="Arial"/>
          <w:i/>
          <w:color w:val="000000"/>
          <w:szCs w:val="22"/>
          <w:u w:val="single"/>
        </w:rPr>
      </w:pPr>
    </w:p>
    <w:p w14:paraId="0041CD9D" w14:textId="4AFF3551" w:rsidR="00663ED6" w:rsidRDefault="00663ED6" w:rsidP="00663ED6">
      <w:pPr>
        <w:autoSpaceDE w:val="0"/>
        <w:autoSpaceDN w:val="0"/>
        <w:rPr>
          <w:rFonts w:cs="Arial"/>
          <w:i/>
          <w:color w:val="000000"/>
          <w:szCs w:val="22"/>
          <w:u w:val="single"/>
        </w:rPr>
      </w:pPr>
      <w:r w:rsidRPr="00823AFE">
        <w:rPr>
          <w:rFonts w:cs="Arial"/>
          <w:i/>
          <w:color w:val="000000"/>
          <w:szCs w:val="22"/>
          <w:u w:val="single"/>
        </w:rPr>
        <w:t xml:space="preserve">Category </w:t>
      </w:r>
      <w:r>
        <w:rPr>
          <w:rFonts w:cs="Arial"/>
          <w:i/>
          <w:color w:val="000000"/>
          <w:szCs w:val="22"/>
          <w:u w:val="single"/>
        </w:rPr>
        <w:t>4</w:t>
      </w:r>
      <w:r w:rsidRPr="00823AFE">
        <w:rPr>
          <w:rFonts w:cs="Arial"/>
          <w:i/>
          <w:color w:val="000000"/>
          <w:szCs w:val="22"/>
          <w:u w:val="single"/>
        </w:rPr>
        <w:t xml:space="preserve"> </w:t>
      </w:r>
      <w:r w:rsidR="00EE1D82">
        <w:rPr>
          <w:rFonts w:cs="Arial"/>
          <w:i/>
          <w:color w:val="000000"/>
          <w:szCs w:val="22"/>
          <w:u w:val="single"/>
        </w:rPr>
        <w:t>h</w:t>
      </w:r>
      <w:r w:rsidRPr="00823AFE">
        <w:rPr>
          <w:rFonts w:cs="Arial"/>
          <w:i/>
          <w:color w:val="000000"/>
          <w:szCs w:val="22"/>
          <w:u w:val="single"/>
        </w:rPr>
        <w:t xml:space="preserve">andlers are mainly related to </w:t>
      </w:r>
      <w:r w:rsidR="005003AF">
        <w:rPr>
          <w:rFonts w:cs="Arial"/>
          <w:i/>
          <w:color w:val="000000"/>
          <w:szCs w:val="22"/>
          <w:u w:val="single"/>
        </w:rPr>
        <w:t>Uncorrectable</w:t>
      </w:r>
      <w:r>
        <w:rPr>
          <w:rFonts w:cs="Arial"/>
          <w:i/>
          <w:color w:val="000000"/>
          <w:szCs w:val="22"/>
          <w:u w:val="single"/>
        </w:rPr>
        <w:t xml:space="preserve"> Hardware Errors and advanced RAS features. Not in scope for this Specification</w:t>
      </w:r>
    </w:p>
    <w:p w14:paraId="2EA4173C" w14:textId="4E4A1216" w:rsidR="0066529C" w:rsidRDefault="0066529C" w:rsidP="00037343">
      <w:pPr>
        <w:tabs>
          <w:tab w:val="left" w:pos="-900"/>
          <w:tab w:val="left" w:pos="-300"/>
          <w:tab w:val="left" w:pos="720"/>
        </w:tabs>
        <w:spacing w:after="60"/>
        <w:rPr>
          <w:rFonts w:cs="Arial"/>
          <w:spacing w:val="6"/>
        </w:rPr>
      </w:pPr>
    </w:p>
    <w:p w14:paraId="0EDCBFAC" w14:textId="016E0DC0" w:rsidR="00823AFE" w:rsidRDefault="0068435B" w:rsidP="00C35D44">
      <w:pPr>
        <w:pStyle w:val="Heading2"/>
      </w:pPr>
      <w:bookmarkStart w:id="708" w:name="_Toc40309695"/>
      <w:bookmarkStart w:id="709" w:name="_Toc109825354"/>
      <w:r>
        <w:t>Category 1</w:t>
      </w:r>
      <w:r w:rsidR="0052632F">
        <w:t xml:space="preserve"> Usages</w:t>
      </w:r>
      <w:bookmarkEnd w:id="708"/>
      <w:bookmarkEnd w:id="709"/>
    </w:p>
    <w:p w14:paraId="76122C27" w14:textId="637262BF" w:rsidR="009D1454" w:rsidRPr="009D1454" w:rsidRDefault="00921723" w:rsidP="009D1454">
      <w:pPr>
        <w:pStyle w:val="BodyText"/>
      </w:pPr>
      <w:r>
        <w:t xml:space="preserve">These are SW </w:t>
      </w:r>
      <w:del w:id="710" w:author="Jose Marinho [2]" w:date="2022-04-29T12:11:00Z">
        <w:r>
          <w:delText xml:space="preserve">SMI </w:delText>
        </w:r>
      </w:del>
      <w:r>
        <w:t>trigger</w:t>
      </w:r>
      <w:ins w:id="711" w:author="Jose Marinho [2]" w:date="2022-04-29T12:11:00Z">
        <w:r w:rsidR="00B76AED">
          <w:t>ed</w:t>
        </w:r>
      </w:ins>
      <w:del w:id="712" w:author="Jose Marinho [2]" w:date="2022-04-29T12:11:00Z">
        <w:r w:rsidDel="00B76AED">
          <w:delText>s</w:delText>
        </w:r>
      </w:del>
      <w:r>
        <w:t xml:space="preserve"> from an abstraction interface such as ACPI _DSM methods. There </w:t>
      </w:r>
      <w:r w:rsidR="008E1470">
        <w:t>is</w:t>
      </w:r>
      <w:r>
        <w:t xml:space="preserve"> a plethora of such _DSM methods that </w:t>
      </w:r>
      <w:r w:rsidR="00526B07">
        <w:t xml:space="preserve">today </w:t>
      </w:r>
      <w:r w:rsidR="005003AF">
        <w:t>invoke</w:t>
      </w:r>
      <w:r w:rsidR="00526B07">
        <w:t xml:space="preserve"> </w:t>
      </w:r>
      <w:ins w:id="713" w:author="Jose Marinho [2]" w:date="2022-04-29T12:11:00Z">
        <w:r w:rsidR="00B76AED">
          <w:t xml:space="preserve">a </w:t>
        </w:r>
      </w:ins>
      <w:r w:rsidR="00526B07">
        <w:t xml:space="preserve">SW </w:t>
      </w:r>
      <w:del w:id="714" w:author="Jose Marinho [2]" w:date="2022-04-29T12:11:00Z">
        <w:r w:rsidR="00526B07">
          <w:delText>SMI</w:delText>
        </w:r>
        <w:r w:rsidR="00526B07" w:rsidDel="00B76AED">
          <w:delText xml:space="preserve"> </w:delText>
        </w:r>
      </w:del>
      <w:ins w:id="715" w:author="Jose Marinho [2]" w:date="2022-04-29T12:11:00Z">
        <w:r w:rsidR="00B76AED">
          <w:t>trigger</w:t>
        </w:r>
        <w:r w:rsidR="00526B07">
          <w:t xml:space="preserve"> </w:t>
        </w:r>
      </w:ins>
      <w:r w:rsidR="00526B07">
        <w:t xml:space="preserve">so that complex </w:t>
      </w:r>
      <w:r w:rsidR="008E1470">
        <w:t>algorithms</w:t>
      </w:r>
      <w:r w:rsidR="00526B07">
        <w:t xml:space="preserve"> and tasks can be handled in a native code execution context.</w:t>
      </w:r>
      <w:r w:rsidR="00773F3A">
        <w:t xml:space="preserve"> P</w:t>
      </w:r>
      <w:r w:rsidR="006541DD">
        <w:t xml:space="preserve">roviding an alternate means of executing native code </w:t>
      </w:r>
      <w:r w:rsidR="00773F3A">
        <w:t xml:space="preserve">using PRM alleviates the need </w:t>
      </w:r>
      <w:r w:rsidR="00CA36F8">
        <w:t xml:space="preserve">to </w:t>
      </w:r>
      <w:r w:rsidR="009F5F01">
        <w:t xml:space="preserve">invoke </w:t>
      </w:r>
      <w:del w:id="716" w:author="Jose Marinho [2]" w:date="2022-04-29T12:11:00Z">
        <w:r w:rsidR="009F5F01">
          <w:delText xml:space="preserve">SMI </w:delText>
        </w:r>
      </w:del>
      <w:ins w:id="717" w:author="Jose Marinho [2]" w:date="2022-04-29T12:11:00Z">
        <w:r w:rsidR="00B76AED">
          <w:t xml:space="preserve">high privileged firmware </w:t>
        </w:r>
      </w:ins>
      <w:r w:rsidR="009F5F01">
        <w:t xml:space="preserve">for this category of handlers. Examples include DSMs for RAS (such as address translation) and DSMs for supporting Non-Volatile DIMMs. </w:t>
      </w:r>
    </w:p>
    <w:p w14:paraId="48DFA8C1" w14:textId="5885DD79" w:rsidR="0068435B" w:rsidRDefault="0068435B" w:rsidP="00823AFE">
      <w:pPr>
        <w:tabs>
          <w:tab w:val="left" w:pos="-900"/>
          <w:tab w:val="left" w:pos="-300"/>
          <w:tab w:val="left" w:pos="720"/>
        </w:tabs>
        <w:spacing w:after="60"/>
        <w:rPr>
          <w:rFonts w:cs="Arial"/>
          <w:spacing w:val="6"/>
        </w:rPr>
      </w:pPr>
    </w:p>
    <w:p w14:paraId="4759C170" w14:textId="77777777" w:rsidR="0090406A" w:rsidRDefault="0090406A" w:rsidP="0090406A">
      <w:pPr>
        <w:pStyle w:val="Heading2"/>
      </w:pPr>
      <w:bookmarkStart w:id="718" w:name="_Toc40309696"/>
      <w:bookmarkStart w:id="719" w:name="_Toc109825355"/>
      <w:r>
        <w:t>Category 3 Usages</w:t>
      </w:r>
      <w:bookmarkEnd w:id="718"/>
      <w:bookmarkEnd w:id="719"/>
    </w:p>
    <w:p w14:paraId="258151B7" w14:textId="04BC1DB7" w:rsidR="0090406A" w:rsidRDefault="0090406A" w:rsidP="0090406A">
      <w:pPr>
        <w:tabs>
          <w:tab w:val="left" w:pos="-900"/>
          <w:tab w:val="left" w:pos="-300"/>
          <w:tab w:val="left" w:pos="720"/>
        </w:tabs>
        <w:spacing w:after="60"/>
        <w:rPr>
          <w:rFonts w:cs="Arial"/>
          <w:spacing w:val="6"/>
        </w:rPr>
      </w:pPr>
      <w:del w:id="720" w:author="Jose Marinho [2]" w:date="2022-04-29T12:11:00Z">
        <w:r>
          <w:rPr>
            <w:rFonts w:cs="Arial"/>
            <w:spacing w:val="6"/>
          </w:rPr>
          <w:delText xml:space="preserve">HW SMIs are </w:delText>
        </w:r>
      </w:del>
      <w:ins w:id="721" w:author="Jose Marinho [2]" w:date="2022-04-29T12:11:00Z">
        <w:r w:rsidR="00B76AED">
          <w:rPr>
            <w:rFonts w:cs="Arial"/>
            <w:spacing w:val="6"/>
          </w:rPr>
          <w:t>I</w:t>
        </w:r>
      </w:ins>
      <w:ins w:id="722" w:author="Jose Marinho [2]" w:date="2022-04-29T12:12:00Z">
        <w:r w:rsidR="00B76AED">
          <w:rPr>
            <w:rFonts w:cs="Arial"/>
            <w:spacing w:val="6"/>
          </w:rPr>
          <w:t xml:space="preserve">nterrupts </w:t>
        </w:r>
      </w:ins>
      <w:r>
        <w:rPr>
          <w:rFonts w:cs="Arial"/>
          <w:spacing w:val="6"/>
        </w:rPr>
        <w:t xml:space="preserve">can be generated for </w:t>
      </w:r>
      <w:r w:rsidR="008E1470">
        <w:rPr>
          <w:rFonts w:cs="Arial"/>
          <w:spacing w:val="6"/>
        </w:rPr>
        <w:t>asynchronous</w:t>
      </w:r>
      <w:r>
        <w:rPr>
          <w:rFonts w:cs="Arial"/>
          <w:spacing w:val="6"/>
        </w:rPr>
        <w:t xml:space="preserve"> platform events such as memory and IO errors. In response, the </w:t>
      </w:r>
      <w:del w:id="723" w:author="Jose Marinho [2]" w:date="2022-04-29T12:12:00Z">
        <w:r>
          <w:rPr>
            <w:rFonts w:cs="Arial"/>
            <w:spacing w:val="6"/>
          </w:rPr>
          <w:delText xml:space="preserve">SMI </w:delText>
        </w:r>
      </w:del>
      <w:r>
        <w:rPr>
          <w:rFonts w:cs="Arial"/>
          <w:spacing w:val="6"/>
        </w:rPr>
        <w:t xml:space="preserve">handlers </w:t>
      </w:r>
      <w:ins w:id="724" w:author="Jose Marinho [2]" w:date="2022-04-29T12:12:00Z">
        <w:r w:rsidR="00805E18">
          <w:rPr>
            <w:rFonts w:cs="Arial"/>
            <w:spacing w:val="6"/>
          </w:rPr>
          <w:t xml:space="preserve">in high privileged firmware </w:t>
        </w:r>
      </w:ins>
      <w:r>
        <w:rPr>
          <w:rFonts w:cs="Arial"/>
          <w:spacing w:val="6"/>
        </w:rPr>
        <w:t>collect more information about the errors and surface them to the OS or log them to a BMC. In addition to the above</w:t>
      </w:r>
      <w:r w:rsidR="002A003F">
        <w:rPr>
          <w:rFonts w:cs="Arial"/>
          <w:spacing w:val="6"/>
        </w:rPr>
        <w:t>,</w:t>
      </w:r>
      <w:r>
        <w:rPr>
          <w:rFonts w:cs="Arial"/>
          <w:spacing w:val="6"/>
        </w:rPr>
        <w:t xml:space="preserve"> the </w:t>
      </w:r>
      <w:del w:id="725" w:author="Jose Marinho [2]" w:date="2022-04-29T12:12:00Z">
        <w:r>
          <w:rPr>
            <w:rFonts w:cs="Arial"/>
            <w:spacing w:val="6"/>
          </w:rPr>
          <w:delText xml:space="preserve">SMI </w:delText>
        </w:r>
      </w:del>
      <w:r>
        <w:rPr>
          <w:rFonts w:cs="Arial"/>
          <w:spacing w:val="6"/>
        </w:rPr>
        <w:t xml:space="preserve">handlers </w:t>
      </w:r>
      <w:ins w:id="726" w:author="Jose Marinho [2]" w:date="2022-04-29T12:13:00Z">
        <w:r w:rsidR="00805E18">
          <w:rPr>
            <w:rFonts w:cs="Arial"/>
            <w:spacing w:val="6"/>
          </w:rPr>
          <w:t xml:space="preserve">in high privileged firmware </w:t>
        </w:r>
      </w:ins>
      <w:r>
        <w:rPr>
          <w:rFonts w:cs="Arial"/>
          <w:spacing w:val="6"/>
        </w:rPr>
        <w:t xml:space="preserve">can trigger RAS events to remediate or mitigate the </w:t>
      </w:r>
      <w:r w:rsidR="008E1470">
        <w:rPr>
          <w:rFonts w:cs="Arial"/>
          <w:spacing w:val="6"/>
        </w:rPr>
        <w:t>errors</w:t>
      </w:r>
      <w:r>
        <w:rPr>
          <w:rFonts w:cs="Arial"/>
          <w:spacing w:val="6"/>
        </w:rPr>
        <w:t xml:space="preserve"> that caused the </w:t>
      </w:r>
      <w:del w:id="727" w:author="Jose Marinho [2]" w:date="2022-04-29T12:13:00Z">
        <w:r>
          <w:rPr>
            <w:rFonts w:cs="Arial"/>
            <w:spacing w:val="6"/>
          </w:rPr>
          <w:delText>SMI</w:delText>
        </w:r>
      </w:del>
      <w:ins w:id="728" w:author="Jose Marinho [2]" w:date="2022-04-29T12:13:00Z">
        <w:r w:rsidR="00805E18">
          <w:rPr>
            <w:rFonts w:cs="Arial"/>
            <w:spacing w:val="6"/>
          </w:rPr>
          <w:t>initial interrupt</w:t>
        </w:r>
      </w:ins>
      <w:r>
        <w:rPr>
          <w:rFonts w:cs="Arial"/>
          <w:spacing w:val="6"/>
        </w:rPr>
        <w:t xml:space="preserve">. </w:t>
      </w:r>
    </w:p>
    <w:p w14:paraId="6D288F80" w14:textId="1924950D" w:rsidR="00C6313B" w:rsidRDefault="00C6313B" w:rsidP="00037343">
      <w:pPr>
        <w:tabs>
          <w:tab w:val="left" w:pos="-900"/>
          <w:tab w:val="left" w:pos="-300"/>
          <w:tab w:val="left" w:pos="720"/>
        </w:tabs>
        <w:spacing w:after="60"/>
        <w:rPr>
          <w:rFonts w:cs="Arial"/>
          <w:noProof/>
          <w:spacing w:val="6"/>
        </w:rPr>
      </w:pPr>
    </w:p>
    <w:p w14:paraId="2A326C5C" w14:textId="1C36B2E2" w:rsidR="00A706DF" w:rsidRDefault="00A706DF" w:rsidP="00A706DF">
      <w:pPr>
        <w:pStyle w:val="BodyText"/>
        <w:jc w:val="both"/>
      </w:pPr>
      <w:r>
        <w:t xml:space="preserve">Though PRM is mainly designed with Category 1 </w:t>
      </w:r>
      <w:del w:id="729" w:author="Jose Marinho [2]" w:date="2022-04-29T12:13:00Z">
        <w:r>
          <w:delText xml:space="preserve">SMIs </w:delText>
        </w:r>
      </w:del>
      <w:ins w:id="730" w:author="Jose Marinho [2]" w:date="2022-04-29T12:13:00Z">
        <w:r w:rsidR="00DE7A5A">
          <w:t xml:space="preserve">SW triggered functionality </w:t>
        </w:r>
      </w:ins>
      <w:r>
        <w:t xml:space="preserve">in mind, Category 3 </w:t>
      </w:r>
      <w:del w:id="731" w:author="Jose Marinho [2]" w:date="2022-04-29T12:13:00Z">
        <w:r>
          <w:delText xml:space="preserve">SMI </w:delText>
        </w:r>
      </w:del>
      <w:ins w:id="732" w:author="Jose Marinho [2]" w:date="2022-04-29T12:13:00Z">
        <w:r w:rsidR="00DE7A5A">
          <w:t xml:space="preserve">Interrupt </w:t>
        </w:r>
      </w:ins>
      <w:r>
        <w:t>handlers can be migrated to PRM, i</w:t>
      </w:r>
      <w:r w:rsidR="003E7D82">
        <w:t>f</w:t>
      </w:r>
      <w:r>
        <w:t xml:space="preserve"> so desired by the platform vendor</w:t>
      </w:r>
      <w:r w:rsidR="003E7D82">
        <w:t xml:space="preserve"> </w:t>
      </w:r>
      <w:r>
        <w:t>/ OEM.</w:t>
      </w:r>
    </w:p>
    <w:p w14:paraId="6B73C1A9" w14:textId="77777777" w:rsidR="00A706DF" w:rsidRDefault="00A706DF" w:rsidP="00A706DF">
      <w:pPr>
        <w:tabs>
          <w:tab w:val="left" w:pos="-900"/>
          <w:tab w:val="left" w:pos="-300"/>
        </w:tabs>
        <w:spacing w:after="60"/>
        <w:rPr>
          <w:rFonts w:cs="Arial"/>
          <w:spacing w:val="6"/>
        </w:rPr>
      </w:pPr>
    </w:p>
    <w:p w14:paraId="52D97218" w14:textId="70411421" w:rsidR="00A706DF" w:rsidRDefault="00A706DF" w:rsidP="00A706DF">
      <w:pPr>
        <w:tabs>
          <w:tab w:val="left" w:pos="-900"/>
          <w:tab w:val="left" w:pos="-300"/>
        </w:tabs>
        <w:spacing w:after="60"/>
        <w:rPr>
          <w:rFonts w:cs="Arial"/>
          <w:spacing w:val="6"/>
        </w:rPr>
      </w:pPr>
      <w:r>
        <w:rPr>
          <w:rFonts w:cs="Arial"/>
          <w:spacing w:val="6"/>
        </w:rPr>
        <w:t xml:space="preserve">Category 3 </w:t>
      </w:r>
      <w:del w:id="733" w:author="Jose Marinho [2]" w:date="2022-04-29T12:13:00Z">
        <w:r>
          <w:rPr>
            <w:rFonts w:cs="Arial"/>
            <w:spacing w:val="6"/>
          </w:rPr>
          <w:delText xml:space="preserve">SMIs </w:delText>
        </w:r>
      </w:del>
      <w:ins w:id="734" w:author="Jose Marinho [2]" w:date="2022-04-29T12:14:00Z">
        <w:r w:rsidR="00FD2E10">
          <w:rPr>
            <w:rFonts w:cs="Arial"/>
            <w:spacing w:val="6"/>
          </w:rPr>
          <w:t xml:space="preserve">handlers </w:t>
        </w:r>
      </w:ins>
      <w:r>
        <w:rPr>
          <w:rFonts w:cs="Arial"/>
          <w:spacing w:val="6"/>
        </w:rPr>
        <w:t xml:space="preserve">are </w:t>
      </w:r>
      <w:r w:rsidR="00335C64">
        <w:rPr>
          <w:rFonts w:cs="Arial"/>
          <w:spacing w:val="6"/>
        </w:rPr>
        <w:t>commonly</w:t>
      </w:r>
      <w:r>
        <w:rPr>
          <w:rFonts w:cs="Arial"/>
          <w:spacing w:val="6"/>
        </w:rPr>
        <w:t xml:space="preserve"> used for correctable error harvesting and reporting. </w:t>
      </w:r>
      <w:r w:rsidR="004574C9">
        <w:rPr>
          <w:rFonts w:cs="Arial"/>
          <w:spacing w:val="6"/>
        </w:rPr>
        <w:t>By generating a</w:t>
      </w:r>
      <w:ins w:id="735" w:author="Jose Marinho [2]" w:date="2022-04-29T12:14:00Z">
        <w:r w:rsidR="00FD2E10">
          <w:rPr>
            <w:rFonts w:cs="Arial"/>
            <w:spacing w:val="6"/>
          </w:rPr>
          <w:t>n interrupt delivered to the Host OS</w:t>
        </w:r>
      </w:ins>
      <w:ins w:id="736" w:author="Michael Kubacki" w:date="2022-07-27T15:07:00Z">
        <w:r w:rsidR="00B214F2">
          <w:rPr>
            <w:rFonts w:cs="Arial"/>
            <w:spacing w:val="6"/>
          </w:rPr>
          <w:t xml:space="preserve"> </w:t>
        </w:r>
      </w:ins>
      <w:del w:id="737" w:author="Jose Marinho [2]" w:date="2022-04-29T12:14:00Z">
        <w:r w:rsidR="004574C9">
          <w:rPr>
            <w:rFonts w:cs="Arial"/>
            <w:spacing w:val="6"/>
          </w:rPr>
          <w:delText xml:space="preserve"> SCI </w:delText>
        </w:r>
      </w:del>
      <w:r w:rsidR="004574C9">
        <w:rPr>
          <w:rFonts w:cs="Arial"/>
          <w:spacing w:val="6"/>
        </w:rPr>
        <w:t xml:space="preserve">instead of </w:t>
      </w:r>
      <w:ins w:id="738" w:author="Jose Marinho [2]" w:date="2022-04-29T12:14:00Z">
        <w:r w:rsidR="00554B03">
          <w:rPr>
            <w:rFonts w:cs="Arial"/>
            <w:spacing w:val="6"/>
          </w:rPr>
          <w:t xml:space="preserve">privileged interrupt </w:t>
        </w:r>
      </w:ins>
      <w:del w:id="739" w:author="Jose Marinho [2]" w:date="2022-04-29T12:14:00Z">
        <w:r w:rsidR="004574C9">
          <w:rPr>
            <w:rFonts w:cs="Arial"/>
            <w:spacing w:val="6"/>
          </w:rPr>
          <w:delText>SMI</w:delText>
        </w:r>
        <w:r w:rsidR="000C2227">
          <w:rPr>
            <w:rFonts w:cs="Arial"/>
            <w:spacing w:val="6"/>
          </w:rPr>
          <w:delText xml:space="preserve"> </w:delText>
        </w:r>
      </w:del>
      <w:r w:rsidR="000C2227">
        <w:rPr>
          <w:rFonts w:cs="Arial"/>
          <w:spacing w:val="6"/>
        </w:rPr>
        <w:t xml:space="preserve">for these error conditions, ASL code can be invoked which can utilize PRM for error harvesting and reporting. </w:t>
      </w:r>
    </w:p>
    <w:p w14:paraId="3F9EB080" w14:textId="5C17C62D" w:rsidR="00A706DF" w:rsidRDefault="00A706DF" w:rsidP="00A706DF">
      <w:pPr>
        <w:tabs>
          <w:tab w:val="left" w:pos="-900"/>
          <w:tab w:val="left" w:pos="-300"/>
        </w:tabs>
        <w:spacing w:after="60"/>
        <w:rPr>
          <w:rFonts w:cs="Arial"/>
          <w:spacing w:val="6"/>
        </w:rPr>
      </w:pPr>
      <w:r>
        <w:rPr>
          <w:rFonts w:cs="Arial"/>
          <w:spacing w:val="6"/>
        </w:rPr>
        <w:t xml:space="preserve"> </w:t>
      </w:r>
    </w:p>
    <w:p w14:paraId="153924C4" w14:textId="77777777" w:rsidR="00A706DF" w:rsidRDefault="00A706DF" w:rsidP="00A706DF">
      <w:pPr>
        <w:tabs>
          <w:tab w:val="left" w:pos="-900"/>
          <w:tab w:val="left" w:pos="-300"/>
        </w:tabs>
        <w:spacing w:after="60"/>
        <w:rPr>
          <w:rFonts w:cs="Arial"/>
          <w:spacing w:val="6"/>
        </w:rPr>
      </w:pPr>
    </w:p>
    <w:p w14:paraId="13E12A86" w14:textId="0E157BB2" w:rsidR="00A67EC1" w:rsidRDefault="00023D68" w:rsidP="0068435B">
      <w:pPr>
        <w:pStyle w:val="Heading1"/>
      </w:pPr>
      <w:bookmarkStart w:id="740" w:name="_Toc40309698"/>
      <w:bookmarkStart w:id="741" w:name="_Toc41472578"/>
      <w:bookmarkStart w:id="742" w:name="_Toc41473828"/>
      <w:bookmarkStart w:id="743" w:name="_Toc41478148"/>
      <w:bookmarkStart w:id="744" w:name="_Toc42029497"/>
      <w:bookmarkStart w:id="745" w:name="_Toc42110149"/>
      <w:bookmarkStart w:id="746" w:name="_Toc42455234"/>
      <w:bookmarkStart w:id="747" w:name="_Toc40309699"/>
      <w:bookmarkStart w:id="748" w:name="_Toc41472579"/>
      <w:bookmarkStart w:id="749" w:name="_Toc41473829"/>
      <w:bookmarkStart w:id="750" w:name="_Toc41478149"/>
      <w:bookmarkStart w:id="751" w:name="_Toc42029498"/>
      <w:bookmarkStart w:id="752" w:name="_Toc42110150"/>
      <w:bookmarkStart w:id="753" w:name="_Toc42455235"/>
      <w:bookmarkStart w:id="754" w:name="_Toc40309700"/>
      <w:bookmarkStart w:id="755" w:name="_Toc41472580"/>
      <w:bookmarkStart w:id="756" w:name="_Toc41473830"/>
      <w:bookmarkStart w:id="757" w:name="_Toc41478150"/>
      <w:bookmarkStart w:id="758" w:name="_Toc42029499"/>
      <w:bookmarkStart w:id="759" w:name="_Toc42110151"/>
      <w:bookmarkStart w:id="760" w:name="_Toc42455236"/>
      <w:bookmarkStart w:id="761" w:name="_Toc40309701"/>
      <w:bookmarkStart w:id="762" w:name="_Toc41472581"/>
      <w:bookmarkStart w:id="763" w:name="_Toc41473831"/>
      <w:bookmarkStart w:id="764" w:name="_Toc41478151"/>
      <w:bookmarkStart w:id="765" w:name="_Toc42029500"/>
      <w:bookmarkStart w:id="766" w:name="_Toc42110152"/>
      <w:bookmarkStart w:id="767" w:name="_Toc42455237"/>
      <w:bookmarkStart w:id="768" w:name="_Toc40309702"/>
      <w:bookmarkStart w:id="769" w:name="_Toc109825356"/>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r>
        <w:lastRenderedPageBreak/>
        <w:t>Platform</w:t>
      </w:r>
      <w:r w:rsidR="0068435B">
        <w:t xml:space="preserve"> Runtime Mechanism</w:t>
      </w:r>
      <w:r w:rsidR="003B3066">
        <w:t xml:space="preserve"> Overview</w:t>
      </w:r>
      <w:bookmarkEnd w:id="768"/>
      <w:bookmarkEnd w:id="769"/>
    </w:p>
    <w:p w14:paraId="59BAD4AB" w14:textId="79B40D5C" w:rsidR="00F544DF" w:rsidRDefault="00F544DF" w:rsidP="00037343">
      <w:pPr>
        <w:tabs>
          <w:tab w:val="left" w:pos="-900"/>
          <w:tab w:val="left" w:pos="-300"/>
          <w:tab w:val="left" w:pos="720"/>
        </w:tabs>
        <w:spacing w:after="60"/>
        <w:rPr>
          <w:rFonts w:cs="Arial"/>
        </w:rPr>
      </w:pPr>
      <w:r w:rsidRPr="1DB7B3D0">
        <w:rPr>
          <w:rFonts w:cs="Arial"/>
        </w:rPr>
        <w:t xml:space="preserve">Platform Runtime Mechanism (PRM) introduces the capability of </w:t>
      </w:r>
      <w:r w:rsidR="00261010">
        <w:rPr>
          <w:rFonts w:cs="Arial"/>
        </w:rPr>
        <w:t>tra</w:t>
      </w:r>
      <w:r w:rsidR="00FE6AEC">
        <w:rPr>
          <w:rFonts w:cs="Arial"/>
        </w:rPr>
        <w:t>nsitioning certain usages that were hitherto</w:t>
      </w:r>
      <w:r w:rsidR="00EE16CB">
        <w:rPr>
          <w:rFonts w:cs="Arial"/>
        </w:rPr>
        <w:t xml:space="preserve"> </w:t>
      </w:r>
      <w:r w:rsidR="00C81FA0">
        <w:rPr>
          <w:rFonts w:cs="Arial"/>
        </w:rPr>
        <w:t xml:space="preserve">executed out of </w:t>
      </w:r>
      <w:del w:id="770" w:author="Jose Marinho [2]" w:date="2022-04-29T12:15:00Z">
        <w:r w:rsidR="00C81FA0">
          <w:rPr>
            <w:rFonts w:cs="Arial"/>
          </w:rPr>
          <w:delText>SMM</w:delText>
        </w:r>
      </w:del>
      <w:ins w:id="771" w:author="Jose Marinho [2]" w:date="2022-04-29T12:15:00Z">
        <w:r w:rsidR="00554B03">
          <w:rPr>
            <w:rFonts w:cs="Arial"/>
          </w:rPr>
          <w:t>privileged firmware</w:t>
        </w:r>
      </w:ins>
      <w:r w:rsidR="00C81FA0">
        <w:rPr>
          <w:rFonts w:cs="Arial"/>
        </w:rPr>
        <w:t xml:space="preserve">, to a code that executes with the OS/VMM context. </w:t>
      </w:r>
      <w:r w:rsidR="00122E44">
        <w:rPr>
          <w:rFonts w:cs="Arial"/>
        </w:rPr>
        <w:t>Such usages are</w:t>
      </w:r>
      <w:r>
        <w:rPr>
          <w:rFonts w:cs="Arial"/>
          <w:spacing w:val="6"/>
        </w:rPr>
        <w:t xml:space="preserve"> </w:t>
      </w:r>
      <w:r w:rsidR="00122E44">
        <w:rPr>
          <w:rFonts w:cs="Arial"/>
          <w:spacing w:val="6"/>
        </w:rPr>
        <w:t xml:space="preserve">those </w:t>
      </w:r>
      <w:r>
        <w:rPr>
          <w:rFonts w:cs="Arial"/>
          <w:spacing w:val="6"/>
        </w:rPr>
        <w:t xml:space="preserve">that don’t require </w:t>
      </w:r>
      <w:del w:id="772" w:author="Jose Marinho [2]" w:date="2022-04-29T12:15:00Z">
        <w:r>
          <w:rPr>
            <w:rFonts w:cs="Arial"/>
            <w:spacing w:val="6"/>
          </w:rPr>
          <w:delText xml:space="preserve">SMM </w:delText>
        </w:r>
      </w:del>
      <w:ins w:id="773" w:author="Jose Marinho [2]" w:date="2022-04-29T12:15:00Z">
        <w:r w:rsidR="00554B03">
          <w:rPr>
            <w:rFonts w:cs="Arial"/>
            <w:spacing w:val="6"/>
          </w:rPr>
          <w:t xml:space="preserve">higher </w:t>
        </w:r>
      </w:ins>
      <w:r>
        <w:rPr>
          <w:rFonts w:cs="Arial"/>
          <w:spacing w:val="6"/>
        </w:rPr>
        <w:t xml:space="preserve">privileges (Category 1) and </w:t>
      </w:r>
      <w:r w:rsidRPr="7F55A244">
        <w:rPr>
          <w:rFonts w:cs="Arial"/>
        </w:rPr>
        <w:t xml:space="preserve">a sub-set of </w:t>
      </w:r>
      <w:del w:id="774" w:author="Jose Marinho [2]" w:date="2022-04-29T12:15:00Z">
        <w:r>
          <w:rPr>
            <w:rFonts w:cs="Arial"/>
            <w:spacing w:val="6"/>
          </w:rPr>
          <w:delText>HW SMI</w:delText>
        </w:r>
      </w:del>
      <w:ins w:id="775" w:author="Jose Marinho [2]" w:date="2022-04-29T12:15:00Z">
        <w:r w:rsidR="00554B03">
          <w:rPr>
            <w:rFonts w:cs="Arial"/>
            <w:spacing w:val="6"/>
          </w:rPr>
          <w:t>interrupt</w:t>
        </w:r>
      </w:ins>
      <w:r>
        <w:rPr>
          <w:rFonts w:cs="Arial"/>
          <w:spacing w:val="6"/>
        </w:rPr>
        <w:t xml:space="preserve"> </w:t>
      </w:r>
      <w:del w:id="776" w:author="Jose Marinho [2]" w:date="2022-04-29T12:15:00Z">
        <w:r w:rsidDel="00554B03">
          <w:rPr>
            <w:rFonts w:cs="Arial"/>
            <w:spacing w:val="6"/>
          </w:rPr>
          <w:delText>H</w:delText>
        </w:r>
      </w:del>
      <w:ins w:id="777" w:author="Jose Marinho [2]" w:date="2022-04-29T12:15:00Z">
        <w:r w:rsidR="00554B03">
          <w:rPr>
            <w:rFonts w:cs="Arial"/>
            <w:spacing w:val="6"/>
          </w:rPr>
          <w:t>h</w:t>
        </w:r>
      </w:ins>
      <w:r>
        <w:rPr>
          <w:rFonts w:cs="Arial"/>
          <w:spacing w:val="6"/>
        </w:rPr>
        <w:t>andler</w:t>
      </w:r>
      <w:r w:rsidRPr="7F55A244">
        <w:rPr>
          <w:rFonts w:cs="Arial"/>
        </w:rPr>
        <w:t>s</w:t>
      </w:r>
      <w:r>
        <w:rPr>
          <w:rFonts w:cs="Arial"/>
          <w:spacing w:val="6"/>
        </w:rPr>
        <w:t xml:space="preserve"> that don’t require </w:t>
      </w:r>
      <w:del w:id="778" w:author="Jose Marinho [2]" w:date="2022-04-29T12:15:00Z">
        <w:r>
          <w:rPr>
            <w:rFonts w:cs="Arial"/>
            <w:spacing w:val="6"/>
          </w:rPr>
          <w:delText>SMM</w:delText>
        </w:r>
        <w:r w:rsidDel="00554B03">
          <w:rPr>
            <w:rFonts w:cs="Arial"/>
            <w:spacing w:val="6"/>
          </w:rPr>
          <w:delText xml:space="preserve"> </w:delText>
        </w:r>
      </w:del>
      <w:ins w:id="779" w:author="Jose Marinho [2]" w:date="2022-04-29T12:15:00Z">
        <w:r w:rsidR="00554B03">
          <w:rPr>
            <w:rFonts w:cs="Arial"/>
            <w:spacing w:val="6"/>
          </w:rPr>
          <w:t>higher</w:t>
        </w:r>
        <w:r>
          <w:rPr>
            <w:rFonts w:cs="Arial"/>
            <w:spacing w:val="6"/>
          </w:rPr>
          <w:t xml:space="preserve"> </w:t>
        </w:r>
      </w:ins>
      <w:r>
        <w:rPr>
          <w:rFonts w:cs="Arial"/>
          <w:spacing w:val="6"/>
        </w:rPr>
        <w:t>privileges (Category 3</w:t>
      </w:r>
      <w:proofErr w:type="gramStart"/>
      <w:r>
        <w:rPr>
          <w:rFonts w:cs="Arial"/>
          <w:spacing w:val="6"/>
        </w:rPr>
        <w:t xml:space="preserve">) </w:t>
      </w:r>
      <w:r w:rsidR="00122E44">
        <w:rPr>
          <w:rFonts w:cs="Arial"/>
        </w:rPr>
        <w:t>.</w:t>
      </w:r>
      <w:proofErr w:type="gramEnd"/>
      <w:r w:rsidR="00122E44">
        <w:rPr>
          <w:rFonts w:cs="Arial"/>
        </w:rPr>
        <w:t xml:space="preserve"> </w:t>
      </w:r>
      <w:r>
        <w:rPr>
          <w:rFonts w:cs="Arial"/>
        </w:rPr>
        <w:t>This</w:t>
      </w:r>
      <w:r w:rsidRPr="1DB7B3D0">
        <w:rPr>
          <w:rFonts w:cs="Arial"/>
        </w:rPr>
        <w:t xml:space="preserve"> eliminat</w:t>
      </w:r>
      <w:r>
        <w:rPr>
          <w:rFonts w:cs="Arial"/>
        </w:rPr>
        <w:t>es</w:t>
      </w:r>
      <w:r w:rsidRPr="1DB7B3D0">
        <w:rPr>
          <w:rFonts w:cs="Arial"/>
        </w:rPr>
        <w:t xml:space="preserve"> many of the cons present when executing the same code within </w:t>
      </w:r>
      <w:del w:id="780" w:author="Jose Marinho [2]" w:date="2022-04-29T12:15:00Z">
        <w:r w:rsidRPr="1DB7B3D0">
          <w:rPr>
            <w:rFonts w:cs="Arial"/>
          </w:rPr>
          <w:delText>the SMM</w:delText>
        </w:r>
      </w:del>
      <w:ins w:id="781" w:author="Jose Marinho [2]" w:date="2022-04-29T12:15:00Z">
        <w:r w:rsidR="000E1679">
          <w:rPr>
            <w:rFonts w:cs="Arial"/>
          </w:rPr>
          <w:t>a privileged firmw</w:t>
        </w:r>
      </w:ins>
      <w:ins w:id="782" w:author="Jose Marinho [2]" w:date="2022-04-29T12:16:00Z">
        <w:r w:rsidR="000E1679">
          <w:rPr>
            <w:rFonts w:cs="Arial"/>
          </w:rPr>
          <w:t>are ex</w:t>
        </w:r>
      </w:ins>
      <w:ins w:id="783" w:author="Jose Marinho [2]" w:date="2022-05-11T15:52:00Z">
        <w:r w:rsidR="00981D62">
          <w:rPr>
            <w:rFonts w:cs="Arial"/>
          </w:rPr>
          <w:t>e</w:t>
        </w:r>
      </w:ins>
      <w:ins w:id="784" w:author="Jose Marinho [2]" w:date="2022-04-29T12:16:00Z">
        <w:r w:rsidR="000E1679">
          <w:rPr>
            <w:rFonts w:cs="Arial"/>
          </w:rPr>
          <w:t>cution</w:t>
        </w:r>
      </w:ins>
      <w:r w:rsidRPr="1DB7B3D0">
        <w:rPr>
          <w:rFonts w:cs="Arial"/>
        </w:rPr>
        <w:t xml:space="preserve"> </w:t>
      </w:r>
      <w:r w:rsidR="008E1470" w:rsidRPr="1DB7B3D0">
        <w:rPr>
          <w:rFonts w:cs="Arial"/>
        </w:rPr>
        <w:t>environment. The</w:t>
      </w:r>
      <w:r w:rsidRPr="1DB7B3D0">
        <w:rPr>
          <w:rFonts w:cs="Arial"/>
        </w:rPr>
        <w:t xml:space="preserve"> code can </w:t>
      </w:r>
      <w:r>
        <w:rPr>
          <w:rFonts w:cs="Arial"/>
        </w:rPr>
        <w:t xml:space="preserve">also </w:t>
      </w:r>
      <w:r w:rsidRPr="1DB7B3D0">
        <w:rPr>
          <w:rFonts w:cs="Arial"/>
        </w:rPr>
        <w:t xml:space="preserve">be updated within the </w:t>
      </w:r>
      <w:del w:id="785" w:author="Jose Marinho [2]" w:date="2022-04-29T12:16:00Z">
        <w:r w:rsidRPr="1DB7B3D0">
          <w:rPr>
            <w:rFonts w:cs="Arial"/>
          </w:rPr>
          <w:delText>ring 0</w:delText>
        </w:r>
      </w:del>
      <w:ins w:id="786" w:author="Jose Marinho [2]" w:date="2022-04-29T12:16:00Z">
        <w:r w:rsidR="000E1679">
          <w:rPr>
            <w:rFonts w:cs="Arial"/>
          </w:rPr>
          <w:t xml:space="preserve">Host OS </w:t>
        </w:r>
        <w:r w:rsidR="00CC140A">
          <w:rPr>
            <w:rFonts w:cs="Arial"/>
          </w:rPr>
          <w:t>context</w:t>
        </w:r>
      </w:ins>
      <w:del w:id="787" w:author="Jose Marinho [2]" w:date="2022-04-29T12:16:00Z">
        <w:r w:rsidRPr="1DB7B3D0">
          <w:rPr>
            <w:rFonts w:cs="Arial"/>
          </w:rPr>
          <w:delText xml:space="preserve"> software environment</w:delText>
        </w:r>
      </w:del>
      <w:r w:rsidRPr="1DB7B3D0">
        <w:rPr>
          <w:rFonts w:cs="Arial"/>
        </w:rPr>
        <w:t xml:space="preserve"> through targeted online servicing of specific sets of </w:t>
      </w:r>
      <w:r w:rsidR="008E1470" w:rsidRPr="1DB7B3D0">
        <w:rPr>
          <w:rFonts w:cs="Arial"/>
        </w:rPr>
        <w:t>functionalities</w:t>
      </w:r>
    </w:p>
    <w:p w14:paraId="32FBE8E9" w14:textId="77777777" w:rsidR="0013164A" w:rsidRDefault="0013164A" w:rsidP="00037343">
      <w:pPr>
        <w:tabs>
          <w:tab w:val="left" w:pos="-900"/>
          <w:tab w:val="left" w:pos="-300"/>
          <w:tab w:val="left" w:pos="720"/>
        </w:tabs>
        <w:spacing w:after="60"/>
        <w:rPr>
          <w:rFonts w:cs="Arial"/>
        </w:rPr>
      </w:pPr>
    </w:p>
    <w:p w14:paraId="37CF3649" w14:textId="2A24188B" w:rsidR="00342BDE" w:rsidRDefault="00BC5708" w:rsidP="00037343">
      <w:pPr>
        <w:tabs>
          <w:tab w:val="left" w:pos="-900"/>
          <w:tab w:val="left" w:pos="-300"/>
          <w:tab w:val="left" w:pos="720"/>
        </w:tabs>
        <w:spacing w:after="60"/>
        <w:rPr>
          <w:rFonts w:cs="Arial"/>
        </w:rPr>
      </w:pPr>
      <w:r>
        <w:rPr>
          <w:rFonts w:cs="Arial"/>
        </w:rPr>
        <w:t>As shown in the figure below (</w:t>
      </w:r>
      <w:r w:rsidR="00B43092">
        <w:rPr>
          <w:rFonts w:cs="Arial"/>
        </w:rPr>
        <w:fldChar w:fldCharType="begin"/>
      </w:r>
      <w:r w:rsidR="00B43092">
        <w:rPr>
          <w:rFonts w:cs="Arial"/>
        </w:rPr>
        <w:instrText xml:space="preserve"> REF _Ref41915246 \h </w:instrText>
      </w:r>
      <w:r w:rsidR="00B43092">
        <w:rPr>
          <w:rFonts w:cs="Arial"/>
        </w:rPr>
      </w:r>
      <w:r w:rsidR="00B43092">
        <w:rPr>
          <w:rFonts w:cs="Arial"/>
        </w:rPr>
        <w:fldChar w:fldCharType="separate"/>
      </w:r>
      <w:r w:rsidR="001F66E8">
        <w:t xml:space="preserve">Figure </w:t>
      </w:r>
      <w:r w:rsidR="001F66E8">
        <w:rPr>
          <w:noProof/>
        </w:rPr>
        <w:t>3</w:t>
      </w:r>
      <w:r w:rsidR="001F66E8">
        <w:noBreakHyphen/>
      </w:r>
      <w:r w:rsidR="001F66E8">
        <w:rPr>
          <w:noProof/>
        </w:rPr>
        <w:t>1</w:t>
      </w:r>
      <w:r w:rsidR="00B43092">
        <w:rPr>
          <w:rFonts w:cs="Arial"/>
        </w:rPr>
        <w:fldChar w:fldCharType="end"/>
      </w:r>
      <w:r>
        <w:rPr>
          <w:rFonts w:cs="Arial"/>
        </w:rPr>
        <w:t xml:space="preserve">), Platform Runtime Mechanism </w:t>
      </w:r>
      <w:r w:rsidR="00A30FB2">
        <w:rPr>
          <w:rFonts w:cs="Arial"/>
        </w:rPr>
        <w:t xml:space="preserve">provides an </w:t>
      </w:r>
      <w:r w:rsidR="00106707">
        <w:rPr>
          <w:rFonts w:cs="Arial"/>
        </w:rPr>
        <w:t xml:space="preserve">ACPI Interpreter based </w:t>
      </w:r>
      <w:r w:rsidR="00A30FB2">
        <w:rPr>
          <w:rFonts w:cs="Arial"/>
        </w:rPr>
        <w:t xml:space="preserve">infrastructure to invoke </w:t>
      </w:r>
      <w:r w:rsidR="00B43092">
        <w:rPr>
          <w:rFonts w:cs="Arial"/>
        </w:rPr>
        <w:t xml:space="preserve">runtime </w:t>
      </w:r>
      <w:r w:rsidR="00A30FB2">
        <w:rPr>
          <w:rFonts w:cs="Arial"/>
        </w:rPr>
        <w:t>platform firmwar</w:t>
      </w:r>
      <w:r w:rsidR="00DA5298">
        <w:rPr>
          <w:rFonts w:cs="Arial"/>
        </w:rPr>
        <w:t>e</w:t>
      </w:r>
      <w:r w:rsidR="00B43092">
        <w:rPr>
          <w:rFonts w:cs="Arial"/>
        </w:rPr>
        <w:t xml:space="preserve"> handlers</w:t>
      </w:r>
      <w:r w:rsidR="00B864F2">
        <w:rPr>
          <w:rFonts w:cs="Arial"/>
        </w:rPr>
        <w:t>. These runtime handlers</w:t>
      </w:r>
      <w:r w:rsidR="008F325F">
        <w:rPr>
          <w:rFonts w:cs="Arial"/>
        </w:rPr>
        <w:t xml:space="preserve"> are called PRM </w:t>
      </w:r>
      <w:r w:rsidR="00395AE6">
        <w:rPr>
          <w:rFonts w:cs="Arial"/>
        </w:rPr>
        <w:t>Handlers and</w:t>
      </w:r>
      <w:r w:rsidR="00B864F2">
        <w:rPr>
          <w:rFonts w:cs="Arial"/>
        </w:rPr>
        <w:t xml:space="preserve"> are placed by the BIOS during boot (and updatable in OS runtime) in a runtime area reserved for </w:t>
      </w:r>
      <w:r w:rsidR="0082184A">
        <w:rPr>
          <w:rFonts w:cs="Arial"/>
        </w:rPr>
        <w:t>firmware</w:t>
      </w:r>
      <w:r w:rsidR="00B864F2">
        <w:rPr>
          <w:rFonts w:cs="Arial"/>
        </w:rPr>
        <w:t xml:space="preserve"> usage (such as UEFI Runtime area). </w:t>
      </w:r>
    </w:p>
    <w:p w14:paraId="69015653" w14:textId="77777777" w:rsidR="00106707" w:rsidRDefault="00106707" w:rsidP="00037343">
      <w:pPr>
        <w:tabs>
          <w:tab w:val="left" w:pos="-900"/>
          <w:tab w:val="left" w:pos="-300"/>
          <w:tab w:val="left" w:pos="720"/>
        </w:tabs>
        <w:spacing w:after="60"/>
        <w:rPr>
          <w:b/>
          <w:bCs/>
          <w:i/>
          <w:iCs/>
        </w:rPr>
      </w:pPr>
    </w:p>
    <w:p w14:paraId="35F736D4" w14:textId="63C9E326" w:rsidR="00106707" w:rsidRPr="00A470F5" w:rsidRDefault="00106707" w:rsidP="00037343">
      <w:pPr>
        <w:tabs>
          <w:tab w:val="left" w:pos="-900"/>
          <w:tab w:val="left" w:pos="-300"/>
          <w:tab w:val="left" w:pos="720"/>
        </w:tabs>
        <w:spacing w:after="60"/>
        <w:rPr>
          <w:rFonts w:cs="Arial"/>
          <w:u w:val="single"/>
        </w:rPr>
      </w:pPr>
      <w:r w:rsidRPr="00CB6913">
        <w:rPr>
          <w:b/>
          <w:bCs/>
          <w:i/>
          <w:iCs/>
        </w:rPr>
        <w:t>NOTE</w:t>
      </w:r>
      <w:r w:rsidRPr="00CB6913">
        <w:rPr>
          <w:i/>
          <w:iCs/>
        </w:rPr>
        <w:t xml:space="preserve">: </w:t>
      </w:r>
      <w:r w:rsidR="00F845BB">
        <w:rPr>
          <w:i/>
          <w:iCs/>
        </w:rPr>
        <w:t xml:space="preserve">The ACPI </w:t>
      </w:r>
      <w:r w:rsidR="00395AE6">
        <w:rPr>
          <w:i/>
          <w:iCs/>
        </w:rPr>
        <w:t>Interpreter</w:t>
      </w:r>
      <w:r w:rsidR="00DE3B31">
        <w:rPr>
          <w:i/>
          <w:iCs/>
        </w:rPr>
        <w:t xml:space="preserve"> based PRM </w:t>
      </w:r>
      <w:r w:rsidR="00395AE6">
        <w:rPr>
          <w:i/>
          <w:iCs/>
        </w:rPr>
        <w:t>infrastructure</w:t>
      </w:r>
      <w:r w:rsidRPr="00CB6913">
        <w:rPr>
          <w:i/>
          <w:iCs/>
        </w:rPr>
        <w:t xml:space="preserve"> is the PRM </w:t>
      </w:r>
      <w:proofErr w:type="spellStart"/>
      <w:r w:rsidRPr="00CB6913">
        <w:rPr>
          <w:i/>
          <w:iCs/>
        </w:rPr>
        <w:t>OpRegion</w:t>
      </w:r>
      <w:proofErr w:type="spellEnd"/>
      <w:r w:rsidRPr="00CB6913">
        <w:rPr>
          <w:i/>
          <w:iCs/>
        </w:rPr>
        <w:t xml:space="preserve"> Handler in ACPICA/ACPI </w:t>
      </w:r>
      <w:r w:rsidR="00395AE6" w:rsidRPr="00CB6913">
        <w:rPr>
          <w:i/>
          <w:iCs/>
        </w:rPr>
        <w:t>subsystem and</w:t>
      </w:r>
      <w:r w:rsidRPr="00CB6913">
        <w:rPr>
          <w:i/>
          <w:iCs/>
        </w:rPr>
        <w:t xml:space="preserve"> can also logically be implemented as an independent driver (Bridge Driver) in certain implementation</w:t>
      </w:r>
      <w:r w:rsidR="009E0C0C">
        <w:rPr>
          <w:i/>
          <w:iCs/>
        </w:rPr>
        <w:t>s</w:t>
      </w:r>
      <w:r w:rsidRPr="00CB6913">
        <w:rPr>
          <w:i/>
          <w:iCs/>
        </w:rPr>
        <w:t xml:space="preserve">. </w:t>
      </w:r>
      <w:r w:rsidRPr="00A470F5">
        <w:rPr>
          <w:i/>
          <w:iCs/>
          <w:u w:val="single"/>
        </w:rPr>
        <w:t xml:space="preserve">This Specification interchangeably uses the terms ‘Bridge Driver’, ‘PRM </w:t>
      </w:r>
      <w:proofErr w:type="spellStart"/>
      <w:r w:rsidRPr="00A470F5">
        <w:rPr>
          <w:i/>
          <w:iCs/>
          <w:u w:val="single"/>
        </w:rPr>
        <w:t>OpRegion</w:t>
      </w:r>
      <w:proofErr w:type="spellEnd"/>
      <w:r w:rsidRPr="00A470F5">
        <w:rPr>
          <w:i/>
          <w:iCs/>
          <w:u w:val="single"/>
        </w:rPr>
        <w:t xml:space="preserve"> Handler’, ‘ACPI Driver’, ACPI Interpreter or ‘ACPICA’ to mean the same thing.  </w:t>
      </w:r>
    </w:p>
    <w:p w14:paraId="4E9B4C16" w14:textId="77777777" w:rsidR="00B864F2" w:rsidRDefault="00B864F2" w:rsidP="00037343">
      <w:pPr>
        <w:tabs>
          <w:tab w:val="left" w:pos="-900"/>
          <w:tab w:val="left" w:pos="-300"/>
          <w:tab w:val="left" w:pos="720"/>
        </w:tabs>
        <w:spacing w:after="60"/>
        <w:rPr>
          <w:rFonts w:cs="Arial"/>
        </w:rPr>
      </w:pPr>
    </w:p>
    <w:p w14:paraId="20475063" w14:textId="02FFE5F4" w:rsidR="00D9711B" w:rsidRDefault="00D9711B" w:rsidP="00EE14D6">
      <w:pPr>
        <w:pStyle w:val="BodyText"/>
      </w:pPr>
      <w:r>
        <w:t>PRM handlers can be invoked by two means</w:t>
      </w:r>
      <w:r w:rsidR="00E34694">
        <w:t xml:space="preserve"> (detailed in Section </w:t>
      </w:r>
      <w:r w:rsidR="00E34694">
        <w:fldChar w:fldCharType="begin"/>
      </w:r>
      <w:r w:rsidR="00E34694">
        <w:instrText xml:space="preserve"> REF _Ref42420817 \r \h </w:instrText>
      </w:r>
      <w:r w:rsidR="00E34694">
        <w:fldChar w:fldCharType="separate"/>
      </w:r>
      <w:r w:rsidR="001F66E8">
        <w:t>5</w:t>
      </w:r>
      <w:r w:rsidR="00E34694">
        <w:fldChar w:fldCharType="end"/>
      </w:r>
      <w:r w:rsidR="00E34694">
        <w:t>)</w:t>
      </w:r>
    </w:p>
    <w:p w14:paraId="731E8296" w14:textId="622A9C5A" w:rsidR="00EE14D6" w:rsidRDefault="00EE14D6" w:rsidP="00D9711B">
      <w:pPr>
        <w:pStyle w:val="BodyText"/>
        <w:numPr>
          <w:ilvl w:val="0"/>
          <w:numId w:val="57"/>
        </w:numPr>
      </w:pPr>
      <w:r>
        <w:t>Directly from an OS driver</w:t>
      </w:r>
      <w:r w:rsidR="005C7AC6">
        <w:t xml:space="preserve"> - </w:t>
      </w:r>
      <w:r>
        <w:t xml:space="preserve">if the </w:t>
      </w:r>
      <w:r w:rsidR="00E36FD1">
        <w:t xml:space="preserve">OS </w:t>
      </w:r>
      <w:r>
        <w:t xml:space="preserve">driver </w:t>
      </w:r>
      <w:r w:rsidR="00E36FD1">
        <w:t xml:space="preserve">and the OS </w:t>
      </w:r>
      <w:r w:rsidR="00741475">
        <w:t xml:space="preserve">ACPI subsystem </w:t>
      </w:r>
      <w:r w:rsidR="00E36FD1">
        <w:t xml:space="preserve">is </w:t>
      </w:r>
      <w:r>
        <w:t>PRM aware.</w:t>
      </w:r>
    </w:p>
    <w:p w14:paraId="109B0AFC" w14:textId="68895CBB" w:rsidR="00342BDE" w:rsidRPr="009E0C0C" w:rsidRDefault="00EE14D6" w:rsidP="69CAA7DC">
      <w:pPr>
        <w:pStyle w:val="ListParagraph"/>
        <w:numPr>
          <w:ilvl w:val="0"/>
          <w:numId w:val="57"/>
        </w:numPr>
        <w:tabs>
          <w:tab w:val="left" w:pos="720"/>
        </w:tabs>
        <w:spacing w:after="60"/>
        <w:rPr>
          <w:rFonts w:cs="Arial"/>
        </w:rPr>
      </w:pPr>
      <w:r>
        <w:t>From ASL contex</w:t>
      </w:r>
      <w:r w:rsidR="005C7AC6">
        <w:t>t – if the</w:t>
      </w:r>
      <w:r>
        <w:t xml:space="preserve"> OS driver </w:t>
      </w:r>
      <w:r w:rsidR="005C7AC6">
        <w:t>is not PRM aware and uses _DSM instead</w:t>
      </w:r>
      <w:r w:rsidR="00E34694">
        <w:t xml:space="preserve">, or platform events that trigger </w:t>
      </w:r>
      <w:ins w:id="788" w:author="Jose Marinho [2]" w:date="2022-05-05T17:22:00Z">
        <w:r w:rsidR="18A4C544">
          <w:t>an interrupt to the Host OS</w:t>
        </w:r>
      </w:ins>
      <w:del w:id="789" w:author="Jose Marinho [2]" w:date="2022-05-05T17:22:00Z">
        <w:r w:rsidDel="00E34694">
          <w:delText>SCI</w:delText>
        </w:r>
      </w:del>
      <w:r w:rsidR="00E34694">
        <w:t>.</w:t>
      </w:r>
    </w:p>
    <w:p w14:paraId="37ECB375" w14:textId="77777777" w:rsidR="009E0C0C" w:rsidRDefault="009E0C0C" w:rsidP="009E0C0C">
      <w:pPr>
        <w:pStyle w:val="ListParagraph"/>
        <w:tabs>
          <w:tab w:val="left" w:pos="-900"/>
          <w:tab w:val="left" w:pos="-300"/>
          <w:tab w:val="left" w:pos="720"/>
        </w:tabs>
        <w:spacing w:after="60"/>
        <w:rPr>
          <w:rFonts w:cs="Arial"/>
        </w:rPr>
      </w:pPr>
    </w:p>
    <w:p w14:paraId="2A9B8A14" w14:textId="77777777" w:rsidR="009E0C0C" w:rsidRDefault="009E0C0C" w:rsidP="009E0C0C">
      <w:pPr>
        <w:pStyle w:val="ListParagraph"/>
        <w:tabs>
          <w:tab w:val="left" w:pos="-900"/>
          <w:tab w:val="left" w:pos="-300"/>
          <w:tab w:val="left" w:pos="720"/>
        </w:tabs>
        <w:spacing w:after="60"/>
        <w:rPr>
          <w:rFonts w:cs="Arial"/>
        </w:rPr>
      </w:pPr>
    </w:p>
    <w:p w14:paraId="05B732C4" w14:textId="77777777" w:rsidR="009E0C0C" w:rsidRDefault="009E0C0C" w:rsidP="009E0C0C">
      <w:pPr>
        <w:pStyle w:val="ListParagraph"/>
        <w:tabs>
          <w:tab w:val="left" w:pos="-900"/>
          <w:tab w:val="left" w:pos="-300"/>
          <w:tab w:val="left" w:pos="720"/>
        </w:tabs>
        <w:spacing w:after="60"/>
        <w:rPr>
          <w:rFonts w:cs="Arial"/>
        </w:rPr>
      </w:pPr>
    </w:p>
    <w:p w14:paraId="419F7F1C" w14:textId="77777777" w:rsidR="009E0C0C" w:rsidRDefault="009E0C0C" w:rsidP="009E0C0C">
      <w:pPr>
        <w:pStyle w:val="ListParagraph"/>
        <w:tabs>
          <w:tab w:val="left" w:pos="-900"/>
          <w:tab w:val="left" w:pos="-300"/>
          <w:tab w:val="left" w:pos="720"/>
        </w:tabs>
        <w:spacing w:after="60"/>
        <w:rPr>
          <w:rFonts w:cs="Arial"/>
        </w:rPr>
      </w:pPr>
    </w:p>
    <w:p w14:paraId="7EE4E4B1" w14:textId="77777777" w:rsidR="009E0C0C" w:rsidRDefault="009E0C0C" w:rsidP="009E0C0C">
      <w:pPr>
        <w:pStyle w:val="ListParagraph"/>
        <w:tabs>
          <w:tab w:val="left" w:pos="-900"/>
          <w:tab w:val="left" w:pos="-300"/>
          <w:tab w:val="left" w:pos="720"/>
        </w:tabs>
        <w:spacing w:after="60"/>
        <w:rPr>
          <w:rFonts w:cs="Arial"/>
        </w:rPr>
      </w:pPr>
    </w:p>
    <w:p w14:paraId="0EDE2A76" w14:textId="77777777" w:rsidR="009E0C0C" w:rsidRDefault="009E0C0C" w:rsidP="009E0C0C">
      <w:pPr>
        <w:pStyle w:val="ListParagraph"/>
        <w:tabs>
          <w:tab w:val="left" w:pos="-900"/>
          <w:tab w:val="left" w:pos="-300"/>
          <w:tab w:val="left" w:pos="720"/>
        </w:tabs>
        <w:spacing w:after="60"/>
        <w:rPr>
          <w:rFonts w:cs="Arial"/>
        </w:rPr>
      </w:pPr>
    </w:p>
    <w:p w14:paraId="7F17F606" w14:textId="77777777" w:rsidR="009E0C0C" w:rsidRDefault="009E0C0C" w:rsidP="009E0C0C">
      <w:pPr>
        <w:pStyle w:val="ListParagraph"/>
        <w:tabs>
          <w:tab w:val="left" w:pos="-900"/>
          <w:tab w:val="left" w:pos="-300"/>
          <w:tab w:val="left" w:pos="720"/>
        </w:tabs>
        <w:spacing w:after="60"/>
        <w:rPr>
          <w:rFonts w:cs="Arial"/>
        </w:rPr>
      </w:pPr>
    </w:p>
    <w:p w14:paraId="058620A9" w14:textId="77777777" w:rsidR="009E0C0C" w:rsidRDefault="009E0C0C" w:rsidP="009E0C0C">
      <w:pPr>
        <w:pStyle w:val="ListParagraph"/>
        <w:tabs>
          <w:tab w:val="left" w:pos="-900"/>
          <w:tab w:val="left" w:pos="-300"/>
          <w:tab w:val="left" w:pos="720"/>
        </w:tabs>
        <w:spacing w:after="60"/>
        <w:rPr>
          <w:rFonts w:cs="Arial"/>
        </w:rPr>
      </w:pPr>
    </w:p>
    <w:p w14:paraId="58B7ABD9" w14:textId="77777777" w:rsidR="009E0C0C" w:rsidRDefault="009E0C0C" w:rsidP="009E0C0C">
      <w:pPr>
        <w:pStyle w:val="ListParagraph"/>
        <w:tabs>
          <w:tab w:val="left" w:pos="-900"/>
          <w:tab w:val="left" w:pos="-300"/>
          <w:tab w:val="left" w:pos="720"/>
        </w:tabs>
        <w:spacing w:after="60"/>
        <w:rPr>
          <w:rFonts w:cs="Arial"/>
        </w:rPr>
      </w:pPr>
    </w:p>
    <w:p w14:paraId="0CC7E422" w14:textId="77777777" w:rsidR="009E0C0C" w:rsidRDefault="009E0C0C" w:rsidP="009E0C0C">
      <w:pPr>
        <w:pStyle w:val="ListParagraph"/>
        <w:tabs>
          <w:tab w:val="left" w:pos="-900"/>
          <w:tab w:val="left" w:pos="-300"/>
          <w:tab w:val="left" w:pos="720"/>
        </w:tabs>
        <w:spacing w:after="60"/>
        <w:rPr>
          <w:rFonts w:cs="Arial"/>
        </w:rPr>
      </w:pPr>
    </w:p>
    <w:p w14:paraId="4FAEDB4C" w14:textId="77777777" w:rsidR="009E0C0C" w:rsidRDefault="009E0C0C" w:rsidP="009E0C0C">
      <w:pPr>
        <w:pStyle w:val="ListParagraph"/>
        <w:tabs>
          <w:tab w:val="left" w:pos="-900"/>
          <w:tab w:val="left" w:pos="-300"/>
          <w:tab w:val="left" w:pos="720"/>
        </w:tabs>
        <w:spacing w:after="60"/>
        <w:rPr>
          <w:rFonts w:cs="Arial"/>
        </w:rPr>
      </w:pPr>
    </w:p>
    <w:p w14:paraId="177D7A44" w14:textId="77777777" w:rsidR="009E0C0C" w:rsidRDefault="009E0C0C" w:rsidP="009E0C0C">
      <w:pPr>
        <w:pStyle w:val="ListParagraph"/>
        <w:tabs>
          <w:tab w:val="left" w:pos="-900"/>
          <w:tab w:val="left" w:pos="-300"/>
          <w:tab w:val="left" w:pos="720"/>
        </w:tabs>
        <w:spacing w:after="60"/>
        <w:rPr>
          <w:rFonts w:cs="Arial"/>
        </w:rPr>
      </w:pPr>
    </w:p>
    <w:p w14:paraId="728E6E7D" w14:textId="77777777" w:rsidR="009E0C0C" w:rsidRDefault="009E0C0C" w:rsidP="009E0C0C">
      <w:pPr>
        <w:pStyle w:val="ListParagraph"/>
        <w:tabs>
          <w:tab w:val="left" w:pos="-900"/>
          <w:tab w:val="left" w:pos="-300"/>
          <w:tab w:val="left" w:pos="720"/>
        </w:tabs>
        <w:spacing w:after="60"/>
        <w:rPr>
          <w:rFonts w:cs="Arial"/>
        </w:rPr>
      </w:pPr>
    </w:p>
    <w:p w14:paraId="529DB211" w14:textId="77777777" w:rsidR="009E0C0C" w:rsidRDefault="009E0C0C" w:rsidP="009E0C0C">
      <w:pPr>
        <w:pStyle w:val="ListParagraph"/>
        <w:tabs>
          <w:tab w:val="left" w:pos="-900"/>
          <w:tab w:val="left" w:pos="-300"/>
          <w:tab w:val="left" w:pos="720"/>
        </w:tabs>
        <w:spacing w:after="60"/>
        <w:rPr>
          <w:rFonts w:cs="Arial"/>
        </w:rPr>
      </w:pPr>
    </w:p>
    <w:p w14:paraId="500FE61E" w14:textId="77777777" w:rsidR="009E0C0C" w:rsidRDefault="009E0C0C" w:rsidP="009E0C0C">
      <w:pPr>
        <w:pStyle w:val="ListParagraph"/>
        <w:tabs>
          <w:tab w:val="left" w:pos="-900"/>
          <w:tab w:val="left" w:pos="-300"/>
          <w:tab w:val="left" w:pos="720"/>
        </w:tabs>
        <w:spacing w:after="60"/>
        <w:rPr>
          <w:rFonts w:cs="Arial"/>
        </w:rPr>
      </w:pPr>
    </w:p>
    <w:p w14:paraId="377F0A72" w14:textId="77777777" w:rsidR="009E0C0C" w:rsidRDefault="009E0C0C" w:rsidP="009E0C0C">
      <w:pPr>
        <w:pStyle w:val="ListParagraph"/>
        <w:tabs>
          <w:tab w:val="left" w:pos="-900"/>
          <w:tab w:val="left" w:pos="-300"/>
          <w:tab w:val="left" w:pos="720"/>
        </w:tabs>
        <w:spacing w:after="60"/>
        <w:rPr>
          <w:rFonts w:cs="Arial"/>
        </w:rPr>
      </w:pPr>
    </w:p>
    <w:p w14:paraId="365281A9" w14:textId="77777777" w:rsidR="009E0C0C" w:rsidRDefault="009E0C0C" w:rsidP="009E0C0C">
      <w:pPr>
        <w:pStyle w:val="ListParagraph"/>
        <w:tabs>
          <w:tab w:val="left" w:pos="-900"/>
          <w:tab w:val="left" w:pos="-300"/>
          <w:tab w:val="left" w:pos="720"/>
        </w:tabs>
        <w:spacing w:after="60"/>
        <w:rPr>
          <w:rFonts w:cs="Arial"/>
        </w:rPr>
      </w:pPr>
    </w:p>
    <w:p w14:paraId="71D74F44" w14:textId="77777777" w:rsidR="009E0C0C" w:rsidRDefault="009E0C0C" w:rsidP="009E0C0C">
      <w:pPr>
        <w:pStyle w:val="ListParagraph"/>
        <w:tabs>
          <w:tab w:val="left" w:pos="-900"/>
          <w:tab w:val="left" w:pos="-300"/>
          <w:tab w:val="left" w:pos="720"/>
        </w:tabs>
        <w:spacing w:after="60"/>
        <w:rPr>
          <w:rFonts w:cs="Arial"/>
        </w:rPr>
      </w:pPr>
    </w:p>
    <w:p w14:paraId="2D0AA25F" w14:textId="77777777" w:rsidR="009E0C0C" w:rsidRDefault="009E0C0C" w:rsidP="009E0C0C">
      <w:pPr>
        <w:pStyle w:val="ListParagraph"/>
        <w:tabs>
          <w:tab w:val="left" w:pos="-900"/>
          <w:tab w:val="left" w:pos="-300"/>
          <w:tab w:val="left" w:pos="720"/>
        </w:tabs>
        <w:spacing w:after="60"/>
        <w:rPr>
          <w:rFonts w:cs="Arial"/>
        </w:rPr>
      </w:pPr>
    </w:p>
    <w:p w14:paraId="0AECA39E" w14:textId="77777777" w:rsidR="009E0C0C" w:rsidRDefault="009E0C0C" w:rsidP="009E0C0C">
      <w:pPr>
        <w:pStyle w:val="ListParagraph"/>
        <w:tabs>
          <w:tab w:val="left" w:pos="-900"/>
          <w:tab w:val="left" w:pos="-300"/>
          <w:tab w:val="left" w:pos="720"/>
        </w:tabs>
        <w:spacing w:after="60"/>
        <w:rPr>
          <w:rFonts w:cs="Arial"/>
        </w:rPr>
      </w:pPr>
    </w:p>
    <w:p w14:paraId="425B02F6" w14:textId="77777777" w:rsidR="009E0C0C" w:rsidRDefault="009E0C0C" w:rsidP="009E0C0C">
      <w:pPr>
        <w:pStyle w:val="ListParagraph"/>
        <w:tabs>
          <w:tab w:val="left" w:pos="-900"/>
          <w:tab w:val="left" w:pos="-300"/>
          <w:tab w:val="left" w:pos="720"/>
        </w:tabs>
        <w:spacing w:after="60"/>
        <w:rPr>
          <w:rFonts w:cs="Arial"/>
        </w:rPr>
      </w:pPr>
    </w:p>
    <w:p w14:paraId="25A44B46" w14:textId="77777777" w:rsidR="009E0C0C" w:rsidRDefault="009E0C0C" w:rsidP="009E0C0C">
      <w:pPr>
        <w:pStyle w:val="ListParagraph"/>
        <w:tabs>
          <w:tab w:val="left" w:pos="-900"/>
          <w:tab w:val="left" w:pos="-300"/>
          <w:tab w:val="left" w:pos="720"/>
        </w:tabs>
        <w:spacing w:after="60"/>
        <w:rPr>
          <w:rFonts w:cs="Arial"/>
        </w:rPr>
      </w:pPr>
    </w:p>
    <w:p w14:paraId="1CB08D55" w14:textId="1EB8EAE5" w:rsidR="009E0C0C" w:rsidRPr="00741475" w:rsidRDefault="00510DC4" w:rsidP="009E0C0C">
      <w:pPr>
        <w:pStyle w:val="ListParagraph"/>
        <w:tabs>
          <w:tab w:val="left" w:pos="-900"/>
          <w:tab w:val="left" w:pos="-300"/>
          <w:tab w:val="left" w:pos="720"/>
        </w:tabs>
        <w:spacing w:after="60"/>
        <w:rPr>
          <w:rFonts w:cs="Arial"/>
        </w:rPr>
      </w:pPr>
      <w:r>
        <w:rPr>
          <w:rFonts w:cs="Arial"/>
          <w:noProof/>
        </w:rPr>
        <w:lastRenderedPageBreak/>
        <mc:AlternateContent>
          <mc:Choice Requires="wpg">
            <w:drawing>
              <wp:anchor distT="0" distB="0" distL="114300" distR="114300" simplePos="0" relativeHeight="251656215" behindDoc="0" locked="0" layoutInCell="1" allowOverlap="1" wp14:anchorId="3F3A897A" wp14:editId="4C543C2C">
                <wp:simplePos x="0" y="0"/>
                <wp:positionH relativeFrom="column">
                  <wp:posOffset>0</wp:posOffset>
                </wp:positionH>
                <wp:positionV relativeFrom="paragraph">
                  <wp:posOffset>657225</wp:posOffset>
                </wp:positionV>
                <wp:extent cx="6332220" cy="4138930"/>
                <wp:effectExtent l="0" t="0" r="11430" b="13970"/>
                <wp:wrapTopAndBottom/>
                <wp:docPr id="1802634509" name="Group 1802634509"/>
                <wp:cNvGraphicFramePr/>
                <a:graphic xmlns:a="http://schemas.openxmlformats.org/drawingml/2006/main">
                  <a:graphicData uri="http://schemas.microsoft.com/office/word/2010/wordprocessingGroup">
                    <wpg:wgp>
                      <wpg:cNvGrpSpPr/>
                      <wpg:grpSpPr>
                        <a:xfrm>
                          <a:off x="0" y="0"/>
                          <a:ext cx="6332220" cy="4138930"/>
                          <a:chOff x="0" y="0"/>
                          <a:chExt cx="6332277" cy="4138954"/>
                        </a:xfrm>
                      </wpg:grpSpPr>
                      <wps:wsp>
                        <wps:cNvPr id="1952925591" name="Rectangle 1952925591"/>
                        <wps:cNvSpPr/>
                        <wps:spPr>
                          <a:xfrm>
                            <a:off x="2717320" y="1285336"/>
                            <a:ext cx="1744980" cy="171273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925592" name="Rectangle 1952925592"/>
                        <wps:cNvSpPr/>
                        <wps:spPr>
                          <a:xfrm>
                            <a:off x="2725947" y="0"/>
                            <a:ext cx="1714500" cy="1150620"/>
                          </a:xfrm>
                          <a:prstGeom prst="rect">
                            <a:avLst/>
                          </a:prstGeom>
                          <a:solidFill>
                            <a:schemeClr val="bg2"/>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925593" name="Rectangle 1952925593"/>
                        <wps:cNvSpPr/>
                        <wps:spPr>
                          <a:xfrm>
                            <a:off x="0" y="0"/>
                            <a:ext cx="2590800" cy="2987040"/>
                          </a:xfrm>
                          <a:prstGeom prst="rect">
                            <a:avLst/>
                          </a:prstGeom>
                          <a:solidFill>
                            <a:schemeClr val="tx2">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925596" name="Flowchart: Internal Storage 1952925596"/>
                        <wps:cNvSpPr/>
                        <wps:spPr>
                          <a:xfrm>
                            <a:off x="3045124" y="2311880"/>
                            <a:ext cx="844550" cy="4191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925595" name="Text Box 1952925595"/>
                        <wps:cNvSpPr txBox="1"/>
                        <wps:spPr>
                          <a:xfrm>
                            <a:off x="3243532" y="2424023"/>
                            <a:ext cx="565150" cy="228600"/>
                          </a:xfrm>
                          <a:prstGeom prst="rect">
                            <a:avLst/>
                          </a:prstGeom>
                          <a:solidFill>
                            <a:schemeClr val="lt1"/>
                          </a:solidFill>
                          <a:ln w="6350">
                            <a:solidFill>
                              <a:prstClr val="black"/>
                            </a:solidFill>
                          </a:ln>
                        </wps:spPr>
                        <wps:txbx>
                          <w:txbxContent>
                            <w:p w14:paraId="34190FB4" w14:textId="77777777" w:rsidR="00356467" w:rsidRPr="00432C89" w:rsidRDefault="00356467" w:rsidP="00342BDE">
                              <w:pPr>
                                <w:rPr>
                                  <w:sz w:val="16"/>
                                  <w:szCs w:val="16"/>
                                </w:rPr>
                              </w:pPr>
                              <w:r w:rsidRPr="00432C89">
                                <w:rPr>
                                  <w:sz w:val="16"/>
                                  <w:szCs w:val="16"/>
                                </w:rPr>
                                <w:t>PRMT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Speech Bubble: Rectangle 321"/>
                        <wps:cNvSpPr/>
                        <wps:spPr>
                          <a:xfrm>
                            <a:off x="491705" y="3326202"/>
                            <a:ext cx="1478280" cy="769620"/>
                          </a:xfrm>
                          <a:prstGeom prst="wedgeRectCallout">
                            <a:avLst>
                              <a:gd name="adj1" fmla="val 27105"/>
                              <a:gd name="adj2" fmla="val -1008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19EF8D" w14:textId="77777777" w:rsidR="00356467" w:rsidRPr="000D04F5" w:rsidRDefault="00356467" w:rsidP="00342BDE">
                              <w:pPr>
                                <w:jc w:val="center"/>
                                <w:rPr>
                                  <w:color w:val="000000" w:themeColor="text1"/>
                                </w:rPr>
                              </w:pPr>
                              <w:r w:rsidRPr="000D04F5">
                                <w:rPr>
                                  <w:color w:val="000000" w:themeColor="text1"/>
                                </w:rPr>
                                <w:t>Address</w:t>
                              </w:r>
                              <w:r>
                                <w:rPr>
                                  <w:color w:val="000000" w:themeColor="text1"/>
                                </w:rPr>
                                <w:t>es</w:t>
                              </w:r>
                              <w:r w:rsidRPr="000D04F5">
                                <w:rPr>
                                  <w:color w:val="000000" w:themeColor="text1"/>
                                </w:rPr>
                                <w:t xml:space="preserve"> Legacy Usage Models based on _DSM invocation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peech Bubble: Rectangle 320"/>
                        <wps:cNvSpPr/>
                        <wps:spPr>
                          <a:xfrm>
                            <a:off x="4809945" y="60385"/>
                            <a:ext cx="1478280" cy="769620"/>
                          </a:xfrm>
                          <a:prstGeom prst="wedgeRectCallout">
                            <a:avLst>
                              <a:gd name="adj1" fmla="val -75472"/>
                              <a:gd name="adj2" fmla="val 1497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443108" w14:textId="77777777" w:rsidR="00356467" w:rsidRPr="000D04F5" w:rsidRDefault="00356467" w:rsidP="00342BDE">
                              <w:pPr>
                                <w:jc w:val="center"/>
                                <w:rPr>
                                  <w:color w:val="000000" w:themeColor="text1"/>
                                </w:rPr>
                              </w:pPr>
                              <w:r>
                                <w:rPr>
                                  <w:color w:val="000000" w:themeColor="text1"/>
                                </w:rPr>
                                <w:t>New usages for PRM aware OS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87" name="Speech Bubble: Rectangle 1785119487"/>
                        <wps:cNvSpPr/>
                        <wps:spPr>
                          <a:xfrm>
                            <a:off x="2449901" y="3317576"/>
                            <a:ext cx="1478280" cy="464820"/>
                          </a:xfrm>
                          <a:prstGeom prst="wedgeRectCallout">
                            <a:avLst>
                              <a:gd name="adj1" fmla="val 28136"/>
                              <a:gd name="adj2" fmla="val -135293"/>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D5344C" w14:textId="77777777" w:rsidR="00356467" w:rsidRPr="000D04F5" w:rsidRDefault="00356467" w:rsidP="00342BDE">
                              <w:pPr>
                                <w:jc w:val="center"/>
                                <w:rPr>
                                  <w:color w:val="000000" w:themeColor="text1"/>
                                </w:rPr>
                              </w:pPr>
                              <w:r>
                                <w:rPr>
                                  <w:color w:val="000000" w:themeColor="text1"/>
                                </w:rPr>
                                <w:t>PRM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86" name="Speech Bubble: Rectangle 1785119486"/>
                        <wps:cNvSpPr/>
                        <wps:spPr>
                          <a:xfrm>
                            <a:off x="4364966" y="3369334"/>
                            <a:ext cx="1478280" cy="769620"/>
                          </a:xfrm>
                          <a:prstGeom prst="wedgeRectCallout">
                            <a:avLst>
                              <a:gd name="adj1" fmla="val 27105"/>
                              <a:gd name="adj2" fmla="val -1008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60907" w14:textId="0DD1147E" w:rsidR="00356467" w:rsidRPr="000D04F5" w:rsidRDefault="00356467" w:rsidP="00342BDE">
                              <w:pPr>
                                <w:jc w:val="center"/>
                                <w:rPr>
                                  <w:color w:val="000000" w:themeColor="text1"/>
                                </w:rPr>
                              </w:pPr>
                              <w:r>
                                <w:rPr>
                                  <w:color w:val="000000" w:themeColor="text1"/>
                                </w:rPr>
                                <w:t xml:space="preserve">PRM Handlers in Lieu of </w:t>
                              </w:r>
                              <w:del w:id="790" w:author="Jose Marinho [2]" w:date="2022-05-05T17:11:00Z">
                                <w:r>
                                  <w:rPr>
                                    <w:color w:val="000000" w:themeColor="text1"/>
                                  </w:rPr>
                                  <w:delText>SMI Handlers</w:delText>
                                </w:r>
                              </w:del>
                              <w:ins w:id="791" w:author="Jose Marinho [2]" w:date="2022-05-05T17:11:00Z">
                                <w:r w:rsidR="001C5313">
                                  <w:rPr>
                                    <w:color w:val="000000" w:themeColor="text1"/>
                                  </w:rPr>
                                  <w:t>privileged firmware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284671" y="112144"/>
                            <a:ext cx="1397595" cy="660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7C094" w14:textId="77777777" w:rsidR="00356467" w:rsidRDefault="00356467" w:rsidP="00342BDE">
                              <w:pPr>
                                <w:jc w:val="center"/>
                                <w:rPr>
                                  <w:sz w:val="24"/>
                                  <w:szCs w:val="24"/>
                                </w:rPr>
                              </w:pPr>
                              <w:r>
                                <w:rPr>
                                  <w:rFonts w:asciiTheme="minorHAnsi" w:hAnsi="Calibri" w:cstheme="minorBidi"/>
                                  <w:color w:val="FFFFFF" w:themeColor="light1"/>
                                  <w:kern w:val="24"/>
                                  <w:sz w:val="36"/>
                                  <w:szCs w:val="36"/>
                                </w:rPr>
                                <w:t>OS Driver (e.g RAS)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284671" y="1371600"/>
                            <a:ext cx="1564844" cy="830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4B31E" w14:textId="77777777" w:rsidR="00356467" w:rsidRDefault="00356467" w:rsidP="00342BDE">
                              <w:pPr>
                                <w:jc w:val="center"/>
                                <w:rPr>
                                  <w:sz w:val="24"/>
                                  <w:szCs w:val="24"/>
                                </w:rPr>
                              </w:pPr>
                              <w:r>
                                <w:rPr>
                                  <w:rFonts w:asciiTheme="minorHAnsi" w:hAnsi="Calibri" w:cstheme="minorBidi"/>
                                  <w:color w:val="FFFFFF" w:themeColor="light1"/>
                                  <w:kern w:val="24"/>
                                  <w:sz w:val="36"/>
                                  <w:szCs w:val="36"/>
                                </w:rPr>
                                <w:t>ASL Methods (e.g _DSM)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wps:spPr>
                          <a:xfrm>
                            <a:off x="980176" y="767751"/>
                            <a:ext cx="0" cy="6001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4015104" name="Straight Arrow Connector 124015104"/>
                        <wps:cNvCnPr/>
                        <wps:spPr>
                          <a:xfrm>
                            <a:off x="1682151" y="1697966"/>
                            <a:ext cx="111172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4015105" name="Rectangle 124015105"/>
                        <wps:cNvSpPr/>
                        <wps:spPr>
                          <a:xfrm>
                            <a:off x="2786332" y="1371600"/>
                            <a:ext cx="1397595" cy="660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25C86" w14:textId="77777777" w:rsidR="00356467" w:rsidRDefault="00356467" w:rsidP="00342BDE">
                              <w:pPr>
                                <w:jc w:val="center"/>
                                <w:rPr>
                                  <w:sz w:val="24"/>
                                  <w:szCs w:val="24"/>
                                </w:rPr>
                              </w:pPr>
                              <w:r>
                                <w:rPr>
                                  <w:rFonts w:asciiTheme="minorHAnsi" w:hAnsi="Calibri" w:cstheme="minorBidi"/>
                                  <w:color w:val="FFFFFF" w:themeColor="light1"/>
                                  <w:kern w:val="24"/>
                                  <w:sz w:val="36"/>
                                  <w:szCs w:val="36"/>
                                </w:rPr>
                                <w:t>ACPI/Bridge Driver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06" name="TextBox 16"/>
                        <wps:cNvSpPr txBox="1"/>
                        <wps:spPr>
                          <a:xfrm>
                            <a:off x="1846052" y="1181819"/>
                            <a:ext cx="968778" cy="490560"/>
                          </a:xfrm>
                          <a:prstGeom prst="rect">
                            <a:avLst/>
                          </a:prstGeom>
                          <a:noFill/>
                        </wps:spPr>
                        <wps:txbx>
                          <w:txbxContent>
                            <w:p w14:paraId="3BB689D7" w14:textId="77777777" w:rsidR="00356467" w:rsidRDefault="00356467" w:rsidP="00342BDE">
                              <w:pPr>
                                <w:rPr>
                                  <w:sz w:val="24"/>
                                  <w:szCs w:val="24"/>
                                </w:rPr>
                              </w:pPr>
                              <w:r>
                                <w:rPr>
                                  <w:rFonts w:asciiTheme="minorHAnsi" w:hAnsi="Calibri" w:cstheme="minorBidi"/>
                                  <w:color w:val="000000" w:themeColor="text1"/>
                                  <w:kern w:val="24"/>
                                  <w:sz w:val="28"/>
                                  <w:szCs w:val="28"/>
                                </w:rPr>
                                <w:t>PRM</w:t>
                              </w:r>
                            </w:p>
                            <w:p w14:paraId="64D2DF7C" w14:textId="77777777" w:rsidR="00356467" w:rsidRDefault="00356467" w:rsidP="00342BDE">
                              <w:r>
                                <w:rPr>
                                  <w:rFonts w:asciiTheme="minorHAnsi" w:hAnsi="Calibri" w:cstheme="minorBidi"/>
                                  <w:color w:val="000000" w:themeColor="text1"/>
                                  <w:kern w:val="24"/>
                                  <w:sz w:val="28"/>
                                  <w:szCs w:val="28"/>
                                </w:rPr>
                                <w:t>OpRegion</w:t>
                              </w:r>
                            </w:p>
                          </w:txbxContent>
                        </wps:txbx>
                        <wps:bodyPr wrap="square" rtlCol="0">
                          <a:noAutofit/>
                        </wps:bodyPr>
                      </wps:wsp>
                      <wps:wsp>
                        <wps:cNvPr id="124015107" name="Rectangle 124015107"/>
                        <wps:cNvSpPr/>
                        <wps:spPr>
                          <a:xfrm>
                            <a:off x="2777705" y="86264"/>
                            <a:ext cx="1397595" cy="660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9226A" w14:textId="77777777" w:rsidR="00356467" w:rsidRDefault="00356467" w:rsidP="00342BDE">
                              <w:pPr>
                                <w:jc w:val="center"/>
                                <w:rPr>
                                  <w:sz w:val="24"/>
                                  <w:szCs w:val="24"/>
                                </w:rPr>
                              </w:pPr>
                              <w:r>
                                <w:rPr>
                                  <w:rFonts w:asciiTheme="minorHAnsi" w:hAnsi="Calibri" w:cstheme="minorBidi"/>
                                  <w:color w:val="FFFFFF" w:themeColor="light1"/>
                                  <w:kern w:val="24"/>
                                  <w:sz w:val="36"/>
                                  <w:szCs w:val="36"/>
                                </w:rPr>
                                <w:t>OS Driver (e.g RAS)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08" name="Straight Arrow Connector 124015108"/>
                        <wps:cNvCnPr/>
                        <wps:spPr>
                          <a:xfrm>
                            <a:off x="3490463" y="767751"/>
                            <a:ext cx="0" cy="6001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4015109" name="Straight Arrow Connector 124015109"/>
                        <wps:cNvCnPr/>
                        <wps:spPr>
                          <a:xfrm>
                            <a:off x="4185608" y="1701201"/>
                            <a:ext cx="1111723" cy="439634"/>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015110" name="Flowchart: Multidocument 124015110"/>
                        <wps:cNvSpPr/>
                        <wps:spPr>
                          <a:xfrm>
                            <a:off x="5296618" y="1992702"/>
                            <a:ext cx="1035659" cy="951834"/>
                          </a:xfrm>
                          <a:prstGeom prst="flowChartMultidocumen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D11055" w14:textId="77777777" w:rsidR="00356467" w:rsidRDefault="00356467" w:rsidP="00342BDE">
                              <w:pPr>
                                <w:jc w:val="center"/>
                                <w:rPr>
                                  <w:sz w:val="24"/>
                                  <w:szCs w:val="24"/>
                                </w:rPr>
                              </w:pPr>
                              <w:r>
                                <w:rPr>
                                  <w:rFonts w:asciiTheme="minorHAnsi" w:hAnsi="Calibri" w:cstheme="minorBidi"/>
                                  <w:color w:val="FFFFFF" w:themeColor="light1"/>
                                  <w:kern w:val="24"/>
                                  <w:sz w:val="28"/>
                                  <w:szCs w:val="28"/>
                                </w:rPr>
                                <w:t>PRM Handlers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2925589" name="TextBox 26"/>
                        <wps:cNvSpPr txBox="1"/>
                        <wps:spPr>
                          <a:xfrm>
                            <a:off x="207034" y="802257"/>
                            <a:ext cx="2085975" cy="334216"/>
                          </a:xfrm>
                          <a:prstGeom prst="rect">
                            <a:avLst/>
                          </a:prstGeom>
                          <a:noFill/>
                        </wps:spPr>
                        <wps:txbx>
                          <w:txbxContent>
                            <w:p w14:paraId="2609175C" w14:textId="77777777" w:rsidR="00356467" w:rsidRDefault="00356467" w:rsidP="00342BDE">
                              <w:pPr>
                                <w:rPr>
                                  <w:sz w:val="24"/>
                                  <w:szCs w:val="24"/>
                                </w:rPr>
                              </w:pPr>
                              <w:r>
                                <w:rPr>
                                  <w:rFonts w:asciiTheme="minorHAnsi" w:hAnsi="Calibri" w:cstheme="minorBidi"/>
                                  <w:color w:val="000000" w:themeColor="text1"/>
                                  <w:kern w:val="24"/>
                                  <w:sz w:val="28"/>
                                  <w:szCs w:val="28"/>
                                </w:rPr>
                                <w:t>Invocation through ACPI</w:t>
                              </w:r>
                            </w:p>
                          </w:txbxContent>
                        </wps:txbx>
                        <wps:bodyPr wrap="square" rtlCol="0">
                          <a:noAutofit/>
                        </wps:bodyPr>
                      </wps:wsp>
                      <wps:wsp>
                        <wps:cNvPr id="1952925590" name="TextBox 27"/>
                        <wps:cNvSpPr txBox="1"/>
                        <wps:spPr>
                          <a:xfrm>
                            <a:off x="2941607" y="776378"/>
                            <a:ext cx="1490639" cy="288565"/>
                          </a:xfrm>
                          <a:prstGeom prst="rect">
                            <a:avLst/>
                          </a:prstGeom>
                          <a:noFill/>
                        </wps:spPr>
                        <wps:txbx>
                          <w:txbxContent>
                            <w:p w14:paraId="20CCC7C7" w14:textId="77777777" w:rsidR="00356467" w:rsidRDefault="00356467" w:rsidP="00342BDE">
                              <w:pPr>
                                <w:rPr>
                                  <w:sz w:val="24"/>
                                  <w:szCs w:val="24"/>
                                </w:rPr>
                              </w:pPr>
                              <w:r>
                                <w:rPr>
                                  <w:rFonts w:asciiTheme="minorHAnsi" w:hAnsi="Calibri" w:cstheme="minorBidi"/>
                                  <w:color w:val="000000" w:themeColor="text1"/>
                                  <w:kern w:val="24"/>
                                  <w:sz w:val="28"/>
                                  <w:szCs w:val="28"/>
                                </w:rPr>
                                <w:t>Direct Invocation</w:t>
                              </w:r>
                            </w:p>
                          </w:txbxContent>
                        </wps:txbx>
                        <wps:bodyPr wrap="square" rtlCol="0">
                          <a:noAutofit/>
                        </wps:bodyPr>
                      </wps:wsp>
                    </wpg:wgp>
                  </a:graphicData>
                </a:graphic>
              </wp:anchor>
            </w:drawing>
          </mc:Choice>
          <mc:Fallback>
            <w:pict>
              <v:group w14:anchorId="3F3A897A" id="Group 1802634509" o:spid="_x0000_s1132" style="position:absolute;left:0;text-align:left;margin-left:0;margin-top:51.75pt;width:498.6pt;height:325.9pt;z-index:251656215;mso-position-horizontal-relative:text;mso-position-vertical-relative:text" coordsize="6332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">
                <v:rect id="Rectangle 1952925591" o:spid="_x0000_s1133" style="position:absolute;left:27173;top:12853;width:17450;height:17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" fillcolor="#f4b083 [1941]" strokecolor="#1f3763 [1604]" strokeweight="1pt"/>
                <v:rect id="Rectangle 1952925592" o:spid="_x0000_s1134" style="position:absolute;left:27259;width:17145;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" fillcolor="#e7e6e6 [3214]" strokecolor="#c9c9c9 [1942]" strokeweight="1pt"/>
                <v:rect id="Rectangle 1952925593" o:spid="_x0000_s1135" style="position:absolute;width:25908;height:29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" fillcolor="#8496b0 [1951]" strokecolor="#c9c9c9 [1942]" strokeweight="1pt"/>
                <v:shapetype id="_x0000_t113" coordsize="21600,21600" o:spt="113" path="m,l,21600r21600,l21600,xem4236,nfl4236,21600em,4236nfl21600,4236e">
                  <v:stroke joinstyle="miter"/>
                  <v:path o:extrusionok="f" gradientshapeok="t" o:connecttype="rect" textboxrect="4236,4236,21600,21600"/>
                </v:shapetype>
                <v:shape id="Flowchart: Internal Storage 1952925596" o:spid="_x0000_s1136" type="#_x0000_t113" style="position:absolute;left:30451;top:23118;width:84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" fillcolor="#4472c4 [3204]" strokecolor="#1f3763 [1604]" strokeweight="1pt"/>
                <v:shape id="Text Box 1952925595" o:spid="_x0000_s1137" type="#_x0000_t202" style="position:absolute;left:32435;top:24240;width:56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" fillcolor="white [3201]" strokeweight=".5pt">
                  <v:textbox>
                    <w:txbxContent>
                      <w:p w14:paraId="34190FB4" w14:textId="77777777" w:rsidR="00356467" w:rsidRPr="00432C89" w:rsidRDefault="00356467" w:rsidP="00342BDE">
                        <w:pPr>
                          <w:rPr>
                            <w:sz w:val="16"/>
                            <w:szCs w:val="16"/>
                          </w:rPr>
                        </w:pPr>
                        <w:r w:rsidRPr="00432C89">
                          <w:rPr>
                            <w:sz w:val="16"/>
                            <w:szCs w:val="16"/>
                          </w:rPr>
                          <w:t>PRMT</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21" o:spid="_x0000_s1138" type="#_x0000_t61" style="position:absolute;left:4917;top:33262;width:14782;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" adj="16655,-10987" fillcolor="white [3212]" strokecolor="#1f3763 [1604]" strokeweight="1pt">
                  <v:textbox>
                    <w:txbxContent>
                      <w:p w14:paraId="4919EF8D" w14:textId="77777777" w:rsidR="00356467" w:rsidRPr="000D04F5" w:rsidRDefault="00356467" w:rsidP="00342BDE">
                        <w:pPr>
                          <w:jc w:val="center"/>
                          <w:rPr>
                            <w:color w:val="000000" w:themeColor="text1"/>
                          </w:rPr>
                        </w:pPr>
                        <w:r w:rsidRPr="000D04F5">
                          <w:rPr>
                            <w:color w:val="000000" w:themeColor="text1"/>
                          </w:rPr>
                          <w:t>Address</w:t>
                        </w:r>
                        <w:r>
                          <w:rPr>
                            <w:color w:val="000000" w:themeColor="text1"/>
                          </w:rPr>
                          <w:t>es</w:t>
                        </w:r>
                        <w:r w:rsidRPr="000D04F5">
                          <w:rPr>
                            <w:color w:val="000000" w:themeColor="text1"/>
                          </w:rPr>
                          <w:t xml:space="preserve"> Legacy Usage Models based on _DSM invocation</w:t>
                        </w:r>
                      </w:p>
                    </w:txbxContent>
                  </v:textbox>
                </v:shape>
                <v:shape id="Speech Bubble: Rectangle 320" o:spid="_x0000_s1139" type="#_x0000_t61" style="position:absolute;left:48099;top:603;width:14783;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" adj="-5502,14035" fillcolor="white [3212]" strokecolor="#1f3763 [1604]" strokeweight="1pt">
                  <v:textbox>
                    <w:txbxContent>
                      <w:p w14:paraId="6E443108" w14:textId="77777777" w:rsidR="00356467" w:rsidRPr="000D04F5" w:rsidRDefault="00356467" w:rsidP="00342BDE">
                        <w:pPr>
                          <w:jc w:val="center"/>
                          <w:rPr>
                            <w:color w:val="000000" w:themeColor="text1"/>
                          </w:rPr>
                        </w:pPr>
                        <w:r>
                          <w:rPr>
                            <w:color w:val="000000" w:themeColor="text1"/>
                          </w:rPr>
                          <w:t>New usages for PRM aware OS and Drivers</w:t>
                        </w:r>
                      </w:p>
                    </w:txbxContent>
                  </v:textbox>
                </v:shape>
                <v:shape id="Speech Bubble: Rectangle 1785119487" o:spid="_x0000_s1140" type="#_x0000_t61" style="position:absolute;left:24499;top:33175;width:1478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" adj="16877,-18423" fillcolor="white [3212]" strokecolor="#1f3763 [1604]" strokeweight="1pt">
                  <v:textbox>
                    <w:txbxContent>
                      <w:p w14:paraId="60D5344C" w14:textId="77777777" w:rsidR="00356467" w:rsidRPr="000D04F5" w:rsidRDefault="00356467" w:rsidP="00342BDE">
                        <w:pPr>
                          <w:jc w:val="center"/>
                          <w:rPr>
                            <w:color w:val="000000" w:themeColor="text1"/>
                          </w:rPr>
                        </w:pPr>
                        <w:r>
                          <w:rPr>
                            <w:color w:val="000000" w:themeColor="text1"/>
                          </w:rPr>
                          <w:t>PRM Infrastructure</w:t>
                        </w:r>
                      </w:p>
                    </w:txbxContent>
                  </v:textbox>
                </v:shape>
                <v:shape id="Speech Bubble: Rectangle 1785119486" o:spid="_x0000_s1141" type="#_x0000_t61" style="position:absolute;left:43649;top:33693;width:14783;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" adj="16655,-10987" fillcolor="white [3212]" strokecolor="#1f3763 [1604]" strokeweight="1pt">
                  <v:textbox>
                    <w:txbxContent>
                      <w:p w14:paraId="73460907" w14:textId="0DD1147E" w:rsidR="00356467" w:rsidRPr="000D04F5" w:rsidRDefault="00356467" w:rsidP="00342BDE">
                        <w:pPr>
                          <w:jc w:val="center"/>
                          <w:rPr>
                            <w:color w:val="000000" w:themeColor="text1"/>
                          </w:rPr>
                        </w:pPr>
                        <w:r>
                          <w:rPr>
                            <w:color w:val="000000" w:themeColor="text1"/>
                          </w:rPr>
                          <w:t xml:space="preserve">PRM Handlers in Lieu of </w:t>
                        </w:r>
                        <w:del w:id="792" w:author="Jose Marinho [2]" w:date="2022-05-05T17:11:00Z">
                          <w:r>
                            <w:rPr>
                              <w:color w:val="000000" w:themeColor="text1"/>
                            </w:rPr>
                            <w:delText>SMI Handlers</w:delText>
                          </w:r>
                        </w:del>
                        <w:ins w:id="793" w:author="Jose Marinho [2]" w:date="2022-05-05T17:11:00Z">
                          <w:r w:rsidR="001C5313">
                            <w:rPr>
                              <w:color w:val="000000" w:themeColor="text1"/>
                            </w:rPr>
                            <w:t>privileged firmware</w:t>
                          </w:r>
                        </w:ins>
                      </w:p>
                    </w:txbxContent>
                  </v:textbox>
                </v:shape>
                <v:rect id="Rectangle 323" o:spid="_x0000_s1142" style="position:absolute;left:2846;top:1121;width:13976;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" fillcolor="#4472c4 [3204]" strokecolor="#1f3763 [1604]" strokeweight="1pt">
                  <v:textbox>
                    <w:txbxContent>
                      <w:p w14:paraId="0307C094" w14:textId="77777777" w:rsidR="00356467" w:rsidRDefault="00356467" w:rsidP="00342BDE">
                        <w:pPr>
                          <w:jc w:val="center"/>
                          <w:rPr>
                            <w:sz w:val="24"/>
                            <w:szCs w:val="24"/>
                          </w:rPr>
                        </w:pPr>
                        <w:r>
                          <w:rPr>
                            <w:rFonts w:asciiTheme="minorHAnsi" w:hAnsi="Calibri" w:cstheme="minorBidi"/>
                            <w:color w:val="FFFFFF" w:themeColor="light1"/>
                            <w:kern w:val="24"/>
                            <w:sz w:val="36"/>
                            <w:szCs w:val="36"/>
                          </w:rPr>
                          <w:t>OS Driver (e.g RAS) Handler)</w:t>
                        </w:r>
                      </w:p>
                    </w:txbxContent>
                  </v:textbox>
                </v:rect>
                <v:rect id="Rectangle 324" o:spid="_x0000_s1143" style="position:absolute;left:2846;top:13716;width:15649;height:8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" fillcolor="#4472c4 [3204]" strokecolor="#1f3763 [1604]" strokeweight="1pt">
                  <v:textbox>
                    <w:txbxContent>
                      <w:p w14:paraId="7E84B31E" w14:textId="77777777" w:rsidR="00356467" w:rsidRDefault="00356467" w:rsidP="00342BDE">
                        <w:pPr>
                          <w:jc w:val="center"/>
                          <w:rPr>
                            <w:sz w:val="24"/>
                            <w:szCs w:val="24"/>
                          </w:rPr>
                        </w:pPr>
                        <w:r>
                          <w:rPr>
                            <w:rFonts w:asciiTheme="minorHAnsi" w:hAnsi="Calibri" w:cstheme="minorBidi"/>
                            <w:color w:val="FFFFFF" w:themeColor="light1"/>
                            <w:kern w:val="24"/>
                            <w:sz w:val="36"/>
                            <w:szCs w:val="36"/>
                          </w:rPr>
                          <w:t>ASL Methods (e.g _DSM)</w:t>
                        </w:r>
                      </w:p>
                    </w:txbxContent>
                  </v:textbox>
                </v:rect>
                <v:shape id="Straight Arrow Connector 325" o:spid="_x0000_s1144" type="#_x0000_t32" style="position:absolute;left:9801;top:7677;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" strokecolor="#4472c4 [3204]" strokeweight="2.25pt">
                  <v:stroke endarrow="block" joinstyle="miter"/>
                </v:shape>
                <v:shape id="Straight Arrow Connector 124015104" o:spid="_x0000_s1145" type="#_x0000_t32" style="position:absolute;left:16821;top:16979;width:11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" strokecolor="#4472c4 [3204]" strokeweight="2.25pt">
                  <v:stroke endarrow="block" joinstyle="miter"/>
                </v:shape>
                <v:rect id="Rectangle 124015105" o:spid="_x0000_s1146" style="position:absolute;left:27863;top:13716;width:13976;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" fillcolor="#4472c4 [3204]" strokecolor="#1f3763 [1604]" strokeweight="1pt">
                  <v:textbox>
                    <w:txbxContent>
                      <w:p w14:paraId="37525C86" w14:textId="77777777" w:rsidR="00356467" w:rsidRDefault="00356467" w:rsidP="00342BDE">
                        <w:pPr>
                          <w:jc w:val="center"/>
                          <w:rPr>
                            <w:sz w:val="24"/>
                            <w:szCs w:val="24"/>
                          </w:rPr>
                        </w:pPr>
                        <w:r>
                          <w:rPr>
                            <w:rFonts w:asciiTheme="minorHAnsi" w:hAnsi="Calibri" w:cstheme="minorBidi"/>
                            <w:color w:val="FFFFFF" w:themeColor="light1"/>
                            <w:kern w:val="24"/>
                            <w:sz w:val="36"/>
                            <w:szCs w:val="36"/>
                          </w:rPr>
                          <w:t>ACPI/Bridge Driver</w:t>
                        </w:r>
                      </w:p>
                    </w:txbxContent>
                  </v:textbox>
                </v:rect>
                <v:shape id="TextBox 16" o:spid="_x0000_s1147" type="#_x0000_t202" style="position:absolute;left:18460;top:11818;width:9688;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" filled="f" stroked="f">
                  <v:textbox>
                    <w:txbxContent>
                      <w:p w14:paraId="3BB689D7" w14:textId="77777777" w:rsidR="00356467" w:rsidRDefault="00356467" w:rsidP="00342BDE">
                        <w:pPr>
                          <w:rPr>
                            <w:sz w:val="24"/>
                            <w:szCs w:val="24"/>
                          </w:rPr>
                        </w:pPr>
                        <w:r>
                          <w:rPr>
                            <w:rFonts w:asciiTheme="minorHAnsi" w:hAnsi="Calibri" w:cstheme="minorBidi"/>
                            <w:color w:val="000000" w:themeColor="text1"/>
                            <w:kern w:val="24"/>
                            <w:sz w:val="28"/>
                            <w:szCs w:val="28"/>
                          </w:rPr>
                          <w:t>PRM</w:t>
                        </w:r>
                      </w:p>
                      <w:p w14:paraId="64D2DF7C" w14:textId="77777777" w:rsidR="00356467" w:rsidRDefault="00356467" w:rsidP="00342BDE">
                        <w:r>
                          <w:rPr>
                            <w:rFonts w:asciiTheme="minorHAnsi" w:hAnsi="Calibri" w:cstheme="minorBidi"/>
                            <w:color w:val="000000" w:themeColor="text1"/>
                            <w:kern w:val="24"/>
                            <w:sz w:val="28"/>
                            <w:szCs w:val="28"/>
                          </w:rPr>
                          <w:t>OpRegion</w:t>
                        </w:r>
                      </w:p>
                    </w:txbxContent>
                  </v:textbox>
                </v:shape>
                <v:rect id="Rectangle 124015107" o:spid="_x0000_s1148" style="position:absolute;left:27777;top:862;width:13976;height:6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" fillcolor="#4472c4 [3204]" strokecolor="#1f3763 [1604]" strokeweight="1pt">
                  <v:textbox>
                    <w:txbxContent>
                      <w:p w14:paraId="5BF9226A" w14:textId="77777777" w:rsidR="00356467" w:rsidRDefault="00356467" w:rsidP="00342BDE">
                        <w:pPr>
                          <w:jc w:val="center"/>
                          <w:rPr>
                            <w:sz w:val="24"/>
                            <w:szCs w:val="24"/>
                          </w:rPr>
                        </w:pPr>
                        <w:r>
                          <w:rPr>
                            <w:rFonts w:asciiTheme="minorHAnsi" w:hAnsi="Calibri" w:cstheme="minorBidi"/>
                            <w:color w:val="FFFFFF" w:themeColor="light1"/>
                            <w:kern w:val="24"/>
                            <w:sz w:val="36"/>
                            <w:szCs w:val="36"/>
                          </w:rPr>
                          <w:t>OS Driver (e.g RAS) Handler)</w:t>
                        </w:r>
                      </w:p>
                    </w:txbxContent>
                  </v:textbox>
                </v:rect>
                <v:shape id="Straight Arrow Connector 124015108" o:spid="_x0000_s1149" type="#_x0000_t32" style="position:absolute;left:34904;top:7677;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" strokecolor="#4472c4 [3204]" strokeweight="2.25pt">
                  <v:stroke endarrow="block" joinstyle="miter"/>
                </v:shape>
                <v:shape id="Straight Arrow Connector 124015109" o:spid="_x0000_s1150" type="#_x0000_t32" style="position:absolute;left:41856;top:17012;width:11117;height:4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" strokecolor="#92d050" strokeweight="2.25pt">
                  <v:stroke endarrow="block" joinstyle="miter"/>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4015110" o:spid="_x0000_s1151" type="#_x0000_t115" style="position:absolute;left:52966;top:19927;width:10356;height:9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" fillcolor="#92d050" strokecolor="#1f3763 [1604]" strokeweight="1pt">
                  <v:textbox>
                    <w:txbxContent>
                      <w:p w14:paraId="3FD11055" w14:textId="77777777" w:rsidR="00356467" w:rsidRDefault="00356467" w:rsidP="00342BDE">
                        <w:pPr>
                          <w:jc w:val="center"/>
                          <w:rPr>
                            <w:sz w:val="24"/>
                            <w:szCs w:val="24"/>
                          </w:rPr>
                        </w:pPr>
                        <w:r>
                          <w:rPr>
                            <w:rFonts w:asciiTheme="minorHAnsi" w:hAnsi="Calibri" w:cstheme="minorBidi"/>
                            <w:color w:val="FFFFFF" w:themeColor="light1"/>
                            <w:kern w:val="24"/>
                            <w:sz w:val="28"/>
                            <w:szCs w:val="28"/>
                          </w:rPr>
                          <w:t>PRM Handlers</w:t>
                        </w:r>
                      </w:p>
                    </w:txbxContent>
                  </v:textbox>
                </v:shape>
                <v:shape id="TextBox 26" o:spid="_x0000_s1152" type="#_x0000_t202" style="position:absolute;left:2070;top:8022;width:20860;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" filled="f" stroked="f">
                  <v:textbox>
                    <w:txbxContent>
                      <w:p w14:paraId="2609175C" w14:textId="77777777" w:rsidR="00356467" w:rsidRDefault="00356467" w:rsidP="00342BDE">
                        <w:pPr>
                          <w:rPr>
                            <w:sz w:val="24"/>
                            <w:szCs w:val="24"/>
                          </w:rPr>
                        </w:pPr>
                        <w:r>
                          <w:rPr>
                            <w:rFonts w:asciiTheme="minorHAnsi" w:hAnsi="Calibri" w:cstheme="minorBidi"/>
                            <w:color w:val="000000" w:themeColor="text1"/>
                            <w:kern w:val="24"/>
                            <w:sz w:val="28"/>
                            <w:szCs w:val="28"/>
                          </w:rPr>
                          <w:t>Invocation through ACPI</w:t>
                        </w:r>
                      </w:p>
                    </w:txbxContent>
                  </v:textbox>
                </v:shape>
                <v:shape id="TextBox 27" o:spid="_x0000_s1153" type="#_x0000_t202" style="position:absolute;left:29416;top:7763;width:14906;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" filled="f" stroked="f">
                  <v:textbox>
                    <w:txbxContent>
                      <w:p w14:paraId="20CCC7C7" w14:textId="77777777" w:rsidR="00356467" w:rsidRDefault="00356467" w:rsidP="00342BDE">
                        <w:pPr>
                          <w:rPr>
                            <w:sz w:val="24"/>
                            <w:szCs w:val="24"/>
                          </w:rPr>
                        </w:pPr>
                        <w:r>
                          <w:rPr>
                            <w:rFonts w:asciiTheme="minorHAnsi" w:hAnsi="Calibri" w:cstheme="minorBidi"/>
                            <w:color w:val="000000" w:themeColor="text1"/>
                            <w:kern w:val="24"/>
                            <w:sz w:val="28"/>
                            <w:szCs w:val="28"/>
                          </w:rPr>
                          <w:t>Direct Invocation</w:t>
                        </w:r>
                      </w:p>
                    </w:txbxContent>
                  </v:textbox>
                </v:shape>
                <w10:wrap type="topAndBottom"/>
              </v:group>
            </w:pict>
          </mc:Fallback>
        </mc:AlternateContent>
      </w:r>
      <w:r w:rsidR="009E0C0C">
        <w:rPr>
          <w:noProof/>
        </w:rPr>
        <mc:AlternateContent>
          <mc:Choice Requires="wps">
            <w:drawing>
              <wp:anchor distT="0" distB="0" distL="114300" distR="114300" simplePos="0" relativeHeight="251656198" behindDoc="0" locked="0" layoutInCell="1" allowOverlap="1" wp14:anchorId="51E8FFE4" wp14:editId="56954B9C">
                <wp:simplePos x="0" y="0"/>
                <wp:positionH relativeFrom="margin">
                  <wp:align>left</wp:align>
                </wp:positionH>
                <wp:positionV relativeFrom="paragraph">
                  <wp:posOffset>0</wp:posOffset>
                </wp:positionV>
                <wp:extent cx="6127750" cy="457200"/>
                <wp:effectExtent l="0" t="0" r="6350" b="0"/>
                <wp:wrapTopAndBottom/>
                <wp:docPr id="1952925597" name="Text Box 1952925597"/>
                <wp:cNvGraphicFramePr/>
                <a:graphic xmlns:a="http://schemas.openxmlformats.org/drawingml/2006/main">
                  <a:graphicData uri="http://schemas.microsoft.com/office/word/2010/wordprocessingShape">
                    <wps:wsp>
                      <wps:cNvSpPr txBox="1"/>
                      <wps:spPr>
                        <a:xfrm>
                          <a:off x="0" y="0"/>
                          <a:ext cx="6127750" cy="457200"/>
                        </a:xfrm>
                        <a:prstGeom prst="rect">
                          <a:avLst/>
                        </a:prstGeom>
                        <a:solidFill>
                          <a:prstClr val="white"/>
                        </a:solidFill>
                        <a:ln>
                          <a:noFill/>
                        </a:ln>
                      </wps:spPr>
                      <wps:txbx>
                        <w:txbxContent>
                          <w:p w14:paraId="533E849B" w14:textId="63D8A3FD" w:rsidR="00356467" w:rsidRPr="007A71C9" w:rsidRDefault="00356467" w:rsidP="00B43092">
                            <w:pPr>
                              <w:pStyle w:val="Caption"/>
                            </w:pPr>
                            <w:bookmarkStart w:id="794" w:name="_Ref41915246"/>
                            <w:r>
                              <w:t xml:space="preserve">Figure </w:t>
                            </w:r>
                            <w:r>
                              <w:fldChar w:fldCharType="begin"/>
                            </w:r>
                            <w:r>
                              <w:instrText xml:space="preserve"> STYLEREF 1 \s </w:instrText>
                            </w:r>
                            <w:r>
                              <w:fldChar w:fldCharType="separate"/>
                            </w:r>
                            <w:r w:rsidR="007A2B47">
                              <w:t>3</w:t>
                            </w:r>
                            <w:r>
                              <w:fldChar w:fldCharType="end"/>
                            </w:r>
                            <w:r>
                              <w:noBreakHyphen/>
                            </w:r>
                            <w:r>
                              <w:fldChar w:fldCharType="begin"/>
                            </w:r>
                            <w:r>
                              <w:instrText xml:space="preserve"> SEQ Figure \* ARABIC \s 1 </w:instrText>
                            </w:r>
                            <w:r>
                              <w:fldChar w:fldCharType="separate"/>
                            </w:r>
                            <w:r w:rsidR="007A2B47">
                              <w:t>1</w:t>
                            </w:r>
                            <w:r>
                              <w:fldChar w:fldCharType="end"/>
                            </w:r>
                            <w:bookmarkEnd w:id="794"/>
                            <w:r>
                              <w:tab/>
                              <w:t>PRM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1E8FFE4" id="Text Box 1952925597" o:spid="_x0000_s1154" type="#_x0000_t202" style="position:absolute;left:0;text-align:left;margin-left:0;margin-top:0;width:482.5pt;height:36pt;z-index:25165619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" stroked="f">
                <v:textbox inset="0,0,0,0">
                  <w:txbxContent>
                    <w:p w14:paraId="533E849B" w14:textId="63D8A3FD" w:rsidR="00356467" w:rsidRPr="007A71C9" w:rsidRDefault="00356467" w:rsidP="00B43092">
                      <w:pPr>
                        <w:pStyle w:val="Caption"/>
                      </w:pPr>
                      <w:bookmarkStart w:id="795" w:name="_Ref41915246"/>
                      <w:r>
                        <w:t xml:space="preserve">Figure </w:t>
                      </w:r>
                      <w:r>
                        <w:fldChar w:fldCharType="begin"/>
                      </w:r>
                      <w:r>
                        <w:instrText xml:space="preserve"> STYLEREF 1 \s </w:instrText>
                      </w:r>
                      <w:r>
                        <w:fldChar w:fldCharType="separate"/>
                      </w:r>
                      <w:r w:rsidR="007A2B47">
                        <w:t>3</w:t>
                      </w:r>
                      <w:r>
                        <w:fldChar w:fldCharType="end"/>
                      </w:r>
                      <w:r>
                        <w:noBreakHyphen/>
                      </w:r>
                      <w:r>
                        <w:fldChar w:fldCharType="begin"/>
                      </w:r>
                      <w:r>
                        <w:instrText xml:space="preserve"> SEQ Figure \* ARABIC \s 1 </w:instrText>
                      </w:r>
                      <w:r>
                        <w:fldChar w:fldCharType="separate"/>
                      </w:r>
                      <w:r w:rsidR="007A2B47">
                        <w:t>1</w:t>
                      </w:r>
                      <w:r>
                        <w:fldChar w:fldCharType="end"/>
                      </w:r>
                      <w:bookmarkEnd w:id="795"/>
                      <w:r>
                        <w:tab/>
                        <w:t>PRM Overview</w:t>
                      </w:r>
                    </w:p>
                  </w:txbxContent>
                </v:textbox>
                <w10:wrap type="topAndBottom" anchorx="margin"/>
              </v:shape>
            </w:pict>
          </mc:Fallback>
        </mc:AlternateContent>
      </w:r>
    </w:p>
    <w:p w14:paraId="306560C1" w14:textId="1B4E1CF0" w:rsidR="00DA5298" w:rsidRDefault="00DA5298" w:rsidP="00037343">
      <w:pPr>
        <w:tabs>
          <w:tab w:val="left" w:pos="-900"/>
          <w:tab w:val="left" w:pos="-300"/>
          <w:tab w:val="left" w:pos="720"/>
        </w:tabs>
        <w:spacing w:after="60"/>
        <w:rPr>
          <w:rFonts w:cs="Arial"/>
        </w:rPr>
      </w:pPr>
    </w:p>
    <w:p w14:paraId="7339ACC2" w14:textId="77777777" w:rsidR="009E0C0C" w:rsidRDefault="009E0C0C" w:rsidP="00037343">
      <w:pPr>
        <w:tabs>
          <w:tab w:val="left" w:pos="-900"/>
          <w:tab w:val="left" w:pos="-300"/>
          <w:tab w:val="left" w:pos="720"/>
        </w:tabs>
        <w:spacing w:after="60"/>
        <w:rPr>
          <w:rFonts w:cs="Arial"/>
        </w:rPr>
      </w:pPr>
    </w:p>
    <w:p w14:paraId="2739A190" w14:textId="77777777" w:rsidR="00EA48D0" w:rsidRDefault="00EA48D0" w:rsidP="00EA48D0">
      <w:pPr>
        <w:pStyle w:val="Heading2"/>
      </w:pPr>
      <w:bookmarkStart w:id="796" w:name="_Toc109825357"/>
      <w:r>
        <w:t>PRM Requirements</w:t>
      </w:r>
      <w:bookmarkEnd w:id="796"/>
    </w:p>
    <w:p w14:paraId="426ECFD2" w14:textId="688009C1" w:rsidR="007C09E2" w:rsidRDefault="00F41077" w:rsidP="002C0C52">
      <w:pPr>
        <w:pStyle w:val="BodyText"/>
        <w:numPr>
          <w:ilvl w:val="0"/>
          <w:numId w:val="21"/>
        </w:numPr>
      </w:pPr>
      <w:r>
        <w:t>PRM handlers must be code capable of executing within the context of a runtime OS.</w:t>
      </w:r>
    </w:p>
    <w:p w14:paraId="30277E03" w14:textId="22F0F5B2" w:rsidR="003275AC" w:rsidRDefault="00AE43BB" w:rsidP="002C0C52">
      <w:pPr>
        <w:pStyle w:val="BodyText"/>
        <w:numPr>
          <w:ilvl w:val="0"/>
          <w:numId w:val="21"/>
        </w:numPr>
      </w:pPr>
      <w:r>
        <w:t xml:space="preserve">PRM handlers </w:t>
      </w:r>
      <w:r w:rsidR="00F41077">
        <w:t xml:space="preserve">loaded at boot time </w:t>
      </w:r>
      <w:r>
        <w:t>should</w:t>
      </w:r>
      <w:r w:rsidR="007C09E2">
        <w:t xml:space="preserve"> </w:t>
      </w:r>
      <w:r w:rsidR="003275AC">
        <w:t>be part of the</w:t>
      </w:r>
      <w:r w:rsidR="00F41077">
        <w:t xml:space="preserve"> firmware boot chain of trust.</w:t>
      </w:r>
    </w:p>
    <w:p w14:paraId="761A00F1" w14:textId="6798E33B" w:rsidR="003275AC" w:rsidDel="003A614B" w:rsidRDefault="00795328" w:rsidP="00101E16">
      <w:pPr>
        <w:pStyle w:val="BodyText"/>
        <w:numPr>
          <w:ilvl w:val="0"/>
          <w:numId w:val="21"/>
        </w:numPr>
      </w:pPr>
      <w:r w:rsidDel="003A614B">
        <w:t>PRM handler’s internal pointers</w:t>
      </w:r>
      <w:r w:rsidR="003275AC" w:rsidDel="003A614B">
        <w:t xml:space="preserve"> should be fixed-up, if needed, </w:t>
      </w:r>
      <w:r w:rsidR="00F777F4" w:rsidDel="003A614B">
        <w:t xml:space="preserve">during </w:t>
      </w:r>
      <w:r w:rsidR="003275AC" w:rsidDel="003A614B">
        <w:t>boot based on the OS virtual address</w:t>
      </w:r>
      <w:r w:rsidR="00AE43BB">
        <w:t>.</w:t>
      </w:r>
    </w:p>
    <w:p w14:paraId="5EA3252B" w14:textId="150E1181" w:rsidR="003275AC" w:rsidRDefault="003275AC" w:rsidP="00101E16">
      <w:pPr>
        <w:pStyle w:val="BodyText"/>
        <w:numPr>
          <w:ilvl w:val="0"/>
          <w:numId w:val="21"/>
        </w:numPr>
      </w:pPr>
      <w:r>
        <w:t>PRM handlers should be OS agnostic and not dependent on any OS provided support APIs</w:t>
      </w:r>
      <w:r w:rsidR="00AE43BB">
        <w:t>.</w:t>
      </w:r>
    </w:p>
    <w:p w14:paraId="33D5DA22" w14:textId="13E542D0" w:rsidR="00101E16" w:rsidRDefault="00101E16" w:rsidP="00101E16">
      <w:pPr>
        <w:pStyle w:val="BodyText"/>
        <w:numPr>
          <w:ilvl w:val="0"/>
          <w:numId w:val="21"/>
        </w:numPr>
      </w:pPr>
      <w:r>
        <w:t>PRM handler should be securely replaceable/</w:t>
      </w:r>
      <w:r w:rsidR="00395AE6">
        <w:t>over rideable</w:t>
      </w:r>
      <w:r>
        <w:t xml:space="preserve"> in runtime without resetting the system.</w:t>
      </w:r>
    </w:p>
    <w:p w14:paraId="2E1E1954" w14:textId="4C9E0F17" w:rsidR="00101E16" w:rsidRPr="007A3221" w:rsidRDefault="00101E16" w:rsidP="00101E16">
      <w:pPr>
        <w:pStyle w:val="BodyText"/>
        <w:numPr>
          <w:ilvl w:val="0"/>
          <w:numId w:val="21"/>
        </w:numPr>
        <w:tabs>
          <w:tab w:val="left" w:pos="-900"/>
          <w:tab w:val="left" w:pos="-300"/>
          <w:tab w:val="left" w:pos="720"/>
        </w:tabs>
        <w:spacing w:after="60"/>
        <w:rPr>
          <w:rFonts w:cs="Arial"/>
          <w:spacing w:val="6"/>
        </w:rPr>
      </w:pPr>
      <w:r>
        <w:t xml:space="preserve">PRM handlers should be </w:t>
      </w:r>
      <w:r w:rsidR="00542395">
        <w:t>executable</w:t>
      </w:r>
      <w:r>
        <w:t xml:space="preserve"> by the OS, interruptible and single threaded.</w:t>
      </w:r>
    </w:p>
    <w:p w14:paraId="66B5BCF2" w14:textId="19B596ED" w:rsidR="007A3221" w:rsidRDefault="009D3C08" w:rsidP="00101E16">
      <w:pPr>
        <w:pStyle w:val="BodyText"/>
        <w:numPr>
          <w:ilvl w:val="0"/>
          <w:numId w:val="21"/>
        </w:numPr>
        <w:tabs>
          <w:tab w:val="left" w:pos="-900"/>
          <w:tab w:val="left" w:pos="-300"/>
          <w:tab w:val="left" w:pos="720"/>
        </w:tabs>
        <w:spacing w:after="60"/>
        <w:rPr>
          <w:rFonts w:cs="Arial"/>
          <w:spacing w:val="6"/>
        </w:rPr>
      </w:pPr>
      <w:r>
        <w:rPr>
          <w:rFonts w:cs="Arial"/>
          <w:spacing w:val="6"/>
        </w:rPr>
        <w:t>PRM handlers shall only access MMIO reg</w:t>
      </w:r>
      <w:ins w:id="797" w:author="Jose Marinho [2]" w:date="2022-05-23T16:50:00Z">
        <w:r w:rsidR="00BB21B7">
          <w:rPr>
            <w:rFonts w:cs="Arial"/>
            <w:spacing w:val="6"/>
          </w:rPr>
          <w:t>i</w:t>
        </w:r>
      </w:ins>
      <w:r>
        <w:rPr>
          <w:rFonts w:cs="Arial"/>
          <w:spacing w:val="6"/>
        </w:rPr>
        <w:t xml:space="preserve">sters that are listed in the handler’s parent module’s </w:t>
      </w:r>
      <w:proofErr w:type="spellStart"/>
      <w:r>
        <w:rPr>
          <w:rFonts w:cs="Arial"/>
          <w:spacing w:val="6"/>
        </w:rPr>
        <w:t>RuntimeMmioPages</w:t>
      </w:r>
      <w:proofErr w:type="spellEnd"/>
      <w:r w:rsidR="005913C6">
        <w:rPr>
          <w:rFonts w:cs="Arial"/>
          <w:spacing w:val="6"/>
        </w:rPr>
        <w:t xml:space="preserve"> field in the PRMT. </w:t>
      </w:r>
    </w:p>
    <w:p w14:paraId="7D9F6FCB" w14:textId="77777777" w:rsidR="00A0342A" w:rsidRDefault="005913C6" w:rsidP="00A0342A">
      <w:pPr>
        <w:pStyle w:val="BodyText"/>
        <w:numPr>
          <w:ilvl w:val="0"/>
          <w:numId w:val="21"/>
        </w:numPr>
        <w:tabs>
          <w:tab w:val="left" w:pos="-900"/>
          <w:tab w:val="left" w:pos="-300"/>
          <w:tab w:val="left" w:pos="720"/>
        </w:tabs>
        <w:spacing w:after="60"/>
        <w:rPr>
          <w:ins w:id="798" w:author="Jose Marinho [2]" w:date="2022-05-23T16:44:00Z"/>
          <w:rFonts w:cs="Arial"/>
          <w:spacing w:val="6"/>
        </w:rPr>
      </w:pPr>
      <w:r>
        <w:rPr>
          <w:rFonts w:cs="Arial"/>
          <w:spacing w:val="6"/>
        </w:rPr>
        <w:t>PRM handlers must not contain any privileged instructions.</w:t>
      </w:r>
    </w:p>
    <w:p w14:paraId="4E6C44EC" w14:textId="77777777" w:rsidR="003C70B3" w:rsidRDefault="003C70B3" w:rsidP="003C70B3">
      <w:pPr>
        <w:pStyle w:val="BodyText"/>
        <w:tabs>
          <w:tab w:val="left" w:pos="-900"/>
          <w:tab w:val="left" w:pos="-300"/>
          <w:tab w:val="left" w:pos="720"/>
        </w:tabs>
        <w:spacing w:after="60"/>
        <w:ind w:left="720"/>
        <w:rPr>
          <w:ins w:id="799" w:author="Jose Marinho [2]" w:date="2022-05-23T16:45:00Z"/>
          <w:rFonts w:cs="Arial"/>
          <w:spacing w:val="6"/>
        </w:rPr>
      </w:pPr>
    </w:p>
    <w:p w14:paraId="4720931A" w14:textId="271B9D98" w:rsidR="003C70B3" w:rsidRDefault="003C70B3" w:rsidP="003C70B3">
      <w:pPr>
        <w:pStyle w:val="Heading2"/>
        <w:rPr>
          <w:ins w:id="800" w:author="Jose Marinho [2]" w:date="2022-05-23T16:46:00Z"/>
        </w:rPr>
      </w:pPr>
      <w:bookmarkStart w:id="801" w:name="_Toc109825358"/>
      <w:ins w:id="802" w:author="Jose Marinho [2]" w:date="2022-05-23T16:46:00Z">
        <w:r>
          <w:lastRenderedPageBreak/>
          <w:t>Architecture-specific PRM requirements</w:t>
        </w:r>
        <w:bookmarkEnd w:id="801"/>
      </w:ins>
    </w:p>
    <w:p w14:paraId="69798C75" w14:textId="188FB052" w:rsidR="003C70B3" w:rsidRDefault="003C70B3" w:rsidP="003C70B3">
      <w:pPr>
        <w:pStyle w:val="BodyText"/>
        <w:rPr>
          <w:ins w:id="803" w:author="Jose Marinho [2]" w:date="2022-05-23T16:46:00Z"/>
        </w:rPr>
      </w:pPr>
    </w:p>
    <w:p w14:paraId="5B6BF6C8" w14:textId="09C27010" w:rsidR="003C70B3" w:rsidRPr="003C70B3" w:rsidRDefault="003C70B3" w:rsidP="003C70B3">
      <w:pPr>
        <w:pStyle w:val="Heading3"/>
        <w:rPr>
          <w:ins w:id="804" w:author="Jose Marinho [2]" w:date="2022-05-23T16:45:00Z"/>
        </w:rPr>
      </w:pPr>
      <w:bookmarkStart w:id="805" w:name="_Toc109825359"/>
      <w:ins w:id="806" w:author="Jose Marinho [2]" w:date="2022-05-23T16:46:00Z">
        <w:r>
          <w:t>Arm A-profile architecture</w:t>
        </w:r>
      </w:ins>
      <w:ins w:id="807" w:author="Jose Marinho [2]" w:date="2022-05-23T16:49:00Z">
        <w:r w:rsidR="000B5BC5">
          <w:t xml:space="preserve"> (AArch64)</w:t>
        </w:r>
      </w:ins>
      <w:bookmarkEnd w:id="805"/>
    </w:p>
    <w:p w14:paraId="47B82EAD" w14:textId="77777777" w:rsidR="003C70B3" w:rsidRDefault="003C70B3" w:rsidP="003C70B3">
      <w:pPr>
        <w:pStyle w:val="ListParagraph"/>
        <w:rPr>
          <w:ins w:id="808" w:author="Jose Marinho [2]" w:date="2022-05-23T16:45:00Z"/>
          <w:rFonts w:cs="Arial"/>
          <w:spacing w:val="6"/>
        </w:rPr>
      </w:pPr>
    </w:p>
    <w:p w14:paraId="4ADFD522" w14:textId="1C5652CE" w:rsidR="005913C6" w:rsidRPr="00A0342A" w:rsidRDefault="00EF6C3A" w:rsidP="00A0342A">
      <w:pPr>
        <w:pStyle w:val="BodyText"/>
        <w:numPr>
          <w:ilvl w:val="0"/>
          <w:numId w:val="21"/>
        </w:numPr>
        <w:tabs>
          <w:tab w:val="left" w:pos="-900"/>
          <w:tab w:val="left" w:pos="-300"/>
          <w:tab w:val="left" w:pos="720"/>
        </w:tabs>
        <w:spacing w:after="60"/>
        <w:rPr>
          <w:rFonts w:cs="Arial"/>
          <w:spacing w:val="6"/>
        </w:rPr>
      </w:pPr>
      <w:ins w:id="809" w:author="Jose Marinho [2]" w:date="2022-05-23T16:41:00Z">
        <w:r w:rsidRPr="741BE120">
          <w:rPr>
            <w:rFonts w:cs="Arial"/>
          </w:rPr>
          <w:t>PRM handler</w:t>
        </w:r>
      </w:ins>
      <w:ins w:id="810" w:author="Jose Marinho [2]" w:date="2022-05-23T16:44:00Z">
        <w:r w:rsidR="00A0342A" w:rsidRPr="741BE120">
          <w:rPr>
            <w:rFonts w:cs="Arial"/>
          </w:rPr>
          <w:t>s</w:t>
        </w:r>
      </w:ins>
      <w:ins w:id="811" w:author="Jose Marinho [2]" w:date="2022-05-23T16:41:00Z">
        <w:r w:rsidRPr="741BE120">
          <w:rPr>
            <w:rFonts w:cs="Arial"/>
          </w:rPr>
          <w:t xml:space="preserve"> must respect the </w:t>
        </w:r>
      </w:ins>
      <w:ins w:id="812" w:author="Jose Marinho [2]" w:date="2022-05-23T16:48:00Z">
        <w:r w:rsidR="00E95BDF" w:rsidRPr="741BE120">
          <w:rPr>
            <w:rFonts w:cs="Arial"/>
          </w:rPr>
          <w:t xml:space="preserve">detailed calling </w:t>
        </w:r>
      </w:ins>
      <w:ins w:id="813" w:author="Jose Marinho [2]" w:date="2022-05-23T16:49:00Z">
        <w:r w:rsidR="00E95BDF" w:rsidRPr="741BE120">
          <w:rPr>
            <w:rFonts w:cs="Arial"/>
          </w:rPr>
          <w:t>convention specified for AArch64 platforms</w:t>
        </w:r>
      </w:ins>
      <w:ins w:id="814" w:author="Jose Marinho [2]" w:date="2022-05-23T16:50:00Z">
        <w:r w:rsidR="000B5BC5" w:rsidRPr="741BE120">
          <w:rPr>
            <w:rFonts w:cs="Arial"/>
          </w:rPr>
          <w:t xml:space="preserve"> in the UEFI specification</w:t>
        </w:r>
      </w:ins>
      <w:ins w:id="815" w:author="Jose Marinho [2]" w:date="2022-05-23T16:49:00Z">
        <w:r w:rsidR="00E95BDF" w:rsidRPr="741BE120">
          <w:rPr>
            <w:rFonts w:cs="Arial"/>
          </w:rPr>
          <w:t>.</w:t>
        </w:r>
      </w:ins>
      <w:del w:id="816" w:author="Jose Marinho [2]" w:date="2022-05-23T16:41:00Z">
        <w:r w:rsidRPr="741BE120" w:rsidDel="00EF6C3A">
          <w:rPr>
            <w:rFonts w:cs="Arial"/>
          </w:rPr>
          <w:delText xml:space="preserve"> </w:delText>
        </w:r>
      </w:del>
    </w:p>
    <w:p w14:paraId="4DBE2F4D" w14:textId="77777777" w:rsidR="00B358CB" w:rsidRPr="00B358CB" w:rsidRDefault="00B358CB" w:rsidP="00EA48D0">
      <w:pPr>
        <w:tabs>
          <w:tab w:val="left" w:pos="-900"/>
          <w:tab w:val="left" w:pos="-300"/>
          <w:tab w:val="left" w:pos="720"/>
        </w:tabs>
        <w:spacing w:after="60"/>
        <w:rPr>
          <w:rFonts w:cs="Arial"/>
          <w:spacing w:val="6"/>
        </w:rPr>
      </w:pPr>
    </w:p>
    <w:p w14:paraId="7FEEF216" w14:textId="607B1335" w:rsidR="00881F5F" w:rsidRDefault="00881F5F" w:rsidP="00947C06">
      <w:pPr>
        <w:tabs>
          <w:tab w:val="left" w:pos="-900"/>
          <w:tab w:val="left" w:pos="-300"/>
          <w:tab w:val="left" w:pos="720"/>
        </w:tabs>
        <w:spacing w:after="60"/>
        <w:rPr>
          <w:rFonts w:cs="Arial"/>
          <w:spacing w:val="6"/>
        </w:rPr>
      </w:pPr>
      <w:r>
        <w:rPr>
          <w:rFonts w:cs="Arial"/>
          <w:spacing w:val="6"/>
        </w:rPr>
        <w:t xml:space="preserve">Any platform firmware / BIOS environment that satisfies the above requirement can make use of PRM. </w:t>
      </w:r>
      <w:r w:rsidR="00286C4E">
        <w:rPr>
          <w:rFonts w:cs="Arial"/>
          <w:spacing w:val="6"/>
        </w:rPr>
        <w:t xml:space="preserve">The </w:t>
      </w:r>
      <w:r>
        <w:rPr>
          <w:rFonts w:cs="Arial"/>
          <w:spacing w:val="6"/>
        </w:rPr>
        <w:t xml:space="preserve">UEFI </w:t>
      </w:r>
      <w:r w:rsidR="00286C4E">
        <w:rPr>
          <w:rFonts w:cs="Arial"/>
          <w:spacing w:val="6"/>
        </w:rPr>
        <w:t>environment</w:t>
      </w:r>
      <w:r>
        <w:rPr>
          <w:rFonts w:cs="Arial"/>
          <w:spacing w:val="6"/>
        </w:rPr>
        <w:t xml:space="preserve"> </w:t>
      </w:r>
      <w:proofErr w:type="gramStart"/>
      <w:r w:rsidR="00286C4E">
        <w:rPr>
          <w:rFonts w:cs="Arial"/>
          <w:spacing w:val="6"/>
        </w:rPr>
        <w:t>is able to</w:t>
      </w:r>
      <w:proofErr w:type="gramEnd"/>
      <w:r w:rsidR="00286C4E">
        <w:rPr>
          <w:rFonts w:cs="Arial"/>
          <w:spacing w:val="6"/>
        </w:rPr>
        <w:t xml:space="preserve"> support PRM with minimal overhead.</w:t>
      </w:r>
    </w:p>
    <w:p w14:paraId="0CCA38D2" w14:textId="77777777" w:rsidR="00F14D6C" w:rsidRDefault="00F14D6C" w:rsidP="00947C06">
      <w:pPr>
        <w:tabs>
          <w:tab w:val="left" w:pos="-900"/>
          <w:tab w:val="left" w:pos="-300"/>
          <w:tab w:val="left" w:pos="720"/>
        </w:tabs>
        <w:spacing w:after="60"/>
        <w:rPr>
          <w:rFonts w:cs="Arial"/>
          <w:spacing w:val="6"/>
        </w:rPr>
      </w:pPr>
    </w:p>
    <w:p w14:paraId="44F28976" w14:textId="77777777" w:rsidR="00947C06" w:rsidRDefault="00B3446E" w:rsidP="00C35D44">
      <w:pPr>
        <w:pStyle w:val="Heading2"/>
      </w:pPr>
      <w:bookmarkStart w:id="817" w:name="_Toc40309712"/>
      <w:bookmarkStart w:id="818" w:name="_Toc109825360"/>
      <w:r>
        <w:t>PRM</w:t>
      </w:r>
      <w:r w:rsidR="00130C62">
        <w:t xml:space="preserve"> and </w:t>
      </w:r>
      <w:r>
        <w:t>U</w:t>
      </w:r>
      <w:r w:rsidR="00725902">
        <w:t>EFI</w:t>
      </w:r>
      <w:bookmarkEnd w:id="817"/>
      <w:bookmarkEnd w:id="818"/>
    </w:p>
    <w:p w14:paraId="27903E0C" w14:textId="77777777" w:rsidR="00EA48D0" w:rsidRDefault="00EA48D0" w:rsidP="00EA48D0">
      <w:pPr>
        <w:pStyle w:val="BodyText"/>
      </w:pPr>
      <w:r>
        <w:t>PRM is not confined to UEFI boot, however, the above requirements are largely supported with functionality in place for UEFI Runtime Services.</w:t>
      </w:r>
    </w:p>
    <w:p w14:paraId="63A92574" w14:textId="77777777" w:rsidR="00EA48D0" w:rsidRDefault="00EA48D0" w:rsidP="00EA48D0">
      <w:pPr>
        <w:pStyle w:val="BodyText"/>
        <w:numPr>
          <w:ilvl w:val="0"/>
          <w:numId w:val="22"/>
        </w:numPr>
      </w:pPr>
      <w:r>
        <w:t>UEFI Runtime Services are an industry standard way of publishing code from firmware that is executable in OS runtime. The Runtime Services definition provides an Application Binary Interface (ABI) for PRM handlers and pre-existing requirements for executing conditions such as available stack size for PRM handler invocation.</w:t>
      </w:r>
    </w:p>
    <w:p w14:paraId="6B0EBDD6" w14:textId="77777777" w:rsidR="00EA48D0" w:rsidRDefault="00EA48D0" w:rsidP="00EA48D0">
      <w:pPr>
        <w:pStyle w:val="BodyText"/>
        <w:numPr>
          <w:ilvl w:val="0"/>
          <w:numId w:val="22"/>
        </w:numPr>
      </w:pPr>
      <w:r>
        <w:t xml:space="preserve">The UEFI Secure Boot chain-of-trust already provides a mechanism to authenticate PRM modules that are included as components in the firmware boot image. </w:t>
      </w:r>
    </w:p>
    <w:p w14:paraId="2F95ADC2" w14:textId="77777777" w:rsidR="00EA48D0" w:rsidRDefault="00EA48D0" w:rsidP="00EA48D0">
      <w:pPr>
        <w:pStyle w:val="BodyText"/>
        <w:numPr>
          <w:ilvl w:val="0"/>
          <w:numId w:val="22"/>
        </w:numPr>
      </w:pPr>
      <w:r>
        <w:t>Runtime virtual address fixups are commonly performed in runtime driver code so they can access resources at OS runtime. Firmware support is already available to map a given physical address to its virtual address.</w:t>
      </w:r>
    </w:p>
    <w:p w14:paraId="75C5256C" w14:textId="77777777" w:rsidR="00EA48D0" w:rsidRDefault="00EA48D0" w:rsidP="00037343">
      <w:pPr>
        <w:tabs>
          <w:tab w:val="left" w:pos="-900"/>
          <w:tab w:val="left" w:pos="-300"/>
          <w:tab w:val="left" w:pos="720"/>
        </w:tabs>
        <w:spacing w:after="60"/>
        <w:rPr>
          <w:rFonts w:cs="Arial"/>
          <w:spacing w:val="6"/>
        </w:rPr>
      </w:pPr>
    </w:p>
    <w:tbl>
      <w:tblPr>
        <w:tblStyle w:val="TableGrid"/>
        <w:tblW w:w="0" w:type="auto"/>
        <w:tblLook w:val="04A0" w:firstRow="1" w:lastRow="0" w:firstColumn="1" w:lastColumn="0" w:noHBand="0" w:noVBand="1"/>
      </w:tblPr>
      <w:tblGrid>
        <w:gridCol w:w="3116"/>
        <w:gridCol w:w="3117"/>
        <w:gridCol w:w="3117"/>
      </w:tblGrid>
      <w:tr w:rsidR="00EA48D0" w14:paraId="04A82165" w14:textId="77777777" w:rsidTr="005F1B5A">
        <w:tc>
          <w:tcPr>
            <w:tcW w:w="3116" w:type="dxa"/>
          </w:tcPr>
          <w:p w14:paraId="3C2AE35C" w14:textId="77777777" w:rsidR="00EA48D0" w:rsidRPr="00454539" w:rsidRDefault="00EA48D0" w:rsidP="005F1B5A">
            <w:pPr>
              <w:tabs>
                <w:tab w:val="left" w:pos="-900"/>
                <w:tab w:val="left" w:pos="-300"/>
                <w:tab w:val="left" w:pos="720"/>
              </w:tabs>
              <w:rPr>
                <w:rFonts w:cs="Arial"/>
                <w:b/>
                <w:spacing w:val="6"/>
              </w:rPr>
            </w:pPr>
            <w:r w:rsidRPr="00454539">
              <w:rPr>
                <w:rFonts w:cs="Arial"/>
                <w:b/>
                <w:spacing w:val="6"/>
              </w:rPr>
              <w:t>PRM Requirement</w:t>
            </w:r>
          </w:p>
        </w:tc>
        <w:tc>
          <w:tcPr>
            <w:tcW w:w="3117" w:type="dxa"/>
          </w:tcPr>
          <w:p w14:paraId="546103B5" w14:textId="77777777" w:rsidR="00EA48D0" w:rsidRPr="00454539" w:rsidRDefault="00EA48D0" w:rsidP="005F1B5A">
            <w:pPr>
              <w:tabs>
                <w:tab w:val="left" w:pos="-900"/>
                <w:tab w:val="left" w:pos="-300"/>
                <w:tab w:val="left" w:pos="720"/>
              </w:tabs>
              <w:rPr>
                <w:rFonts w:cs="Arial"/>
                <w:b/>
                <w:spacing w:val="6"/>
              </w:rPr>
            </w:pPr>
            <w:r w:rsidRPr="00454539">
              <w:rPr>
                <w:rFonts w:cs="Arial"/>
                <w:b/>
                <w:spacing w:val="6"/>
              </w:rPr>
              <w:t xml:space="preserve">UEFI Based Boot </w:t>
            </w:r>
          </w:p>
        </w:tc>
        <w:tc>
          <w:tcPr>
            <w:tcW w:w="3117" w:type="dxa"/>
          </w:tcPr>
          <w:p w14:paraId="28D814F1" w14:textId="4C391B81" w:rsidR="00EA48D0" w:rsidRPr="00454539" w:rsidRDefault="00B14CA9" w:rsidP="005F1B5A">
            <w:pPr>
              <w:tabs>
                <w:tab w:val="left" w:pos="-900"/>
                <w:tab w:val="left" w:pos="-300"/>
                <w:tab w:val="left" w:pos="720"/>
              </w:tabs>
              <w:rPr>
                <w:rFonts w:cs="Arial"/>
                <w:b/>
                <w:spacing w:val="6"/>
              </w:rPr>
            </w:pPr>
            <w:r>
              <w:rPr>
                <w:rFonts w:cs="Arial"/>
                <w:b/>
                <w:spacing w:val="6"/>
              </w:rPr>
              <w:t>Non-UEFI</w:t>
            </w:r>
            <w:r w:rsidR="00EA48D0" w:rsidRPr="00454539">
              <w:rPr>
                <w:rFonts w:cs="Arial"/>
                <w:b/>
                <w:spacing w:val="6"/>
              </w:rPr>
              <w:t xml:space="preserve"> Boot</w:t>
            </w:r>
          </w:p>
        </w:tc>
      </w:tr>
      <w:tr w:rsidR="00EA48D0" w14:paraId="200E1A60" w14:textId="77777777" w:rsidTr="005F1B5A">
        <w:tc>
          <w:tcPr>
            <w:tcW w:w="3116" w:type="dxa"/>
          </w:tcPr>
          <w:p w14:paraId="4115C9E0" w14:textId="77777777" w:rsidR="00EA48D0" w:rsidRDefault="00EA48D0" w:rsidP="005F1B5A">
            <w:pPr>
              <w:tabs>
                <w:tab w:val="left" w:pos="-900"/>
                <w:tab w:val="left" w:pos="-300"/>
                <w:tab w:val="left" w:pos="720"/>
              </w:tabs>
              <w:rPr>
                <w:rFonts w:cs="Arial"/>
                <w:spacing w:val="6"/>
              </w:rPr>
            </w:pPr>
            <w:r>
              <w:t>PRM handlers execute at OS runtime and are published by firmware in pre-OS boot</w:t>
            </w:r>
          </w:p>
        </w:tc>
        <w:tc>
          <w:tcPr>
            <w:tcW w:w="3117" w:type="dxa"/>
          </w:tcPr>
          <w:p w14:paraId="7BEE7A53" w14:textId="28C9F8F1" w:rsidR="00EA48D0" w:rsidRDefault="00EA48D0" w:rsidP="005F1B5A">
            <w:pPr>
              <w:tabs>
                <w:tab w:val="left" w:pos="-900"/>
                <w:tab w:val="left" w:pos="-300"/>
                <w:tab w:val="left" w:pos="720"/>
              </w:tabs>
              <w:rPr>
                <w:rFonts w:cs="Arial"/>
                <w:spacing w:val="6"/>
              </w:rPr>
            </w:pPr>
            <w:r>
              <w:t xml:space="preserve">UEFI Runtime </w:t>
            </w:r>
            <w:r w:rsidR="00CE4002">
              <w:t xml:space="preserve">Services </w:t>
            </w:r>
            <w:r>
              <w:t>are an industry standard way for firmware to publish OS runtime code</w:t>
            </w:r>
          </w:p>
        </w:tc>
        <w:tc>
          <w:tcPr>
            <w:tcW w:w="3117" w:type="dxa"/>
          </w:tcPr>
          <w:p w14:paraId="06D7CE32" w14:textId="77777777" w:rsidR="00EA48D0" w:rsidRDefault="00EA48D0" w:rsidP="005F1B5A">
            <w:pPr>
              <w:tabs>
                <w:tab w:val="left" w:pos="-900"/>
                <w:tab w:val="left" w:pos="-300"/>
                <w:tab w:val="left" w:pos="720"/>
              </w:tabs>
              <w:rPr>
                <w:rFonts w:cs="Arial"/>
                <w:spacing w:val="6"/>
              </w:rPr>
            </w:pPr>
            <w:r>
              <w:rPr>
                <w:rFonts w:cs="Arial"/>
                <w:spacing w:val="6"/>
              </w:rPr>
              <w:t>Need to build support to publish runtime code by the BIOS, that is OS visible</w:t>
            </w:r>
          </w:p>
        </w:tc>
      </w:tr>
      <w:tr w:rsidR="00EA48D0" w14:paraId="106DD9FE" w14:textId="77777777" w:rsidTr="005F1B5A">
        <w:tc>
          <w:tcPr>
            <w:tcW w:w="3116" w:type="dxa"/>
          </w:tcPr>
          <w:p w14:paraId="58168FEB" w14:textId="77777777" w:rsidR="00EA48D0" w:rsidRDefault="00EA48D0" w:rsidP="005F1B5A">
            <w:pPr>
              <w:tabs>
                <w:tab w:val="left" w:pos="-900"/>
                <w:tab w:val="left" w:pos="-300"/>
                <w:tab w:val="left" w:pos="720"/>
              </w:tabs>
              <w:rPr>
                <w:rFonts w:cs="Arial"/>
                <w:spacing w:val="6"/>
              </w:rPr>
            </w:pPr>
            <w:r>
              <w:rPr>
                <w:rFonts w:cs="Arial"/>
                <w:spacing w:val="6"/>
              </w:rPr>
              <w:t xml:space="preserve">Chain of Trust </w:t>
            </w:r>
          </w:p>
        </w:tc>
        <w:tc>
          <w:tcPr>
            <w:tcW w:w="3117" w:type="dxa"/>
          </w:tcPr>
          <w:p w14:paraId="749C094D" w14:textId="77777777" w:rsidR="00EA48D0" w:rsidRDefault="00EA48D0" w:rsidP="005F1B5A">
            <w:pPr>
              <w:tabs>
                <w:tab w:val="left" w:pos="-900"/>
                <w:tab w:val="left" w:pos="-300"/>
                <w:tab w:val="left" w:pos="720"/>
              </w:tabs>
              <w:rPr>
                <w:rFonts w:cs="Arial"/>
                <w:spacing w:val="6"/>
              </w:rPr>
            </w:pPr>
            <w:r>
              <w:rPr>
                <w:rFonts w:cs="Arial"/>
                <w:spacing w:val="6"/>
              </w:rPr>
              <w:t>UEFI Secure Boot</w:t>
            </w:r>
          </w:p>
        </w:tc>
        <w:tc>
          <w:tcPr>
            <w:tcW w:w="3117" w:type="dxa"/>
          </w:tcPr>
          <w:p w14:paraId="211DD47F" w14:textId="77777777" w:rsidR="00EA48D0" w:rsidRDefault="00EA48D0" w:rsidP="005F1B5A">
            <w:pPr>
              <w:tabs>
                <w:tab w:val="left" w:pos="-900"/>
                <w:tab w:val="left" w:pos="-300"/>
                <w:tab w:val="left" w:pos="720"/>
              </w:tabs>
              <w:rPr>
                <w:rFonts w:cs="Arial"/>
                <w:spacing w:val="6"/>
              </w:rPr>
            </w:pPr>
            <w:r>
              <w:rPr>
                <w:rFonts w:cs="Arial"/>
                <w:spacing w:val="6"/>
              </w:rPr>
              <w:t>No standard mechanism</w:t>
            </w:r>
          </w:p>
        </w:tc>
      </w:tr>
      <w:tr w:rsidR="00EA48D0" w14:paraId="494E0AC3" w14:textId="77777777" w:rsidTr="005F1B5A">
        <w:tc>
          <w:tcPr>
            <w:tcW w:w="3116" w:type="dxa"/>
          </w:tcPr>
          <w:p w14:paraId="61508E2F" w14:textId="77777777" w:rsidR="00EA48D0" w:rsidRDefault="00EA48D0" w:rsidP="005F1B5A">
            <w:pPr>
              <w:tabs>
                <w:tab w:val="left" w:pos="-900"/>
                <w:tab w:val="left" w:pos="-300"/>
                <w:tab w:val="left" w:pos="720"/>
              </w:tabs>
              <w:rPr>
                <w:rFonts w:cs="Arial"/>
                <w:spacing w:val="6"/>
              </w:rPr>
            </w:pPr>
            <w:r>
              <w:rPr>
                <w:rFonts w:cs="Arial"/>
                <w:spacing w:val="6"/>
              </w:rPr>
              <w:t xml:space="preserve">Pointer </w:t>
            </w:r>
            <w:proofErr w:type="gramStart"/>
            <w:r>
              <w:rPr>
                <w:rFonts w:cs="Arial"/>
                <w:spacing w:val="6"/>
              </w:rPr>
              <w:t>Fix-ups</w:t>
            </w:r>
            <w:proofErr w:type="gramEnd"/>
          </w:p>
        </w:tc>
        <w:tc>
          <w:tcPr>
            <w:tcW w:w="3117" w:type="dxa"/>
          </w:tcPr>
          <w:p w14:paraId="6A6B81A8" w14:textId="77777777" w:rsidR="00EA48D0" w:rsidRDefault="00EA48D0" w:rsidP="005F1B5A">
            <w:pPr>
              <w:tabs>
                <w:tab w:val="left" w:pos="-900"/>
                <w:tab w:val="left" w:pos="-300"/>
                <w:tab w:val="left" w:pos="720"/>
              </w:tabs>
              <w:rPr>
                <w:rFonts w:cs="Arial"/>
                <w:spacing w:val="6"/>
              </w:rPr>
            </w:pPr>
            <w:r>
              <w:rPr>
                <w:rFonts w:cs="Arial"/>
                <w:spacing w:val="6"/>
              </w:rPr>
              <w:t xml:space="preserve">Built in support </w:t>
            </w:r>
          </w:p>
        </w:tc>
        <w:tc>
          <w:tcPr>
            <w:tcW w:w="3117" w:type="dxa"/>
          </w:tcPr>
          <w:p w14:paraId="3959E90B" w14:textId="77777777" w:rsidR="00EA48D0" w:rsidRDefault="00EA48D0" w:rsidP="005F1B5A">
            <w:pPr>
              <w:tabs>
                <w:tab w:val="left" w:pos="-900"/>
                <w:tab w:val="left" w:pos="-300"/>
                <w:tab w:val="left" w:pos="720"/>
              </w:tabs>
              <w:rPr>
                <w:rFonts w:cs="Arial"/>
                <w:spacing w:val="6"/>
              </w:rPr>
            </w:pPr>
            <w:r>
              <w:rPr>
                <w:rFonts w:cs="Arial"/>
                <w:spacing w:val="6"/>
              </w:rPr>
              <w:t>No standard mechanism</w:t>
            </w:r>
          </w:p>
        </w:tc>
      </w:tr>
      <w:tr w:rsidR="00EA48D0" w14:paraId="7D0DB6FF" w14:textId="77777777" w:rsidTr="005F1B5A">
        <w:tc>
          <w:tcPr>
            <w:tcW w:w="3116" w:type="dxa"/>
          </w:tcPr>
          <w:p w14:paraId="51FFA46B" w14:textId="77777777" w:rsidR="00EA48D0" w:rsidRDefault="00EA48D0" w:rsidP="005F1B5A">
            <w:pPr>
              <w:tabs>
                <w:tab w:val="left" w:pos="-900"/>
                <w:tab w:val="left" w:pos="-300"/>
                <w:tab w:val="left" w:pos="720"/>
              </w:tabs>
              <w:rPr>
                <w:rFonts w:cs="Arial"/>
                <w:spacing w:val="6"/>
              </w:rPr>
            </w:pPr>
            <w:r>
              <w:rPr>
                <w:rFonts w:cs="Arial"/>
                <w:spacing w:val="6"/>
              </w:rPr>
              <w:t>OS-Independent</w:t>
            </w:r>
          </w:p>
        </w:tc>
        <w:tc>
          <w:tcPr>
            <w:tcW w:w="3117" w:type="dxa"/>
          </w:tcPr>
          <w:p w14:paraId="575384F2" w14:textId="77777777" w:rsidR="00EA48D0" w:rsidRDefault="00EA48D0" w:rsidP="005F1B5A">
            <w:pPr>
              <w:tabs>
                <w:tab w:val="left" w:pos="-900"/>
                <w:tab w:val="left" w:pos="-300"/>
                <w:tab w:val="left" w:pos="720"/>
              </w:tabs>
              <w:rPr>
                <w:rFonts w:cs="Arial"/>
                <w:spacing w:val="6"/>
              </w:rPr>
            </w:pPr>
            <w:r>
              <w:rPr>
                <w:rFonts w:cs="Arial"/>
                <w:spacing w:val="6"/>
              </w:rPr>
              <w:t>Yes</w:t>
            </w:r>
          </w:p>
        </w:tc>
        <w:tc>
          <w:tcPr>
            <w:tcW w:w="3117" w:type="dxa"/>
          </w:tcPr>
          <w:p w14:paraId="3A201D38" w14:textId="77777777" w:rsidR="00EA48D0" w:rsidRDefault="00EA48D0" w:rsidP="005F1B5A">
            <w:pPr>
              <w:keepNext/>
              <w:tabs>
                <w:tab w:val="left" w:pos="-900"/>
                <w:tab w:val="left" w:pos="-300"/>
                <w:tab w:val="left" w:pos="720"/>
              </w:tabs>
              <w:rPr>
                <w:rFonts w:cs="Arial"/>
                <w:spacing w:val="6"/>
              </w:rPr>
            </w:pPr>
            <w:r>
              <w:rPr>
                <w:rFonts w:cs="Arial"/>
                <w:spacing w:val="6"/>
              </w:rPr>
              <w:t>Implementation specific</w:t>
            </w:r>
          </w:p>
        </w:tc>
      </w:tr>
    </w:tbl>
    <w:p w14:paraId="2993800E" w14:textId="2088C29D" w:rsidR="00D7017E" w:rsidRDefault="00D7017E" w:rsidP="00037343">
      <w:pPr>
        <w:tabs>
          <w:tab w:val="left" w:pos="-900"/>
          <w:tab w:val="left" w:pos="-300"/>
          <w:tab w:val="left" w:pos="720"/>
        </w:tabs>
        <w:spacing w:after="60"/>
        <w:rPr>
          <w:rFonts w:cs="Arial"/>
          <w:spacing w:val="6"/>
        </w:rPr>
      </w:pPr>
    </w:p>
    <w:p w14:paraId="3644AF1B" w14:textId="77777777" w:rsidR="0013164A" w:rsidRDefault="0013164A" w:rsidP="00037343">
      <w:pPr>
        <w:tabs>
          <w:tab w:val="left" w:pos="-900"/>
          <w:tab w:val="left" w:pos="-300"/>
          <w:tab w:val="left" w:pos="720"/>
        </w:tabs>
        <w:spacing w:after="60"/>
        <w:rPr>
          <w:rFonts w:cs="Arial"/>
          <w:spacing w:val="6"/>
        </w:rPr>
      </w:pPr>
    </w:p>
    <w:p w14:paraId="78A3B548" w14:textId="27DCFF1C" w:rsidR="00EA48D0" w:rsidRDefault="00EA48D0" w:rsidP="00EA48D0">
      <w:pPr>
        <w:pStyle w:val="Heading2"/>
      </w:pPr>
      <w:bookmarkStart w:id="819" w:name="_Toc39149780"/>
      <w:bookmarkStart w:id="820" w:name="_Toc109825361"/>
      <w:r>
        <w:t>PRM Loading and Invocation</w:t>
      </w:r>
      <w:bookmarkEnd w:id="819"/>
      <w:bookmarkEnd w:id="820"/>
    </w:p>
    <w:p w14:paraId="15759B31" w14:textId="174D3555" w:rsidR="00EA48D0" w:rsidRDefault="00EA48D0" w:rsidP="00EA48D0">
      <w:pPr>
        <w:pStyle w:val="BodyText"/>
        <w:numPr>
          <w:ilvl w:val="0"/>
          <w:numId w:val="20"/>
        </w:numPr>
      </w:pPr>
      <w:r>
        <w:t xml:space="preserve">During </w:t>
      </w:r>
      <w:r w:rsidR="00DB2752">
        <w:t>boot, the</w:t>
      </w:r>
      <w:r w:rsidR="00421071">
        <w:t xml:space="preserve"> firmware discovers PRM modules included in the platform firmware flash image.</w:t>
      </w:r>
    </w:p>
    <w:p w14:paraId="5BCF6A16" w14:textId="40DFB4E8" w:rsidR="00EA48D0" w:rsidRDefault="00421071" w:rsidP="00EA48D0">
      <w:pPr>
        <w:pStyle w:val="BodyText"/>
        <w:numPr>
          <w:ilvl w:val="0"/>
          <w:numId w:val="20"/>
        </w:numPr>
      </w:pPr>
      <w:r>
        <w:t>During boot, the firmware publishes the PRM ACPI table (PRMT) to describe the PRM modules, handlers, and related structures such as context buffers</w:t>
      </w:r>
      <w:r w:rsidR="00573392">
        <w:t xml:space="preserve"> for the given boot.</w:t>
      </w:r>
    </w:p>
    <w:p w14:paraId="3F25AC2D" w14:textId="7101F44E" w:rsidR="00EA48D0" w:rsidRDefault="00573392" w:rsidP="00EA48D0">
      <w:pPr>
        <w:pStyle w:val="BodyText"/>
        <w:numPr>
          <w:ilvl w:val="0"/>
          <w:numId w:val="20"/>
        </w:numPr>
      </w:pPr>
      <w:r>
        <w:t xml:space="preserve">During boot, firmware allocates any required buffers </w:t>
      </w:r>
      <w:r w:rsidR="00DB2752">
        <w:t>and, in some cases,</w:t>
      </w:r>
      <w:r>
        <w:t xml:space="preserve"> populates the buffer contents as is the case with the static data buffer.</w:t>
      </w:r>
    </w:p>
    <w:p w14:paraId="5956AD78" w14:textId="2794E066" w:rsidR="00573392" w:rsidRDefault="00573392" w:rsidP="00EA48D0">
      <w:pPr>
        <w:pStyle w:val="BodyText"/>
        <w:numPr>
          <w:ilvl w:val="0"/>
          <w:numId w:val="20"/>
        </w:numPr>
      </w:pPr>
      <w:r>
        <w:lastRenderedPageBreak/>
        <w:t xml:space="preserve">During OS runtime, </w:t>
      </w:r>
      <w:r w:rsidR="007745DA">
        <w:t>OS code invokes PRM handlers via the direct call mechanism or with a _DSM.</w:t>
      </w:r>
    </w:p>
    <w:p w14:paraId="21F6F52B" w14:textId="7461215F" w:rsidR="00EA48D0" w:rsidRDefault="00EA48D0" w:rsidP="00EA48D0">
      <w:pPr>
        <w:pStyle w:val="BodyText"/>
      </w:pPr>
    </w:p>
    <w:p w14:paraId="4D4A40FB" w14:textId="7F19155F" w:rsidR="00D546A9" w:rsidRDefault="00D546A9" w:rsidP="00D546A9">
      <w:pPr>
        <w:pStyle w:val="Heading2"/>
      </w:pPr>
      <w:bookmarkStart w:id="821" w:name="_Toc109825362"/>
      <w:r>
        <w:t>PRMT Table Overview</w:t>
      </w:r>
      <w:bookmarkEnd w:id="821"/>
    </w:p>
    <w:p w14:paraId="25D991A4" w14:textId="311F4B8F" w:rsidR="0016077A" w:rsidRDefault="00D546A9" w:rsidP="00D546A9">
      <w:pPr>
        <w:pStyle w:val="BodyText"/>
      </w:pPr>
      <w:r>
        <w:t>The PRMT table is an ACPI table published by the BIOS during boot, which advertises the pointers to the PRM handlers. This information is then used by the ACPI Interpreter to invoke the PRM handler(s)</w:t>
      </w:r>
      <w:r w:rsidR="002C5B46">
        <w:t xml:space="preserve">. </w:t>
      </w:r>
      <w:r w:rsidR="0016077A">
        <w:t xml:space="preserve">The PRMT table </w:t>
      </w:r>
      <w:r w:rsidR="002A003F">
        <w:t xml:space="preserve">exposes a hierarchical structure. </w:t>
      </w:r>
    </w:p>
    <w:p w14:paraId="4814CB2E" w14:textId="24F89C46" w:rsidR="0016077A" w:rsidRDefault="0016077A" w:rsidP="0016077A">
      <w:pPr>
        <w:pStyle w:val="BodyText"/>
      </w:pPr>
      <w:r>
        <w:t xml:space="preserve">A PRM </w:t>
      </w:r>
      <w:r w:rsidR="00AF1562">
        <w:t>module</w:t>
      </w:r>
      <w:r>
        <w:t xml:space="preserve"> consists of a set of PRM handlers. A PRM </w:t>
      </w:r>
      <w:r w:rsidR="00AF1562">
        <w:t>module</w:t>
      </w:r>
      <w:r>
        <w:t xml:space="preserve"> is based on a feature that it supports. For example, there could be a RAS module, or a NVDIMM Module </w:t>
      </w:r>
      <w:r w:rsidR="00EB3689">
        <w:t>etc.</w:t>
      </w:r>
      <w:r>
        <w:t xml:space="preserve">, with each module containing multiple handlers. </w:t>
      </w:r>
    </w:p>
    <w:p w14:paraId="2E015F59" w14:textId="75571E71" w:rsidR="002A003F" w:rsidRDefault="002A003F" w:rsidP="002A003F">
      <w:pPr>
        <w:pStyle w:val="BodyText"/>
      </w:pPr>
      <w:r>
        <w:t xml:space="preserve">As shown </w:t>
      </w:r>
      <w:r w:rsidR="00AD64EA">
        <w:t xml:space="preserve">in </w:t>
      </w:r>
      <w:r w:rsidR="006830D0">
        <w:fldChar w:fldCharType="begin"/>
      </w:r>
      <w:r w:rsidR="006830D0">
        <w:instrText xml:space="preserve"> REF _Ref41910436 \h </w:instrText>
      </w:r>
      <w:r w:rsidR="006830D0">
        <w:fldChar w:fldCharType="separate"/>
      </w:r>
      <w:r w:rsidR="001F66E8">
        <w:t xml:space="preserve">Figure </w:t>
      </w:r>
      <w:r w:rsidR="001F66E8">
        <w:rPr>
          <w:noProof/>
        </w:rPr>
        <w:t>2</w:t>
      </w:r>
      <w:r w:rsidR="001F66E8">
        <w:noBreakHyphen/>
      </w:r>
      <w:r w:rsidR="001F66E8">
        <w:rPr>
          <w:noProof/>
        </w:rPr>
        <w:t>2</w:t>
      </w:r>
      <w:r w:rsidR="006830D0">
        <w:fldChar w:fldCharType="end"/>
      </w:r>
      <w:r w:rsidR="00C74D0D">
        <w:t xml:space="preserve"> </w:t>
      </w:r>
      <w:r>
        <w:t xml:space="preserve">below, the PRMT table consists of an </w:t>
      </w:r>
      <w:r w:rsidR="00AF1562">
        <w:t>array</w:t>
      </w:r>
      <w:r>
        <w:t xml:space="preserve"> of PRM Module Structures. </w:t>
      </w:r>
    </w:p>
    <w:p w14:paraId="05B3A743" w14:textId="4ED39954" w:rsidR="002A003F" w:rsidRDefault="002A003F" w:rsidP="002A003F">
      <w:pPr>
        <w:pStyle w:val="BodyText"/>
        <w:numPr>
          <w:ilvl w:val="0"/>
          <w:numId w:val="16"/>
        </w:numPr>
      </w:pPr>
      <w:r>
        <w:t xml:space="preserve">Each PRM Module Structure will have a pointer to MMIO Ranges </w:t>
      </w:r>
      <w:r w:rsidR="00DB22AC">
        <w:t>that the PRM handlers use in runtime</w:t>
      </w:r>
      <w:r>
        <w:t>.</w:t>
      </w:r>
    </w:p>
    <w:p w14:paraId="58246538" w14:textId="77777777" w:rsidR="002A003F" w:rsidRDefault="002A003F" w:rsidP="002A003F">
      <w:pPr>
        <w:pStyle w:val="BodyText"/>
        <w:numPr>
          <w:ilvl w:val="0"/>
          <w:numId w:val="16"/>
        </w:numPr>
      </w:pPr>
      <w:r>
        <w:t>Each PRM Module Structure will have an array of PRM Handler Info Structures</w:t>
      </w:r>
    </w:p>
    <w:p w14:paraId="41D90F80" w14:textId="3C6BAC8B" w:rsidR="002A003F" w:rsidRDefault="002A003F" w:rsidP="002A003F">
      <w:pPr>
        <w:pStyle w:val="BodyText"/>
        <w:numPr>
          <w:ilvl w:val="1"/>
          <w:numId w:val="16"/>
        </w:numPr>
      </w:pPr>
      <w:r>
        <w:t xml:space="preserve">Each Handler </w:t>
      </w:r>
      <w:r w:rsidR="00AF1562">
        <w:t>I</w:t>
      </w:r>
      <w:r>
        <w:t xml:space="preserve">nfo Structure will have a GUID Identifying the handler, and the corresponding pointer to the handler. </w:t>
      </w:r>
    </w:p>
    <w:p w14:paraId="3F348874" w14:textId="2672001F" w:rsidR="002A003F" w:rsidRDefault="002A003F" w:rsidP="002A003F">
      <w:pPr>
        <w:pStyle w:val="BodyText"/>
        <w:numPr>
          <w:ilvl w:val="1"/>
          <w:numId w:val="16"/>
        </w:numPr>
      </w:pPr>
      <w:r>
        <w:t xml:space="preserve">Each Handler Info Structure </w:t>
      </w:r>
      <w:r w:rsidR="00001FFB">
        <w:t>may optionally have</w:t>
      </w:r>
      <w:r>
        <w:t xml:space="preserve"> a pointer to a</w:t>
      </w:r>
      <w:r w:rsidR="00001FFB">
        <w:t xml:space="preserve">n ACPI Parameter </w:t>
      </w:r>
      <w:r>
        <w:t xml:space="preserve">Buffer. The </w:t>
      </w:r>
      <w:r w:rsidR="00001FFB">
        <w:t>ACPI Parameter</w:t>
      </w:r>
      <w:r>
        <w:t xml:space="preserve"> Buffer is a BIOS reserved range of memory during boot, which is used by the invoker (</w:t>
      </w:r>
      <w:proofErr w:type="gramStart"/>
      <w:r w:rsidR="00EB3689">
        <w:t>e.g.</w:t>
      </w:r>
      <w:proofErr w:type="gramEnd"/>
      <w:r>
        <w:t xml:space="preserve"> ASL Code) and the PRM Handler for parameter passing. The format of the data is a contract between the invoker and the handler.</w:t>
      </w:r>
    </w:p>
    <w:p w14:paraId="0B3D7B5E" w14:textId="325AFC1C" w:rsidR="00D546A9" w:rsidRDefault="008C377C" w:rsidP="00433B38">
      <w:pPr>
        <w:pStyle w:val="BodyText"/>
        <w:numPr>
          <w:ilvl w:val="2"/>
          <w:numId w:val="16"/>
        </w:numPr>
      </w:pPr>
      <w:r w:rsidRPr="009B4E80">
        <w:rPr>
          <w:noProof/>
        </w:rPr>
        <w:lastRenderedPageBreak/>
        <mc:AlternateContent>
          <mc:Choice Requires="wpg">
            <w:drawing>
              <wp:anchor distT="0" distB="0" distL="114300" distR="114300" simplePos="0" relativeHeight="251656216" behindDoc="0" locked="0" layoutInCell="1" allowOverlap="1" wp14:anchorId="1B67F6FD" wp14:editId="38828187">
                <wp:simplePos x="0" y="0"/>
                <wp:positionH relativeFrom="margin">
                  <wp:posOffset>-120015</wp:posOffset>
                </wp:positionH>
                <wp:positionV relativeFrom="paragraph">
                  <wp:posOffset>774065</wp:posOffset>
                </wp:positionV>
                <wp:extent cx="6503670" cy="4124325"/>
                <wp:effectExtent l="0" t="0" r="0" b="66675"/>
                <wp:wrapTopAndBottom/>
                <wp:docPr id="124015112" name="Group 57"/>
                <wp:cNvGraphicFramePr/>
                <a:graphic xmlns:a="http://schemas.openxmlformats.org/drawingml/2006/main">
                  <a:graphicData uri="http://schemas.microsoft.com/office/word/2010/wordprocessingGroup">
                    <wpg:wgp>
                      <wpg:cNvGrpSpPr/>
                      <wpg:grpSpPr>
                        <a:xfrm>
                          <a:off x="0" y="0"/>
                          <a:ext cx="6503670" cy="4124325"/>
                          <a:chOff x="-112061" y="43723"/>
                          <a:chExt cx="9130959" cy="4368912"/>
                        </a:xfrm>
                      </wpg:grpSpPr>
                      <wps:wsp>
                        <wps:cNvPr id="124015113" name="Rectangle 124015113"/>
                        <wps:cNvSpPr/>
                        <wps:spPr>
                          <a:xfrm>
                            <a:off x="622045" y="265738"/>
                            <a:ext cx="1609345" cy="4806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CDFBE"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Standard ACPI Header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14" name="Rectangle 124015114"/>
                        <wps:cNvSpPr/>
                        <wps:spPr>
                          <a:xfrm>
                            <a:off x="608672" y="1022440"/>
                            <a:ext cx="1609345" cy="4815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10D13"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 of PRM Modules (</w:t>
                              </w:r>
                              <w:r w:rsidRPr="009B4E80">
                                <w:rPr>
                                  <w:rFonts w:asciiTheme="minorHAnsi" w:hAnsi="Calibri" w:cstheme="minorBidi"/>
                                  <w:color w:val="FFFFFF" w:themeColor="background1"/>
                                  <w:kern w:val="24"/>
                                  <w:sz w:val="24"/>
                                  <w:szCs w:val="24"/>
                                </w:rPr>
                                <w:t>N</w:t>
                              </w:r>
                              <w:r w:rsidRPr="009B4E80">
                                <w:rPr>
                                  <w:rFonts w:asciiTheme="minorHAnsi" w:hAnsi="Calibri" w:cstheme="minorBidi"/>
                                  <w:color w:val="FFFFFF" w:themeColor="light1"/>
                                  <w:kern w:val="24"/>
                                  <w:sz w:val="24"/>
                                  <w:szCs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15" name="Rectangle 124015115"/>
                        <wps:cNvSpPr/>
                        <wps:spPr>
                          <a:xfrm>
                            <a:off x="608272" y="1530715"/>
                            <a:ext cx="1609345" cy="4953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F713" w14:textId="77777777" w:rsidR="00356467" w:rsidRDefault="00356467" w:rsidP="00D546A9">
                              <w:pPr>
                                <w:jc w:val="center"/>
                                <w:rPr>
                                  <w:sz w:val="24"/>
                                  <w:szCs w:val="24"/>
                                </w:rPr>
                              </w:pPr>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16" name="Rectangle 124015116"/>
                        <wps:cNvSpPr/>
                        <wps:spPr>
                          <a:xfrm>
                            <a:off x="608672" y="2040893"/>
                            <a:ext cx="1609345" cy="4888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216B1" w14:textId="77777777" w:rsidR="00356467" w:rsidRDefault="00356467" w:rsidP="00D546A9">
                              <w:pPr>
                                <w:jc w:val="center"/>
                                <w:rPr>
                                  <w:sz w:val="24"/>
                                  <w:szCs w:val="24"/>
                                </w:rPr>
                              </w:pPr>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p>
                            <w:p w14:paraId="4B4D47F6" w14:textId="77777777" w:rsidR="00356467" w:rsidRPr="009B4E80" w:rsidRDefault="00356467" w:rsidP="00D546A9">
                              <w:pPr>
                                <w:jc w:val="cente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17" name="Rectangle 124015117"/>
                        <wps:cNvSpPr/>
                        <wps:spPr>
                          <a:xfrm>
                            <a:off x="597111" y="3430882"/>
                            <a:ext cx="1609345" cy="468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59B82" w14:textId="77777777" w:rsidR="00356467" w:rsidRDefault="00356467" w:rsidP="00D546A9">
                              <w:pPr>
                                <w:jc w:val="center"/>
                                <w:rPr>
                                  <w:sz w:val="24"/>
                                  <w:szCs w:val="24"/>
                                </w:rPr>
                              </w:pPr>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p>
                            <w:p w14:paraId="37AB765C" w14:textId="77777777" w:rsidR="00356467" w:rsidRPr="009B4E80" w:rsidRDefault="00356467" w:rsidP="00D546A9">
                              <w:pPr>
                                <w:jc w:val="cente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4015118" name="Group 124015118"/>
                        <wpg:cNvGrpSpPr/>
                        <wpg:grpSpPr>
                          <a:xfrm>
                            <a:off x="1367760" y="2657968"/>
                            <a:ext cx="47465" cy="664771"/>
                            <a:chOff x="1367760" y="2657968"/>
                            <a:chExt cx="47465" cy="664771"/>
                          </a:xfrm>
                        </wpg:grpSpPr>
                        <wps:wsp>
                          <wps:cNvPr id="124015119" name="Oval 124015119"/>
                          <wps:cNvSpPr/>
                          <wps:spPr>
                            <a:xfrm>
                              <a:off x="1369505" y="2657968"/>
                              <a:ext cx="45718"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20" name="Oval 124015120"/>
                          <wps:cNvSpPr/>
                          <wps:spPr>
                            <a:xfrm>
                              <a:off x="1367761" y="2851561"/>
                              <a:ext cx="45717"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21" name="Oval 124015121"/>
                          <wps:cNvSpPr/>
                          <wps:spPr>
                            <a:xfrm>
                              <a:off x="1369506" y="3055913"/>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22" name="Oval 124015122"/>
                          <wps:cNvSpPr/>
                          <wps:spPr>
                            <a:xfrm>
                              <a:off x="1367760" y="3255585"/>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4015123" name="Left Brace 124015123"/>
                        <wps:cNvSpPr/>
                        <wps:spPr>
                          <a:xfrm>
                            <a:off x="278603" y="1449996"/>
                            <a:ext cx="246039" cy="247045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24" name="TextBox 16"/>
                        <wps:cNvSpPr txBox="1"/>
                        <wps:spPr>
                          <a:xfrm>
                            <a:off x="-112061" y="2456020"/>
                            <a:ext cx="333955" cy="369333"/>
                          </a:xfrm>
                          <a:prstGeom prst="rect">
                            <a:avLst/>
                          </a:prstGeom>
                          <a:noFill/>
                        </wps:spPr>
                        <wps:txbx>
                          <w:txbxContent>
                            <w:p w14:paraId="3D9F99EB" w14:textId="77777777" w:rsidR="00356467" w:rsidRDefault="00356467" w:rsidP="00D546A9">
                              <w:pPr>
                                <w:rPr>
                                  <w:sz w:val="24"/>
                                  <w:szCs w:val="24"/>
                                </w:rPr>
                              </w:pPr>
                              <w:r>
                                <w:rPr>
                                  <w:rFonts w:asciiTheme="minorHAnsi" w:hAnsi="Calibri" w:cstheme="minorBidi"/>
                                  <w:color w:val="000000" w:themeColor="text1"/>
                                  <w:kern w:val="24"/>
                                  <w:sz w:val="36"/>
                                  <w:szCs w:val="36"/>
                                </w:rPr>
                                <w:t>N</w:t>
                              </w:r>
                            </w:p>
                          </w:txbxContent>
                        </wps:txbx>
                        <wps:bodyPr wrap="square" rtlCol="0">
                          <a:noAutofit/>
                        </wps:bodyPr>
                      </wps:wsp>
                      <wps:wsp>
                        <wps:cNvPr id="124015125" name="Straight Arrow Connector 124015125"/>
                        <wps:cNvCnPr>
                          <a:cxnSpLocks/>
                        </wps:cNvCnPr>
                        <wps:spPr>
                          <a:xfrm flipV="1">
                            <a:off x="2231390" y="818503"/>
                            <a:ext cx="1020694" cy="120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015127" name="Straight Arrow Connector 124015127"/>
                        <wps:cNvCnPr>
                          <a:cxnSpLocks/>
                        </wps:cNvCnPr>
                        <wps:spPr>
                          <a:xfrm>
                            <a:off x="2257773" y="2515740"/>
                            <a:ext cx="994310" cy="1896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015128" name="Rectangle 124015128"/>
                        <wps:cNvSpPr/>
                        <wps:spPr>
                          <a:xfrm>
                            <a:off x="3251962" y="774889"/>
                            <a:ext cx="2425147" cy="335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6E87C"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Structure Rev, Len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29" name="Rectangle 124015129"/>
                        <wps:cNvSpPr/>
                        <wps:spPr>
                          <a:xfrm>
                            <a:off x="3252084" y="1090136"/>
                            <a:ext cx="2425147" cy="3119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6FFB1"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PRM Module GUID, Rev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30" name="Rectangle 124015130"/>
                        <wps:cNvSpPr/>
                        <wps:spPr>
                          <a:xfrm>
                            <a:off x="3252084" y="1402130"/>
                            <a:ext cx="2425147" cy="258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8BA71"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PRM Handler Count (M)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31" name="Rectangle 124015131"/>
                        <wps:cNvSpPr/>
                        <wps:spPr>
                          <a:xfrm>
                            <a:off x="3273944" y="2189417"/>
                            <a:ext cx="2425147" cy="492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3A310"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PRM Handler Info Structure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4015132" name="Group 124015132"/>
                        <wpg:cNvGrpSpPr/>
                        <wpg:grpSpPr>
                          <a:xfrm>
                            <a:off x="4441796" y="3285723"/>
                            <a:ext cx="45720" cy="546869"/>
                            <a:chOff x="4441796" y="3285723"/>
                            <a:chExt cx="45720" cy="546869"/>
                          </a:xfrm>
                        </wpg:grpSpPr>
                        <wps:wsp>
                          <wps:cNvPr id="124015133" name="Oval 124015133"/>
                          <wps:cNvSpPr/>
                          <wps:spPr>
                            <a:xfrm>
                              <a:off x="4441797" y="3285723"/>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34" name="Oval 124015134"/>
                          <wps:cNvSpPr/>
                          <wps:spPr>
                            <a:xfrm>
                              <a:off x="4441796" y="3445628"/>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35" name="Oval 124015135"/>
                          <wps:cNvSpPr/>
                          <wps:spPr>
                            <a:xfrm>
                              <a:off x="4441797" y="3605533"/>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Oval 428"/>
                          <wps:cNvSpPr/>
                          <wps:spPr>
                            <a:xfrm>
                              <a:off x="4441796" y="3765438"/>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30" name="Rectangle 430"/>
                        <wps:cNvSpPr/>
                        <wps:spPr>
                          <a:xfrm>
                            <a:off x="3252083" y="3920450"/>
                            <a:ext cx="2425147" cy="492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051D1"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PRM Handler Info Structure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 name="Left Brace 431"/>
                        <wps:cNvSpPr/>
                        <wps:spPr>
                          <a:xfrm>
                            <a:off x="2926278" y="2246911"/>
                            <a:ext cx="210540" cy="2165724"/>
                          </a:xfrm>
                          <a:prstGeom prst="leftBrace">
                            <a:avLst>
                              <a:gd name="adj1" fmla="val 8333"/>
                              <a:gd name="adj2" fmla="val 52382"/>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2" name="TextBox 38"/>
                        <wps:cNvSpPr txBox="1"/>
                        <wps:spPr>
                          <a:xfrm>
                            <a:off x="2390181" y="3149449"/>
                            <a:ext cx="422039" cy="311927"/>
                          </a:xfrm>
                          <a:prstGeom prst="rect">
                            <a:avLst/>
                          </a:prstGeom>
                          <a:noFill/>
                        </wps:spPr>
                        <wps:txbx>
                          <w:txbxContent>
                            <w:p w14:paraId="3E54FBF6" w14:textId="77777777" w:rsidR="00356467" w:rsidRDefault="00356467" w:rsidP="00D546A9">
                              <w:pPr>
                                <w:rPr>
                                  <w:sz w:val="24"/>
                                  <w:szCs w:val="24"/>
                                </w:rPr>
                              </w:pPr>
                              <w:r>
                                <w:rPr>
                                  <w:rFonts w:asciiTheme="minorHAnsi" w:hAnsi="Calibri" w:cstheme="minorBidi"/>
                                  <w:color w:val="000000" w:themeColor="text1"/>
                                  <w:kern w:val="24"/>
                                  <w:sz w:val="36"/>
                                  <w:szCs w:val="36"/>
                                </w:rPr>
                                <w:t>M</w:t>
                              </w:r>
                            </w:p>
                          </w:txbxContent>
                        </wps:txbx>
                        <wps:bodyPr wrap="square" rtlCol="0">
                          <a:noAutofit/>
                        </wps:bodyPr>
                      </wps:wsp>
                      <wps:wsp>
                        <wps:cNvPr id="437" name="Straight Arrow Connector 437"/>
                        <wps:cNvCnPr>
                          <a:cxnSpLocks/>
                        </wps:cNvCnPr>
                        <wps:spPr>
                          <a:xfrm flipV="1">
                            <a:off x="5736416" y="1945375"/>
                            <a:ext cx="604200" cy="27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Rectangle 438"/>
                        <wps:cNvSpPr/>
                        <wps:spPr>
                          <a:xfrm>
                            <a:off x="6395898" y="1954100"/>
                            <a:ext cx="2425147" cy="31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09756"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Structure Rev, Len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6395898" y="2278792"/>
                            <a:ext cx="2425147" cy="321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B166A"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PRM Handler GUID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Rectangle 440"/>
                        <wps:cNvSpPr/>
                        <wps:spPr>
                          <a:xfrm>
                            <a:off x="6395898" y="2620763"/>
                            <a:ext cx="2425147" cy="4351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C60DC"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Pointer to PRM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Rectangle 441"/>
                        <wps:cNvSpPr/>
                        <wps:spPr>
                          <a:xfrm>
                            <a:off x="3263246" y="1683493"/>
                            <a:ext cx="2425147" cy="492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7CC98"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Pointer to Runtime MMIO Ranges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6395898" y="3077309"/>
                            <a:ext cx="2425147" cy="4351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EFB5C"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Pointer to Param Buffer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3" name="Straight Arrow Connector 443"/>
                        <wps:cNvCnPr>
                          <a:cxnSpLocks/>
                        </wps:cNvCnPr>
                        <wps:spPr>
                          <a:xfrm>
                            <a:off x="5757812" y="2725123"/>
                            <a:ext cx="638087" cy="839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TextBox 54"/>
                        <wps:cNvSpPr txBox="1"/>
                        <wps:spPr>
                          <a:xfrm>
                            <a:off x="896931" y="43723"/>
                            <a:ext cx="1530627" cy="369331"/>
                          </a:xfrm>
                          <a:prstGeom prst="rect">
                            <a:avLst/>
                          </a:prstGeom>
                          <a:noFill/>
                        </wps:spPr>
                        <wps:txbx>
                          <w:txbxContent>
                            <w:p w14:paraId="66F520C8" w14:textId="77777777" w:rsidR="00356467" w:rsidRPr="00EE3735" w:rsidRDefault="00356467" w:rsidP="00D546A9">
                              <w:pPr>
                                <w:rPr>
                                  <w:sz w:val="24"/>
                                  <w:szCs w:val="24"/>
                                </w:rPr>
                              </w:pPr>
                              <w:r w:rsidRPr="00EE3735">
                                <w:rPr>
                                  <w:rFonts w:asciiTheme="minorHAnsi" w:hAnsi="Calibri" w:cstheme="minorBidi"/>
                                  <w:b/>
                                  <w:bCs/>
                                  <w:color w:val="000000" w:themeColor="text1"/>
                                  <w:kern w:val="24"/>
                                  <w:sz w:val="24"/>
                                  <w:szCs w:val="24"/>
                                </w:rPr>
                                <w:t>PRMT</w:t>
                              </w:r>
                            </w:p>
                          </w:txbxContent>
                        </wps:txbx>
                        <wps:bodyPr wrap="square" rtlCol="0">
                          <a:noAutofit/>
                        </wps:bodyPr>
                      </wps:wsp>
                      <wps:wsp>
                        <wps:cNvPr id="445" name="TextBox 55"/>
                        <wps:cNvSpPr txBox="1"/>
                        <wps:spPr>
                          <a:xfrm>
                            <a:off x="3311217" y="437266"/>
                            <a:ext cx="2352596" cy="369332"/>
                          </a:xfrm>
                          <a:prstGeom prst="rect">
                            <a:avLst/>
                          </a:prstGeom>
                          <a:noFill/>
                        </wps:spPr>
                        <wps:txbx>
                          <w:txbxContent>
                            <w:p w14:paraId="053DB4D0" w14:textId="77777777" w:rsidR="00356467" w:rsidRDefault="00356467" w:rsidP="00D546A9">
                              <w:pPr>
                                <w:rPr>
                                  <w:sz w:val="24"/>
                                  <w:szCs w:val="24"/>
                                </w:rPr>
                              </w:pPr>
                              <w:r w:rsidRPr="00DF15BB">
                                <w:rPr>
                                  <w:rFonts w:asciiTheme="minorHAnsi" w:hAnsi="Calibri" w:cstheme="minorBidi"/>
                                  <w:color w:val="000000" w:themeColor="text1"/>
                                  <w:kern w:val="24"/>
                                  <w:sz w:val="24"/>
                                  <w:szCs w:val="24"/>
                                </w:rPr>
                                <w:t>PRM Module Structure</w:t>
                              </w:r>
                            </w:p>
                          </w:txbxContent>
                        </wps:txbx>
                        <wps:bodyPr wrap="square" rtlCol="0">
                          <a:noAutofit/>
                        </wps:bodyPr>
                      </wps:wsp>
                      <wps:wsp>
                        <wps:cNvPr id="446" name="TextBox 56"/>
                        <wps:cNvSpPr txBox="1"/>
                        <wps:spPr>
                          <a:xfrm>
                            <a:off x="6198044" y="1626974"/>
                            <a:ext cx="2820854" cy="369332"/>
                          </a:xfrm>
                          <a:prstGeom prst="rect">
                            <a:avLst/>
                          </a:prstGeom>
                          <a:noFill/>
                        </wps:spPr>
                        <wps:txbx>
                          <w:txbxContent>
                            <w:p w14:paraId="71B70799" w14:textId="77777777" w:rsidR="00356467" w:rsidRPr="00DF15BB" w:rsidRDefault="00356467" w:rsidP="00D546A9">
                              <w:pPr>
                                <w:rPr>
                                  <w:sz w:val="24"/>
                                  <w:szCs w:val="24"/>
                                </w:rPr>
                              </w:pPr>
                              <w:r w:rsidRPr="00DF15BB">
                                <w:rPr>
                                  <w:rFonts w:asciiTheme="minorHAnsi" w:hAnsi="Calibri" w:cstheme="minorBidi"/>
                                  <w:color w:val="000000" w:themeColor="text1"/>
                                  <w:kern w:val="24"/>
                                  <w:sz w:val="24"/>
                                  <w:szCs w:val="24"/>
                                </w:rPr>
                                <w:t>PRM Handler Info Structure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67F6FD" id="Group 57" o:spid="_x0000_s1155" style="position:absolute;left:0;text-align:left;margin-left:-9.45pt;margin-top:60.95pt;width:512.1pt;height:324.75pt;z-index:251656216;mso-position-horizontal-relative:margin;mso-position-vertical-relative:text;mso-width-relative:margin;mso-height-relative:margin" coordorigin="-1120,437" coordsize="91309,4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">
                <v:rect id="Rectangle 124015113" o:spid="_x0000_s1156" style="position:absolute;left:6220;top:2657;width:16093;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" fillcolor="#4472c4 [3204]" strokecolor="#1f3763 [1604]" strokeweight="1pt">
                  <v:textbox>
                    <w:txbxContent>
                      <w:p w14:paraId="624CDFBE"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Standard ACPI Header</w:t>
                        </w:r>
                      </w:p>
                    </w:txbxContent>
                  </v:textbox>
                </v:rect>
                <v:rect id="Rectangle 124015114" o:spid="_x0000_s1157" style="position:absolute;left:6086;top:10224;width:16094;height:4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" fillcolor="#4472c4 [3204]" strokecolor="#1f3763 [1604]" strokeweight="1pt">
                  <v:textbox>
                    <w:txbxContent>
                      <w:p w14:paraId="6BB10D13"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 of PRM Modules (</w:t>
                        </w:r>
                        <w:r w:rsidRPr="009B4E80">
                          <w:rPr>
                            <w:rFonts w:asciiTheme="minorHAnsi" w:hAnsi="Calibri" w:cstheme="minorBidi"/>
                            <w:color w:val="FFFFFF" w:themeColor="background1"/>
                            <w:kern w:val="24"/>
                            <w:sz w:val="24"/>
                            <w:szCs w:val="24"/>
                          </w:rPr>
                          <w:t>N</w:t>
                        </w:r>
                        <w:r w:rsidRPr="009B4E80">
                          <w:rPr>
                            <w:rFonts w:asciiTheme="minorHAnsi" w:hAnsi="Calibri" w:cstheme="minorBidi"/>
                            <w:color w:val="FFFFFF" w:themeColor="light1"/>
                            <w:kern w:val="24"/>
                            <w:sz w:val="24"/>
                            <w:szCs w:val="24"/>
                          </w:rPr>
                          <w:t>)</w:t>
                        </w:r>
                      </w:p>
                    </w:txbxContent>
                  </v:textbox>
                </v:rect>
                <v:rect id="Rectangle 124015115" o:spid="_x0000_s1158" style="position:absolute;left:6082;top:15307;width:1609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" fillcolor="#4472c4 [3204]" strokecolor="#1f3763 [1604]" strokeweight="1pt">
                  <v:textbox>
                    <w:txbxContent>
                      <w:p w14:paraId="404BF713" w14:textId="77777777" w:rsidR="00356467" w:rsidRDefault="00356467" w:rsidP="00D546A9">
                        <w:pPr>
                          <w:jc w:val="center"/>
                          <w:rPr>
                            <w:sz w:val="24"/>
                            <w:szCs w:val="24"/>
                          </w:rPr>
                        </w:pPr>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p>
                    </w:txbxContent>
                  </v:textbox>
                </v:rect>
                <v:rect id="Rectangle 124015116" o:spid="_x0000_s1159" style="position:absolute;left:6086;top:20408;width:1609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" fillcolor="#4472c4 [3204]" strokecolor="#1f3763 [1604]" strokeweight="1pt">
                  <v:textbox>
                    <w:txbxContent>
                      <w:p w14:paraId="1EA216B1" w14:textId="77777777" w:rsidR="00356467" w:rsidRDefault="00356467" w:rsidP="00D546A9">
                        <w:pPr>
                          <w:jc w:val="center"/>
                          <w:rPr>
                            <w:sz w:val="24"/>
                            <w:szCs w:val="24"/>
                          </w:rPr>
                        </w:pPr>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p>
                      <w:p w14:paraId="4B4D47F6" w14:textId="77777777" w:rsidR="00356467" w:rsidRPr="009B4E80" w:rsidRDefault="00356467" w:rsidP="00D546A9">
                        <w:pPr>
                          <w:jc w:val="center"/>
                          <w:rPr>
                            <w:sz w:val="24"/>
                            <w:szCs w:val="24"/>
                          </w:rPr>
                        </w:pPr>
                      </w:p>
                    </w:txbxContent>
                  </v:textbox>
                </v:rect>
                <v:rect id="Rectangle 124015117" o:spid="_x0000_s1160" style="position:absolute;left:5971;top:34308;width:16093;height:4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" fillcolor="#4472c4 [3204]" strokecolor="#1f3763 [1604]" strokeweight="1pt">
                  <v:textbox>
                    <w:txbxContent>
                      <w:p w14:paraId="03859B82" w14:textId="77777777" w:rsidR="00356467" w:rsidRDefault="00356467" w:rsidP="00D546A9">
                        <w:pPr>
                          <w:jc w:val="center"/>
                          <w:rPr>
                            <w:sz w:val="24"/>
                            <w:szCs w:val="24"/>
                          </w:rPr>
                        </w:pPr>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p>
                      <w:p w14:paraId="37AB765C" w14:textId="77777777" w:rsidR="00356467" w:rsidRPr="009B4E80" w:rsidRDefault="00356467" w:rsidP="00D546A9">
                        <w:pPr>
                          <w:jc w:val="center"/>
                          <w:rPr>
                            <w:sz w:val="24"/>
                            <w:szCs w:val="24"/>
                          </w:rPr>
                        </w:pPr>
                      </w:p>
                    </w:txbxContent>
                  </v:textbox>
                </v:rect>
                <v:group id="Group 124015118" o:spid="_x0000_s1161" style="position:absolute;left:13677;top:26579;width:475;height:6648" coordorigin="13677,26579" coordsize="474,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">
                  <v:oval id="Oval 124015119" o:spid="_x0000_s1162" style="position:absolute;left:13695;top:26579;width:457;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" fillcolor="#4472c4 [3204]" strokecolor="#1f3763 [1604]" strokeweight="1pt">
                    <v:stroke joinstyle="miter"/>
                  </v:oval>
                  <v:oval id="Oval 124015120" o:spid="_x0000_s1163" style="position:absolute;left:13677;top:28515;width:457;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" fillcolor="#4472c4 [3204]" strokecolor="#1f3763 [1604]" strokeweight="1pt">
                    <v:stroke joinstyle="miter"/>
                  </v:oval>
                  <v:oval id="Oval 124015121" o:spid="_x0000_s1164" style="position:absolute;left:13695;top:30559;width:457;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" fillcolor="#4472c4 [3204]" strokecolor="#1f3763 [1604]" strokeweight="1pt">
                    <v:stroke joinstyle="miter"/>
                  </v:oval>
                  <v:oval id="Oval 124015122" o:spid="_x0000_s1165" style="position:absolute;left:13677;top:32555;width:457;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" fillcolor="#4472c4 [3204]" strokecolor="#1f3763 [1604]" strokeweight="1pt">
                    <v:stroke joinstyle="miter"/>
                  </v:oval>
                </v:group>
                <v:shape id="Left Brace 124015123" o:spid="_x0000_s1166" type="#_x0000_t87" style="position:absolute;left:2786;top:14499;width:2460;height:2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" adj="179" strokecolor="#4472c4 [3204]" strokeweight=".5pt">
                  <v:stroke joinstyle="miter"/>
                </v:shape>
                <v:shape id="TextBox 16" o:spid="_x0000_s1167" type="#_x0000_t202" style="position:absolute;left:-1120;top:24560;width:333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" filled="f" stroked="f">
                  <v:textbox>
                    <w:txbxContent>
                      <w:p w14:paraId="3D9F99EB" w14:textId="77777777" w:rsidR="00356467" w:rsidRDefault="00356467" w:rsidP="00D546A9">
                        <w:pPr>
                          <w:rPr>
                            <w:sz w:val="24"/>
                            <w:szCs w:val="24"/>
                          </w:rPr>
                        </w:pPr>
                        <w:r>
                          <w:rPr>
                            <w:rFonts w:asciiTheme="minorHAnsi" w:hAnsi="Calibri" w:cstheme="minorBidi"/>
                            <w:color w:val="000000" w:themeColor="text1"/>
                            <w:kern w:val="24"/>
                            <w:sz w:val="36"/>
                            <w:szCs w:val="36"/>
                          </w:rPr>
                          <w:t>N</w:t>
                        </w:r>
                      </w:p>
                    </w:txbxContent>
                  </v:textbox>
                </v:shape>
                <v:shape id="Straight Arrow Connector 124015125" o:spid="_x0000_s1168" type="#_x0000_t32" style="position:absolute;left:22313;top:8185;width:10207;height:12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" strokecolor="#4472c4 [3204]" strokeweight=".5pt">
                  <v:stroke endarrow="block" joinstyle="miter"/>
                  <o:lock v:ext="edit" shapetype="f"/>
                </v:shape>
                <v:shape id="Straight Arrow Connector 124015127" o:spid="_x0000_s1169" type="#_x0000_t32" style="position:absolute;left:22577;top:25157;width:9943;height:18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" strokecolor="#4472c4 [3204]" strokeweight=".5pt">
                  <v:stroke endarrow="block" joinstyle="miter"/>
                  <o:lock v:ext="edit" shapetype="f"/>
                </v:shape>
                <v:rect id="Rectangle 124015128" o:spid="_x0000_s1170" style="position:absolute;left:32519;top:7748;width:24252;height: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" fillcolor="#4472c4 [3204]" strokecolor="#1f3763 [1604]" strokeweight="1pt">
                  <v:textbox>
                    <w:txbxContent>
                      <w:p w14:paraId="79D6E87C"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Structure Rev, Len</w:t>
                        </w:r>
                      </w:p>
                    </w:txbxContent>
                  </v:textbox>
                </v:rect>
                <v:rect id="Rectangle 124015129" o:spid="_x0000_s1171" style="position:absolute;left:32520;top:10901;width:24252;height: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" fillcolor="#4472c4 [3204]" strokecolor="#1f3763 [1604]" strokeweight="1pt">
                  <v:textbox>
                    <w:txbxContent>
                      <w:p w14:paraId="1246FFB1"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PRM Module GUID, Rev</w:t>
                        </w:r>
                      </w:p>
                    </w:txbxContent>
                  </v:textbox>
                </v:rect>
                <v:rect id="Rectangle 124015130" o:spid="_x0000_s1172" style="position:absolute;left:32520;top:14021;width:24252;height:2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" fillcolor="#4472c4 [3204]" strokecolor="#1f3763 [1604]" strokeweight="1pt">
                  <v:textbox>
                    <w:txbxContent>
                      <w:p w14:paraId="4EF8BA71"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PRM Handler Count (M)</w:t>
                        </w:r>
                      </w:p>
                    </w:txbxContent>
                  </v:textbox>
                </v:rect>
                <v:rect id="Rectangle 124015131" o:spid="_x0000_s1173" style="position:absolute;left:32739;top:21894;width:24251;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" fillcolor="#4472c4 [3204]" strokecolor="#1f3763 [1604]" strokeweight="1pt">
                  <v:textbox>
                    <w:txbxContent>
                      <w:p w14:paraId="4783A310"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PRM Handler Info Structure</w:t>
                        </w:r>
                      </w:p>
                    </w:txbxContent>
                  </v:textbox>
                </v:rect>
                <v:group id="Group 124015132" o:spid="_x0000_s1174" style="position:absolute;left:44417;top:32857;width:458;height:5468" coordorigin="44417,32857" coordsize="457,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">
                  <v:oval id="Oval 124015133" o:spid="_x0000_s1175" style="position:absolute;left:44417;top:32857;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" fillcolor="#4472c4 [3204]" strokecolor="#1f3763 [1604]" strokeweight="1pt">
                    <v:stroke joinstyle="miter"/>
                  </v:oval>
                  <v:oval id="Oval 124015134" o:spid="_x0000_s1176" style="position:absolute;left:44417;top:34456;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" fillcolor="#4472c4 [3204]" strokecolor="#1f3763 [1604]" strokeweight="1pt">
                    <v:stroke joinstyle="miter"/>
                  </v:oval>
                  <v:oval id="Oval 124015135" o:spid="_x0000_s1177" style="position:absolute;left:44417;top:36055;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" fillcolor="#4472c4 [3204]" strokecolor="#1f3763 [1604]" strokeweight="1pt">
                    <v:stroke joinstyle="miter"/>
                  </v:oval>
                  <v:oval id="Oval 428" o:spid="_x0000_s1178" style="position:absolute;left:44417;top:37654;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" fillcolor="#4472c4 [3204]" strokecolor="#1f3763 [1604]" strokeweight="1pt">
                    <v:stroke joinstyle="miter"/>
                  </v:oval>
                </v:group>
                <v:rect id="Rectangle 430" o:spid="_x0000_s1179" style="position:absolute;left:32520;top:39204;width:24252;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" fillcolor="#4472c4 [3204]" strokecolor="#1f3763 [1604]" strokeweight="1pt">
                  <v:textbox>
                    <w:txbxContent>
                      <w:p w14:paraId="262051D1"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PRM Handler Info Structure</w:t>
                        </w:r>
                      </w:p>
                    </w:txbxContent>
                  </v:textbox>
                </v:rect>
                <v:shape id="Left Brace 431" o:spid="_x0000_s1180" type="#_x0000_t87" style="position:absolute;left:29262;top:22469;width:2106;height:21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" adj="175,11315" strokecolor="#4472c4 [3204]" strokeweight=".5pt">
                  <v:stroke joinstyle="miter"/>
                </v:shape>
                <v:shape id="TextBox 38" o:spid="_x0000_s1181" type="#_x0000_t202" style="position:absolute;left:23901;top:31494;width:4221;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14:paraId="3E54FBF6" w14:textId="77777777" w:rsidR="00356467" w:rsidRDefault="00356467" w:rsidP="00D546A9">
                        <w:pPr>
                          <w:rPr>
                            <w:sz w:val="24"/>
                            <w:szCs w:val="24"/>
                          </w:rPr>
                        </w:pPr>
                        <w:r>
                          <w:rPr>
                            <w:rFonts w:asciiTheme="minorHAnsi" w:hAnsi="Calibri" w:cstheme="minorBidi"/>
                            <w:color w:val="000000" w:themeColor="text1"/>
                            <w:kern w:val="24"/>
                            <w:sz w:val="36"/>
                            <w:szCs w:val="36"/>
                          </w:rPr>
                          <w:t>M</w:t>
                        </w:r>
                      </w:p>
                    </w:txbxContent>
                  </v:textbox>
                </v:shape>
                <v:shape id="Straight Arrow Connector 437" o:spid="_x0000_s1182" type="#_x0000_t32" style="position:absolute;left:57364;top:19453;width:6042;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4472c4 [3204]" strokeweight=".5pt">
                  <v:stroke endarrow="block" joinstyle="miter"/>
                  <o:lock v:ext="edit" shapetype="f"/>
                </v:shape>
                <v:rect id="Rectangle 438" o:spid="_x0000_s1183" style="position:absolute;left:63958;top:19541;width:24252;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" fillcolor="#4472c4 [3204]" strokecolor="#1f3763 [1604]" strokeweight="1pt">
                  <v:textbox>
                    <w:txbxContent>
                      <w:p w14:paraId="4D009756"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Structure Rev, Len</w:t>
                        </w:r>
                      </w:p>
                    </w:txbxContent>
                  </v:textbox>
                </v:rect>
                <v:rect id="Rectangle 439" o:spid="_x0000_s1184" style="position:absolute;left:63958;top:22787;width:24252;height:3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" fillcolor="#4472c4 [3204]" strokecolor="#1f3763 [1604]" strokeweight="1pt">
                  <v:textbox>
                    <w:txbxContent>
                      <w:p w14:paraId="52CB166A"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PRM Handler GUID</w:t>
                        </w:r>
                      </w:p>
                    </w:txbxContent>
                  </v:textbox>
                </v:rect>
                <v:rect id="Rectangle 440" o:spid="_x0000_s1185" style="position:absolute;left:63958;top:26207;width:24252;height:4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" fillcolor="#4472c4 [3204]" strokecolor="#1f3763 [1604]" strokeweight="1pt">
                  <v:textbox>
                    <w:txbxContent>
                      <w:p w14:paraId="128C60DC"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Pointer to PRM Handler</w:t>
                        </w:r>
                      </w:p>
                    </w:txbxContent>
                  </v:textbox>
                </v:rect>
                <v:rect id="Rectangle 441" o:spid="_x0000_s1186" style="position:absolute;left:32632;top:16834;width:24251;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" fillcolor="#4472c4 [3204]" strokecolor="#1f3763 [1604]" strokeweight="1pt">
                  <v:textbox>
                    <w:txbxContent>
                      <w:p w14:paraId="1917CC98" w14:textId="77777777" w:rsidR="00356467" w:rsidRPr="009B4E80" w:rsidRDefault="00356467" w:rsidP="00D546A9">
                        <w:pPr>
                          <w:jc w:val="center"/>
                          <w:rPr>
                            <w:sz w:val="24"/>
                            <w:szCs w:val="24"/>
                          </w:rPr>
                        </w:pPr>
                        <w:r w:rsidRPr="009B4E80">
                          <w:rPr>
                            <w:rFonts w:asciiTheme="minorHAnsi" w:hAnsi="Calibri" w:cstheme="minorBidi"/>
                            <w:color w:val="FFFFFF" w:themeColor="light1"/>
                            <w:kern w:val="24"/>
                            <w:sz w:val="24"/>
                            <w:szCs w:val="24"/>
                          </w:rPr>
                          <w:t>Pointer to Runtime MMIO Ranges</w:t>
                        </w:r>
                      </w:p>
                    </w:txbxContent>
                  </v:textbox>
                </v:rect>
                <v:rect id="Rectangle 442" o:spid="_x0000_s1187" style="position:absolute;left:63958;top:30773;width:24252;height:4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" fillcolor="#4472c4 [3204]" strokecolor="#1f3763 [1604]" strokeweight="1pt">
                  <v:textbox>
                    <w:txbxContent>
                      <w:p w14:paraId="374EFB5C" w14:textId="77777777" w:rsidR="00356467" w:rsidRPr="007A3BFA" w:rsidRDefault="00356467" w:rsidP="00D546A9">
                        <w:pPr>
                          <w:jc w:val="center"/>
                          <w:rPr>
                            <w:sz w:val="24"/>
                            <w:szCs w:val="24"/>
                          </w:rPr>
                        </w:pPr>
                        <w:r w:rsidRPr="007A3BFA">
                          <w:rPr>
                            <w:rFonts w:asciiTheme="minorHAnsi" w:hAnsi="Calibri" w:cstheme="minorBidi"/>
                            <w:color w:val="FFFFFF" w:themeColor="light1"/>
                            <w:kern w:val="24"/>
                            <w:sz w:val="24"/>
                            <w:szCs w:val="24"/>
                          </w:rPr>
                          <w:t>Pointer to Param Buffer</w:t>
                        </w:r>
                      </w:p>
                    </w:txbxContent>
                  </v:textbox>
                </v:rect>
                <v:shape id="Straight Arrow Connector 443" o:spid="_x0000_s1188" type="#_x0000_t32" style="position:absolute;left:57578;top:27251;width:6380;height:8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" strokecolor="#4472c4 [3204]" strokeweight=".5pt">
                  <v:stroke endarrow="block" joinstyle="miter"/>
                  <o:lock v:ext="edit" shapetype="f"/>
                </v:shape>
                <v:shape id="TextBox 54" o:spid="_x0000_s1189" type="#_x0000_t202" style="position:absolute;left:8969;top:437;width:1530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" filled="f" stroked="f">
                  <v:textbox>
                    <w:txbxContent>
                      <w:p w14:paraId="66F520C8" w14:textId="77777777" w:rsidR="00356467" w:rsidRPr="00EE3735" w:rsidRDefault="00356467" w:rsidP="00D546A9">
                        <w:pPr>
                          <w:rPr>
                            <w:sz w:val="24"/>
                            <w:szCs w:val="24"/>
                          </w:rPr>
                        </w:pPr>
                        <w:r w:rsidRPr="00EE3735">
                          <w:rPr>
                            <w:rFonts w:asciiTheme="minorHAnsi" w:hAnsi="Calibri" w:cstheme="minorBidi"/>
                            <w:b/>
                            <w:bCs/>
                            <w:color w:val="000000" w:themeColor="text1"/>
                            <w:kern w:val="24"/>
                            <w:sz w:val="24"/>
                            <w:szCs w:val="24"/>
                          </w:rPr>
                          <w:t>PRMT</w:t>
                        </w:r>
                      </w:p>
                    </w:txbxContent>
                  </v:textbox>
                </v:shape>
                <v:shape id="TextBox 55" o:spid="_x0000_s1190" type="#_x0000_t202" style="position:absolute;left:33112;top:4372;width:2352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Y8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abqCvzPxCMj8BgAA//8DAFBLAQItABQABgAIAAAAIQDb4fbL7gAAAIUBAAATAAAAAAAAAAAA&#10;AAAAAAAAAABbQ29udGVudF9UeXBlc10ueG1sUEsBAi0AFAAGAAgAAAAhAFr0LFu/AAAAFQEAAAsA&#10;AAAAAAAAAAAAAAAAHwEAAF9yZWxzLy5yZWxzUEsBAi0AFAAGAAgAAAAhAAcjpjzEAAAA3AAAAA8A&#10;AAAAAAAAAAAAAAAABwIAAGRycy9kb3ducmV2LnhtbFBLBQYAAAAAAwADALcAAAD4AgAAAAA=&#10;" filled="f" stroked="f">
                  <v:textbox>
                    <w:txbxContent>
                      <w:p w14:paraId="053DB4D0" w14:textId="77777777" w:rsidR="00356467" w:rsidRDefault="00356467" w:rsidP="00D546A9">
                        <w:pPr>
                          <w:rPr>
                            <w:sz w:val="24"/>
                            <w:szCs w:val="24"/>
                          </w:rPr>
                        </w:pPr>
                        <w:r w:rsidRPr="00DF15BB">
                          <w:rPr>
                            <w:rFonts w:asciiTheme="minorHAnsi" w:hAnsi="Calibri" w:cstheme="minorBidi"/>
                            <w:color w:val="000000" w:themeColor="text1"/>
                            <w:kern w:val="24"/>
                            <w:sz w:val="24"/>
                            <w:szCs w:val="24"/>
                          </w:rPr>
                          <w:t>PRM Module Structure</w:t>
                        </w:r>
                      </w:p>
                    </w:txbxContent>
                  </v:textbox>
                </v:shape>
                <v:shape id="TextBox 56" o:spid="_x0000_s1191" type="#_x0000_t202" style="position:absolute;left:61980;top:16269;width:28208;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" filled="f" stroked="f">
                  <v:textbox>
                    <w:txbxContent>
                      <w:p w14:paraId="71B70799" w14:textId="77777777" w:rsidR="00356467" w:rsidRPr="00DF15BB" w:rsidRDefault="00356467" w:rsidP="00D546A9">
                        <w:pPr>
                          <w:rPr>
                            <w:sz w:val="24"/>
                            <w:szCs w:val="24"/>
                          </w:rPr>
                        </w:pPr>
                        <w:r w:rsidRPr="00DF15BB">
                          <w:rPr>
                            <w:rFonts w:asciiTheme="minorHAnsi" w:hAnsi="Calibri" w:cstheme="minorBidi"/>
                            <w:color w:val="000000" w:themeColor="text1"/>
                            <w:kern w:val="24"/>
                            <w:sz w:val="24"/>
                            <w:szCs w:val="24"/>
                          </w:rPr>
                          <w:t>PRM Handler Info Structure</w:t>
                        </w:r>
                      </w:p>
                    </w:txbxContent>
                  </v:textbox>
                </v:shape>
                <w10:wrap type="topAndBottom" anchorx="margin"/>
              </v:group>
            </w:pict>
          </mc:Fallback>
        </mc:AlternateContent>
      </w:r>
      <w:r>
        <w:rPr>
          <w:noProof/>
        </w:rPr>
        <mc:AlternateContent>
          <mc:Choice Requires="wps">
            <w:drawing>
              <wp:anchor distT="0" distB="0" distL="114300" distR="114300" simplePos="0" relativeHeight="251656199" behindDoc="0" locked="0" layoutInCell="1" allowOverlap="1" wp14:anchorId="4FA05DD1" wp14:editId="01AFFA6E">
                <wp:simplePos x="0" y="0"/>
                <wp:positionH relativeFrom="margin">
                  <wp:posOffset>403460</wp:posOffset>
                </wp:positionH>
                <wp:positionV relativeFrom="paragraph">
                  <wp:posOffset>1439327</wp:posOffset>
                </wp:positionV>
                <wp:extent cx="1146316" cy="2857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11463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83503" w14:textId="723F0B7B" w:rsidR="00356EE8" w:rsidRPr="009B4E80" w:rsidRDefault="00356EE8" w:rsidP="00356EE8">
                            <w:pPr>
                              <w:jc w:val="center"/>
                              <w:rPr>
                                <w:sz w:val="24"/>
                                <w:szCs w:val="24"/>
                              </w:rPr>
                            </w:pPr>
                            <w:r>
                              <w:rPr>
                                <w:rFonts w:asciiTheme="minorHAnsi" w:hAnsi="Calibri" w:cstheme="minorBidi"/>
                                <w:color w:val="FFFFFF" w:themeColor="light1"/>
                                <w:kern w:val="24"/>
                                <w:sz w:val="24"/>
                                <w:szCs w:val="24"/>
                              </w:rPr>
                              <w:t>Platform GUID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A05DD1" id="Rectangle 2" o:spid="_x0000_s1192" style="position:absolute;left:0;text-align:left;margin-left:31.75pt;margin-top:113.35pt;width:90.25pt;height:22.5pt;z-index:25165619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" fillcolor="#4472c4 [3204]" strokecolor="#1f3763 [1604]" strokeweight="1pt">
                <v:textbox>
                  <w:txbxContent>
                    <w:p w14:paraId="4E483503" w14:textId="723F0B7B" w:rsidR="00356EE8" w:rsidRPr="009B4E80" w:rsidRDefault="00356EE8" w:rsidP="00356EE8">
                      <w:pPr>
                        <w:jc w:val="center"/>
                        <w:rPr>
                          <w:sz w:val="24"/>
                          <w:szCs w:val="24"/>
                        </w:rPr>
                      </w:pPr>
                      <w:r>
                        <w:rPr>
                          <w:rFonts w:asciiTheme="minorHAnsi" w:hAnsi="Calibri" w:cstheme="minorBidi"/>
                          <w:color w:val="FFFFFF" w:themeColor="light1"/>
                          <w:kern w:val="24"/>
                          <w:sz w:val="24"/>
                          <w:szCs w:val="24"/>
                        </w:rPr>
                        <w:t>Platform GUID</w:t>
                      </w:r>
                    </w:p>
                  </w:txbxContent>
                </v:textbox>
                <w10:wrap anchorx="margin"/>
              </v:rect>
            </w:pict>
          </mc:Fallback>
        </mc:AlternateContent>
      </w:r>
      <w:r w:rsidR="002A003F">
        <w:t xml:space="preserve">For Direct </w:t>
      </w:r>
      <w:r w:rsidR="0076660F">
        <w:t>Invocation</w:t>
      </w:r>
      <w:r w:rsidR="002A003F">
        <w:t>, the invoker will allocate the parameter buffer</w:t>
      </w:r>
      <w:r w:rsidR="00254D5D">
        <w:t xml:space="preserve"> (explained in </w:t>
      </w:r>
      <w:r w:rsidR="00DB102C">
        <w:t xml:space="preserve">section </w:t>
      </w:r>
      <w:r w:rsidR="00DB102C">
        <w:fldChar w:fldCharType="begin"/>
      </w:r>
      <w:r w:rsidR="00DB102C">
        <w:instrText xml:space="preserve"> REF _Ref42420408 \r \h </w:instrText>
      </w:r>
      <w:r w:rsidR="00DB102C">
        <w:fldChar w:fldCharType="separate"/>
      </w:r>
      <w:r w:rsidR="001F66E8">
        <w:t>5</w:t>
      </w:r>
      <w:r w:rsidR="00DB102C">
        <w:fldChar w:fldCharType="end"/>
      </w:r>
      <w:r w:rsidR="00254D5D">
        <w:t>)</w:t>
      </w:r>
    </w:p>
    <w:p w14:paraId="4007B714" w14:textId="50B41F6A" w:rsidR="003A614B" w:rsidRDefault="00D546A9" w:rsidP="00552A31">
      <w:pPr>
        <w:pStyle w:val="BodyText"/>
      </w:pPr>
      <w:r>
        <w:rPr>
          <w:noProof/>
        </w:rPr>
        <mc:AlternateContent>
          <mc:Choice Requires="wps">
            <w:drawing>
              <wp:anchor distT="0" distB="0" distL="114300" distR="114300" simplePos="0" relativeHeight="251656195" behindDoc="0" locked="0" layoutInCell="1" allowOverlap="1" wp14:anchorId="067287F3" wp14:editId="5726EE07">
                <wp:simplePos x="0" y="0"/>
                <wp:positionH relativeFrom="column">
                  <wp:posOffset>-394335</wp:posOffset>
                </wp:positionH>
                <wp:positionV relativeFrom="paragraph">
                  <wp:posOffset>0</wp:posOffset>
                </wp:positionV>
                <wp:extent cx="6384290" cy="285750"/>
                <wp:effectExtent l="0" t="0" r="0" b="0"/>
                <wp:wrapTopAndBottom/>
                <wp:docPr id="124015111" name="Text Box 124015111"/>
                <wp:cNvGraphicFramePr/>
                <a:graphic xmlns:a="http://schemas.openxmlformats.org/drawingml/2006/main">
                  <a:graphicData uri="http://schemas.microsoft.com/office/word/2010/wordprocessingShape">
                    <wps:wsp>
                      <wps:cNvSpPr txBox="1"/>
                      <wps:spPr>
                        <a:xfrm>
                          <a:off x="0" y="0"/>
                          <a:ext cx="6384290" cy="285750"/>
                        </a:xfrm>
                        <a:prstGeom prst="rect">
                          <a:avLst/>
                        </a:prstGeom>
                        <a:solidFill>
                          <a:prstClr val="white"/>
                        </a:solidFill>
                        <a:ln>
                          <a:noFill/>
                        </a:ln>
                      </wps:spPr>
                      <wps:txbx>
                        <w:txbxContent>
                          <w:p w14:paraId="75E8CCAD" w14:textId="5E10F5F8" w:rsidR="00356467" w:rsidRPr="00D466FD" w:rsidRDefault="00356467" w:rsidP="00D546A9">
                            <w:pPr>
                              <w:pStyle w:val="Caption"/>
                              <w:jc w:val="left"/>
                            </w:pPr>
                            <w:r>
                              <w:t xml:space="preserve">Figure </w:t>
                            </w:r>
                            <w:r>
                              <w:fldChar w:fldCharType="begin"/>
                            </w:r>
                            <w:r>
                              <w:instrText xml:space="preserve"> STYLEREF 1 \s </w:instrText>
                            </w:r>
                            <w:r>
                              <w:fldChar w:fldCharType="separate"/>
                            </w:r>
                            <w:r w:rsidR="007A2B47">
                              <w:t>3</w:t>
                            </w:r>
                            <w:r>
                              <w:fldChar w:fldCharType="end"/>
                            </w:r>
                            <w:r>
                              <w:noBreakHyphen/>
                            </w:r>
                            <w:r>
                              <w:fldChar w:fldCharType="begin"/>
                            </w:r>
                            <w:r>
                              <w:instrText xml:space="preserve"> SEQ Figure \* ARABIC \s 1 </w:instrText>
                            </w:r>
                            <w:r>
                              <w:fldChar w:fldCharType="separate"/>
                            </w:r>
                            <w:r w:rsidR="007A2B47">
                              <w:t>2</w:t>
                            </w:r>
                            <w:r>
                              <w:fldChar w:fldCharType="end"/>
                            </w:r>
                            <w:r>
                              <w:t xml:space="preserve"> </w:t>
                            </w:r>
                            <w:r>
                              <w:tab/>
                              <w:t>PRMT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287F3" id="Text Box 124015111" o:spid="_x0000_s1193" type="#_x0000_t202" style="position:absolute;margin-left:-31.05pt;margin-top:0;width:502.7pt;height:22.5pt;z-index:2516561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" stroked="f">
                <v:textbox inset="0,0,0,0">
                  <w:txbxContent>
                    <w:p w14:paraId="75E8CCAD" w14:textId="5E10F5F8" w:rsidR="00356467" w:rsidRPr="00D466FD" w:rsidRDefault="00356467" w:rsidP="00D546A9">
                      <w:pPr>
                        <w:pStyle w:val="Caption"/>
                        <w:jc w:val="left"/>
                      </w:pPr>
                      <w:r>
                        <w:t xml:space="preserve">Figure </w:t>
                      </w:r>
                      <w:r>
                        <w:fldChar w:fldCharType="begin"/>
                      </w:r>
                      <w:r>
                        <w:instrText xml:space="preserve"> STYLEREF 1 \s </w:instrText>
                      </w:r>
                      <w:r>
                        <w:fldChar w:fldCharType="separate"/>
                      </w:r>
                      <w:r w:rsidR="007A2B47">
                        <w:t>3</w:t>
                      </w:r>
                      <w:r>
                        <w:fldChar w:fldCharType="end"/>
                      </w:r>
                      <w:r>
                        <w:noBreakHyphen/>
                      </w:r>
                      <w:r>
                        <w:fldChar w:fldCharType="begin"/>
                      </w:r>
                      <w:r>
                        <w:instrText xml:space="preserve"> SEQ Figure \* ARABIC \s 1 </w:instrText>
                      </w:r>
                      <w:r>
                        <w:fldChar w:fldCharType="separate"/>
                      </w:r>
                      <w:r w:rsidR="007A2B47">
                        <w:t>2</w:t>
                      </w:r>
                      <w:r>
                        <w:fldChar w:fldCharType="end"/>
                      </w:r>
                      <w:r>
                        <w:t xml:space="preserve"> </w:t>
                      </w:r>
                      <w:r>
                        <w:tab/>
                        <w:t>PRMT Topology</w:t>
                      </w:r>
                    </w:p>
                  </w:txbxContent>
                </v:textbox>
                <w10:wrap type="topAndBottom"/>
              </v:shape>
            </w:pict>
          </mc:Fallback>
        </mc:AlternateContent>
      </w:r>
    </w:p>
    <w:p w14:paraId="04723495" w14:textId="32C61F0D" w:rsidR="00D34F15" w:rsidRDefault="0070502D" w:rsidP="005C7E59">
      <w:pPr>
        <w:pStyle w:val="Heading1"/>
      </w:pPr>
      <w:bookmarkStart w:id="822" w:name="_Toc40309713"/>
      <w:bookmarkStart w:id="823" w:name="_Toc41472593"/>
      <w:bookmarkStart w:id="824" w:name="_Toc41473843"/>
      <w:bookmarkStart w:id="825" w:name="_Toc41478163"/>
      <w:bookmarkStart w:id="826" w:name="_Toc42029508"/>
      <w:bookmarkStart w:id="827" w:name="_Toc42110158"/>
      <w:bookmarkStart w:id="828" w:name="_Toc42455243"/>
      <w:bookmarkStart w:id="829" w:name="_Toc40309714"/>
      <w:bookmarkStart w:id="830" w:name="_Toc41472594"/>
      <w:bookmarkStart w:id="831" w:name="_Toc41473844"/>
      <w:bookmarkStart w:id="832" w:name="_Toc41478164"/>
      <w:bookmarkStart w:id="833" w:name="_Toc42029509"/>
      <w:bookmarkStart w:id="834" w:name="_Toc42110159"/>
      <w:bookmarkStart w:id="835" w:name="_Toc42455244"/>
      <w:bookmarkStart w:id="836" w:name="_Toc40309715"/>
      <w:bookmarkStart w:id="837" w:name="_Toc41472595"/>
      <w:bookmarkStart w:id="838" w:name="_Toc41473845"/>
      <w:bookmarkStart w:id="839" w:name="_Toc41478165"/>
      <w:bookmarkStart w:id="840" w:name="_Toc42029510"/>
      <w:bookmarkStart w:id="841" w:name="_Toc42110160"/>
      <w:bookmarkStart w:id="842" w:name="_Toc42455245"/>
      <w:bookmarkStart w:id="843" w:name="_Toc40309716"/>
      <w:bookmarkStart w:id="844" w:name="_Toc41472596"/>
      <w:bookmarkStart w:id="845" w:name="_Toc41473846"/>
      <w:bookmarkStart w:id="846" w:name="_Toc41478166"/>
      <w:bookmarkStart w:id="847" w:name="_Toc42029511"/>
      <w:bookmarkStart w:id="848" w:name="_Toc42110161"/>
      <w:bookmarkStart w:id="849" w:name="_Toc42455246"/>
      <w:bookmarkStart w:id="850" w:name="_Toc40309717"/>
      <w:bookmarkStart w:id="851" w:name="_Toc41472597"/>
      <w:bookmarkStart w:id="852" w:name="_Toc41473847"/>
      <w:bookmarkStart w:id="853" w:name="_Toc41478167"/>
      <w:bookmarkStart w:id="854" w:name="_Toc42029512"/>
      <w:bookmarkStart w:id="855" w:name="_Toc42110162"/>
      <w:bookmarkStart w:id="856" w:name="_Toc42455247"/>
      <w:bookmarkStart w:id="857" w:name="_Toc40309718"/>
      <w:bookmarkStart w:id="858" w:name="_Toc41472598"/>
      <w:bookmarkStart w:id="859" w:name="_Toc41473848"/>
      <w:bookmarkStart w:id="860" w:name="_Toc41478168"/>
      <w:bookmarkStart w:id="861" w:name="_Toc42029513"/>
      <w:bookmarkStart w:id="862" w:name="_Toc42110163"/>
      <w:bookmarkStart w:id="863" w:name="_Toc42455248"/>
      <w:bookmarkStart w:id="864" w:name="_Toc40309719"/>
      <w:bookmarkStart w:id="865" w:name="_Toc41472599"/>
      <w:bookmarkStart w:id="866" w:name="_Toc41473849"/>
      <w:bookmarkStart w:id="867" w:name="_Toc41478169"/>
      <w:bookmarkStart w:id="868" w:name="_Toc42029514"/>
      <w:bookmarkStart w:id="869" w:name="_Toc42110164"/>
      <w:bookmarkStart w:id="870" w:name="_Toc42455249"/>
      <w:bookmarkStart w:id="871" w:name="_Toc40309720"/>
      <w:bookmarkStart w:id="872" w:name="_Toc41472600"/>
      <w:bookmarkStart w:id="873" w:name="_Toc41473850"/>
      <w:bookmarkStart w:id="874" w:name="_Toc41478170"/>
      <w:bookmarkStart w:id="875" w:name="_Toc42029515"/>
      <w:bookmarkStart w:id="876" w:name="_Toc42110165"/>
      <w:bookmarkStart w:id="877" w:name="_Toc42455250"/>
      <w:bookmarkStart w:id="878" w:name="_Toc40309721"/>
      <w:bookmarkStart w:id="879" w:name="_Toc41472601"/>
      <w:bookmarkStart w:id="880" w:name="_Toc41473851"/>
      <w:bookmarkStart w:id="881" w:name="_Toc41478171"/>
      <w:bookmarkStart w:id="882" w:name="_Toc42029516"/>
      <w:bookmarkStart w:id="883" w:name="_Toc42110166"/>
      <w:bookmarkStart w:id="884" w:name="_Toc42455251"/>
      <w:bookmarkStart w:id="885" w:name="_Toc40309722"/>
      <w:bookmarkStart w:id="886" w:name="_Toc41472602"/>
      <w:bookmarkStart w:id="887" w:name="_Toc41473852"/>
      <w:bookmarkStart w:id="888" w:name="_Toc41478172"/>
      <w:bookmarkStart w:id="889" w:name="_Toc42029517"/>
      <w:bookmarkStart w:id="890" w:name="_Toc42110167"/>
      <w:bookmarkStart w:id="891" w:name="_Toc42455252"/>
      <w:bookmarkStart w:id="892" w:name="_Toc40309723"/>
      <w:bookmarkStart w:id="893" w:name="_Toc41472603"/>
      <w:bookmarkStart w:id="894" w:name="_Toc41473853"/>
      <w:bookmarkStart w:id="895" w:name="_Toc41478173"/>
      <w:bookmarkStart w:id="896" w:name="_Toc42029518"/>
      <w:bookmarkStart w:id="897" w:name="_Toc42110168"/>
      <w:bookmarkStart w:id="898" w:name="_Toc42455253"/>
      <w:bookmarkStart w:id="899" w:name="_Toc40309724"/>
      <w:bookmarkStart w:id="900" w:name="_Toc41472604"/>
      <w:bookmarkStart w:id="901" w:name="_Toc41473854"/>
      <w:bookmarkStart w:id="902" w:name="_Toc41478174"/>
      <w:bookmarkStart w:id="903" w:name="_Toc42029519"/>
      <w:bookmarkStart w:id="904" w:name="_Toc42110169"/>
      <w:bookmarkStart w:id="905" w:name="_Toc42455254"/>
      <w:bookmarkStart w:id="906" w:name="_Toc40309725"/>
      <w:bookmarkStart w:id="907" w:name="_Toc41472605"/>
      <w:bookmarkStart w:id="908" w:name="_Toc41473855"/>
      <w:bookmarkStart w:id="909" w:name="_Toc41478175"/>
      <w:bookmarkStart w:id="910" w:name="_Toc42029520"/>
      <w:bookmarkStart w:id="911" w:name="_Toc42110170"/>
      <w:bookmarkStart w:id="912" w:name="_Toc42455255"/>
      <w:bookmarkStart w:id="913" w:name="_Toc40309726"/>
      <w:bookmarkStart w:id="914" w:name="_Toc41472606"/>
      <w:bookmarkStart w:id="915" w:name="_Toc41473856"/>
      <w:bookmarkStart w:id="916" w:name="_Toc41478176"/>
      <w:bookmarkStart w:id="917" w:name="_Toc42029521"/>
      <w:bookmarkStart w:id="918" w:name="_Toc42110171"/>
      <w:bookmarkStart w:id="919" w:name="_Toc42455256"/>
      <w:bookmarkStart w:id="920" w:name="_Toc40309727"/>
      <w:bookmarkStart w:id="921" w:name="_Toc41472607"/>
      <w:bookmarkStart w:id="922" w:name="_Toc41473857"/>
      <w:bookmarkStart w:id="923" w:name="_Toc41478177"/>
      <w:bookmarkStart w:id="924" w:name="_Toc42029522"/>
      <w:bookmarkStart w:id="925" w:name="_Toc42110172"/>
      <w:bookmarkStart w:id="926" w:name="_Toc42455257"/>
      <w:bookmarkStart w:id="927" w:name="_Toc40309728"/>
      <w:bookmarkStart w:id="928" w:name="_Toc41472608"/>
      <w:bookmarkStart w:id="929" w:name="_Toc41473858"/>
      <w:bookmarkStart w:id="930" w:name="_Toc41478178"/>
      <w:bookmarkStart w:id="931" w:name="_Toc42029523"/>
      <w:bookmarkStart w:id="932" w:name="_Toc42110173"/>
      <w:bookmarkStart w:id="933" w:name="_Toc42455258"/>
      <w:bookmarkStart w:id="934" w:name="_Toc40309729"/>
      <w:bookmarkStart w:id="935" w:name="_Toc41472609"/>
      <w:bookmarkStart w:id="936" w:name="_Toc41473859"/>
      <w:bookmarkStart w:id="937" w:name="_Toc41478179"/>
      <w:bookmarkStart w:id="938" w:name="_Toc42029524"/>
      <w:bookmarkStart w:id="939" w:name="_Toc42110174"/>
      <w:bookmarkStart w:id="940" w:name="_Toc42455259"/>
      <w:bookmarkStart w:id="941" w:name="_Toc40309730"/>
      <w:bookmarkStart w:id="942" w:name="_Toc41472610"/>
      <w:bookmarkStart w:id="943" w:name="_Toc41473860"/>
      <w:bookmarkStart w:id="944" w:name="_Toc41478180"/>
      <w:bookmarkStart w:id="945" w:name="_Toc42029525"/>
      <w:bookmarkStart w:id="946" w:name="_Toc42110175"/>
      <w:bookmarkStart w:id="947" w:name="_Toc42455260"/>
      <w:bookmarkStart w:id="948" w:name="_Toc40309731"/>
      <w:bookmarkStart w:id="949" w:name="_Toc41472611"/>
      <w:bookmarkStart w:id="950" w:name="_Toc41473861"/>
      <w:bookmarkStart w:id="951" w:name="_Toc41478181"/>
      <w:bookmarkStart w:id="952" w:name="_Toc42029526"/>
      <w:bookmarkStart w:id="953" w:name="_Toc42110176"/>
      <w:bookmarkStart w:id="954" w:name="_Toc42455261"/>
      <w:bookmarkStart w:id="955" w:name="_Toc40309732"/>
      <w:bookmarkStart w:id="956" w:name="_Toc41472612"/>
      <w:bookmarkStart w:id="957" w:name="_Toc41473862"/>
      <w:bookmarkStart w:id="958" w:name="_Toc41478182"/>
      <w:bookmarkStart w:id="959" w:name="_Toc42029527"/>
      <w:bookmarkStart w:id="960" w:name="_Toc42110177"/>
      <w:bookmarkStart w:id="961" w:name="_Toc42455262"/>
      <w:bookmarkStart w:id="962" w:name="_Toc40309733"/>
      <w:bookmarkStart w:id="963" w:name="_Toc41472613"/>
      <w:bookmarkStart w:id="964" w:name="_Toc41473863"/>
      <w:bookmarkStart w:id="965" w:name="_Toc41478183"/>
      <w:bookmarkStart w:id="966" w:name="_Toc42029528"/>
      <w:bookmarkStart w:id="967" w:name="_Toc42110178"/>
      <w:bookmarkStart w:id="968" w:name="_Toc42455263"/>
      <w:bookmarkStart w:id="969" w:name="_Toc40309734"/>
      <w:bookmarkStart w:id="970" w:name="_Toc41472614"/>
      <w:bookmarkStart w:id="971" w:name="_Toc41473864"/>
      <w:bookmarkStart w:id="972" w:name="_Toc41478184"/>
      <w:bookmarkStart w:id="973" w:name="_Toc42029529"/>
      <w:bookmarkStart w:id="974" w:name="_Toc42110179"/>
      <w:bookmarkStart w:id="975" w:name="_Toc42455264"/>
      <w:bookmarkStart w:id="976" w:name="_Toc40309735"/>
      <w:bookmarkStart w:id="977" w:name="_Toc41472615"/>
      <w:bookmarkStart w:id="978" w:name="_Toc41473865"/>
      <w:bookmarkStart w:id="979" w:name="_Toc41478185"/>
      <w:bookmarkStart w:id="980" w:name="_Toc42029530"/>
      <w:bookmarkStart w:id="981" w:name="_Toc42110180"/>
      <w:bookmarkStart w:id="982" w:name="_Toc42455265"/>
      <w:bookmarkStart w:id="983" w:name="_Toc40309736"/>
      <w:bookmarkStart w:id="984" w:name="_Toc41472616"/>
      <w:bookmarkStart w:id="985" w:name="_Toc41473866"/>
      <w:bookmarkStart w:id="986" w:name="_Toc41478186"/>
      <w:bookmarkStart w:id="987" w:name="_Toc42029531"/>
      <w:bookmarkStart w:id="988" w:name="_Toc42110181"/>
      <w:bookmarkStart w:id="989" w:name="_Toc42455266"/>
      <w:bookmarkStart w:id="990" w:name="_Toc40309737"/>
      <w:bookmarkStart w:id="991" w:name="_Toc41472617"/>
      <w:bookmarkStart w:id="992" w:name="_Toc41473867"/>
      <w:bookmarkStart w:id="993" w:name="_Toc41478187"/>
      <w:bookmarkStart w:id="994" w:name="_Toc42029532"/>
      <w:bookmarkStart w:id="995" w:name="_Toc42110182"/>
      <w:bookmarkStart w:id="996" w:name="_Toc42455267"/>
      <w:bookmarkStart w:id="997" w:name="_Toc40309738"/>
      <w:bookmarkStart w:id="998" w:name="_Toc41472618"/>
      <w:bookmarkStart w:id="999" w:name="_Toc41473868"/>
      <w:bookmarkStart w:id="1000" w:name="_Toc41478188"/>
      <w:bookmarkStart w:id="1001" w:name="_Toc42029533"/>
      <w:bookmarkStart w:id="1002" w:name="_Toc42110183"/>
      <w:bookmarkStart w:id="1003" w:name="_Toc42455268"/>
      <w:bookmarkStart w:id="1004" w:name="_Toc40309739"/>
      <w:bookmarkStart w:id="1005" w:name="_Toc41472619"/>
      <w:bookmarkStart w:id="1006" w:name="_Toc41473869"/>
      <w:bookmarkStart w:id="1007" w:name="_Toc41478189"/>
      <w:bookmarkStart w:id="1008" w:name="_Toc42029534"/>
      <w:bookmarkStart w:id="1009" w:name="_Toc42110184"/>
      <w:bookmarkStart w:id="1010" w:name="_Toc42455269"/>
      <w:bookmarkStart w:id="1011" w:name="_Toc40309740"/>
      <w:bookmarkStart w:id="1012" w:name="_Toc41472620"/>
      <w:bookmarkStart w:id="1013" w:name="_Toc41473870"/>
      <w:bookmarkStart w:id="1014" w:name="_Toc41478190"/>
      <w:bookmarkStart w:id="1015" w:name="_Toc42029535"/>
      <w:bookmarkStart w:id="1016" w:name="_Toc42110185"/>
      <w:bookmarkStart w:id="1017" w:name="_Toc42455270"/>
      <w:bookmarkStart w:id="1018" w:name="_Toc40309741"/>
      <w:bookmarkStart w:id="1019" w:name="_Toc41472621"/>
      <w:bookmarkStart w:id="1020" w:name="_Toc41473871"/>
      <w:bookmarkStart w:id="1021" w:name="_Toc41478191"/>
      <w:bookmarkStart w:id="1022" w:name="_Toc42029536"/>
      <w:bookmarkStart w:id="1023" w:name="_Toc42110186"/>
      <w:bookmarkStart w:id="1024" w:name="_Toc42455271"/>
      <w:bookmarkStart w:id="1025" w:name="_Toc40309742"/>
      <w:bookmarkStart w:id="1026" w:name="_Toc41472622"/>
      <w:bookmarkStart w:id="1027" w:name="_Toc41473872"/>
      <w:bookmarkStart w:id="1028" w:name="_Toc41478192"/>
      <w:bookmarkStart w:id="1029" w:name="_Toc42029537"/>
      <w:bookmarkStart w:id="1030" w:name="_Toc42110187"/>
      <w:bookmarkStart w:id="1031" w:name="_Toc42455272"/>
      <w:bookmarkStart w:id="1032" w:name="_Toc40309743"/>
      <w:bookmarkStart w:id="1033" w:name="_Toc41472623"/>
      <w:bookmarkStart w:id="1034" w:name="_Toc41473873"/>
      <w:bookmarkStart w:id="1035" w:name="_Toc41478193"/>
      <w:bookmarkStart w:id="1036" w:name="_Toc42029538"/>
      <w:bookmarkStart w:id="1037" w:name="_Toc42110188"/>
      <w:bookmarkStart w:id="1038" w:name="_Toc42455273"/>
      <w:bookmarkStart w:id="1039" w:name="_Toc40309744"/>
      <w:bookmarkStart w:id="1040" w:name="_Toc41472624"/>
      <w:bookmarkStart w:id="1041" w:name="_Toc41473874"/>
      <w:bookmarkStart w:id="1042" w:name="_Toc41478194"/>
      <w:bookmarkStart w:id="1043" w:name="_Toc42029539"/>
      <w:bookmarkStart w:id="1044" w:name="_Toc42110189"/>
      <w:bookmarkStart w:id="1045" w:name="_Toc42455274"/>
      <w:bookmarkStart w:id="1046" w:name="_Toc40309745"/>
      <w:bookmarkStart w:id="1047" w:name="_Toc41472625"/>
      <w:bookmarkStart w:id="1048" w:name="_Toc41473875"/>
      <w:bookmarkStart w:id="1049" w:name="_Toc41478195"/>
      <w:bookmarkStart w:id="1050" w:name="_Toc42029540"/>
      <w:bookmarkStart w:id="1051" w:name="_Toc42110190"/>
      <w:bookmarkStart w:id="1052" w:name="_Toc42455275"/>
      <w:bookmarkStart w:id="1053" w:name="_Toc40309746"/>
      <w:bookmarkStart w:id="1054" w:name="_Toc41472626"/>
      <w:bookmarkStart w:id="1055" w:name="_Toc41473876"/>
      <w:bookmarkStart w:id="1056" w:name="_Toc41478196"/>
      <w:bookmarkStart w:id="1057" w:name="_Toc42029541"/>
      <w:bookmarkStart w:id="1058" w:name="_Toc42110191"/>
      <w:bookmarkStart w:id="1059" w:name="_Toc42455276"/>
      <w:bookmarkStart w:id="1060" w:name="_Toc40309747"/>
      <w:bookmarkStart w:id="1061" w:name="_Toc41472627"/>
      <w:bookmarkStart w:id="1062" w:name="_Toc41473877"/>
      <w:bookmarkStart w:id="1063" w:name="_Toc41478197"/>
      <w:bookmarkStart w:id="1064" w:name="_Toc42029542"/>
      <w:bookmarkStart w:id="1065" w:name="_Toc42110192"/>
      <w:bookmarkStart w:id="1066" w:name="_Toc42455277"/>
      <w:bookmarkStart w:id="1067" w:name="_Toc40309748"/>
      <w:bookmarkStart w:id="1068" w:name="_Toc41472628"/>
      <w:bookmarkStart w:id="1069" w:name="_Toc41473878"/>
      <w:bookmarkStart w:id="1070" w:name="_Toc41478198"/>
      <w:bookmarkStart w:id="1071" w:name="_Toc42029543"/>
      <w:bookmarkStart w:id="1072" w:name="_Toc42110193"/>
      <w:bookmarkStart w:id="1073" w:name="_Toc42455278"/>
      <w:bookmarkStart w:id="1074" w:name="_Toc40309749"/>
      <w:bookmarkStart w:id="1075" w:name="_Toc41472629"/>
      <w:bookmarkStart w:id="1076" w:name="_Toc41473879"/>
      <w:bookmarkStart w:id="1077" w:name="_Toc41478199"/>
      <w:bookmarkStart w:id="1078" w:name="_Toc42029544"/>
      <w:bookmarkStart w:id="1079" w:name="_Toc42110194"/>
      <w:bookmarkStart w:id="1080" w:name="_Toc42455279"/>
      <w:bookmarkStart w:id="1081" w:name="_Toc40309750"/>
      <w:bookmarkStart w:id="1082" w:name="_Toc41472630"/>
      <w:bookmarkStart w:id="1083" w:name="_Toc41473880"/>
      <w:bookmarkStart w:id="1084" w:name="_Toc41478200"/>
      <w:bookmarkStart w:id="1085" w:name="_Toc42029545"/>
      <w:bookmarkStart w:id="1086" w:name="_Toc42110195"/>
      <w:bookmarkStart w:id="1087" w:name="_Toc42455280"/>
      <w:bookmarkStart w:id="1088" w:name="_Toc40309751"/>
      <w:bookmarkStart w:id="1089" w:name="_Toc41472631"/>
      <w:bookmarkStart w:id="1090" w:name="_Toc41473881"/>
      <w:bookmarkStart w:id="1091" w:name="_Toc41478201"/>
      <w:bookmarkStart w:id="1092" w:name="_Toc42029546"/>
      <w:bookmarkStart w:id="1093" w:name="_Toc42110196"/>
      <w:bookmarkStart w:id="1094" w:name="_Toc42455281"/>
      <w:bookmarkStart w:id="1095" w:name="_Toc40309752"/>
      <w:bookmarkStart w:id="1096" w:name="_Toc41472632"/>
      <w:bookmarkStart w:id="1097" w:name="_Toc41473882"/>
      <w:bookmarkStart w:id="1098" w:name="_Toc41478202"/>
      <w:bookmarkStart w:id="1099" w:name="_Toc42029547"/>
      <w:bookmarkStart w:id="1100" w:name="_Toc42110197"/>
      <w:bookmarkStart w:id="1101" w:name="_Toc42455282"/>
      <w:bookmarkStart w:id="1102" w:name="_Toc40309753"/>
      <w:bookmarkStart w:id="1103" w:name="_Toc41472633"/>
      <w:bookmarkStart w:id="1104" w:name="_Toc41473883"/>
      <w:bookmarkStart w:id="1105" w:name="_Toc41478203"/>
      <w:bookmarkStart w:id="1106" w:name="_Toc42029548"/>
      <w:bookmarkStart w:id="1107" w:name="_Toc42110198"/>
      <w:bookmarkStart w:id="1108" w:name="_Toc42455283"/>
      <w:bookmarkStart w:id="1109" w:name="_Toc40309754"/>
      <w:bookmarkStart w:id="1110" w:name="_Toc41472634"/>
      <w:bookmarkStart w:id="1111" w:name="_Toc41473884"/>
      <w:bookmarkStart w:id="1112" w:name="_Toc41478204"/>
      <w:bookmarkStart w:id="1113" w:name="_Toc42029549"/>
      <w:bookmarkStart w:id="1114" w:name="_Toc42110199"/>
      <w:bookmarkStart w:id="1115" w:name="_Toc42455284"/>
      <w:bookmarkStart w:id="1116" w:name="_Ref16242046"/>
      <w:bookmarkStart w:id="1117" w:name="_Ref16244035"/>
      <w:bookmarkStart w:id="1118" w:name="_Toc40309755"/>
      <w:bookmarkStart w:id="1119" w:name="_Toc109825363"/>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r>
        <w:lastRenderedPageBreak/>
        <w:t>A</w:t>
      </w:r>
      <w:r w:rsidR="003C09E0">
        <w:t>CPI Table</w:t>
      </w:r>
      <w:bookmarkEnd w:id="1116"/>
      <w:bookmarkEnd w:id="1117"/>
      <w:r w:rsidR="00D42446">
        <w:t>s</w:t>
      </w:r>
      <w:bookmarkEnd w:id="1118"/>
      <w:bookmarkEnd w:id="1119"/>
    </w:p>
    <w:p w14:paraId="67469FDF" w14:textId="75A200CC" w:rsidR="000F7C0E" w:rsidRDefault="003E43A0" w:rsidP="00433D1B">
      <w:r w:rsidRPr="003E43A0">
        <w:t xml:space="preserve">PRM ACPI tables are used </w:t>
      </w:r>
      <w:r w:rsidR="003167AB">
        <w:t xml:space="preserve">to communicate PRM information </w:t>
      </w:r>
      <w:r w:rsidRPr="003E43A0">
        <w:t xml:space="preserve">between the firmware and operating system. The ACPI table format is standardized as described in this section. The system </w:t>
      </w:r>
      <w:r w:rsidR="00A70779">
        <w:t>BIOS</w:t>
      </w:r>
      <w:r w:rsidRPr="003E43A0">
        <w:t xml:space="preserve"> (</w:t>
      </w:r>
      <w:proofErr w:type="gramStart"/>
      <w:r w:rsidRPr="003E43A0">
        <w:t>e.g.</w:t>
      </w:r>
      <w:proofErr w:type="gramEnd"/>
      <w:r w:rsidRPr="003E43A0">
        <w:t xml:space="preserve"> UEFI firmware) is expected to construct the ACPI tables during the boot services portion of the boot flow and then populate the tables </w:t>
      </w:r>
      <w:r w:rsidR="003167AB">
        <w:t>before loading the OS boot loader</w:t>
      </w:r>
      <w:r w:rsidRPr="003E43A0">
        <w:t>.</w:t>
      </w:r>
    </w:p>
    <w:p w14:paraId="02A2896E" w14:textId="77777777" w:rsidR="00433D1B" w:rsidRDefault="00433D1B" w:rsidP="00433D1B"/>
    <w:p w14:paraId="0CBA1C9B" w14:textId="74DA11C6" w:rsidR="00B26F9C" w:rsidRDefault="00B26F9C" w:rsidP="00B26F9C">
      <w:pPr>
        <w:pStyle w:val="Heading2"/>
      </w:pPr>
      <w:bookmarkStart w:id="1120" w:name="_Toc109825364"/>
      <w:r>
        <w:t>Platform Runtime Mechanism Table (PRMT)</w:t>
      </w:r>
      <w:bookmarkEnd w:id="1120"/>
    </w:p>
    <w:p w14:paraId="06D5D1DA" w14:textId="1C5F03F7" w:rsidR="0070502D" w:rsidRDefault="0070502D" w:rsidP="0070502D">
      <w:pPr>
        <w:pStyle w:val="Caption"/>
        <w:keepNext/>
      </w:pPr>
      <w:bookmarkStart w:id="1121" w:name="_Toc42029552"/>
      <w:bookmarkStart w:id="1122" w:name="_Toc42029553"/>
      <w:bookmarkStart w:id="1123" w:name="_Toc42029554"/>
      <w:bookmarkStart w:id="1124" w:name="_Toc40309756"/>
      <w:bookmarkStart w:id="1125" w:name="_Toc41472636"/>
      <w:bookmarkStart w:id="1126" w:name="_Toc41473886"/>
      <w:bookmarkStart w:id="1127" w:name="_Toc41478206"/>
      <w:bookmarkStart w:id="1128" w:name="_Toc42029555"/>
      <w:bookmarkStart w:id="1129" w:name="_Toc40309757"/>
      <w:bookmarkStart w:id="1130" w:name="_Toc41472637"/>
      <w:bookmarkStart w:id="1131" w:name="_Toc41473887"/>
      <w:bookmarkStart w:id="1132" w:name="_Toc41478207"/>
      <w:bookmarkStart w:id="1133" w:name="_Toc42029556"/>
      <w:bookmarkStart w:id="1134" w:name="_Toc40309758"/>
      <w:bookmarkStart w:id="1135" w:name="_Toc41472638"/>
      <w:bookmarkStart w:id="1136" w:name="_Toc41473888"/>
      <w:bookmarkStart w:id="1137" w:name="_Toc41478208"/>
      <w:bookmarkStart w:id="1138" w:name="_Toc42029557"/>
      <w:bookmarkStart w:id="1139" w:name="_Toc40309759"/>
      <w:bookmarkStart w:id="1140" w:name="_Toc41472639"/>
      <w:bookmarkStart w:id="1141" w:name="_Toc41473889"/>
      <w:bookmarkStart w:id="1142" w:name="_Toc41478209"/>
      <w:bookmarkStart w:id="1143" w:name="_Toc42029558"/>
      <w:bookmarkStart w:id="1144" w:name="_Toc40309760"/>
      <w:bookmarkStart w:id="1145" w:name="_Toc41472640"/>
      <w:bookmarkStart w:id="1146" w:name="_Toc41473890"/>
      <w:bookmarkStart w:id="1147" w:name="_Toc41478210"/>
      <w:bookmarkStart w:id="1148" w:name="_Toc42029559"/>
      <w:bookmarkStart w:id="1149" w:name="_Toc40309761"/>
      <w:bookmarkStart w:id="1150" w:name="_Toc41472641"/>
      <w:bookmarkStart w:id="1151" w:name="_Toc41473891"/>
      <w:bookmarkStart w:id="1152" w:name="_Toc41478211"/>
      <w:bookmarkStart w:id="1153" w:name="_Toc4202956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t xml:space="preserve">Table </w:t>
      </w:r>
      <w:r w:rsidR="004F04CA">
        <w:fldChar w:fldCharType="begin"/>
      </w:r>
      <w:r w:rsidR="004F04CA">
        <w:instrText xml:space="preserve"> STYLEREF 1 \s </w:instrText>
      </w:r>
      <w:r w:rsidR="004F04CA">
        <w:fldChar w:fldCharType="separate"/>
      </w:r>
      <w:r w:rsidR="004F04CA">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1</w:t>
      </w:r>
      <w:r w:rsidR="004F04CA">
        <w:fldChar w:fldCharType="end"/>
      </w:r>
      <w:r>
        <w:tab/>
        <w:t>PRMT Top-Level Table</w:t>
      </w:r>
    </w:p>
    <w:tbl>
      <w:tblPr>
        <w:tblStyle w:val="GridTable1Light"/>
        <w:tblW w:w="9440" w:type="dxa"/>
        <w:tblInd w:w="-95" w:type="dxa"/>
        <w:tblLayout w:type="fixed"/>
        <w:tblLook w:val="04A0" w:firstRow="1" w:lastRow="0" w:firstColumn="1" w:lastColumn="0" w:noHBand="0" w:noVBand="1"/>
      </w:tblPr>
      <w:tblGrid>
        <w:gridCol w:w="6"/>
        <w:gridCol w:w="2765"/>
        <w:gridCol w:w="1065"/>
        <w:gridCol w:w="981"/>
        <w:gridCol w:w="4529"/>
        <w:gridCol w:w="94"/>
      </w:tblGrid>
      <w:tr w:rsidR="00A9092A" w:rsidRPr="003167AB" w14:paraId="7E87826B" w14:textId="77777777" w:rsidTr="18E81C4B">
        <w:trPr>
          <w:gridBefore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shd w:val="clear" w:color="auto" w:fill="AEAAAA" w:themeFill="background2" w:themeFillShade="BF"/>
          </w:tcPr>
          <w:p w14:paraId="2539EFA6" w14:textId="77777777" w:rsidR="003167AB" w:rsidRPr="003167AB" w:rsidRDefault="003167AB" w:rsidP="00776E1D">
            <w:pPr>
              <w:rPr>
                <w:rFonts w:cs="Arial"/>
                <w:sz w:val="20"/>
              </w:rPr>
            </w:pPr>
            <w:r w:rsidRPr="003167AB">
              <w:rPr>
                <w:rFonts w:cs="Arial"/>
                <w:color w:val="000000" w:themeColor="text1"/>
                <w:kern w:val="24"/>
                <w:sz w:val="20"/>
              </w:rPr>
              <w:t>Field</w:t>
            </w:r>
          </w:p>
        </w:tc>
        <w:tc>
          <w:tcPr>
            <w:tcW w:w="1075" w:type="dxa"/>
            <w:shd w:val="clear" w:color="auto" w:fill="AEAAAA" w:themeFill="background2" w:themeFillShade="BF"/>
          </w:tcPr>
          <w:p w14:paraId="3AAB7910"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text1"/>
                <w:kern w:val="24"/>
                <w:sz w:val="20"/>
              </w:rPr>
              <w:t>Byte length</w:t>
            </w:r>
          </w:p>
        </w:tc>
        <w:tc>
          <w:tcPr>
            <w:tcW w:w="990" w:type="dxa"/>
            <w:shd w:val="clear" w:color="auto" w:fill="AEAAAA" w:themeFill="background2" w:themeFillShade="BF"/>
          </w:tcPr>
          <w:p w14:paraId="5F5038C5"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text1"/>
                <w:kern w:val="24"/>
                <w:sz w:val="20"/>
              </w:rPr>
              <w:t>Byte offset</w:t>
            </w:r>
          </w:p>
        </w:tc>
        <w:tc>
          <w:tcPr>
            <w:tcW w:w="4580" w:type="dxa"/>
            <w:gridSpan w:val="2"/>
            <w:shd w:val="clear" w:color="auto" w:fill="AEAAAA" w:themeFill="background2" w:themeFillShade="BF"/>
          </w:tcPr>
          <w:p w14:paraId="239ED53B"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text1"/>
                <w:kern w:val="24"/>
                <w:sz w:val="20"/>
              </w:rPr>
              <w:t>Description</w:t>
            </w:r>
          </w:p>
        </w:tc>
      </w:tr>
      <w:tr w:rsidR="003167AB" w:rsidRPr="003167AB" w14:paraId="1EA22EE1"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4AEAF603" w14:textId="77777777" w:rsidR="003167AB" w:rsidRPr="003167AB" w:rsidRDefault="003167AB" w:rsidP="00776E1D">
            <w:pPr>
              <w:rPr>
                <w:rFonts w:cs="Arial"/>
                <w:sz w:val="20"/>
              </w:rPr>
            </w:pPr>
            <w:r w:rsidRPr="003167AB">
              <w:rPr>
                <w:rFonts w:cs="Arial"/>
                <w:color w:val="000000"/>
                <w:kern w:val="24"/>
                <w:sz w:val="20"/>
              </w:rPr>
              <w:t>Header</w:t>
            </w:r>
          </w:p>
        </w:tc>
        <w:tc>
          <w:tcPr>
            <w:tcW w:w="1075" w:type="dxa"/>
          </w:tcPr>
          <w:p w14:paraId="32ECC15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 </w:t>
            </w:r>
          </w:p>
        </w:tc>
        <w:tc>
          <w:tcPr>
            <w:tcW w:w="990" w:type="dxa"/>
          </w:tcPr>
          <w:p w14:paraId="3FC1B777"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 </w:t>
            </w:r>
          </w:p>
        </w:tc>
        <w:tc>
          <w:tcPr>
            <w:tcW w:w="4580" w:type="dxa"/>
          </w:tcPr>
          <w:p w14:paraId="05A8250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 </w:t>
            </w:r>
          </w:p>
        </w:tc>
      </w:tr>
      <w:tr w:rsidR="003167AB" w:rsidRPr="003167AB" w14:paraId="585979A7"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4EED2855" w14:textId="77777777" w:rsidR="003167AB" w:rsidRPr="003167AB" w:rsidRDefault="003167AB" w:rsidP="00776E1D">
            <w:pPr>
              <w:rPr>
                <w:rFonts w:cs="Arial"/>
                <w:sz w:val="20"/>
              </w:rPr>
            </w:pPr>
            <w:r w:rsidRPr="003167AB">
              <w:rPr>
                <w:rFonts w:cs="Arial"/>
                <w:color w:val="000000" w:themeColor="dark1"/>
                <w:kern w:val="24"/>
                <w:sz w:val="20"/>
              </w:rPr>
              <w:t>Signature</w:t>
            </w:r>
          </w:p>
        </w:tc>
        <w:tc>
          <w:tcPr>
            <w:tcW w:w="1075" w:type="dxa"/>
          </w:tcPr>
          <w:p w14:paraId="7B31205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4</w:t>
            </w:r>
          </w:p>
        </w:tc>
        <w:tc>
          <w:tcPr>
            <w:tcW w:w="990" w:type="dxa"/>
          </w:tcPr>
          <w:p w14:paraId="26B387AC"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0</w:t>
            </w:r>
          </w:p>
        </w:tc>
        <w:tc>
          <w:tcPr>
            <w:tcW w:w="4580" w:type="dxa"/>
          </w:tcPr>
          <w:p w14:paraId="50689CF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‘PRMT’. Signature of the PRM ACPI table.</w:t>
            </w:r>
          </w:p>
        </w:tc>
      </w:tr>
      <w:tr w:rsidR="003167AB" w:rsidRPr="003167AB" w14:paraId="67CE15B1"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7B9CED08" w14:textId="77777777" w:rsidR="003167AB" w:rsidRPr="003167AB" w:rsidRDefault="003167AB" w:rsidP="00776E1D">
            <w:pPr>
              <w:rPr>
                <w:rFonts w:cs="Arial"/>
                <w:sz w:val="20"/>
              </w:rPr>
            </w:pPr>
            <w:r w:rsidRPr="003167AB">
              <w:rPr>
                <w:rFonts w:cs="Arial"/>
                <w:color w:val="000000"/>
                <w:kern w:val="24"/>
                <w:sz w:val="20"/>
              </w:rPr>
              <w:t>Length</w:t>
            </w:r>
          </w:p>
        </w:tc>
        <w:tc>
          <w:tcPr>
            <w:tcW w:w="1075" w:type="dxa"/>
          </w:tcPr>
          <w:p w14:paraId="4E3E454A"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4</w:t>
            </w:r>
          </w:p>
        </w:tc>
        <w:tc>
          <w:tcPr>
            <w:tcW w:w="990" w:type="dxa"/>
          </w:tcPr>
          <w:p w14:paraId="45F50B9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4</w:t>
            </w:r>
          </w:p>
        </w:tc>
        <w:tc>
          <w:tcPr>
            <w:tcW w:w="4580" w:type="dxa"/>
          </w:tcPr>
          <w:p w14:paraId="64CB56C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Length, in bytes, of the entire PRM ACPI table.</w:t>
            </w:r>
          </w:p>
        </w:tc>
      </w:tr>
      <w:tr w:rsidR="003167AB" w:rsidRPr="003167AB" w14:paraId="6426926E"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682326FA" w14:textId="77777777" w:rsidR="003167AB" w:rsidRPr="003167AB" w:rsidRDefault="003167AB" w:rsidP="00776E1D">
            <w:pPr>
              <w:rPr>
                <w:rFonts w:cs="Arial"/>
                <w:sz w:val="20"/>
              </w:rPr>
            </w:pPr>
            <w:r w:rsidRPr="003167AB">
              <w:rPr>
                <w:rFonts w:cs="Arial"/>
                <w:color w:val="000000" w:themeColor="dark1"/>
                <w:kern w:val="24"/>
                <w:sz w:val="20"/>
              </w:rPr>
              <w:t>Revision</w:t>
            </w:r>
          </w:p>
        </w:tc>
        <w:tc>
          <w:tcPr>
            <w:tcW w:w="1075" w:type="dxa"/>
          </w:tcPr>
          <w:p w14:paraId="279B3271"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1</w:t>
            </w:r>
          </w:p>
        </w:tc>
        <w:tc>
          <w:tcPr>
            <w:tcW w:w="990" w:type="dxa"/>
          </w:tcPr>
          <w:p w14:paraId="07EAE8E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8</w:t>
            </w:r>
          </w:p>
        </w:tc>
        <w:tc>
          <w:tcPr>
            <w:tcW w:w="4580" w:type="dxa"/>
          </w:tcPr>
          <w:p w14:paraId="59F697B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For this version, the value is 0.</w:t>
            </w:r>
          </w:p>
        </w:tc>
      </w:tr>
      <w:tr w:rsidR="003167AB" w:rsidRPr="003167AB" w14:paraId="78059F55"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36CC6F16" w14:textId="77777777" w:rsidR="003167AB" w:rsidRPr="003167AB" w:rsidRDefault="003167AB" w:rsidP="00776E1D">
            <w:pPr>
              <w:rPr>
                <w:rFonts w:cs="Arial"/>
                <w:sz w:val="20"/>
              </w:rPr>
            </w:pPr>
            <w:r w:rsidRPr="003167AB">
              <w:rPr>
                <w:rFonts w:cs="Arial"/>
                <w:color w:val="000000"/>
                <w:kern w:val="24"/>
                <w:sz w:val="20"/>
              </w:rPr>
              <w:t>Checksum</w:t>
            </w:r>
          </w:p>
        </w:tc>
        <w:tc>
          <w:tcPr>
            <w:tcW w:w="1075" w:type="dxa"/>
          </w:tcPr>
          <w:p w14:paraId="5BCE72C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1</w:t>
            </w:r>
          </w:p>
        </w:tc>
        <w:tc>
          <w:tcPr>
            <w:tcW w:w="990" w:type="dxa"/>
          </w:tcPr>
          <w:p w14:paraId="1A157F87"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9</w:t>
            </w:r>
          </w:p>
        </w:tc>
        <w:tc>
          <w:tcPr>
            <w:tcW w:w="4580" w:type="dxa"/>
          </w:tcPr>
          <w:p w14:paraId="45CA2BF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The checksum is computed when the table is installed in the firmware boot environment.</w:t>
            </w:r>
          </w:p>
        </w:tc>
      </w:tr>
      <w:tr w:rsidR="003167AB" w:rsidRPr="003167AB" w14:paraId="7F19653C"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0ABE82B5" w14:textId="77777777" w:rsidR="003167AB" w:rsidRPr="003167AB" w:rsidRDefault="003167AB" w:rsidP="00776E1D">
            <w:pPr>
              <w:rPr>
                <w:rFonts w:cs="Arial"/>
                <w:sz w:val="20"/>
              </w:rPr>
            </w:pPr>
            <w:r w:rsidRPr="003167AB">
              <w:rPr>
                <w:rFonts w:cs="Arial"/>
                <w:color w:val="000000" w:themeColor="dark1"/>
                <w:kern w:val="24"/>
                <w:sz w:val="20"/>
              </w:rPr>
              <w:t>OEM ID</w:t>
            </w:r>
          </w:p>
        </w:tc>
        <w:tc>
          <w:tcPr>
            <w:tcW w:w="1075" w:type="dxa"/>
          </w:tcPr>
          <w:p w14:paraId="49A912E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6</w:t>
            </w:r>
          </w:p>
        </w:tc>
        <w:tc>
          <w:tcPr>
            <w:tcW w:w="990" w:type="dxa"/>
          </w:tcPr>
          <w:p w14:paraId="7647D846"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10</w:t>
            </w:r>
          </w:p>
        </w:tc>
        <w:tc>
          <w:tcPr>
            <w:tcW w:w="4580" w:type="dxa"/>
          </w:tcPr>
          <w:p w14:paraId="3D40EEE4"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Original equipment manufacturer (OEM) ID.</w:t>
            </w:r>
          </w:p>
        </w:tc>
      </w:tr>
      <w:tr w:rsidR="003167AB" w:rsidRPr="003167AB" w14:paraId="27035A13"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0C4DA8C9" w14:textId="77777777" w:rsidR="003167AB" w:rsidRPr="003167AB" w:rsidRDefault="003167AB" w:rsidP="00776E1D">
            <w:pPr>
              <w:rPr>
                <w:rFonts w:cs="Arial"/>
                <w:sz w:val="20"/>
              </w:rPr>
            </w:pPr>
            <w:r w:rsidRPr="003167AB">
              <w:rPr>
                <w:rFonts w:cs="Arial"/>
                <w:color w:val="000000"/>
                <w:kern w:val="24"/>
                <w:sz w:val="20"/>
              </w:rPr>
              <w:t>OEM Table ID</w:t>
            </w:r>
          </w:p>
        </w:tc>
        <w:tc>
          <w:tcPr>
            <w:tcW w:w="1075" w:type="dxa"/>
          </w:tcPr>
          <w:p w14:paraId="1A50CF6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8</w:t>
            </w:r>
          </w:p>
        </w:tc>
        <w:tc>
          <w:tcPr>
            <w:tcW w:w="990" w:type="dxa"/>
          </w:tcPr>
          <w:p w14:paraId="29319EF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16</w:t>
            </w:r>
          </w:p>
        </w:tc>
        <w:tc>
          <w:tcPr>
            <w:tcW w:w="4580" w:type="dxa"/>
          </w:tcPr>
          <w:p w14:paraId="6FABA5C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The system firmware OEM Table ID.</w:t>
            </w:r>
          </w:p>
        </w:tc>
      </w:tr>
      <w:tr w:rsidR="003167AB" w:rsidRPr="003167AB" w14:paraId="74B187C1"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46A346C5" w14:textId="77777777" w:rsidR="003167AB" w:rsidRPr="003167AB" w:rsidRDefault="003167AB" w:rsidP="00776E1D">
            <w:pPr>
              <w:rPr>
                <w:rFonts w:cs="Arial"/>
                <w:color w:val="000000"/>
                <w:kern w:val="24"/>
                <w:sz w:val="20"/>
              </w:rPr>
            </w:pPr>
            <w:r w:rsidRPr="003167AB">
              <w:rPr>
                <w:rFonts w:cs="Arial"/>
                <w:color w:val="000000"/>
                <w:kern w:val="24"/>
                <w:sz w:val="20"/>
              </w:rPr>
              <w:t>OEM Revision</w:t>
            </w:r>
          </w:p>
        </w:tc>
        <w:tc>
          <w:tcPr>
            <w:tcW w:w="1075" w:type="dxa"/>
          </w:tcPr>
          <w:p w14:paraId="00DED26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7F3B77C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24</w:t>
            </w:r>
          </w:p>
        </w:tc>
        <w:tc>
          <w:tcPr>
            <w:tcW w:w="4580" w:type="dxa"/>
          </w:tcPr>
          <w:p w14:paraId="276F523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OEM revision of PRMT for the supplied OEM Table ID.</w:t>
            </w:r>
          </w:p>
        </w:tc>
      </w:tr>
      <w:tr w:rsidR="003167AB" w:rsidRPr="003167AB" w14:paraId="667616E0"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59B1E269" w14:textId="77777777" w:rsidR="003167AB" w:rsidRPr="003167AB" w:rsidRDefault="003167AB" w:rsidP="00776E1D">
            <w:pPr>
              <w:rPr>
                <w:rFonts w:cs="Arial"/>
                <w:color w:val="000000"/>
                <w:kern w:val="24"/>
                <w:sz w:val="20"/>
              </w:rPr>
            </w:pPr>
            <w:r w:rsidRPr="003167AB">
              <w:rPr>
                <w:rFonts w:cs="Arial"/>
                <w:color w:val="000000"/>
                <w:kern w:val="24"/>
                <w:sz w:val="20"/>
              </w:rPr>
              <w:t>Creator ID</w:t>
            </w:r>
          </w:p>
        </w:tc>
        <w:tc>
          <w:tcPr>
            <w:tcW w:w="1075" w:type="dxa"/>
          </w:tcPr>
          <w:p w14:paraId="1847B42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11D820FB"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28</w:t>
            </w:r>
          </w:p>
        </w:tc>
        <w:tc>
          <w:tcPr>
            <w:tcW w:w="4580" w:type="dxa"/>
          </w:tcPr>
          <w:p w14:paraId="2B75EF9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Vendor ID of the utility that created the table.</w:t>
            </w:r>
          </w:p>
        </w:tc>
      </w:tr>
      <w:tr w:rsidR="003167AB" w:rsidRPr="003167AB" w14:paraId="368E3689"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5B587C18" w14:textId="77777777" w:rsidR="003167AB" w:rsidRPr="003167AB" w:rsidRDefault="003167AB" w:rsidP="00776E1D">
            <w:pPr>
              <w:rPr>
                <w:rFonts w:cs="Arial"/>
                <w:color w:val="000000"/>
                <w:kern w:val="24"/>
                <w:sz w:val="20"/>
              </w:rPr>
            </w:pPr>
            <w:r w:rsidRPr="003167AB">
              <w:rPr>
                <w:rFonts w:cs="Arial"/>
                <w:color w:val="000000"/>
                <w:kern w:val="24"/>
                <w:sz w:val="20"/>
              </w:rPr>
              <w:t>Creator Revision</w:t>
            </w:r>
          </w:p>
        </w:tc>
        <w:tc>
          <w:tcPr>
            <w:tcW w:w="1075" w:type="dxa"/>
          </w:tcPr>
          <w:p w14:paraId="6C9D940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7446008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32</w:t>
            </w:r>
          </w:p>
        </w:tc>
        <w:tc>
          <w:tcPr>
            <w:tcW w:w="4580" w:type="dxa"/>
          </w:tcPr>
          <w:p w14:paraId="3C8E34D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Revision of the entity that created the table.</w:t>
            </w:r>
          </w:p>
        </w:tc>
      </w:tr>
      <w:tr w:rsidR="18E81C4B" w14:paraId="5EB88F5E" w14:textId="77777777" w:rsidTr="18E81C4B">
        <w:trPr>
          <w:gridAfter w:val="1"/>
          <w:wAfter w:w="94" w:type="dxa"/>
        </w:trPr>
        <w:tc>
          <w:tcPr>
            <w:cnfStyle w:val="001000000000" w:firstRow="0" w:lastRow="0" w:firstColumn="1" w:lastColumn="0" w:oddVBand="0" w:evenVBand="0" w:oddHBand="0" w:evenHBand="0" w:firstRowFirstColumn="0" w:firstRowLastColumn="0" w:lastRowFirstColumn="0" w:lastRowLastColumn="0"/>
            <w:tcW w:w="2771" w:type="dxa"/>
            <w:gridSpan w:val="2"/>
          </w:tcPr>
          <w:p w14:paraId="590B3609" w14:textId="0503C998" w:rsidR="6375D06A" w:rsidRDefault="6375D06A" w:rsidP="18E81C4B">
            <w:pPr>
              <w:rPr>
                <w:rFonts w:cs="Arial"/>
                <w:color w:val="000000" w:themeColor="text1"/>
                <w:sz w:val="20"/>
              </w:rPr>
            </w:pPr>
            <w:proofErr w:type="spellStart"/>
            <w:r w:rsidRPr="18E81C4B">
              <w:rPr>
                <w:rFonts w:cs="Arial"/>
                <w:color w:val="000000" w:themeColor="text1"/>
                <w:sz w:val="20"/>
              </w:rPr>
              <w:t>PrmPlatformGuid</w:t>
            </w:r>
            <w:proofErr w:type="spellEnd"/>
          </w:p>
        </w:tc>
        <w:tc>
          <w:tcPr>
            <w:tcW w:w="1065" w:type="dxa"/>
          </w:tcPr>
          <w:p w14:paraId="716E89F6" w14:textId="20251959" w:rsidR="6375D06A" w:rsidRDefault="6375D06A" w:rsidP="18E81C4B">
            <w:pPr>
              <w:cnfStyle w:val="000000000000" w:firstRow="0" w:lastRow="0" w:firstColumn="0" w:lastColumn="0" w:oddVBand="0" w:evenVBand="0" w:oddHBand="0" w:evenHBand="0" w:firstRowFirstColumn="0" w:firstRowLastColumn="0" w:lastRowFirstColumn="0" w:lastRowLastColumn="0"/>
              <w:rPr>
                <w:rFonts w:cs="Arial"/>
                <w:color w:val="000000" w:themeColor="text1"/>
                <w:sz w:val="20"/>
              </w:rPr>
            </w:pPr>
            <w:r w:rsidRPr="18E81C4B">
              <w:rPr>
                <w:rFonts w:cs="Arial"/>
                <w:color w:val="000000" w:themeColor="text1"/>
                <w:sz w:val="20"/>
              </w:rPr>
              <w:t>16</w:t>
            </w:r>
          </w:p>
        </w:tc>
        <w:tc>
          <w:tcPr>
            <w:tcW w:w="981" w:type="dxa"/>
          </w:tcPr>
          <w:p w14:paraId="2EEB9DCD" w14:textId="5A8E802A" w:rsidR="6375D06A" w:rsidRDefault="6375D06A" w:rsidP="18E81C4B">
            <w:pPr>
              <w:cnfStyle w:val="000000000000" w:firstRow="0" w:lastRow="0" w:firstColumn="0" w:lastColumn="0" w:oddVBand="0" w:evenVBand="0" w:oddHBand="0" w:evenHBand="0" w:firstRowFirstColumn="0" w:firstRowLastColumn="0" w:lastRowFirstColumn="0" w:lastRowLastColumn="0"/>
              <w:rPr>
                <w:rFonts w:cs="Arial"/>
                <w:color w:val="000000" w:themeColor="text1"/>
                <w:sz w:val="20"/>
              </w:rPr>
            </w:pPr>
            <w:r w:rsidRPr="18E81C4B">
              <w:rPr>
                <w:rFonts w:cs="Arial"/>
                <w:color w:val="000000" w:themeColor="text1"/>
                <w:sz w:val="20"/>
              </w:rPr>
              <w:t>36</w:t>
            </w:r>
          </w:p>
        </w:tc>
        <w:tc>
          <w:tcPr>
            <w:tcW w:w="4529" w:type="dxa"/>
          </w:tcPr>
          <w:p w14:paraId="10684306" w14:textId="24BECAAA" w:rsidR="73E2DE63" w:rsidRDefault="73E2DE63" w:rsidP="18E81C4B">
            <w:pPr>
              <w:cnfStyle w:val="000000000000" w:firstRow="0" w:lastRow="0" w:firstColumn="0" w:lastColumn="0" w:oddVBand="0" w:evenVBand="0" w:oddHBand="0" w:evenHBand="0" w:firstRowFirstColumn="0" w:firstRowLastColumn="0" w:lastRowFirstColumn="0" w:lastRowLastColumn="0"/>
              <w:rPr>
                <w:rFonts w:cs="Arial"/>
                <w:color w:val="000000" w:themeColor="text1"/>
                <w:sz w:val="20"/>
              </w:rPr>
            </w:pPr>
            <w:r w:rsidRPr="18E81C4B">
              <w:rPr>
                <w:rFonts w:cs="Arial"/>
                <w:color w:val="000000" w:themeColor="text1"/>
                <w:sz w:val="20"/>
              </w:rPr>
              <w:t>A GUID that uniquely identifies the current platform</w:t>
            </w:r>
            <w:r w:rsidR="00290490">
              <w:rPr>
                <w:rFonts w:cs="Arial"/>
                <w:color w:val="000000" w:themeColor="text1"/>
                <w:sz w:val="20"/>
              </w:rPr>
              <w:t xml:space="preserve">, to assist OSPM in </w:t>
            </w:r>
            <w:r w:rsidR="005B36BF">
              <w:rPr>
                <w:rFonts w:cs="Arial"/>
                <w:color w:val="000000" w:themeColor="text1"/>
                <w:sz w:val="20"/>
              </w:rPr>
              <w:t xml:space="preserve">platform targeting for runtime PRM Module </w:t>
            </w:r>
            <w:r w:rsidR="003425AF">
              <w:rPr>
                <w:rFonts w:cs="Arial"/>
                <w:color w:val="000000" w:themeColor="text1"/>
                <w:sz w:val="20"/>
              </w:rPr>
              <w:t>updates</w:t>
            </w:r>
            <w:r w:rsidR="005B36BF">
              <w:rPr>
                <w:rFonts w:cs="Arial"/>
                <w:color w:val="000000" w:themeColor="text1"/>
                <w:sz w:val="20"/>
              </w:rPr>
              <w:t xml:space="preserve">. </w:t>
            </w:r>
            <w:r w:rsidR="00707118">
              <w:rPr>
                <w:rFonts w:cs="Arial"/>
                <w:color w:val="000000" w:themeColor="text1"/>
                <w:sz w:val="20"/>
              </w:rPr>
              <w:t xml:space="preserve">NOTE: Some OSPMs might use </w:t>
            </w:r>
            <w:r w:rsidR="005C1C6D">
              <w:rPr>
                <w:rFonts w:cs="Arial"/>
                <w:color w:val="000000" w:themeColor="text1"/>
                <w:sz w:val="20"/>
              </w:rPr>
              <w:t>proprietary</w:t>
            </w:r>
            <w:r w:rsidR="00581499">
              <w:rPr>
                <w:rFonts w:cs="Arial"/>
                <w:color w:val="000000" w:themeColor="text1"/>
                <w:sz w:val="20"/>
              </w:rPr>
              <w:t xml:space="preserve"> mechanisms for </w:t>
            </w:r>
            <w:r w:rsidR="005B36BF">
              <w:rPr>
                <w:rFonts w:cs="Arial"/>
                <w:color w:val="000000" w:themeColor="text1"/>
                <w:sz w:val="20"/>
              </w:rPr>
              <w:t>targeting</w:t>
            </w:r>
            <w:r w:rsidR="00DC5887">
              <w:rPr>
                <w:rFonts w:cs="Arial"/>
                <w:color w:val="000000" w:themeColor="text1"/>
                <w:sz w:val="20"/>
              </w:rPr>
              <w:t xml:space="preserve"> instead of this field. </w:t>
            </w:r>
          </w:p>
        </w:tc>
      </w:tr>
      <w:tr w:rsidR="003167AB" w:rsidRPr="003167AB" w14:paraId="0437A779"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08CEE71C" w14:textId="77777777" w:rsidR="003167AB" w:rsidRPr="003167AB" w:rsidRDefault="003167AB" w:rsidP="00776E1D">
            <w:pPr>
              <w:rPr>
                <w:rFonts w:cs="Arial"/>
                <w:color w:val="000000"/>
                <w:kern w:val="24"/>
                <w:sz w:val="20"/>
              </w:rPr>
            </w:pPr>
            <w:proofErr w:type="spellStart"/>
            <w:r w:rsidRPr="003167AB">
              <w:rPr>
                <w:rFonts w:cs="Arial"/>
                <w:color w:val="000000"/>
                <w:kern w:val="24"/>
                <w:sz w:val="20"/>
              </w:rPr>
              <w:t>PrmModuleInfoOffset</w:t>
            </w:r>
            <w:proofErr w:type="spellEnd"/>
          </w:p>
        </w:tc>
        <w:tc>
          <w:tcPr>
            <w:tcW w:w="1075" w:type="dxa"/>
          </w:tcPr>
          <w:p w14:paraId="0484DFA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7884281C" w14:textId="77777777" w:rsidR="003167AB" w:rsidRPr="003167AB" w:rsidRDefault="04246D3F" w:rsidP="18E81C4B">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18E81C4B">
              <w:rPr>
                <w:rFonts w:cs="Arial"/>
                <w:color w:val="000000"/>
                <w:kern w:val="24"/>
                <w:sz w:val="20"/>
              </w:rPr>
              <w:t>52</w:t>
            </w:r>
          </w:p>
        </w:tc>
        <w:tc>
          <w:tcPr>
            <w:tcW w:w="4580" w:type="dxa"/>
          </w:tcPr>
          <w:p w14:paraId="0103A75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Offset, in bytes, from the beginning of this table to the first PRM Module Information entry.</w:t>
            </w:r>
          </w:p>
        </w:tc>
      </w:tr>
      <w:tr w:rsidR="003167AB" w:rsidRPr="003167AB" w14:paraId="3ED12A80"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662091E4" w14:textId="77777777" w:rsidR="003167AB" w:rsidRPr="003167AB" w:rsidRDefault="003167AB" w:rsidP="00776E1D">
            <w:pPr>
              <w:rPr>
                <w:rFonts w:cs="Arial"/>
                <w:color w:val="000000"/>
                <w:kern w:val="24"/>
                <w:sz w:val="20"/>
              </w:rPr>
            </w:pPr>
            <w:proofErr w:type="spellStart"/>
            <w:r w:rsidRPr="003167AB">
              <w:rPr>
                <w:rFonts w:cs="Arial"/>
                <w:color w:val="000000"/>
                <w:kern w:val="24"/>
                <w:sz w:val="20"/>
              </w:rPr>
              <w:t>PrmModuleInfoCount</w:t>
            </w:r>
            <w:proofErr w:type="spellEnd"/>
          </w:p>
        </w:tc>
        <w:tc>
          <w:tcPr>
            <w:tcW w:w="1075" w:type="dxa"/>
          </w:tcPr>
          <w:p w14:paraId="0A89C15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61CBC5BB" w14:textId="77777777" w:rsidR="003167AB" w:rsidRPr="003167AB" w:rsidRDefault="5A02FC30" w:rsidP="18E81C4B">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18E81C4B">
              <w:rPr>
                <w:rFonts w:cs="Arial"/>
                <w:color w:val="000000"/>
                <w:kern w:val="24"/>
                <w:sz w:val="20"/>
              </w:rPr>
              <w:t>56</w:t>
            </w:r>
          </w:p>
        </w:tc>
        <w:tc>
          <w:tcPr>
            <w:tcW w:w="4580" w:type="dxa"/>
          </w:tcPr>
          <w:p w14:paraId="616D7292"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The number of PRM Module Information entries.</w:t>
            </w:r>
          </w:p>
        </w:tc>
      </w:tr>
      <w:tr w:rsidR="003167AB" w:rsidRPr="003167AB" w14:paraId="02914C1A"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795833B5" w14:textId="77777777" w:rsidR="003167AB" w:rsidRPr="003167AB" w:rsidRDefault="003167AB" w:rsidP="00776E1D">
            <w:pPr>
              <w:rPr>
                <w:rFonts w:cs="Arial"/>
                <w:b w:val="0"/>
                <w:bCs w:val="0"/>
                <w:color w:val="000000"/>
                <w:kern w:val="24"/>
                <w:sz w:val="20"/>
              </w:rPr>
            </w:pPr>
            <w:proofErr w:type="spellStart"/>
            <w:r w:rsidRPr="003167AB">
              <w:rPr>
                <w:rFonts w:cs="Arial"/>
                <w:color w:val="000000"/>
                <w:kern w:val="24"/>
                <w:sz w:val="20"/>
              </w:rPr>
              <w:t>PrmModuleInfoStructure</w:t>
            </w:r>
            <w:proofErr w:type="spellEnd"/>
          </w:p>
          <w:p w14:paraId="47C4A455" w14:textId="77777777" w:rsidR="003167AB" w:rsidRPr="003167AB" w:rsidRDefault="003167AB" w:rsidP="00776E1D">
            <w:pPr>
              <w:rPr>
                <w:rFonts w:cs="Arial"/>
                <w:b w:val="0"/>
                <w:bCs w:val="0"/>
                <w:color w:val="000000"/>
                <w:kern w:val="24"/>
                <w:sz w:val="20"/>
              </w:rPr>
            </w:pPr>
            <w:r w:rsidRPr="003167AB">
              <w:rPr>
                <w:rFonts w:cs="Arial"/>
                <w:color w:val="000000"/>
                <w:kern w:val="24"/>
                <w:sz w:val="20"/>
              </w:rPr>
              <w:t>[</w:t>
            </w:r>
            <w:proofErr w:type="spellStart"/>
            <w:r w:rsidRPr="003167AB">
              <w:rPr>
                <w:rFonts w:cs="Arial"/>
                <w:color w:val="000000"/>
                <w:kern w:val="24"/>
                <w:sz w:val="20"/>
              </w:rPr>
              <w:t>PrmModuleInfoCount</w:t>
            </w:r>
            <w:proofErr w:type="spellEnd"/>
            <w:r w:rsidRPr="003167AB">
              <w:rPr>
                <w:rFonts w:cs="Arial"/>
                <w:color w:val="000000"/>
                <w:kern w:val="24"/>
                <w:sz w:val="20"/>
              </w:rPr>
              <w:t>]</w:t>
            </w:r>
          </w:p>
        </w:tc>
        <w:tc>
          <w:tcPr>
            <w:tcW w:w="1075" w:type="dxa"/>
          </w:tcPr>
          <w:p w14:paraId="5DE13B3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Variable</w:t>
            </w:r>
          </w:p>
        </w:tc>
        <w:tc>
          <w:tcPr>
            <w:tcW w:w="990" w:type="dxa"/>
          </w:tcPr>
          <w:p w14:paraId="714C70F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proofErr w:type="spellStart"/>
            <w:r w:rsidRPr="003167AB">
              <w:rPr>
                <w:rFonts w:cs="Arial"/>
                <w:color w:val="000000"/>
                <w:kern w:val="24"/>
                <w:sz w:val="20"/>
              </w:rPr>
              <w:t>Prm</w:t>
            </w:r>
            <w:proofErr w:type="spellEnd"/>
          </w:p>
          <w:p w14:paraId="24A90A11" w14:textId="2D88B9CB"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Module</w:t>
            </w:r>
          </w:p>
          <w:p w14:paraId="6CBB933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Info</w:t>
            </w:r>
          </w:p>
          <w:p w14:paraId="03F3EF4B" w14:textId="719498EC"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Offset</w:t>
            </w:r>
          </w:p>
        </w:tc>
        <w:tc>
          <w:tcPr>
            <w:tcW w:w="4580" w:type="dxa"/>
          </w:tcPr>
          <w:p w14:paraId="402FBDCE" w14:textId="77777777" w:rsidR="003167AB" w:rsidRPr="003167AB" w:rsidRDefault="003167AB" w:rsidP="008D57F2">
            <w:pPr>
              <w:keepNext/>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An array of PRM Module Information entries for this platform.</w:t>
            </w:r>
          </w:p>
        </w:tc>
      </w:tr>
    </w:tbl>
    <w:p w14:paraId="3E4C67CC" w14:textId="77777777" w:rsidR="00B26F9C" w:rsidRDefault="00B26F9C" w:rsidP="00D42446"/>
    <w:p w14:paraId="5E050914" w14:textId="77777777" w:rsidR="00B26F9C" w:rsidRDefault="00B26F9C" w:rsidP="00B26F9C">
      <w:pPr>
        <w:pStyle w:val="Heading3"/>
      </w:pPr>
      <w:bookmarkStart w:id="1154" w:name="_Toc109825365"/>
      <w:r>
        <w:t>PRM Module Information Structure</w:t>
      </w:r>
      <w:bookmarkEnd w:id="1154"/>
    </w:p>
    <w:p w14:paraId="222AC4AB" w14:textId="6A93DCEA" w:rsidR="003167AB" w:rsidRPr="002E50A3" w:rsidRDefault="003167AB" w:rsidP="00B26F9C"/>
    <w:p w14:paraId="2C386AC0" w14:textId="68F6077C" w:rsidR="00A5634C" w:rsidRDefault="00A5634C" w:rsidP="00A5634C">
      <w:pPr>
        <w:pStyle w:val="Caption"/>
        <w:keepNext/>
      </w:pPr>
      <w:r>
        <w:t xml:space="preserve">Table </w:t>
      </w:r>
      <w:r w:rsidR="004F04CA">
        <w:fldChar w:fldCharType="begin"/>
      </w:r>
      <w:r w:rsidR="004F04CA">
        <w:instrText xml:space="preserve"> STYLEREF 1 \s </w:instrText>
      </w:r>
      <w:r w:rsidR="004F04CA">
        <w:fldChar w:fldCharType="separate"/>
      </w:r>
      <w:r w:rsidR="004F04CA">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2</w:t>
      </w:r>
      <w:r w:rsidR="004F04CA">
        <w:fldChar w:fldCharType="end"/>
      </w:r>
      <w:r>
        <w:t xml:space="preserve"> PRM Module Information Structure (PrmModuleInfoStructure)</w:t>
      </w:r>
    </w:p>
    <w:tbl>
      <w:tblPr>
        <w:tblStyle w:val="GridTable1Light"/>
        <w:tblW w:w="9445" w:type="dxa"/>
        <w:tblInd w:w="-95" w:type="dxa"/>
        <w:tblLayout w:type="fixed"/>
        <w:tblLook w:val="04A0" w:firstRow="1" w:lastRow="0" w:firstColumn="1" w:lastColumn="0" w:noHBand="0" w:noVBand="1"/>
      </w:tblPr>
      <w:tblGrid>
        <w:gridCol w:w="6"/>
        <w:gridCol w:w="2760"/>
        <w:gridCol w:w="1248"/>
        <w:gridCol w:w="803"/>
        <w:gridCol w:w="4534"/>
        <w:gridCol w:w="94"/>
      </w:tblGrid>
      <w:tr w:rsidR="00A9092A" w:rsidRPr="003167AB" w14:paraId="1A05B00A" w14:textId="77777777" w:rsidTr="005601B8">
        <w:trPr>
          <w:gridBefore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shd w:val="clear" w:color="auto" w:fill="AEAAAA" w:themeFill="background2" w:themeFillShade="BF"/>
          </w:tcPr>
          <w:p w14:paraId="5F102895" w14:textId="77777777" w:rsidR="003167AB" w:rsidRPr="003167AB" w:rsidRDefault="003167AB" w:rsidP="00776E1D">
            <w:pPr>
              <w:rPr>
                <w:rFonts w:cs="Segoe UI"/>
                <w:sz w:val="20"/>
              </w:rPr>
            </w:pPr>
            <w:r w:rsidRPr="003167AB">
              <w:rPr>
                <w:rFonts w:cs="Segoe UI"/>
                <w:color w:val="000000" w:themeColor="text1"/>
                <w:kern w:val="24"/>
                <w:sz w:val="20"/>
              </w:rPr>
              <w:t>Field</w:t>
            </w:r>
          </w:p>
        </w:tc>
        <w:tc>
          <w:tcPr>
            <w:tcW w:w="1260" w:type="dxa"/>
            <w:shd w:val="clear" w:color="auto" w:fill="AEAAAA" w:themeFill="background2" w:themeFillShade="BF"/>
          </w:tcPr>
          <w:p w14:paraId="09F1D5F7"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Byte length</w:t>
            </w:r>
          </w:p>
        </w:tc>
        <w:tc>
          <w:tcPr>
            <w:tcW w:w="810" w:type="dxa"/>
            <w:shd w:val="clear" w:color="auto" w:fill="AEAAAA" w:themeFill="background2" w:themeFillShade="BF"/>
          </w:tcPr>
          <w:p w14:paraId="1DAA258C"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Byte offset</w:t>
            </w:r>
          </w:p>
        </w:tc>
        <w:tc>
          <w:tcPr>
            <w:tcW w:w="4585" w:type="dxa"/>
            <w:gridSpan w:val="2"/>
            <w:shd w:val="clear" w:color="auto" w:fill="AEAAAA" w:themeFill="background2" w:themeFillShade="BF"/>
          </w:tcPr>
          <w:p w14:paraId="236F23E8"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Description</w:t>
            </w:r>
          </w:p>
        </w:tc>
      </w:tr>
      <w:tr w:rsidR="003167AB" w:rsidRPr="003167AB" w14:paraId="648B483F"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0827E0BB" w14:textId="77777777" w:rsidR="003167AB" w:rsidRPr="003167AB" w:rsidRDefault="003167AB" w:rsidP="00776E1D">
            <w:pPr>
              <w:rPr>
                <w:rFonts w:cs="Segoe UI"/>
                <w:sz w:val="20"/>
              </w:rPr>
            </w:pPr>
            <w:proofErr w:type="spellStart"/>
            <w:r w:rsidRPr="003167AB">
              <w:rPr>
                <w:rFonts w:cs="Segoe UI"/>
                <w:color w:val="000000"/>
                <w:kern w:val="24"/>
                <w:sz w:val="20"/>
              </w:rPr>
              <w:t>StructureRevision</w:t>
            </w:r>
            <w:proofErr w:type="spellEnd"/>
          </w:p>
        </w:tc>
        <w:tc>
          <w:tcPr>
            <w:tcW w:w="1260" w:type="dxa"/>
          </w:tcPr>
          <w:p w14:paraId="7CE524CC"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2</w:t>
            </w:r>
          </w:p>
        </w:tc>
        <w:tc>
          <w:tcPr>
            <w:tcW w:w="810" w:type="dxa"/>
          </w:tcPr>
          <w:p w14:paraId="7DC18F2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0</w:t>
            </w:r>
          </w:p>
        </w:tc>
        <w:tc>
          <w:tcPr>
            <w:tcW w:w="4585" w:type="dxa"/>
          </w:tcPr>
          <w:p w14:paraId="059DE4DA"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Revision of this PRM Module Information Structure.</w:t>
            </w:r>
          </w:p>
        </w:tc>
      </w:tr>
      <w:tr w:rsidR="003167AB" w:rsidRPr="003167AB" w14:paraId="0E2BFCFA"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4A46E029" w14:textId="77777777" w:rsidR="003167AB" w:rsidRPr="003167AB" w:rsidRDefault="003167AB" w:rsidP="00776E1D">
            <w:pPr>
              <w:rPr>
                <w:rFonts w:cs="Segoe UI"/>
                <w:sz w:val="20"/>
              </w:rPr>
            </w:pPr>
            <w:proofErr w:type="spellStart"/>
            <w:r w:rsidRPr="003167AB">
              <w:rPr>
                <w:rFonts w:cs="Segoe UI"/>
                <w:color w:val="000000" w:themeColor="dark1"/>
                <w:kern w:val="24"/>
                <w:sz w:val="20"/>
              </w:rPr>
              <w:t>StructureLength</w:t>
            </w:r>
            <w:proofErr w:type="spellEnd"/>
          </w:p>
        </w:tc>
        <w:tc>
          <w:tcPr>
            <w:tcW w:w="1260" w:type="dxa"/>
          </w:tcPr>
          <w:p w14:paraId="1C125B4A"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2</w:t>
            </w:r>
          </w:p>
        </w:tc>
        <w:tc>
          <w:tcPr>
            <w:tcW w:w="810" w:type="dxa"/>
          </w:tcPr>
          <w:p w14:paraId="0744E9EC"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2</w:t>
            </w:r>
          </w:p>
        </w:tc>
        <w:tc>
          <w:tcPr>
            <w:tcW w:w="4585" w:type="dxa"/>
          </w:tcPr>
          <w:p w14:paraId="79CEB382"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 xml:space="preserve">Length, in bytes, of this structure, including the variable length </w:t>
            </w:r>
            <w:r w:rsidRPr="003167AB">
              <w:rPr>
                <w:rFonts w:cs="Segoe UI"/>
                <w:color w:val="000000"/>
                <w:kern w:val="24"/>
                <w:sz w:val="20"/>
              </w:rPr>
              <w:t>PRM</w:t>
            </w:r>
            <w:r w:rsidRPr="003167AB">
              <w:rPr>
                <w:rFonts w:cs="Segoe UI"/>
                <w:color w:val="000000" w:themeColor="dark1"/>
                <w:kern w:val="24"/>
                <w:sz w:val="20"/>
              </w:rPr>
              <w:t xml:space="preserve"> Handler Information Structure array.</w:t>
            </w:r>
          </w:p>
        </w:tc>
      </w:tr>
      <w:tr w:rsidR="003167AB" w:rsidRPr="003167AB" w14:paraId="4333508D"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140A975C" w14:textId="77777777" w:rsidR="003167AB" w:rsidRPr="003167AB" w:rsidRDefault="003167AB" w:rsidP="00776E1D">
            <w:pPr>
              <w:rPr>
                <w:rFonts w:cs="Segoe UI"/>
                <w:sz w:val="20"/>
              </w:rPr>
            </w:pPr>
            <w:r w:rsidRPr="003167AB">
              <w:rPr>
                <w:rFonts w:cs="Segoe UI"/>
                <w:color w:val="000000"/>
                <w:kern w:val="24"/>
                <w:sz w:val="20"/>
              </w:rPr>
              <w:t>Identifier</w:t>
            </w:r>
          </w:p>
        </w:tc>
        <w:tc>
          <w:tcPr>
            <w:tcW w:w="1260" w:type="dxa"/>
          </w:tcPr>
          <w:p w14:paraId="755D731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16</w:t>
            </w:r>
          </w:p>
        </w:tc>
        <w:tc>
          <w:tcPr>
            <w:tcW w:w="810" w:type="dxa"/>
          </w:tcPr>
          <w:p w14:paraId="1D15554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4</w:t>
            </w:r>
          </w:p>
        </w:tc>
        <w:tc>
          <w:tcPr>
            <w:tcW w:w="4585" w:type="dxa"/>
          </w:tcPr>
          <w:p w14:paraId="567584D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The GUID for the PRM module represented by this PRM Module Information Structure.</w:t>
            </w:r>
          </w:p>
        </w:tc>
      </w:tr>
      <w:tr w:rsidR="003167AB" w:rsidRPr="003167AB" w14:paraId="2F27AA19"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53FE684E" w14:textId="77777777" w:rsidR="003167AB" w:rsidRPr="003167AB" w:rsidRDefault="003167AB" w:rsidP="00776E1D">
            <w:pPr>
              <w:rPr>
                <w:rFonts w:cs="Segoe UI"/>
                <w:sz w:val="20"/>
              </w:rPr>
            </w:pPr>
            <w:proofErr w:type="spellStart"/>
            <w:r w:rsidRPr="003167AB">
              <w:rPr>
                <w:rFonts w:cs="Segoe UI"/>
                <w:color w:val="000000" w:themeColor="dark1"/>
                <w:kern w:val="24"/>
                <w:sz w:val="20"/>
              </w:rPr>
              <w:lastRenderedPageBreak/>
              <w:t>MajorRevision</w:t>
            </w:r>
            <w:proofErr w:type="spellEnd"/>
          </w:p>
        </w:tc>
        <w:tc>
          <w:tcPr>
            <w:tcW w:w="1260" w:type="dxa"/>
          </w:tcPr>
          <w:p w14:paraId="61F46C4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2</w:t>
            </w:r>
          </w:p>
        </w:tc>
        <w:tc>
          <w:tcPr>
            <w:tcW w:w="810" w:type="dxa"/>
          </w:tcPr>
          <w:p w14:paraId="78E9AD0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20</w:t>
            </w:r>
          </w:p>
        </w:tc>
        <w:tc>
          <w:tcPr>
            <w:tcW w:w="4585" w:type="dxa"/>
          </w:tcPr>
          <w:p w14:paraId="379F3D2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 xml:space="preserve">The major revision of the PRM module represented by this </w:t>
            </w:r>
            <w:r w:rsidRPr="003167AB">
              <w:rPr>
                <w:rFonts w:cs="Segoe UI"/>
                <w:color w:val="000000"/>
                <w:kern w:val="24"/>
                <w:sz w:val="20"/>
              </w:rPr>
              <w:t>PRM</w:t>
            </w:r>
            <w:r w:rsidRPr="003167AB">
              <w:rPr>
                <w:rFonts w:cs="Segoe UI"/>
                <w:color w:val="000000" w:themeColor="dark1"/>
                <w:kern w:val="24"/>
                <w:sz w:val="20"/>
              </w:rPr>
              <w:t xml:space="preserve"> Module Information Structure.</w:t>
            </w:r>
          </w:p>
        </w:tc>
      </w:tr>
      <w:tr w:rsidR="003167AB" w:rsidRPr="003167AB" w14:paraId="2D5E80DE"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7CA324B7" w14:textId="77777777" w:rsidR="003167AB" w:rsidRPr="003167AB" w:rsidRDefault="003167AB" w:rsidP="00776E1D">
            <w:pPr>
              <w:rPr>
                <w:rFonts w:cs="Segoe UI"/>
                <w:sz w:val="20"/>
              </w:rPr>
            </w:pPr>
            <w:proofErr w:type="spellStart"/>
            <w:r w:rsidRPr="003167AB">
              <w:rPr>
                <w:rFonts w:eastAsia="Calibri" w:cs="Segoe UI"/>
                <w:color w:val="000000" w:themeColor="dark1"/>
                <w:kern w:val="24"/>
                <w:sz w:val="20"/>
              </w:rPr>
              <w:t>MinorRevision</w:t>
            </w:r>
            <w:proofErr w:type="spellEnd"/>
          </w:p>
        </w:tc>
        <w:tc>
          <w:tcPr>
            <w:tcW w:w="1260" w:type="dxa"/>
          </w:tcPr>
          <w:p w14:paraId="19C4720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eastAsia="Calibri" w:cs="Segoe UI"/>
                <w:color w:val="000000" w:themeColor="dark1"/>
                <w:kern w:val="24"/>
                <w:sz w:val="20"/>
              </w:rPr>
              <w:t>2</w:t>
            </w:r>
          </w:p>
        </w:tc>
        <w:tc>
          <w:tcPr>
            <w:tcW w:w="810" w:type="dxa"/>
          </w:tcPr>
          <w:p w14:paraId="205624AC"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eastAsia="Calibri" w:cs="Segoe UI"/>
                <w:color w:val="000000" w:themeColor="dark1"/>
                <w:kern w:val="24"/>
                <w:sz w:val="20"/>
              </w:rPr>
              <w:t>22</w:t>
            </w:r>
          </w:p>
        </w:tc>
        <w:tc>
          <w:tcPr>
            <w:tcW w:w="4585" w:type="dxa"/>
          </w:tcPr>
          <w:p w14:paraId="23C99694"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 xml:space="preserve">The minor revision of the PRM module represented by this </w:t>
            </w:r>
            <w:r w:rsidRPr="003167AB">
              <w:rPr>
                <w:rFonts w:cs="Segoe UI"/>
                <w:color w:val="000000"/>
                <w:kern w:val="24"/>
                <w:sz w:val="20"/>
              </w:rPr>
              <w:t>PRM</w:t>
            </w:r>
            <w:r w:rsidRPr="003167AB">
              <w:rPr>
                <w:rFonts w:cs="Segoe UI"/>
                <w:color w:val="000000" w:themeColor="dark1"/>
                <w:kern w:val="24"/>
                <w:sz w:val="20"/>
              </w:rPr>
              <w:t xml:space="preserve"> Module Information Structure.</w:t>
            </w:r>
          </w:p>
        </w:tc>
      </w:tr>
      <w:tr w:rsidR="003167AB" w:rsidRPr="003167AB" w14:paraId="2D4D08FA"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7F0F3272" w14:textId="77777777" w:rsidR="003167AB" w:rsidRPr="003167AB" w:rsidRDefault="003167AB" w:rsidP="00776E1D">
            <w:pPr>
              <w:rPr>
                <w:rFonts w:cs="Segoe UI"/>
                <w:sz w:val="20"/>
              </w:rPr>
            </w:pPr>
            <w:proofErr w:type="spellStart"/>
            <w:r w:rsidRPr="00FB2A69">
              <w:rPr>
                <w:rFonts w:cs="Segoe UI"/>
                <w:color w:val="000000"/>
                <w:kern w:val="24"/>
                <w:sz w:val="20"/>
              </w:rPr>
              <w:t>HandlerCount</w:t>
            </w:r>
            <w:proofErr w:type="spellEnd"/>
          </w:p>
        </w:tc>
        <w:tc>
          <w:tcPr>
            <w:tcW w:w="1260" w:type="dxa"/>
          </w:tcPr>
          <w:p w14:paraId="050F38BA" w14:textId="5BE6B43A" w:rsidR="003167AB" w:rsidRPr="003167AB" w:rsidRDefault="00416AC7"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2</w:t>
            </w:r>
          </w:p>
        </w:tc>
        <w:tc>
          <w:tcPr>
            <w:tcW w:w="810" w:type="dxa"/>
          </w:tcPr>
          <w:p w14:paraId="33FFEE0B"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24</w:t>
            </w:r>
          </w:p>
        </w:tc>
        <w:tc>
          <w:tcPr>
            <w:tcW w:w="4585" w:type="dxa"/>
          </w:tcPr>
          <w:p w14:paraId="7C5BF7DB"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 xml:space="preserve">Indicates the number of PRM Handler Information Structure entries that are present in the </w:t>
            </w:r>
            <w:proofErr w:type="spellStart"/>
            <w:proofErr w:type="gramStart"/>
            <w:r w:rsidRPr="003167AB">
              <w:rPr>
                <w:rFonts w:cs="Segoe UI"/>
                <w:color w:val="000000"/>
                <w:kern w:val="24"/>
                <w:sz w:val="20"/>
              </w:rPr>
              <w:t>PrmHandlerInformationStructure</w:t>
            </w:r>
            <w:proofErr w:type="spellEnd"/>
            <w:r w:rsidRPr="003167AB">
              <w:rPr>
                <w:rFonts w:cs="Segoe UI"/>
                <w:color w:val="000000"/>
                <w:kern w:val="24"/>
                <w:sz w:val="20"/>
              </w:rPr>
              <w:t>[</w:t>
            </w:r>
            <w:proofErr w:type="gramEnd"/>
            <w:r w:rsidRPr="003167AB">
              <w:rPr>
                <w:rFonts w:cs="Segoe UI"/>
                <w:color w:val="000000"/>
                <w:kern w:val="24"/>
                <w:sz w:val="20"/>
              </w:rPr>
              <w:t>] field of this structure.</w:t>
            </w:r>
          </w:p>
        </w:tc>
      </w:tr>
      <w:tr w:rsidR="003167AB" w:rsidRPr="003167AB" w14:paraId="202EDCA7"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189EBB06" w14:textId="77777777" w:rsidR="003167AB" w:rsidRPr="003167AB" w:rsidRDefault="003167AB" w:rsidP="00776E1D">
            <w:pPr>
              <w:rPr>
                <w:rFonts w:cs="Segoe UI"/>
                <w:sz w:val="20"/>
              </w:rPr>
            </w:pPr>
            <w:proofErr w:type="spellStart"/>
            <w:r w:rsidRPr="003167AB">
              <w:rPr>
                <w:rFonts w:cs="Segoe UI"/>
                <w:color w:val="000000" w:themeColor="dark1"/>
                <w:kern w:val="24"/>
                <w:sz w:val="20"/>
              </w:rPr>
              <w:t>HandlerInfoOffset</w:t>
            </w:r>
            <w:proofErr w:type="spellEnd"/>
          </w:p>
        </w:tc>
        <w:tc>
          <w:tcPr>
            <w:tcW w:w="1260" w:type="dxa"/>
          </w:tcPr>
          <w:p w14:paraId="1C798E34"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4</w:t>
            </w:r>
          </w:p>
        </w:tc>
        <w:tc>
          <w:tcPr>
            <w:tcW w:w="810" w:type="dxa"/>
          </w:tcPr>
          <w:p w14:paraId="7E511D21" w14:textId="2CE7D31C"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r w:rsidR="00416AC7">
              <w:rPr>
                <w:rFonts w:cs="Segoe UI"/>
                <w:sz w:val="20"/>
              </w:rPr>
              <w:t>6</w:t>
            </w:r>
          </w:p>
        </w:tc>
        <w:tc>
          <w:tcPr>
            <w:tcW w:w="4585" w:type="dxa"/>
          </w:tcPr>
          <w:p w14:paraId="08D77CB1"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 xml:space="preserve">Offset, in bytes, from the beginning of this structure to the first </w:t>
            </w:r>
            <w:r w:rsidRPr="003167AB">
              <w:rPr>
                <w:rFonts w:cs="Segoe UI"/>
                <w:color w:val="000000"/>
                <w:kern w:val="24"/>
                <w:sz w:val="20"/>
              </w:rPr>
              <w:t>PRM</w:t>
            </w:r>
            <w:r w:rsidRPr="003167AB">
              <w:rPr>
                <w:rFonts w:cs="Segoe UI"/>
                <w:color w:val="000000" w:themeColor="dark1"/>
                <w:kern w:val="24"/>
                <w:sz w:val="20"/>
              </w:rPr>
              <w:t xml:space="preserve"> Handler Information Structure.</w:t>
            </w:r>
          </w:p>
        </w:tc>
      </w:tr>
      <w:tr w:rsidR="003167AB" w:rsidRPr="003167AB" w14:paraId="2FB46CE1"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6EBF9A62" w14:textId="77777777" w:rsidR="003167AB" w:rsidRPr="003167AB" w:rsidRDefault="003167AB" w:rsidP="00776E1D">
            <w:pPr>
              <w:rPr>
                <w:rFonts w:cs="Segoe UI"/>
                <w:b w:val="0"/>
                <w:bCs w:val="0"/>
                <w:color w:val="000000" w:themeColor="dark1"/>
                <w:kern w:val="24"/>
                <w:sz w:val="20"/>
              </w:rPr>
            </w:pPr>
            <w:proofErr w:type="spellStart"/>
            <w:r w:rsidRPr="003167AB">
              <w:rPr>
                <w:rFonts w:cs="Segoe UI"/>
                <w:color w:val="000000" w:themeColor="dark1"/>
                <w:kern w:val="24"/>
                <w:sz w:val="20"/>
              </w:rPr>
              <w:t>RuntimeMmioPages</w:t>
            </w:r>
            <w:proofErr w:type="spellEnd"/>
          </w:p>
          <w:p w14:paraId="47928448" w14:textId="77777777" w:rsidR="003167AB" w:rsidRPr="003167AB" w:rsidRDefault="003167AB" w:rsidP="00776E1D">
            <w:pPr>
              <w:rPr>
                <w:rFonts w:cs="Segoe UI"/>
                <w:b w:val="0"/>
                <w:bCs w:val="0"/>
                <w:color w:val="000000" w:themeColor="dark1"/>
                <w:kern w:val="24"/>
                <w:sz w:val="20"/>
              </w:rPr>
            </w:pPr>
            <w:r w:rsidRPr="003167AB">
              <w:rPr>
                <w:rFonts w:cs="Segoe UI"/>
                <w:color w:val="000000" w:themeColor="dark1"/>
                <w:kern w:val="24"/>
                <w:sz w:val="20"/>
              </w:rPr>
              <w:t>(PRM_RUNTIME_MMIO</w:t>
            </w:r>
          </w:p>
          <w:p w14:paraId="5AE9A089" w14:textId="77777777" w:rsidR="003167AB" w:rsidRPr="003167AB" w:rsidRDefault="003167AB" w:rsidP="00776E1D">
            <w:pPr>
              <w:rPr>
                <w:rFonts w:cs="Segoe UI"/>
                <w:b w:val="0"/>
                <w:bCs w:val="0"/>
                <w:color w:val="000000" w:themeColor="dark1"/>
                <w:kern w:val="24"/>
                <w:sz w:val="20"/>
              </w:rPr>
            </w:pPr>
            <w:r w:rsidRPr="003167AB">
              <w:rPr>
                <w:rFonts w:cs="Segoe UI"/>
                <w:color w:val="000000" w:themeColor="dark1"/>
                <w:kern w:val="24"/>
                <w:sz w:val="20"/>
              </w:rPr>
              <w:t xml:space="preserve"> _RANGES *)</w:t>
            </w:r>
          </w:p>
          <w:p w14:paraId="4FC09491" w14:textId="77777777" w:rsidR="003167AB" w:rsidRPr="003167AB" w:rsidRDefault="003167AB" w:rsidP="00776E1D">
            <w:pPr>
              <w:rPr>
                <w:rFonts w:cs="Segoe UI"/>
                <w:color w:val="000000" w:themeColor="dark1"/>
                <w:kern w:val="24"/>
                <w:sz w:val="20"/>
              </w:rPr>
            </w:pPr>
            <w:r w:rsidRPr="003167AB">
              <w:rPr>
                <w:rFonts w:cs="Segoe UI"/>
                <w:color w:val="000000" w:themeColor="dark1"/>
                <w:kern w:val="24"/>
                <w:sz w:val="20"/>
              </w:rPr>
              <w:t>(</w:t>
            </w:r>
            <w:proofErr w:type="gramStart"/>
            <w:r w:rsidRPr="003167AB">
              <w:rPr>
                <w:rFonts w:cs="Segoe UI"/>
                <w:color w:val="000000" w:themeColor="dark1"/>
                <w:kern w:val="24"/>
                <w:sz w:val="20"/>
              </w:rPr>
              <w:t>physical</w:t>
            </w:r>
            <w:proofErr w:type="gramEnd"/>
            <w:r w:rsidRPr="003167AB">
              <w:rPr>
                <w:rFonts w:cs="Segoe UI"/>
                <w:color w:val="000000" w:themeColor="dark1"/>
                <w:kern w:val="24"/>
                <w:sz w:val="20"/>
              </w:rPr>
              <w:t xml:space="preserve"> address)</w:t>
            </w:r>
          </w:p>
        </w:tc>
        <w:tc>
          <w:tcPr>
            <w:tcW w:w="1260" w:type="dxa"/>
          </w:tcPr>
          <w:p w14:paraId="2A104EA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8</w:t>
            </w:r>
          </w:p>
        </w:tc>
        <w:tc>
          <w:tcPr>
            <w:tcW w:w="810" w:type="dxa"/>
          </w:tcPr>
          <w:p w14:paraId="4EA522B2" w14:textId="00BC2429" w:rsidR="003167AB" w:rsidRPr="003167AB" w:rsidRDefault="00AB5F72"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3</w:t>
            </w:r>
            <w:r w:rsidR="00416AC7">
              <w:rPr>
                <w:rFonts w:cs="Segoe UI"/>
                <w:sz w:val="20"/>
              </w:rPr>
              <w:t>0</w:t>
            </w:r>
          </w:p>
        </w:tc>
        <w:tc>
          <w:tcPr>
            <w:tcW w:w="4585" w:type="dxa"/>
          </w:tcPr>
          <w:p w14:paraId="3030E6F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A pointer to a PRM_RUNTIME_MMIO_RANGES structure.</w:t>
            </w:r>
          </w:p>
          <w:p w14:paraId="5F18BB6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p>
          <w:p w14:paraId="52DAA1C1"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The structure is used to describe MMIO ranges that need to be mapped to virtual memory</w:t>
            </w:r>
          </w:p>
          <w:p w14:paraId="287C578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addresses for access at OS runtime.</w:t>
            </w:r>
          </w:p>
          <w:p w14:paraId="4537D8B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p>
          <w:p w14:paraId="0A83026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This pointer may be NULL if runtime memory ranges are not needed.</w:t>
            </w:r>
          </w:p>
        </w:tc>
      </w:tr>
      <w:tr w:rsidR="003167AB" w:rsidRPr="003167AB" w14:paraId="441A02AF"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03FE7E61" w14:textId="77777777" w:rsidR="003167AB" w:rsidRPr="003167AB" w:rsidRDefault="003167AB" w:rsidP="00776E1D">
            <w:pPr>
              <w:rPr>
                <w:rFonts w:cs="Segoe UI"/>
                <w:b w:val="0"/>
                <w:bCs w:val="0"/>
                <w:color w:val="000000" w:themeColor="dark1"/>
                <w:kern w:val="24"/>
                <w:sz w:val="20"/>
              </w:rPr>
            </w:pPr>
            <w:proofErr w:type="spellStart"/>
            <w:r w:rsidRPr="003167AB">
              <w:rPr>
                <w:rFonts w:cs="Segoe UI"/>
                <w:color w:val="000000" w:themeColor="dark1"/>
                <w:kern w:val="24"/>
                <w:sz w:val="20"/>
              </w:rPr>
              <w:t>HandlerInfoStructure</w:t>
            </w:r>
            <w:proofErr w:type="spellEnd"/>
          </w:p>
          <w:p w14:paraId="5543002A" w14:textId="77777777" w:rsidR="003167AB" w:rsidRPr="003167AB" w:rsidRDefault="003167AB" w:rsidP="00776E1D">
            <w:pPr>
              <w:rPr>
                <w:rFonts w:cs="Segoe UI"/>
                <w:color w:val="000000" w:themeColor="dark1"/>
                <w:kern w:val="24"/>
                <w:sz w:val="20"/>
              </w:rPr>
            </w:pPr>
            <w:r w:rsidRPr="003167AB">
              <w:rPr>
                <w:rFonts w:cs="Segoe UI"/>
                <w:color w:val="000000" w:themeColor="dark1"/>
                <w:kern w:val="24"/>
                <w:sz w:val="20"/>
              </w:rPr>
              <w:t>[</w:t>
            </w:r>
            <w:proofErr w:type="spellStart"/>
            <w:r w:rsidRPr="003167AB">
              <w:rPr>
                <w:rFonts w:cs="Segoe UI"/>
                <w:color w:val="000000" w:themeColor="dark1"/>
                <w:kern w:val="24"/>
                <w:sz w:val="20"/>
              </w:rPr>
              <w:t>HandlerCount</w:t>
            </w:r>
            <w:proofErr w:type="spellEnd"/>
            <w:r w:rsidRPr="003167AB">
              <w:rPr>
                <w:rFonts w:cs="Segoe UI"/>
                <w:color w:val="000000" w:themeColor="dark1"/>
                <w:kern w:val="24"/>
                <w:sz w:val="20"/>
              </w:rPr>
              <w:t>]</w:t>
            </w:r>
          </w:p>
        </w:tc>
        <w:tc>
          <w:tcPr>
            <w:tcW w:w="1260" w:type="dxa"/>
          </w:tcPr>
          <w:p w14:paraId="39FBCD66" w14:textId="77777777"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w:t>
            </w:r>
            <w:proofErr w:type="spellStart"/>
            <w:r w:rsidRPr="003167AB">
              <w:rPr>
                <w:rFonts w:cs="Segoe UI"/>
                <w:color w:val="000000" w:themeColor="dark1"/>
                <w:kern w:val="24"/>
                <w:sz w:val="20"/>
              </w:rPr>
              <w:t>Prm</w:t>
            </w:r>
            <w:proofErr w:type="spellEnd"/>
          </w:p>
          <w:p w14:paraId="066A3C8E" w14:textId="269840D4"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Handler</w:t>
            </w:r>
          </w:p>
          <w:p w14:paraId="0B3034DB" w14:textId="77777777"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 xml:space="preserve">Count) * </w:t>
            </w:r>
            <w:proofErr w:type="spellStart"/>
            <w:r w:rsidRPr="003167AB">
              <w:rPr>
                <w:rFonts w:cs="Segoe UI"/>
                <w:color w:val="000000" w:themeColor="dark1"/>
                <w:kern w:val="24"/>
                <w:sz w:val="20"/>
              </w:rPr>
              <w:t>sizeof</w:t>
            </w:r>
            <w:proofErr w:type="spellEnd"/>
            <w:r w:rsidRPr="003167AB">
              <w:rPr>
                <w:rFonts w:cs="Segoe UI"/>
                <w:color w:val="000000" w:themeColor="dark1"/>
                <w:kern w:val="24"/>
                <w:sz w:val="20"/>
              </w:rPr>
              <w:t xml:space="preserve"> (</w:t>
            </w:r>
            <w:proofErr w:type="spellStart"/>
            <w:r w:rsidRPr="003167AB">
              <w:rPr>
                <w:rFonts w:cs="Segoe UI"/>
                <w:color w:val="000000" w:themeColor="dark1"/>
                <w:kern w:val="24"/>
                <w:sz w:val="20"/>
              </w:rPr>
              <w:t>Prm</w:t>
            </w:r>
            <w:proofErr w:type="spellEnd"/>
          </w:p>
          <w:p w14:paraId="34A1B947" w14:textId="5EDACE7B"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Handler</w:t>
            </w:r>
          </w:p>
          <w:p w14:paraId="22E74A70" w14:textId="77777777"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Info</w:t>
            </w:r>
          </w:p>
          <w:p w14:paraId="3B4D9A48" w14:textId="390ECC49"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Structur</w:t>
            </w:r>
            <w:r>
              <w:rPr>
                <w:rFonts w:cs="Segoe UI"/>
                <w:color w:val="000000" w:themeColor="dark1"/>
                <w:kern w:val="24"/>
                <w:sz w:val="20"/>
              </w:rPr>
              <w:t>e)</w:t>
            </w:r>
          </w:p>
        </w:tc>
        <w:tc>
          <w:tcPr>
            <w:tcW w:w="810" w:type="dxa"/>
          </w:tcPr>
          <w:p w14:paraId="2B248C8E" w14:textId="245A1AF1" w:rsidR="003167AB" w:rsidRPr="003167AB" w:rsidRDefault="00A113A3"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38</w:t>
            </w:r>
          </w:p>
        </w:tc>
        <w:tc>
          <w:tcPr>
            <w:tcW w:w="4585" w:type="dxa"/>
          </w:tcPr>
          <w:p w14:paraId="6801F0D3" w14:textId="77777777" w:rsidR="00995B4A"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An array of PRM Handler Info Structures.</w:t>
            </w:r>
          </w:p>
          <w:p w14:paraId="5D7D2C74" w14:textId="77777777" w:rsidR="00995B4A" w:rsidRDefault="00995B4A"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p>
          <w:p w14:paraId="55E476DD" w14:textId="70B4A725" w:rsidR="003167AB" w:rsidRPr="003167AB" w:rsidRDefault="003167AB" w:rsidP="008D57F2">
            <w:pPr>
              <w:keepNext/>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Each structure represents a PRM Handler present in the PRM Module represented by this structure.</w:t>
            </w:r>
          </w:p>
        </w:tc>
      </w:tr>
    </w:tbl>
    <w:p w14:paraId="2B2A4DBF" w14:textId="77777777" w:rsidR="00B26F9C" w:rsidRDefault="00B26F9C" w:rsidP="00D42446"/>
    <w:p w14:paraId="48FF5331" w14:textId="77777777" w:rsidR="00B26F9C" w:rsidRDefault="00B26F9C" w:rsidP="00B26F9C">
      <w:pPr>
        <w:pStyle w:val="Heading3"/>
      </w:pPr>
      <w:bookmarkStart w:id="1155" w:name="_Toc109825366"/>
      <w:r>
        <w:t>PRM Handler Information Structure</w:t>
      </w:r>
      <w:bookmarkEnd w:id="1155"/>
    </w:p>
    <w:p w14:paraId="2010E05F" w14:textId="4793CFE3" w:rsidR="005F1B5A" w:rsidRDefault="005F1B5A" w:rsidP="00B26F9C"/>
    <w:p w14:paraId="5FFE3BB6" w14:textId="75C9DC13" w:rsidR="00A8512D" w:rsidRDefault="00A8512D" w:rsidP="00A8512D">
      <w:pPr>
        <w:pStyle w:val="Caption"/>
        <w:keepNext/>
      </w:pPr>
      <w:r>
        <w:t xml:space="preserve">Table </w:t>
      </w:r>
      <w:r w:rsidR="004F04CA">
        <w:fldChar w:fldCharType="begin"/>
      </w:r>
      <w:r w:rsidR="004F04CA">
        <w:instrText xml:space="preserve"> STYLEREF 1 \s </w:instrText>
      </w:r>
      <w:r w:rsidR="004F04CA">
        <w:fldChar w:fldCharType="separate"/>
      </w:r>
      <w:r w:rsidR="004F04CA">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3</w:t>
      </w:r>
      <w:r w:rsidR="004F04CA">
        <w:fldChar w:fldCharType="end"/>
      </w:r>
      <w:r w:rsidRPr="00A8512D">
        <w:t xml:space="preserve"> </w:t>
      </w:r>
      <w:r>
        <w:t>PRM Handler Information Structure (</w:t>
      </w:r>
      <w:r w:rsidRPr="00EC3791">
        <w:rPr>
          <w:i/>
          <w:iCs/>
        </w:rPr>
        <w:t>HandlerInfoStructure</w:t>
      </w:r>
      <w:r>
        <w:t>)</w:t>
      </w:r>
    </w:p>
    <w:tbl>
      <w:tblPr>
        <w:tblStyle w:val="GridTable1Light"/>
        <w:tblW w:w="9450" w:type="dxa"/>
        <w:tblInd w:w="-95" w:type="dxa"/>
        <w:tblLook w:val="04A0" w:firstRow="1" w:lastRow="0" w:firstColumn="1" w:lastColumn="0" w:noHBand="0" w:noVBand="1"/>
      </w:tblPr>
      <w:tblGrid>
        <w:gridCol w:w="2790"/>
        <w:gridCol w:w="1080"/>
        <w:gridCol w:w="990"/>
        <w:gridCol w:w="4590"/>
      </w:tblGrid>
      <w:tr w:rsidR="00A9092A" w:rsidRPr="003167AB" w14:paraId="7FBBD119" w14:textId="77777777" w:rsidTr="0070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shd w:val="clear" w:color="auto" w:fill="AEAAAA" w:themeFill="background2" w:themeFillShade="BF"/>
          </w:tcPr>
          <w:p w14:paraId="29894AB0" w14:textId="77777777" w:rsidR="003167AB" w:rsidRPr="003167AB" w:rsidRDefault="003167AB" w:rsidP="00776E1D">
            <w:pPr>
              <w:rPr>
                <w:rFonts w:cs="Segoe UI"/>
                <w:sz w:val="20"/>
              </w:rPr>
            </w:pPr>
            <w:r w:rsidRPr="003167AB">
              <w:rPr>
                <w:rFonts w:cs="Segoe UI"/>
                <w:color w:val="000000" w:themeColor="text1"/>
                <w:kern w:val="24"/>
                <w:sz w:val="20"/>
              </w:rPr>
              <w:t>Field</w:t>
            </w:r>
          </w:p>
        </w:tc>
        <w:tc>
          <w:tcPr>
            <w:tcW w:w="1080" w:type="dxa"/>
            <w:shd w:val="clear" w:color="auto" w:fill="AEAAAA" w:themeFill="background2" w:themeFillShade="BF"/>
          </w:tcPr>
          <w:p w14:paraId="13031004"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Byte length</w:t>
            </w:r>
          </w:p>
        </w:tc>
        <w:tc>
          <w:tcPr>
            <w:tcW w:w="990" w:type="dxa"/>
            <w:shd w:val="clear" w:color="auto" w:fill="AEAAAA" w:themeFill="background2" w:themeFillShade="BF"/>
          </w:tcPr>
          <w:p w14:paraId="0A11564A"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Byte offset</w:t>
            </w:r>
          </w:p>
        </w:tc>
        <w:tc>
          <w:tcPr>
            <w:tcW w:w="4590" w:type="dxa"/>
            <w:shd w:val="clear" w:color="auto" w:fill="AEAAAA" w:themeFill="background2" w:themeFillShade="BF"/>
          </w:tcPr>
          <w:p w14:paraId="56280EA7"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Description</w:t>
            </w:r>
          </w:p>
        </w:tc>
      </w:tr>
      <w:tr w:rsidR="003167AB" w:rsidRPr="003167AB" w14:paraId="50F1FE7E"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412DC7ED" w14:textId="77777777" w:rsidR="003167AB" w:rsidRPr="003167AB" w:rsidRDefault="003167AB" w:rsidP="00776E1D">
            <w:pPr>
              <w:rPr>
                <w:rFonts w:cs="Segoe UI"/>
                <w:sz w:val="20"/>
              </w:rPr>
            </w:pPr>
            <w:proofErr w:type="spellStart"/>
            <w:r w:rsidRPr="003167AB">
              <w:rPr>
                <w:rFonts w:cs="Segoe UI"/>
                <w:sz w:val="20"/>
              </w:rPr>
              <w:t>StructureRevision</w:t>
            </w:r>
            <w:proofErr w:type="spellEnd"/>
          </w:p>
        </w:tc>
        <w:tc>
          <w:tcPr>
            <w:tcW w:w="1080" w:type="dxa"/>
            <w:hideMark/>
          </w:tcPr>
          <w:p w14:paraId="145B966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p>
        </w:tc>
        <w:tc>
          <w:tcPr>
            <w:tcW w:w="990" w:type="dxa"/>
            <w:hideMark/>
          </w:tcPr>
          <w:p w14:paraId="52A53651"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0</w:t>
            </w:r>
          </w:p>
        </w:tc>
        <w:tc>
          <w:tcPr>
            <w:tcW w:w="4590" w:type="dxa"/>
            <w:hideMark/>
          </w:tcPr>
          <w:p w14:paraId="2721A63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Revision of this PRM Handler Information Structure.</w:t>
            </w:r>
          </w:p>
        </w:tc>
      </w:tr>
      <w:tr w:rsidR="003167AB" w:rsidRPr="003167AB" w14:paraId="4A25252A"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6EBD0D4C" w14:textId="77777777" w:rsidR="003167AB" w:rsidRPr="003167AB" w:rsidRDefault="003167AB" w:rsidP="00776E1D">
            <w:pPr>
              <w:rPr>
                <w:rFonts w:cs="Segoe UI"/>
                <w:sz w:val="20"/>
              </w:rPr>
            </w:pPr>
            <w:proofErr w:type="spellStart"/>
            <w:r w:rsidRPr="003167AB">
              <w:rPr>
                <w:rFonts w:cs="Segoe UI"/>
                <w:sz w:val="20"/>
              </w:rPr>
              <w:t>StructureLength</w:t>
            </w:r>
            <w:proofErr w:type="spellEnd"/>
          </w:p>
        </w:tc>
        <w:tc>
          <w:tcPr>
            <w:tcW w:w="1080" w:type="dxa"/>
            <w:hideMark/>
          </w:tcPr>
          <w:p w14:paraId="65B4218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p>
        </w:tc>
        <w:tc>
          <w:tcPr>
            <w:tcW w:w="990" w:type="dxa"/>
            <w:hideMark/>
          </w:tcPr>
          <w:p w14:paraId="5C0E8B0A"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p>
        </w:tc>
        <w:tc>
          <w:tcPr>
            <w:tcW w:w="4590" w:type="dxa"/>
            <w:hideMark/>
          </w:tcPr>
          <w:p w14:paraId="34F8DC3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Length, in bytes, of this structure.</w:t>
            </w:r>
          </w:p>
        </w:tc>
      </w:tr>
      <w:tr w:rsidR="003167AB" w:rsidRPr="003167AB" w14:paraId="43B70C7D"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0E0F876A" w14:textId="77777777" w:rsidR="003167AB" w:rsidRPr="003167AB" w:rsidRDefault="003167AB" w:rsidP="00776E1D">
            <w:pPr>
              <w:rPr>
                <w:rFonts w:cs="Segoe UI"/>
                <w:sz w:val="20"/>
              </w:rPr>
            </w:pPr>
            <w:r w:rsidRPr="003167AB">
              <w:rPr>
                <w:rFonts w:cs="Segoe UI"/>
                <w:sz w:val="20"/>
              </w:rPr>
              <w:t>Identifier</w:t>
            </w:r>
          </w:p>
        </w:tc>
        <w:tc>
          <w:tcPr>
            <w:tcW w:w="1080" w:type="dxa"/>
            <w:hideMark/>
          </w:tcPr>
          <w:p w14:paraId="04CAA81B"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16</w:t>
            </w:r>
          </w:p>
        </w:tc>
        <w:tc>
          <w:tcPr>
            <w:tcW w:w="990" w:type="dxa"/>
            <w:hideMark/>
          </w:tcPr>
          <w:p w14:paraId="25EC4A5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4</w:t>
            </w:r>
          </w:p>
        </w:tc>
        <w:tc>
          <w:tcPr>
            <w:tcW w:w="4590" w:type="dxa"/>
            <w:hideMark/>
          </w:tcPr>
          <w:p w14:paraId="74ED03C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The GUID for the PRM Handler represented by this PRM Handler Information Structure.</w:t>
            </w:r>
          </w:p>
        </w:tc>
      </w:tr>
      <w:tr w:rsidR="003167AB" w:rsidRPr="003167AB" w14:paraId="04232181"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5444592B" w14:textId="77777777" w:rsidR="003167AB" w:rsidRPr="003167AB" w:rsidRDefault="003167AB" w:rsidP="00776E1D">
            <w:pPr>
              <w:rPr>
                <w:rFonts w:cs="Segoe UI"/>
                <w:sz w:val="20"/>
              </w:rPr>
            </w:pPr>
            <w:proofErr w:type="spellStart"/>
            <w:r w:rsidRPr="003167AB">
              <w:rPr>
                <w:rFonts w:cs="Segoe UI"/>
                <w:sz w:val="20"/>
              </w:rPr>
              <w:t>PhysicalAddress</w:t>
            </w:r>
            <w:proofErr w:type="spellEnd"/>
          </w:p>
        </w:tc>
        <w:tc>
          <w:tcPr>
            <w:tcW w:w="1080" w:type="dxa"/>
            <w:hideMark/>
          </w:tcPr>
          <w:p w14:paraId="5D1D9C7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8</w:t>
            </w:r>
          </w:p>
        </w:tc>
        <w:tc>
          <w:tcPr>
            <w:tcW w:w="990" w:type="dxa"/>
            <w:hideMark/>
          </w:tcPr>
          <w:p w14:paraId="04BC8789" w14:textId="26CD1220"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r w:rsidR="0003497A">
              <w:rPr>
                <w:rFonts w:cs="Segoe UI"/>
                <w:sz w:val="20"/>
              </w:rPr>
              <w:t>0</w:t>
            </w:r>
          </w:p>
        </w:tc>
        <w:tc>
          <w:tcPr>
            <w:tcW w:w="4590" w:type="dxa"/>
            <w:hideMark/>
          </w:tcPr>
          <w:p w14:paraId="4FA83C6E" w14:textId="5C54C89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The address</w:t>
            </w:r>
            <w:r w:rsidR="00995B4A">
              <w:rPr>
                <w:rFonts w:cs="Segoe UI"/>
                <w:sz w:val="20"/>
              </w:rPr>
              <w:t xml:space="preserve"> of</w:t>
            </w:r>
            <w:r w:rsidRPr="003167AB">
              <w:rPr>
                <w:rFonts w:cs="Segoe UI"/>
                <w:sz w:val="20"/>
              </w:rPr>
              <w:t xml:space="preserve"> the PRM Handler represented by this PRM Handler Information Structure. </w:t>
            </w:r>
          </w:p>
        </w:tc>
      </w:tr>
      <w:tr w:rsidR="003167AB" w:rsidRPr="003167AB" w14:paraId="680C5AE4"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52C907A9" w14:textId="77777777" w:rsidR="003167AB" w:rsidRPr="003167AB" w:rsidRDefault="003167AB" w:rsidP="00776E1D">
            <w:pPr>
              <w:rPr>
                <w:rFonts w:cs="Segoe UI"/>
                <w:sz w:val="20"/>
              </w:rPr>
            </w:pPr>
            <w:proofErr w:type="spellStart"/>
            <w:r w:rsidRPr="003167AB">
              <w:rPr>
                <w:rFonts w:cs="Segoe UI"/>
                <w:sz w:val="20"/>
              </w:rPr>
              <w:t>StaticDataBuffer</w:t>
            </w:r>
            <w:proofErr w:type="spellEnd"/>
          </w:p>
          <w:p w14:paraId="0537C846" w14:textId="77777777" w:rsidR="003167AB" w:rsidRPr="003167AB" w:rsidRDefault="003167AB" w:rsidP="00776E1D">
            <w:pPr>
              <w:rPr>
                <w:rFonts w:cs="Segoe UI"/>
                <w:sz w:val="20"/>
              </w:rPr>
            </w:pPr>
            <w:r w:rsidRPr="003167AB">
              <w:rPr>
                <w:rFonts w:cs="Segoe UI"/>
                <w:sz w:val="20"/>
              </w:rPr>
              <w:t>(PRM_DATA_BUFFER *)</w:t>
            </w:r>
          </w:p>
          <w:p w14:paraId="480ACBCB" w14:textId="77777777" w:rsidR="003167AB" w:rsidRPr="003167AB" w:rsidRDefault="003167AB" w:rsidP="00776E1D">
            <w:pPr>
              <w:rPr>
                <w:rFonts w:cs="Segoe UI"/>
                <w:sz w:val="20"/>
              </w:rPr>
            </w:pPr>
            <w:r w:rsidRPr="003167AB">
              <w:rPr>
                <w:rFonts w:cs="Segoe UI"/>
                <w:sz w:val="20"/>
              </w:rPr>
              <w:t>(</w:t>
            </w:r>
            <w:proofErr w:type="gramStart"/>
            <w:r w:rsidRPr="003167AB">
              <w:rPr>
                <w:rFonts w:cs="Segoe UI"/>
                <w:sz w:val="20"/>
              </w:rPr>
              <w:t>physical</w:t>
            </w:r>
            <w:proofErr w:type="gramEnd"/>
            <w:r w:rsidRPr="003167AB">
              <w:rPr>
                <w:rFonts w:cs="Segoe UI"/>
                <w:sz w:val="20"/>
              </w:rPr>
              <w:t xml:space="preserve"> address)</w:t>
            </w:r>
          </w:p>
        </w:tc>
        <w:tc>
          <w:tcPr>
            <w:tcW w:w="1080" w:type="dxa"/>
            <w:hideMark/>
          </w:tcPr>
          <w:p w14:paraId="6139049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8</w:t>
            </w:r>
          </w:p>
        </w:tc>
        <w:tc>
          <w:tcPr>
            <w:tcW w:w="990" w:type="dxa"/>
            <w:hideMark/>
          </w:tcPr>
          <w:p w14:paraId="1DE5E4A6" w14:textId="21786185" w:rsidR="003167AB" w:rsidRPr="003167AB" w:rsidRDefault="0003497A"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28</w:t>
            </w:r>
          </w:p>
        </w:tc>
        <w:tc>
          <w:tcPr>
            <w:tcW w:w="4590" w:type="dxa"/>
            <w:hideMark/>
          </w:tcPr>
          <w:p w14:paraId="17818288" w14:textId="4D48677D"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 xml:space="preserve">A </w:t>
            </w:r>
            <w:r w:rsidR="00995B4A">
              <w:rPr>
                <w:rFonts w:cs="Segoe UI"/>
                <w:sz w:val="20"/>
              </w:rPr>
              <w:t xml:space="preserve">physical address </w:t>
            </w:r>
            <w:r w:rsidRPr="003167AB">
              <w:rPr>
                <w:rFonts w:cs="Segoe UI"/>
                <w:sz w:val="20"/>
              </w:rPr>
              <w:t>pointer to the static data buffer allocated for this PRM handler.</w:t>
            </w:r>
          </w:p>
          <w:p w14:paraId="6DB6FD53" w14:textId="77777777" w:rsidR="00995B4A" w:rsidRPr="003167AB" w:rsidRDefault="00995B4A" w:rsidP="00776E1D">
            <w:pPr>
              <w:cnfStyle w:val="000000000000" w:firstRow="0" w:lastRow="0" w:firstColumn="0" w:lastColumn="0" w:oddVBand="0" w:evenVBand="0" w:oddHBand="0" w:evenHBand="0" w:firstRowFirstColumn="0" w:firstRowLastColumn="0" w:lastRowFirstColumn="0" w:lastRowLastColumn="0"/>
              <w:rPr>
                <w:rFonts w:cs="Segoe UI"/>
                <w:sz w:val="20"/>
              </w:rPr>
            </w:pPr>
          </w:p>
          <w:p w14:paraId="5E796728" w14:textId="088E65E7"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The static buffer is intended to be populated in the firmware boot environment.</w:t>
            </w:r>
          </w:p>
          <w:p w14:paraId="59E8040A" w14:textId="77777777" w:rsidR="00995B4A" w:rsidRPr="003167AB" w:rsidRDefault="00995B4A" w:rsidP="00776E1D">
            <w:pPr>
              <w:cnfStyle w:val="000000000000" w:firstRow="0" w:lastRow="0" w:firstColumn="0" w:lastColumn="0" w:oddVBand="0" w:evenVBand="0" w:oddHBand="0" w:evenHBand="0" w:firstRowFirstColumn="0" w:firstRowLastColumn="0" w:lastRowFirstColumn="0" w:lastRowLastColumn="0"/>
              <w:rPr>
                <w:rFonts w:cs="Segoe UI"/>
                <w:sz w:val="20"/>
              </w:rPr>
            </w:pPr>
          </w:p>
          <w:p w14:paraId="72775BD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This pointer may be NULL if a static data buffer is not needed.</w:t>
            </w:r>
          </w:p>
        </w:tc>
      </w:tr>
      <w:tr w:rsidR="00776E1D" w:rsidRPr="003167AB" w14:paraId="36758ADB"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tcPr>
          <w:p w14:paraId="1A5D35EA" w14:textId="77777777" w:rsidR="00776E1D" w:rsidRDefault="00BC5311" w:rsidP="00776E1D">
            <w:pPr>
              <w:rPr>
                <w:rFonts w:cs="Segoe UI"/>
                <w:b w:val="0"/>
                <w:bCs w:val="0"/>
                <w:sz w:val="20"/>
              </w:rPr>
            </w:pPr>
            <w:proofErr w:type="spellStart"/>
            <w:r>
              <w:rPr>
                <w:rFonts w:cs="Segoe UI"/>
                <w:sz w:val="20"/>
              </w:rPr>
              <w:lastRenderedPageBreak/>
              <w:t>AcpiParameterBuffer</w:t>
            </w:r>
            <w:proofErr w:type="spellEnd"/>
          </w:p>
          <w:p w14:paraId="15DC8389" w14:textId="77777777" w:rsidR="00BC5311" w:rsidRDefault="00BC5311" w:rsidP="00776E1D">
            <w:pPr>
              <w:rPr>
                <w:rFonts w:cs="Segoe UI"/>
                <w:b w:val="0"/>
                <w:bCs w:val="0"/>
                <w:sz w:val="20"/>
              </w:rPr>
            </w:pPr>
            <w:r>
              <w:rPr>
                <w:rFonts w:cs="Segoe UI"/>
                <w:sz w:val="20"/>
              </w:rPr>
              <w:t>(PRM_DATA_BUFFER *)</w:t>
            </w:r>
          </w:p>
          <w:p w14:paraId="72D87969" w14:textId="573A7DE8" w:rsidR="00BC5311" w:rsidRPr="003167AB" w:rsidRDefault="00BC5311" w:rsidP="00776E1D">
            <w:pPr>
              <w:rPr>
                <w:rFonts w:cs="Segoe UI"/>
                <w:sz w:val="20"/>
              </w:rPr>
            </w:pPr>
            <w:r>
              <w:rPr>
                <w:rFonts w:cs="Segoe UI"/>
                <w:sz w:val="20"/>
              </w:rPr>
              <w:t>(</w:t>
            </w:r>
            <w:proofErr w:type="gramStart"/>
            <w:r>
              <w:rPr>
                <w:rFonts w:cs="Segoe UI"/>
                <w:sz w:val="20"/>
              </w:rPr>
              <w:t>physical</w:t>
            </w:r>
            <w:proofErr w:type="gramEnd"/>
            <w:r>
              <w:rPr>
                <w:rFonts w:cs="Segoe UI"/>
                <w:sz w:val="20"/>
              </w:rPr>
              <w:t xml:space="preserve"> address)</w:t>
            </w:r>
          </w:p>
        </w:tc>
        <w:tc>
          <w:tcPr>
            <w:tcW w:w="1080" w:type="dxa"/>
          </w:tcPr>
          <w:p w14:paraId="75B6A5BB" w14:textId="2587762A" w:rsidR="00776E1D" w:rsidRPr="003167AB"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8</w:t>
            </w:r>
          </w:p>
        </w:tc>
        <w:tc>
          <w:tcPr>
            <w:tcW w:w="990" w:type="dxa"/>
          </w:tcPr>
          <w:p w14:paraId="7B00E90C" w14:textId="053164BF" w:rsidR="00776E1D" w:rsidRPr="003167AB" w:rsidRDefault="0003497A"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36</w:t>
            </w:r>
          </w:p>
        </w:tc>
        <w:tc>
          <w:tcPr>
            <w:tcW w:w="4590" w:type="dxa"/>
          </w:tcPr>
          <w:p w14:paraId="0AF076B8" w14:textId="7F5E5045" w:rsidR="00776E1D"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 xml:space="preserve">A physical address of a parameter buffer for this PRM handler that is only used in case of </w:t>
            </w:r>
            <w:r w:rsidR="00D57C0D">
              <w:rPr>
                <w:rFonts w:cs="Segoe UI"/>
                <w:sz w:val="20"/>
              </w:rPr>
              <w:t>ASL</w:t>
            </w:r>
            <w:r>
              <w:rPr>
                <w:rFonts w:cs="Segoe UI"/>
                <w:sz w:val="20"/>
              </w:rPr>
              <w:t xml:space="preserve"> invocation of the handler.</w:t>
            </w:r>
          </w:p>
          <w:p w14:paraId="1BD53DF1" w14:textId="77777777" w:rsidR="00BC5311"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p>
          <w:p w14:paraId="7E9A6DC8" w14:textId="77777777" w:rsidR="00BC5311"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The buffer is allocated in the firmware boot environment and typically updated at runtime by ASL.</w:t>
            </w:r>
          </w:p>
          <w:p w14:paraId="19892551" w14:textId="77777777" w:rsidR="00BC5311"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p>
          <w:p w14:paraId="6CF963C6" w14:textId="0D610B93" w:rsidR="00BC5311" w:rsidRPr="003167AB" w:rsidRDefault="00BC5311" w:rsidP="008D57F2">
            <w:pPr>
              <w:keepNext/>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 xml:space="preserve">The pointer may be if a parameter buffer is not required in case of </w:t>
            </w:r>
            <w:r w:rsidR="00D57C0D">
              <w:rPr>
                <w:rFonts w:cs="Segoe UI"/>
                <w:sz w:val="20"/>
              </w:rPr>
              <w:t>ASL</w:t>
            </w:r>
            <w:r>
              <w:rPr>
                <w:rFonts w:cs="Segoe UI"/>
                <w:sz w:val="20"/>
              </w:rPr>
              <w:t xml:space="preserve"> invocation</w:t>
            </w:r>
            <w:r w:rsidR="00372675">
              <w:rPr>
                <w:rFonts w:cs="Segoe UI"/>
                <w:sz w:val="20"/>
              </w:rPr>
              <w:t xml:space="preserve">, or if ASL invocation is not used.  </w:t>
            </w:r>
          </w:p>
        </w:tc>
      </w:tr>
    </w:tbl>
    <w:p w14:paraId="4F2D9528" w14:textId="0C9B02D9" w:rsidR="00A857BE" w:rsidRDefault="00A857BE" w:rsidP="00F326C0">
      <w:pPr>
        <w:pStyle w:val="BodyText"/>
        <w:rPr>
          <w:rFonts w:cs="Arial"/>
          <w:spacing w:val="6"/>
        </w:rPr>
      </w:pPr>
    </w:p>
    <w:p w14:paraId="107A212B" w14:textId="47FE96B2" w:rsidR="00A857BE" w:rsidRDefault="00A857BE" w:rsidP="00973B20">
      <w:pPr>
        <w:pStyle w:val="Heading2"/>
      </w:pPr>
      <w:bookmarkStart w:id="1156" w:name="_Toc109825367"/>
      <w:r>
        <w:t>Explanation of Buffers Used</w:t>
      </w:r>
      <w:bookmarkEnd w:id="1156"/>
    </w:p>
    <w:p w14:paraId="0A9BBA57" w14:textId="6D77FA33" w:rsidR="00F03233" w:rsidRPr="00F03233" w:rsidRDefault="00F03233" w:rsidP="00F03233">
      <w:pPr>
        <w:pStyle w:val="BodyText"/>
      </w:pPr>
      <w:r>
        <w:t>This section explains the usages of various buffers and data structures mentioned in PRMT</w:t>
      </w:r>
    </w:p>
    <w:p w14:paraId="726B6362" w14:textId="0EFCB078" w:rsidR="00973B20" w:rsidRDefault="00973B20" w:rsidP="00F03233">
      <w:pPr>
        <w:pStyle w:val="Heading3"/>
      </w:pPr>
      <w:bookmarkStart w:id="1157" w:name="_Toc109825368"/>
      <w:r>
        <w:t>Static Data Buffer</w:t>
      </w:r>
      <w:bookmarkEnd w:id="1157"/>
    </w:p>
    <w:p w14:paraId="4A6FF60B" w14:textId="59F72A08" w:rsidR="00485441" w:rsidRDefault="00485441" w:rsidP="00485441">
      <w:pPr>
        <w:pStyle w:val="BodyText"/>
      </w:pPr>
      <w:r>
        <w:t xml:space="preserve">The static data buffer is a data buffer allocated in the </w:t>
      </w:r>
      <w:r w:rsidR="00433A6F">
        <w:t>BIOS</w:t>
      </w:r>
      <w:r>
        <w:t xml:space="preserve"> boot phase whose contents (and size) are </w:t>
      </w:r>
      <w:r w:rsidR="005C5184">
        <w:t>implementation specific</w:t>
      </w:r>
      <w:r>
        <w:t xml:space="preserve">. The </w:t>
      </w:r>
      <w:r w:rsidR="00433A6F">
        <w:t>Boot BIOS</w:t>
      </w:r>
      <w:r>
        <w:t xml:space="preserve"> is also responsible for populating </w:t>
      </w:r>
      <w:r w:rsidR="005C5184">
        <w:t>this</w:t>
      </w:r>
      <w:r w:rsidR="00D61271">
        <w:t xml:space="preserve"> static</w:t>
      </w:r>
      <w:r>
        <w:t xml:space="preserve"> data buffer</w:t>
      </w:r>
      <w:r w:rsidR="00D61271">
        <w:t xml:space="preserve">, </w:t>
      </w:r>
      <w:r>
        <w:t>from various implementation-specific data sources. For example, BIOS setup menu options, board straps, SOC fuse values, etc.</w:t>
      </w:r>
      <w:r w:rsidR="00D61271">
        <w:t xml:space="preserve"> </w:t>
      </w:r>
    </w:p>
    <w:p w14:paraId="58381C8C" w14:textId="1D6E7A24" w:rsidR="00624414" w:rsidRDefault="00200975" w:rsidP="00485441">
      <w:pPr>
        <w:pStyle w:val="BodyText"/>
      </w:pPr>
      <w:r>
        <w:t xml:space="preserve">While this is a per PRM specific data buffer as defined, some implementations might choose to </w:t>
      </w:r>
      <w:r w:rsidR="00546ADB">
        <w:t>optimize by placing on</w:t>
      </w:r>
      <w:r w:rsidR="00F661D2">
        <w:t>e</w:t>
      </w:r>
      <w:r w:rsidR="00546ADB">
        <w:t xml:space="preserve"> instance of the structure in </w:t>
      </w:r>
      <w:r w:rsidR="00DF1F0F">
        <w:t>memory and</w:t>
      </w:r>
      <w:r w:rsidR="00546ADB">
        <w:t xml:space="preserve"> have all the PRM </w:t>
      </w:r>
      <w:r w:rsidR="005C5184">
        <w:t>entries</w:t>
      </w:r>
      <w:r w:rsidR="00546ADB">
        <w:t xml:space="preserve"> in the module point to this same structure. </w:t>
      </w:r>
    </w:p>
    <w:p w14:paraId="443EE6FA" w14:textId="77777777" w:rsidR="00485441" w:rsidRDefault="00485441" w:rsidP="00485441">
      <w:pPr>
        <w:pStyle w:val="BodyText"/>
      </w:pPr>
      <w:r>
        <w:t>While the contents are arbitrary, the buffer header is standardized below.</w:t>
      </w:r>
    </w:p>
    <w:p w14:paraId="5E3FDDE8" w14:textId="77777777" w:rsidR="00C43A75" w:rsidRDefault="00C43A75" w:rsidP="00485441">
      <w:pPr>
        <w:pStyle w:val="BodyText"/>
      </w:pPr>
    </w:p>
    <w:p w14:paraId="3CA17394" w14:textId="07F52B36" w:rsidR="008B3607" w:rsidRPr="005A4AE7" w:rsidRDefault="008B3607" w:rsidP="005A4AE7">
      <w:pPr>
        <w:rPr>
          <w:rFonts w:cs="Segoe UI"/>
          <w:sz w:val="20"/>
        </w:rPr>
      </w:pPr>
      <w:r>
        <w:t>A pointer to th</w:t>
      </w:r>
      <w:r w:rsidR="005A4AE7">
        <w:t>is</w:t>
      </w:r>
      <w:r>
        <w:t xml:space="preserve"> </w:t>
      </w:r>
      <w:proofErr w:type="spellStart"/>
      <w:r w:rsidR="009B357D" w:rsidRPr="005A4AE7">
        <w:rPr>
          <w:rFonts w:cs="Segoe UI"/>
          <w:i/>
          <w:iCs/>
          <w:szCs w:val="22"/>
        </w:rPr>
        <w:t>StaticDataBuffer</w:t>
      </w:r>
      <w:proofErr w:type="spellEnd"/>
      <w:r w:rsidR="005A4AE7">
        <w:rPr>
          <w:rFonts w:cs="Segoe UI"/>
          <w:szCs w:val="22"/>
        </w:rPr>
        <w:t xml:space="preserve"> is passed to the PRM Handler du</w:t>
      </w:r>
      <w:r w:rsidR="00C43A75">
        <w:rPr>
          <w:rFonts w:cs="Segoe UI"/>
          <w:szCs w:val="22"/>
        </w:rPr>
        <w:t xml:space="preserve">ring invocation. </w:t>
      </w:r>
    </w:p>
    <w:p w14:paraId="3E0EBDD5" w14:textId="24043BC6" w:rsidR="006C5ABA" w:rsidRDefault="006C5ABA" w:rsidP="006C5ABA">
      <w:pPr>
        <w:pStyle w:val="Caption"/>
        <w:keepNext/>
      </w:pPr>
      <w:r>
        <w:t xml:space="preserve">Table </w:t>
      </w:r>
      <w:r w:rsidR="004F04CA">
        <w:fldChar w:fldCharType="begin"/>
      </w:r>
      <w:r w:rsidR="004F04CA">
        <w:instrText xml:space="preserve"> STYLEREF 1 \s </w:instrText>
      </w:r>
      <w:r w:rsidR="004F04CA">
        <w:fldChar w:fldCharType="separate"/>
      </w:r>
      <w:r w:rsidR="004F04CA">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4</w:t>
      </w:r>
      <w:r w:rsidR="004F04CA">
        <w:fldChar w:fldCharType="end"/>
      </w:r>
      <w:r>
        <w:t xml:space="preserve"> PRM Stat</w:t>
      </w:r>
      <w:r w:rsidR="00C56F70">
        <w:t>i</w:t>
      </w:r>
      <w:r>
        <w:t xml:space="preserve">c Data Buffer Structure </w:t>
      </w:r>
      <w:r w:rsidRPr="006C5ABA">
        <w:rPr>
          <w:i/>
          <w:iCs/>
        </w:rPr>
        <w:t>(StaticDataBuffer)</w:t>
      </w:r>
    </w:p>
    <w:tbl>
      <w:tblPr>
        <w:tblStyle w:val="GridTable1Light"/>
        <w:tblW w:w="9355" w:type="dxa"/>
        <w:tblInd w:w="-5" w:type="dxa"/>
        <w:tblLayout w:type="fixed"/>
        <w:tblLook w:val="04A0" w:firstRow="1" w:lastRow="0" w:firstColumn="1" w:lastColumn="0" w:noHBand="0" w:noVBand="1"/>
      </w:tblPr>
      <w:tblGrid>
        <w:gridCol w:w="3060"/>
        <w:gridCol w:w="1350"/>
        <w:gridCol w:w="1260"/>
        <w:gridCol w:w="3685"/>
      </w:tblGrid>
      <w:tr w:rsidR="00A9092A" w:rsidRPr="0007007F" w14:paraId="5A4624FD" w14:textId="77777777" w:rsidTr="00EF7B81">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60" w:type="dxa"/>
            <w:shd w:val="clear" w:color="auto" w:fill="D0CECE" w:themeFill="background2" w:themeFillShade="E6"/>
            <w:hideMark/>
          </w:tcPr>
          <w:p w14:paraId="13302E90" w14:textId="77777777" w:rsidR="00485441" w:rsidRPr="0007007F" w:rsidRDefault="00485441" w:rsidP="00486986">
            <w:pPr>
              <w:rPr>
                <w:rFonts w:cs="Segoe UI"/>
                <w:sz w:val="20"/>
              </w:rPr>
            </w:pPr>
            <w:r w:rsidRPr="0007007F">
              <w:rPr>
                <w:rFonts w:cs="Segoe UI"/>
                <w:sz w:val="20"/>
              </w:rPr>
              <w:t>Field</w:t>
            </w:r>
          </w:p>
        </w:tc>
        <w:tc>
          <w:tcPr>
            <w:tcW w:w="1350" w:type="dxa"/>
            <w:shd w:val="clear" w:color="auto" w:fill="D0CECE" w:themeFill="background2" w:themeFillShade="E6"/>
            <w:hideMark/>
          </w:tcPr>
          <w:p w14:paraId="3A76F985" w14:textId="77777777" w:rsidR="00485441" w:rsidRPr="0007007F" w:rsidRDefault="00485441"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Byte length</w:t>
            </w:r>
          </w:p>
        </w:tc>
        <w:tc>
          <w:tcPr>
            <w:tcW w:w="1260" w:type="dxa"/>
            <w:shd w:val="clear" w:color="auto" w:fill="D0CECE" w:themeFill="background2" w:themeFillShade="E6"/>
            <w:hideMark/>
          </w:tcPr>
          <w:p w14:paraId="014F276E" w14:textId="77777777" w:rsidR="00485441" w:rsidRPr="0007007F" w:rsidRDefault="00485441"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Byte offset</w:t>
            </w:r>
          </w:p>
        </w:tc>
        <w:tc>
          <w:tcPr>
            <w:tcW w:w="3685" w:type="dxa"/>
            <w:shd w:val="clear" w:color="auto" w:fill="D0CECE" w:themeFill="background2" w:themeFillShade="E6"/>
            <w:hideMark/>
          </w:tcPr>
          <w:p w14:paraId="54A85EB5" w14:textId="77777777" w:rsidR="00485441" w:rsidRPr="0007007F" w:rsidRDefault="00485441"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Description</w:t>
            </w:r>
          </w:p>
        </w:tc>
      </w:tr>
      <w:tr w:rsidR="0061770B" w:rsidRPr="0007007F" w14:paraId="40A0FB99" w14:textId="77777777" w:rsidTr="005A4AE7">
        <w:trPr>
          <w:trHeight w:val="585"/>
        </w:trPr>
        <w:tc>
          <w:tcPr>
            <w:cnfStyle w:val="001000000000" w:firstRow="0" w:lastRow="0" w:firstColumn="1" w:lastColumn="0" w:oddVBand="0" w:evenVBand="0" w:oddHBand="0" w:evenHBand="0" w:firstRowFirstColumn="0" w:firstRowLastColumn="0" w:lastRowFirstColumn="0" w:lastRowLastColumn="0"/>
            <w:tcW w:w="3060" w:type="dxa"/>
          </w:tcPr>
          <w:p w14:paraId="7534E28E" w14:textId="4A840BA7" w:rsidR="0061770B" w:rsidRDefault="0061770B" w:rsidP="00486986">
            <w:pPr>
              <w:rPr>
                <w:rFonts w:cs="Segoe UI"/>
                <w:sz w:val="20"/>
              </w:rPr>
            </w:pPr>
            <w:r>
              <w:rPr>
                <w:rFonts w:cs="Segoe UI"/>
                <w:sz w:val="20"/>
              </w:rPr>
              <w:t>Header</w:t>
            </w:r>
          </w:p>
        </w:tc>
        <w:tc>
          <w:tcPr>
            <w:tcW w:w="1350" w:type="dxa"/>
          </w:tcPr>
          <w:p w14:paraId="08E460BE" w14:textId="77777777" w:rsidR="0061770B" w:rsidRDefault="0061770B" w:rsidP="00486986">
            <w:pPr>
              <w:cnfStyle w:val="000000000000" w:firstRow="0" w:lastRow="0" w:firstColumn="0" w:lastColumn="0" w:oddVBand="0" w:evenVBand="0" w:oddHBand="0" w:evenHBand="0" w:firstRowFirstColumn="0" w:firstRowLastColumn="0" w:lastRowFirstColumn="0" w:lastRowLastColumn="0"/>
              <w:rPr>
                <w:rFonts w:cs="Segoe UI"/>
                <w:sz w:val="20"/>
              </w:rPr>
            </w:pPr>
          </w:p>
        </w:tc>
        <w:tc>
          <w:tcPr>
            <w:tcW w:w="1260" w:type="dxa"/>
          </w:tcPr>
          <w:p w14:paraId="3C6015F1" w14:textId="77777777" w:rsidR="0061770B" w:rsidRPr="0007007F" w:rsidRDefault="0061770B" w:rsidP="00486986">
            <w:pPr>
              <w:cnfStyle w:val="000000000000" w:firstRow="0" w:lastRow="0" w:firstColumn="0" w:lastColumn="0" w:oddVBand="0" w:evenVBand="0" w:oddHBand="0" w:evenHBand="0" w:firstRowFirstColumn="0" w:firstRowLastColumn="0" w:lastRowFirstColumn="0" w:lastRowLastColumn="0"/>
              <w:rPr>
                <w:rFonts w:cs="Segoe UI"/>
                <w:sz w:val="20"/>
              </w:rPr>
            </w:pPr>
          </w:p>
        </w:tc>
        <w:tc>
          <w:tcPr>
            <w:tcW w:w="3685" w:type="dxa"/>
          </w:tcPr>
          <w:p w14:paraId="4D368BE0" w14:textId="77777777" w:rsidR="0061770B" w:rsidRPr="0007007F" w:rsidRDefault="0061770B" w:rsidP="00486986">
            <w:pPr>
              <w:cnfStyle w:val="000000000000" w:firstRow="0" w:lastRow="0" w:firstColumn="0" w:lastColumn="0" w:oddVBand="0" w:evenVBand="0" w:oddHBand="0" w:evenHBand="0" w:firstRowFirstColumn="0" w:firstRowLastColumn="0" w:lastRowFirstColumn="0" w:lastRowLastColumn="0"/>
              <w:rPr>
                <w:rFonts w:cs="Segoe UI"/>
                <w:sz w:val="20"/>
                <w:szCs w:val="18"/>
              </w:rPr>
            </w:pPr>
          </w:p>
        </w:tc>
      </w:tr>
      <w:tr w:rsidR="00607557" w:rsidRPr="0007007F" w14:paraId="7923DDB1" w14:textId="77777777" w:rsidTr="005A4AE7">
        <w:trPr>
          <w:trHeight w:val="585"/>
        </w:trPr>
        <w:tc>
          <w:tcPr>
            <w:cnfStyle w:val="001000000000" w:firstRow="0" w:lastRow="0" w:firstColumn="1" w:lastColumn="0" w:oddVBand="0" w:evenVBand="0" w:oddHBand="0" w:evenHBand="0" w:firstRowFirstColumn="0" w:firstRowLastColumn="0" w:lastRowFirstColumn="0" w:lastRowLastColumn="0"/>
            <w:tcW w:w="3060" w:type="dxa"/>
            <w:hideMark/>
          </w:tcPr>
          <w:p w14:paraId="0C242790" w14:textId="371CF6B9" w:rsidR="00485441" w:rsidRPr="0007007F" w:rsidRDefault="00EF7B81" w:rsidP="0061770B">
            <w:pPr>
              <w:ind w:left="720"/>
              <w:rPr>
                <w:rFonts w:cs="Segoe UI"/>
                <w:sz w:val="20"/>
              </w:rPr>
            </w:pPr>
            <w:r>
              <w:rPr>
                <w:rFonts w:cs="Segoe UI"/>
                <w:sz w:val="20"/>
              </w:rPr>
              <w:t>Signature</w:t>
            </w:r>
          </w:p>
        </w:tc>
        <w:tc>
          <w:tcPr>
            <w:tcW w:w="1350" w:type="dxa"/>
            <w:hideMark/>
          </w:tcPr>
          <w:p w14:paraId="53AE5D71" w14:textId="110C5A47" w:rsidR="00485441" w:rsidRPr="0007007F" w:rsidRDefault="00D70AC2" w:rsidP="00486986">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4</w:t>
            </w:r>
          </w:p>
        </w:tc>
        <w:tc>
          <w:tcPr>
            <w:tcW w:w="1260" w:type="dxa"/>
            <w:hideMark/>
          </w:tcPr>
          <w:p w14:paraId="6343A5E5" w14:textId="77777777" w:rsidR="00485441" w:rsidRPr="0007007F" w:rsidRDefault="00485441"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0</w:t>
            </w:r>
          </w:p>
        </w:tc>
        <w:tc>
          <w:tcPr>
            <w:tcW w:w="3685" w:type="dxa"/>
            <w:hideMark/>
          </w:tcPr>
          <w:p w14:paraId="354026F9" w14:textId="7CA4DAE2" w:rsidR="00485441" w:rsidRPr="0007007F" w:rsidRDefault="00D70AC2"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‘PRM</w:t>
            </w:r>
            <w:r>
              <w:rPr>
                <w:rFonts w:cs="Segoe UI"/>
                <w:sz w:val="20"/>
                <w:szCs w:val="18"/>
              </w:rPr>
              <w:t>S</w:t>
            </w:r>
            <w:r w:rsidRPr="0007007F">
              <w:rPr>
                <w:rFonts w:cs="Segoe UI"/>
                <w:sz w:val="20"/>
                <w:szCs w:val="18"/>
              </w:rPr>
              <w:t xml:space="preserve">’. Signature of a PRM </w:t>
            </w:r>
            <w:r>
              <w:rPr>
                <w:rFonts w:cs="Segoe UI"/>
                <w:sz w:val="20"/>
                <w:szCs w:val="18"/>
              </w:rPr>
              <w:t xml:space="preserve">Static </w:t>
            </w:r>
            <w:r w:rsidRPr="0007007F">
              <w:rPr>
                <w:rFonts w:cs="Segoe UI"/>
                <w:sz w:val="20"/>
                <w:szCs w:val="18"/>
              </w:rPr>
              <w:t>Data Buffer Header structure.</w:t>
            </w:r>
          </w:p>
        </w:tc>
      </w:tr>
      <w:tr w:rsidR="00D70AC2" w:rsidRPr="0007007F" w14:paraId="5DBB0275" w14:textId="77777777" w:rsidTr="00B63167">
        <w:trPr>
          <w:trHeight w:val="754"/>
        </w:trPr>
        <w:tc>
          <w:tcPr>
            <w:cnfStyle w:val="001000000000" w:firstRow="0" w:lastRow="0" w:firstColumn="1" w:lastColumn="0" w:oddVBand="0" w:evenVBand="0" w:oddHBand="0" w:evenHBand="0" w:firstRowFirstColumn="0" w:firstRowLastColumn="0" w:lastRowFirstColumn="0" w:lastRowLastColumn="0"/>
            <w:tcW w:w="3060" w:type="dxa"/>
          </w:tcPr>
          <w:p w14:paraId="0E025DF5" w14:textId="083ACBAD" w:rsidR="00D70AC2" w:rsidRPr="0007007F" w:rsidRDefault="00D70AC2" w:rsidP="0061770B">
            <w:pPr>
              <w:ind w:left="720"/>
              <w:rPr>
                <w:rFonts w:cs="Segoe UI"/>
                <w:sz w:val="20"/>
              </w:rPr>
            </w:pPr>
            <w:r w:rsidRPr="0007007F">
              <w:rPr>
                <w:rFonts w:cs="Segoe UI"/>
                <w:sz w:val="20"/>
                <w:szCs w:val="18"/>
              </w:rPr>
              <w:t>Length</w:t>
            </w:r>
          </w:p>
        </w:tc>
        <w:tc>
          <w:tcPr>
            <w:tcW w:w="1350" w:type="dxa"/>
          </w:tcPr>
          <w:p w14:paraId="0BDB386E" w14:textId="52A46611" w:rsidR="00D70AC2" w:rsidRPr="0007007F" w:rsidRDefault="00D70AC2" w:rsidP="00D70AC2">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4</w:t>
            </w:r>
          </w:p>
        </w:tc>
        <w:tc>
          <w:tcPr>
            <w:tcW w:w="1260" w:type="dxa"/>
          </w:tcPr>
          <w:p w14:paraId="74107ED1" w14:textId="07EC7930" w:rsidR="00D70AC2" w:rsidRPr="0007007F" w:rsidRDefault="00D70AC2" w:rsidP="00D70AC2">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4</w:t>
            </w:r>
          </w:p>
        </w:tc>
        <w:tc>
          <w:tcPr>
            <w:tcW w:w="3685" w:type="dxa"/>
          </w:tcPr>
          <w:p w14:paraId="37DE143C" w14:textId="15F1E634" w:rsidR="00D70AC2" w:rsidRPr="0007007F" w:rsidRDefault="00D70AC2" w:rsidP="00D70AC2">
            <w:pPr>
              <w:keepNext/>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The total length in bytes of this PRM data buffer including the size of the PRM_DATA_BUFFER_HEADER.</w:t>
            </w:r>
          </w:p>
        </w:tc>
      </w:tr>
      <w:tr w:rsidR="0030470D" w:rsidRPr="0007007F" w14:paraId="7ED70574" w14:textId="77777777" w:rsidTr="005A4AE7">
        <w:trPr>
          <w:trHeight w:val="754"/>
        </w:trPr>
        <w:tc>
          <w:tcPr>
            <w:cnfStyle w:val="001000000000" w:firstRow="0" w:lastRow="0" w:firstColumn="1" w:lastColumn="0" w:oddVBand="0" w:evenVBand="0" w:oddHBand="0" w:evenHBand="0" w:firstRowFirstColumn="0" w:firstRowLastColumn="0" w:lastRowFirstColumn="0" w:lastRowLastColumn="0"/>
            <w:tcW w:w="3060" w:type="dxa"/>
            <w:hideMark/>
          </w:tcPr>
          <w:p w14:paraId="6FFCDB30" w14:textId="77777777" w:rsidR="00D70AC2" w:rsidRPr="0007007F" w:rsidRDefault="00D70AC2" w:rsidP="00D70AC2">
            <w:pPr>
              <w:rPr>
                <w:rFonts w:cs="Segoe UI"/>
                <w:sz w:val="20"/>
              </w:rPr>
            </w:pPr>
            <w:r w:rsidRPr="0007007F">
              <w:rPr>
                <w:rFonts w:cs="Segoe UI"/>
                <w:sz w:val="20"/>
              </w:rPr>
              <w:t>Data</w:t>
            </w:r>
          </w:p>
        </w:tc>
        <w:tc>
          <w:tcPr>
            <w:tcW w:w="1350" w:type="dxa"/>
            <w:hideMark/>
          </w:tcPr>
          <w:p w14:paraId="5271C56F" w14:textId="77777777" w:rsidR="00D70AC2" w:rsidRPr="0007007F" w:rsidRDefault="00D70AC2" w:rsidP="00D70AC2">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Varies</w:t>
            </w:r>
          </w:p>
        </w:tc>
        <w:tc>
          <w:tcPr>
            <w:tcW w:w="1260" w:type="dxa"/>
            <w:hideMark/>
          </w:tcPr>
          <w:p w14:paraId="25BC7826" w14:textId="16181A9D" w:rsidR="00D70AC2" w:rsidRPr="0007007F" w:rsidRDefault="00C61988" w:rsidP="00D70AC2">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8</w:t>
            </w:r>
          </w:p>
        </w:tc>
        <w:tc>
          <w:tcPr>
            <w:tcW w:w="3685" w:type="dxa"/>
            <w:hideMark/>
          </w:tcPr>
          <w:p w14:paraId="4A5A21FF" w14:textId="77777777" w:rsidR="00D70AC2" w:rsidRPr="0007007F" w:rsidRDefault="00D70AC2" w:rsidP="00D70AC2">
            <w:pPr>
              <w:keepNext/>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The variable length data specific to a PRM module the constitutes the data in the buffer.</w:t>
            </w:r>
          </w:p>
        </w:tc>
      </w:tr>
    </w:tbl>
    <w:p w14:paraId="19F940D5" w14:textId="31C8E7F8" w:rsidR="00485441" w:rsidRDefault="00485441" w:rsidP="00485441">
      <w:pPr>
        <w:pStyle w:val="Caption"/>
      </w:pPr>
      <w:r>
        <w:t xml:space="preserve"> </w:t>
      </w:r>
    </w:p>
    <w:p w14:paraId="29750A55" w14:textId="77777777" w:rsidR="000F0B4E" w:rsidRDefault="000F0B4E" w:rsidP="000F0B4E">
      <w:pPr>
        <w:pStyle w:val="Heading3"/>
      </w:pPr>
      <w:bookmarkStart w:id="1158" w:name="_Toc109825369"/>
      <w:r>
        <w:t>ACPI Parameter Buffer</w:t>
      </w:r>
      <w:bookmarkEnd w:id="1158"/>
    </w:p>
    <w:p w14:paraId="0A1A28B0" w14:textId="67139901" w:rsidR="000F0B4E" w:rsidRDefault="000F0B4E" w:rsidP="000F0B4E">
      <w:pPr>
        <w:spacing w:before="240"/>
      </w:pPr>
      <w:r>
        <w:t xml:space="preserve">The </w:t>
      </w:r>
      <w:proofErr w:type="spellStart"/>
      <w:r w:rsidRPr="001F4B6B">
        <w:rPr>
          <w:rFonts w:cs="Segoe UI"/>
          <w:i/>
          <w:iCs/>
          <w:szCs w:val="22"/>
        </w:rPr>
        <w:t>AcpiParameterBuffer</w:t>
      </w:r>
      <w:proofErr w:type="spellEnd"/>
      <w:r>
        <w:rPr>
          <w:rFonts w:cs="Segoe UI"/>
          <w:szCs w:val="22"/>
        </w:rPr>
        <w:t xml:space="preserve"> is a data buffer</w:t>
      </w:r>
      <w:r>
        <w:t xml:space="preserve"> allocated in the BIOS boot phase that is only used in the ASL invocation path.</w:t>
      </w:r>
    </w:p>
    <w:p w14:paraId="28979831" w14:textId="77777777" w:rsidR="000F0B4E" w:rsidRDefault="000F0B4E" w:rsidP="000F0B4E"/>
    <w:p w14:paraId="5AB668BD" w14:textId="77777777" w:rsidR="000F0B4E" w:rsidRDefault="000F0B4E" w:rsidP="000F0B4E">
      <w:r>
        <w:t xml:space="preserve">The buffer is used for passing parameters between the ASL based caller and the PRM handler. The internal data format of the </w:t>
      </w:r>
      <w:proofErr w:type="spellStart"/>
      <w:r>
        <w:t>ParameterBuffer</w:t>
      </w:r>
      <w:proofErr w:type="spellEnd"/>
      <w:r>
        <w:t xml:space="preserve"> is a contract between the caller and the PRM </w:t>
      </w:r>
      <w:r>
        <w:lastRenderedPageBreak/>
        <w:t xml:space="preserve">handler and outside the scope of this document. If the </w:t>
      </w:r>
      <w:proofErr w:type="spellStart"/>
      <w:r>
        <w:t>ParameterBuffer</w:t>
      </w:r>
      <w:proofErr w:type="spellEnd"/>
      <w:r>
        <w:t xml:space="preserve"> is not provided, NULL will be passed as this argument.</w:t>
      </w:r>
    </w:p>
    <w:p w14:paraId="151A9BF4" w14:textId="77777777" w:rsidR="000F0B4E" w:rsidRDefault="000F0B4E" w:rsidP="000F0B4E">
      <w:pPr>
        <w:pStyle w:val="BodyText"/>
      </w:pPr>
      <w:r>
        <w:t>While the contents are arbitrary, the buffer header is standardized below.</w:t>
      </w:r>
    </w:p>
    <w:p w14:paraId="40764E5E" w14:textId="77777777" w:rsidR="00C56F70" w:rsidRDefault="00C56F70" w:rsidP="00C56F70"/>
    <w:p w14:paraId="390B2124" w14:textId="42AAB73C" w:rsidR="00C56F70" w:rsidRDefault="00C56F70" w:rsidP="00C56F70">
      <w:pPr>
        <w:rPr>
          <w:rFonts w:cs="Segoe UI"/>
          <w:szCs w:val="22"/>
        </w:rPr>
      </w:pPr>
      <w:r>
        <w:t xml:space="preserve">A pointer to this </w:t>
      </w:r>
      <w:proofErr w:type="spellStart"/>
      <w:r>
        <w:rPr>
          <w:rFonts w:cs="Segoe UI"/>
          <w:i/>
          <w:iCs/>
          <w:szCs w:val="22"/>
        </w:rPr>
        <w:t>AcpiParameter</w:t>
      </w:r>
      <w:r w:rsidRPr="005A4AE7">
        <w:rPr>
          <w:rFonts w:cs="Segoe UI"/>
          <w:i/>
          <w:iCs/>
          <w:szCs w:val="22"/>
        </w:rPr>
        <w:t>Buffer</w:t>
      </w:r>
      <w:proofErr w:type="spellEnd"/>
      <w:r>
        <w:rPr>
          <w:rFonts w:cs="Segoe UI"/>
          <w:szCs w:val="22"/>
        </w:rPr>
        <w:t xml:space="preserve"> is passed to the PRM Handler during invocation. </w:t>
      </w:r>
    </w:p>
    <w:p w14:paraId="771B73F1" w14:textId="77777777" w:rsidR="00C56F70" w:rsidRDefault="00C56F70" w:rsidP="00C56F70">
      <w:pPr>
        <w:rPr>
          <w:rFonts w:cs="Segoe UI"/>
          <w:sz w:val="20"/>
        </w:rPr>
      </w:pPr>
    </w:p>
    <w:p w14:paraId="19EF4B38" w14:textId="77777777" w:rsidR="00C56F70" w:rsidRPr="005A4AE7" w:rsidRDefault="00C56F70" w:rsidP="00C56F70">
      <w:pPr>
        <w:rPr>
          <w:rFonts w:cs="Segoe UI"/>
          <w:sz w:val="20"/>
        </w:rPr>
      </w:pPr>
    </w:p>
    <w:p w14:paraId="7B0326DC" w14:textId="29B624CA" w:rsidR="00C56F70" w:rsidRDefault="00C56F70" w:rsidP="00C56F70">
      <w:pPr>
        <w:pStyle w:val="Caption"/>
        <w:keepNext/>
      </w:pPr>
      <w:r>
        <w:t xml:space="preserve">Table </w:t>
      </w:r>
      <w:r w:rsidR="004F04CA">
        <w:fldChar w:fldCharType="begin"/>
      </w:r>
      <w:r w:rsidR="004F04CA">
        <w:instrText xml:space="preserve"> STYLEREF 1 \s </w:instrText>
      </w:r>
      <w:r w:rsidR="004F04CA">
        <w:fldChar w:fldCharType="separate"/>
      </w:r>
      <w:r w:rsidR="004F04CA">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5</w:t>
      </w:r>
      <w:r w:rsidR="004F04CA">
        <w:fldChar w:fldCharType="end"/>
      </w:r>
      <w:r>
        <w:t xml:space="preserve"> PRM </w:t>
      </w:r>
      <w:r w:rsidR="00FA7C4F">
        <w:t>ACPI</w:t>
      </w:r>
      <w:r>
        <w:t xml:space="preserve"> Data Buffer Structure </w:t>
      </w:r>
      <w:r w:rsidRPr="006C5ABA">
        <w:rPr>
          <w:i/>
          <w:iCs/>
        </w:rPr>
        <w:t>(</w:t>
      </w:r>
      <w:r w:rsidR="00FA7C4F">
        <w:rPr>
          <w:i/>
          <w:iCs/>
        </w:rPr>
        <w:t>AcpiParameter</w:t>
      </w:r>
      <w:r w:rsidRPr="006C5ABA">
        <w:rPr>
          <w:i/>
          <w:iCs/>
        </w:rPr>
        <w:t>Buffer)</w:t>
      </w:r>
    </w:p>
    <w:tbl>
      <w:tblPr>
        <w:tblStyle w:val="GridTable1Light"/>
        <w:tblW w:w="9355" w:type="dxa"/>
        <w:tblInd w:w="-5" w:type="dxa"/>
        <w:tblLayout w:type="fixed"/>
        <w:tblLook w:val="04A0" w:firstRow="1" w:lastRow="0" w:firstColumn="1" w:lastColumn="0" w:noHBand="0" w:noVBand="1"/>
      </w:tblPr>
      <w:tblGrid>
        <w:gridCol w:w="3060"/>
        <w:gridCol w:w="1350"/>
        <w:gridCol w:w="1260"/>
        <w:gridCol w:w="3685"/>
      </w:tblGrid>
      <w:tr w:rsidR="00A9092A" w:rsidRPr="0007007F" w14:paraId="0F21E10F" w14:textId="77777777" w:rsidTr="00E324DE">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60" w:type="dxa"/>
            <w:shd w:val="clear" w:color="auto" w:fill="D0CECE" w:themeFill="background2" w:themeFillShade="E6"/>
            <w:hideMark/>
          </w:tcPr>
          <w:p w14:paraId="42F6BC62" w14:textId="77777777" w:rsidR="00C56F70" w:rsidRPr="0007007F" w:rsidRDefault="00C56F70" w:rsidP="00486986">
            <w:pPr>
              <w:rPr>
                <w:rFonts w:cs="Segoe UI"/>
                <w:sz w:val="20"/>
              </w:rPr>
            </w:pPr>
            <w:r w:rsidRPr="0007007F">
              <w:rPr>
                <w:rFonts w:cs="Segoe UI"/>
                <w:sz w:val="20"/>
              </w:rPr>
              <w:t>Field</w:t>
            </w:r>
          </w:p>
        </w:tc>
        <w:tc>
          <w:tcPr>
            <w:tcW w:w="1350" w:type="dxa"/>
            <w:shd w:val="clear" w:color="auto" w:fill="D0CECE" w:themeFill="background2" w:themeFillShade="E6"/>
            <w:hideMark/>
          </w:tcPr>
          <w:p w14:paraId="0EA5DC30" w14:textId="77777777" w:rsidR="00C56F70" w:rsidRPr="0007007F" w:rsidRDefault="00C56F70"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Byte length</w:t>
            </w:r>
          </w:p>
        </w:tc>
        <w:tc>
          <w:tcPr>
            <w:tcW w:w="1260" w:type="dxa"/>
            <w:shd w:val="clear" w:color="auto" w:fill="D0CECE" w:themeFill="background2" w:themeFillShade="E6"/>
            <w:hideMark/>
          </w:tcPr>
          <w:p w14:paraId="0BFCD616" w14:textId="77777777" w:rsidR="00C56F70" w:rsidRPr="0007007F" w:rsidRDefault="00C56F70"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Byte offset</w:t>
            </w:r>
          </w:p>
        </w:tc>
        <w:tc>
          <w:tcPr>
            <w:tcW w:w="3685" w:type="dxa"/>
            <w:shd w:val="clear" w:color="auto" w:fill="D0CECE" w:themeFill="background2" w:themeFillShade="E6"/>
            <w:hideMark/>
          </w:tcPr>
          <w:p w14:paraId="7DADC9C1" w14:textId="77777777" w:rsidR="00C56F70" w:rsidRPr="0007007F" w:rsidRDefault="00C56F70"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Description</w:t>
            </w:r>
          </w:p>
        </w:tc>
      </w:tr>
      <w:tr w:rsidR="00C56F70" w:rsidRPr="0007007F" w14:paraId="11A3B0E8" w14:textId="77777777" w:rsidTr="00E324DE">
        <w:trPr>
          <w:trHeight w:val="585"/>
        </w:trPr>
        <w:tc>
          <w:tcPr>
            <w:cnfStyle w:val="001000000000" w:firstRow="0" w:lastRow="0" w:firstColumn="1" w:lastColumn="0" w:oddVBand="0" w:evenVBand="0" w:oddHBand="0" w:evenHBand="0" w:firstRowFirstColumn="0" w:firstRowLastColumn="0" w:lastRowFirstColumn="0" w:lastRowLastColumn="0"/>
            <w:tcW w:w="3060" w:type="dxa"/>
          </w:tcPr>
          <w:p w14:paraId="21C3BE50" w14:textId="77777777" w:rsidR="00C56F70" w:rsidRDefault="00C56F70" w:rsidP="00486986">
            <w:pPr>
              <w:rPr>
                <w:rFonts w:cs="Segoe UI"/>
                <w:sz w:val="20"/>
              </w:rPr>
            </w:pPr>
            <w:r>
              <w:rPr>
                <w:rFonts w:cs="Segoe UI"/>
                <w:sz w:val="20"/>
              </w:rPr>
              <w:t>Header</w:t>
            </w:r>
          </w:p>
        </w:tc>
        <w:tc>
          <w:tcPr>
            <w:tcW w:w="1350" w:type="dxa"/>
          </w:tcPr>
          <w:p w14:paraId="6D68CFF0" w14:textId="77777777" w:rsidR="00C56F70"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p>
        </w:tc>
        <w:tc>
          <w:tcPr>
            <w:tcW w:w="1260" w:type="dxa"/>
          </w:tcPr>
          <w:p w14:paraId="68FE11F6"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p>
        </w:tc>
        <w:tc>
          <w:tcPr>
            <w:tcW w:w="3685" w:type="dxa"/>
          </w:tcPr>
          <w:p w14:paraId="7603FA3B"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szCs w:val="18"/>
              </w:rPr>
            </w:pPr>
          </w:p>
        </w:tc>
      </w:tr>
      <w:tr w:rsidR="00607557" w:rsidRPr="0007007F" w14:paraId="00FD0ED6" w14:textId="77777777" w:rsidTr="00E324DE">
        <w:trPr>
          <w:trHeight w:val="585"/>
        </w:trPr>
        <w:tc>
          <w:tcPr>
            <w:cnfStyle w:val="001000000000" w:firstRow="0" w:lastRow="0" w:firstColumn="1" w:lastColumn="0" w:oddVBand="0" w:evenVBand="0" w:oddHBand="0" w:evenHBand="0" w:firstRowFirstColumn="0" w:firstRowLastColumn="0" w:lastRowFirstColumn="0" w:lastRowLastColumn="0"/>
            <w:tcW w:w="3060" w:type="dxa"/>
            <w:hideMark/>
          </w:tcPr>
          <w:p w14:paraId="4FC67757" w14:textId="77777777" w:rsidR="00C56F70" w:rsidRPr="0007007F" w:rsidRDefault="00C56F70" w:rsidP="00486986">
            <w:pPr>
              <w:ind w:left="720"/>
              <w:rPr>
                <w:rFonts w:cs="Segoe UI"/>
                <w:sz w:val="20"/>
              </w:rPr>
            </w:pPr>
            <w:r>
              <w:rPr>
                <w:rFonts w:cs="Segoe UI"/>
                <w:sz w:val="20"/>
              </w:rPr>
              <w:t>Signature</w:t>
            </w:r>
          </w:p>
        </w:tc>
        <w:tc>
          <w:tcPr>
            <w:tcW w:w="1350" w:type="dxa"/>
            <w:hideMark/>
          </w:tcPr>
          <w:p w14:paraId="0BDD3441"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4</w:t>
            </w:r>
          </w:p>
        </w:tc>
        <w:tc>
          <w:tcPr>
            <w:tcW w:w="1260" w:type="dxa"/>
            <w:hideMark/>
          </w:tcPr>
          <w:p w14:paraId="402A4774"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0</w:t>
            </w:r>
          </w:p>
        </w:tc>
        <w:tc>
          <w:tcPr>
            <w:tcW w:w="3685" w:type="dxa"/>
            <w:hideMark/>
          </w:tcPr>
          <w:p w14:paraId="3103FC91" w14:textId="7E1A623D"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‘PRM</w:t>
            </w:r>
            <w:r w:rsidR="00FA7C4F">
              <w:rPr>
                <w:rFonts w:cs="Segoe UI"/>
                <w:sz w:val="20"/>
                <w:szCs w:val="18"/>
              </w:rPr>
              <w:t>P</w:t>
            </w:r>
            <w:r w:rsidRPr="0007007F">
              <w:rPr>
                <w:rFonts w:cs="Segoe UI"/>
                <w:sz w:val="20"/>
                <w:szCs w:val="18"/>
              </w:rPr>
              <w:t xml:space="preserve">’. Signature of a PRM </w:t>
            </w:r>
            <w:r w:rsidR="00FA7C4F">
              <w:rPr>
                <w:rFonts w:cs="Segoe UI"/>
                <w:sz w:val="20"/>
                <w:szCs w:val="18"/>
              </w:rPr>
              <w:t>ACPI Parameter</w:t>
            </w:r>
            <w:r>
              <w:rPr>
                <w:rFonts w:cs="Segoe UI"/>
                <w:sz w:val="20"/>
                <w:szCs w:val="18"/>
              </w:rPr>
              <w:t xml:space="preserve"> </w:t>
            </w:r>
            <w:r w:rsidRPr="0007007F">
              <w:rPr>
                <w:rFonts w:cs="Segoe UI"/>
                <w:sz w:val="20"/>
                <w:szCs w:val="18"/>
              </w:rPr>
              <w:t>Data Buffer Header structure.</w:t>
            </w:r>
          </w:p>
        </w:tc>
      </w:tr>
      <w:tr w:rsidR="00C56F70" w:rsidRPr="0007007F" w14:paraId="2A3ECF82" w14:textId="77777777" w:rsidTr="00E324DE">
        <w:trPr>
          <w:trHeight w:val="754"/>
        </w:trPr>
        <w:tc>
          <w:tcPr>
            <w:cnfStyle w:val="001000000000" w:firstRow="0" w:lastRow="0" w:firstColumn="1" w:lastColumn="0" w:oddVBand="0" w:evenVBand="0" w:oddHBand="0" w:evenHBand="0" w:firstRowFirstColumn="0" w:firstRowLastColumn="0" w:lastRowFirstColumn="0" w:lastRowLastColumn="0"/>
            <w:tcW w:w="3060" w:type="dxa"/>
          </w:tcPr>
          <w:p w14:paraId="072ED826" w14:textId="77777777" w:rsidR="00C56F70" w:rsidRPr="0007007F" w:rsidRDefault="00C56F70" w:rsidP="00486986">
            <w:pPr>
              <w:ind w:left="720"/>
              <w:rPr>
                <w:rFonts w:cs="Segoe UI"/>
                <w:sz w:val="20"/>
              </w:rPr>
            </w:pPr>
            <w:r w:rsidRPr="0007007F">
              <w:rPr>
                <w:rFonts w:cs="Segoe UI"/>
                <w:sz w:val="20"/>
                <w:szCs w:val="18"/>
              </w:rPr>
              <w:t>Length</w:t>
            </w:r>
          </w:p>
        </w:tc>
        <w:tc>
          <w:tcPr>
            <w:tcW w:w="1350" w:type="dxa"/>
          </w:tcPr>
          <w:p w14:paraId="2B26EA52"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4</w:t>
            </w:r>
          </w:p>
        </w:tc>
        <w:tc>
          <w:tcPr>
            <w:tcW w:w="1260" w:type="dxa"/>
          </w:tcPr>
          <w:p w14:paraId="0EF819D5"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4</w:t>
            </w:r>
          </w:p>
        </w:tc>
        <w:tc>
          <w:tcPr>
            <w:tcW w:w="3685" w:type="dxa"/>
          </w:tcPr>
          <w:p w14:paraId="5F03A787" w14:textId="77777777" w:rsidR="00C56F70" w:rsidRPr="0007007F" w:rsidRDefault="00C56F70" w:rsidP="00486986">
            <w:pPr>
              <w:keepNext/>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The total length in bytes of this PRM data buffer including the size of the PRM_DATA_BUFFER_HEADER.</w:t>
            </w:r>
          </w:p>
        </w:tc>
      </w:tr>
      <w:tr w:rsidR="0030470D" w:rsidRPr="0007007F" w14:paraId="4FF2A38A" w14:textId="77777777" w:rsidTr="00E324DE">
        <w:trPr>
          <w:trHeight w:val="754"/>
        </w:trPr>
        <w:tc>
          <w:tcPr>
            <w:cnfStyle w:val="001000000000" w:firstRow="0" w:lastRow="0" w:firstColumn="1" w:lastColumn="0" w:oddVBand="0" w:evenVBand="0" w:oddHBand="0" w:evenHBand="0" w:firstRowFirstColumn="0" w:firstRowLastColumn="0" w:lastRowFirstColumn="0" w:lastRowLastColumn="0"/>
            <w:tcW w:w="3060" w:type="dxa"/>
            <w:hideMark/>
          </w:tcPr>
          <w:p w14:paraId="46AB67C5" w14:textId="77777777" w:rsidR="00C56F70" w:rsidRPr="0007007F" w:rsidRDefault="00C56F70" w:rsidP="00486986">
            <w:pPr>
              <w:rPr>
                <w:rFonts w:cs="Segoe UI"/>
                <w:sz w:val="20"/>
              </w:rPr>
            </w:pPr>
            <w:r w:rsidRPr="0007007F">
              <w:rPr>
                <w:rFonts w:cs="Segoe UI"/>
                <w:sz w:val="20"/>
              </w:rPr>
              <w:t>Data</w:t>
            </w:r>
          </w:p>
        </w:tc>
        <w:tc>
          <w:tcPr>
            <w:tcW w:w="1350" w:type="dxa"/>
            <w:hideMark/>
          </w:tcPr>
          <w:p w14:paraId="38B8DD96"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Varies</w:t>
            </w:r>
          </w:p>
        </w:tc>
        <w:tc>
          <w:tcPr>
            <w:tcW w:w="1260" w:type="dxa"/>
            <w:hideMark/>
          </w:tcPr>
          <w:p w14:paraId="2719A859"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8</w:t>
            </w:r>
          </w:p>
        </w:tc>
        <w:tc>
          <w:tcPr>
            <w:tcW w:w="3685" w:type="dxa"/>
            <w:hideMark/>
          </w:tcPr>
          <w:p w14:paraId="1E5C248B" w14:textId="77777777" w:rsidR="00C56F70" w:rsidRPr="0007007F" w:rsidRDefault="00C56F70" w:rsidP="00486986">
            <w:pPr>
              <w:keepNext/>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The variable length data specific to a PRM module the constitutes the data in the buffer.</w:t>
            </w:r>
          </w:p>
        </w:tc>
      </w:tr>
    </w:tbl>
    <w:p w14:paraId="2A78C412" w14:textId="0377E439" w:rsidR="00C56F70" w:rsidRDefault="00C56F70" w:rsidP="00C56F70">
      <w:pPr>
        <w:pStyle w:val="Caption"/>
      </w:pPr>
      <w:r>
        <w:t xml:space="preserve"> </w:t>
      </w:r>
    </w:p>
    <w:p w14:paraId="401DD14D" w14:textId="77777777" w:rsidR="0081060A" w:rsidRDefault="0081060A" w:rsidP="001F2585">
      <w:pPr>
        <w:pStyle w:val="Heading3"/>
      </w:pPr>
      <w:bookmarkStart w:id="1159" w:name="_Toc109825370"/>
      <w:r>
        <w:t>Module Runtime MMIO Ranges</w:t>
      </w:r>
      <w:bookmarkEnd w:id="1159"/>
    </w:p>
    <w:p w14:paraId="52F33FCD" w14:textId="297B0AFE" w:rsidR="0081060A" w:rsidRDefault="0081060A" w:rsidP="0081060A">
      <w:pPr>
        <w:pStyle w:val="BodyText"/>
      </w:pPr>
      <w:r>
        <w:t xml:space="preserve">A PRM module is responsible for creating an array of MMIO range descriptors using the structures below to describe ranges that may be accessed by a PRM handler in the module. The </w:t>
      </w:r>
      <w:r w:rsidRPr="001F2585">
        <w:t>OS</w:t>
      </w:r>
      <w:r>
        <w:t xml:space="preserve"> is responsible for populating the </w:t>
      </w:r>
      <w:proofErr w:type="spellStart"/>
      <w:r>
        <w:t>VirtualBaseAddress</w:t>
      </w:r>
      <w:proofErr w:type="spellEnd"/>
      <w:r>
        <w:t xml:space="preserve"> and ensuring that memory is marked as a memory space type that allows firmware to retrieve the virtual memory mapping for the address range.</w:t>
      </w:r>
    </w:p>
    <w:p w14:paraId="6DEAF5A6" w14:textId="77777777" w:rsidR="00B96BC6" w:rsidRDefault="00B96BC6" w:rsidP="0081060A">
      <w:pPr>
        <w:pStyle w:val="BodyText"/>
      </w:pPr>
    </w:p>
    <w:p w14:paraId="170ABAF3" w14:textId="082A9591" w:rsidR="00B96BC6" w:rsidRDefault="00B96BC6" w:rsidP="00B96BC6">
      <w:pPr>
        <w:rPr>
          <w:rFonts w:cs="Segoe UI"/>
          <w:szCs w:val="22"/>
        </w:rPr>
      </w:pPr>
      <w:r>
        <w:t xml:space="preserve">A pointer to this </w:t>
      </w:r>
      <w:proofErr w:type="spellStart"/>
      <w:r w:rsidRPr="00B96BC6">
        <w:rPr>
          <w:rFonts w:cs="Segoe UI"/>
          <w:i/>
          <w:iCs/>
          <w:color w:val="000000" w:themeColor="dark1"/>
          <w:kern w:val="24"/>
          <w:szCs w:val="22"/>
        </w:rPr>
        <w:t>RuntimeMmioPages</w:t>
      </w:r>
      <w:proofErr w:type="spellEnd"/>
      <w:r>
        <w:rPr>
          <w:rFonts w:cs="Segoe UI"/>
          <w:i/>
          <w:iCs/>
          <w:color w:val="000000" w:themeColor="dark1"/>
          <w:kern w:val="24"/>
          <w:szCs w:val="22"/>
        </w:rPr>
        <w:t xml:space="preserve"> </w:t>
      </w:r>
      <w:r>
        <w:rPr>
          <w:rFonts w:cs="Segoe UI"/>
          <w:szCs w:val="22"/>
        </w:rPr>
        <w:t xml:space="preserve">is passed to the PRM Handler during invocation. </w:t>
      </w:r>
    </w:p>
    <w:p w14:paraId="4E651606" w14:textId="77777777" w:rsidR="00B96BC6" w:rsidRPr="00C64CE7" w:rsidRDefault="00B96BC6" w:rsidP="0081060A">
      <w:pPr>
        <w:pStyle w:val="BodyText"/>
      </w:pPr>
    </w:p>
    <w:p w14:paraId="58E38A97" w14:textId="77777777" w:rsidR="0081060A" w:rsidRDefault="0081060A" w:rsidP="0081060A">
      <w:pPr>
        <w:pStyle w:val="Heading4"/>
      </w:pPr>
      <w:r>
        <w:t>PRM_MODULE_RUNTIME_MMIO_RANGE</w:t>
      </w:r>
    </w:p>
    <w:p w14:paraId="2C48AB02" w14:textId="77777777" w:rsidR="0081060A" w:rsidRDefault="0081060A" w:rsidP="0081060A">
      <w:pPr>
        <w:pStyle w:val="BodyText"/>
      </w:pPr>
      <w:r>
        <w:t>This structure describes a single runtime MMIO range that a PRM module declares may be used by a PRM handler in the module.</w:t>
      </w:r>
    </w:p>
    <w:p w14:paraId="6FB57163" w14:textId="77777777" w:rsidR="00BF1639" w:rsidRDefault="00BF1639" w:rsidP="00BF1639">
      <w:pPr>
        <w:pStyle w:val="Caption"/>
        <w:keepNext/>
      </w:pPr>
    </w:p>
    <w:p w14:paraId="727DE3AD" w14:textId="498E7ADB" w:rsidR="00BF1639" w:rsidRDefault="00BF1639" w:rsidP="00BF1639">
      <w:pPr>
        <w:pStyle w:val="Caption"/>
        <w:keepNext/>
      </w:pPr>
      <w:r>
        <w:t xml:space="preserve">Table </w:t>
      </w:r>
      <w:r w:rsidR="004F04CA">
        <w:fldChar w:fldCharType="begin"/>
      </w:r>
      <w:r w:rsidR="004F04CA">
        <w:instrText xml:space="preserve"> STYLEREF 1 \s </w:instrText>
      </w:r>
      <w:r w:rsidR="004F04CA">
        <w:fldChar w:fldCharType="separate"/>
      </w:r>
      <w:r w:rsidR="004F04CA">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6</w:t>
      </w:r>
      <w:r w:rsidR="004F04CA">
        <w:fldChar w:fldCharType="end"/>
      </w:r>
      <w:r w:rsidRPr="00BF1639">
        <w:t xml:space="preserve"> </w:t>
      </w:r>
      <w:r>
        <w:t>PRM_MODULE_RUNTIME_MMIO_RANGE Structure</w:t>
      </w:r>
    </w:p>
    <w:tbl>
      <w:tblPr>
        <w:tblStyle w:val="TableGrid"/>
        <w:tblW w:w="9350" w:type="dxa"/>
        <w:tblLook w:val="04A0" w:firstRow="1" w:lastRow="0" w:firstColumn="1" w:lastColumn="0" w:noHBand="0" w:noVBand="1"/>
      </w:tblPr>
      <w:tblGrid>
        <w:gridCol w:w="2330"/>
        <w:gridCol w:w="900"/>
        <w:gridCol w:w="900"/>
        <w:gridCol w:w="5220"/>
      </w:tblGrid>
      <w:tr w:rsidR="0081060A" w:rsidRPr="003C280A" w14:paraId="66EFA8EC" w14:textId="77777777" w:rsidTr="002D3CAD">
        <w:trPr>
          <w:trHeight w:val="248"/>
        </w:trPr>
        <w:tc>
          <w:tcPr>
            <w:tcW w:w="2330" w:type="dxa"/>
            <w:shd w:val="clear" w:color="auto" w:fill="D0CECE" w:themeFill="background2" w:themeFillShade="E6"/>
            <w:hideMark/>
          </w:tcPr>
          <w:p w14:paraId="7AD531A2" w14:textId="77777777" w:rsidR="0081060A" w:rsidRPr="003C280A" w:rsidRDefault="0081060A" w:rsidP="00486986">
            <w:pPr>
              <w:rPr>
                <w:rFonts w:cs="Arial"/>
                <w:sz w:val="36"/>
                <w:szCs w:val="36"/>
              </w:rPr>
            </w:pPr>
            <w:r w:rsidRPr="003C280A">
              <w:rPr>
                <w:rFonts w:ascii="Segoe UI" w:hAnsi="Segoe UI" w:cs="Segoe UI"/>
                <w:b/>
                <w:bCs/>
                <w:color w:val="000000"/>
                <w:kern w:val="24"/>
                <w:sz w:val="20"/>
              </w:rPr>
              <w:t>Field</w:t>
            </w:r>
          </w:p>
        </w:tc>
        <w:tc>
          <w:tcPr>
            <w:tcW w:w="900" w:type="dxa"/>
            <w:shd w:val="clear" w:color="auto" w:fill="D0CECE" w:themeFill="background2" w:themeFillShade="E6"/>
            <w:hideMark/>
          </w:tcPr>
          <w:p w14:paraId="5FDDFFBF" w14:textId="77777777" w:rsidR="0081060A" w:rsidRPr="003C280A" w:rsidRDefault="0081060A" w:rsidP="00486986">
            <w:pPr>
              <w:rPr>
                <w:rFonts w:cs="Arial"/>
                <w:sz w:val="36"/>
                <w:szCs w:val="36"/>
              </w:rPr>
            </w:pPr>
            <w:r w:rsidRPr="003C280A">
              <w:rPr>
                <w:rFonts w:ascii="Segoe UI" w:hAnsi="Segoe UI" w:cs="Segoe UI"/>
                <w:b/>
                <w:bCs/>
                <w:color w:val="000000"/>
                <w:kern w:val="24"/>
                <w:sz w:val="20"/>
              </w:rPr>
              <w:t>Byte length</w:t>
            </w:r>
          </w:p>
        </w:tc>
        <w:tc>
          <w:tcPr>
            <w:tcW w:w="900" w:type="dxa"/>
            <w:shd w:val="clear" w:color="auto" w:fill="D0CECE" w:themeFill="background2" w:themeFillShade="E6"/>
            <w:hideMark/>
          </w:tcPr>
          <w:p w14:paraId="62A931CE" w14:textId="77777777" w:rsidR="0081060A" w:rsidRPr="003C280A" w:rsidRDefault="0081060A" w:rsidP="00486986">
            <w:pPr>
              <w:rPr>
                <w:rFonts w:cs="Arial"/>
                <w:sz w:val="36"/>
                <w:szCs w:val="36"/>
              </w:rPr>
            </w:pPr>
            <w:r w:rsidRPr="003C280A">
              <w:rPr>
                <w:rFonts w:ascii="Segoe UI" w:hAnsi="Segoe UI" w:cs="Segoe UI"/>
                <w:b/>
                <w:bCs/>
                <w:color w:val="000000"/>
                <w:kern w:val="24"/>
                <w:sz w:val="20"/>
              </w:rPr>
              <w:t>Byte offset</w:t>
            </w:r>
          </w:p>
        </w:tc>
        <w:tc>
          <w:tcPr>
            <w:tcW w:w="5220" w:type="dxa"/>
            <w:shd w:val="clear" w:color="auto" w:fill="D0CECE" w:themeFill="background2" w:themeFillShade="E6"/>
            <w:hideMark/>
          </w:tcPr>
          <w:p w14:paraId="0FE88980" w14:textId="77777777" w:rsidR="0081060A" w:rsidRPr="003C280A" w:rsidRDefault="0081060A" w:rsidP="00486986">
            <w:pPr>
              <w:rPr>
                <w:rFonts w:cs="Arial"/>
                <w:sz w:val="36"/>
                <w:szCs w:val="36"/>
              </w:rPr>
            </w:pPr>
            <w:r w:rsidRPr="003C280A">
              <w:rPr>
                <w:rFonts w:ascii="Segoe UI" w:hAnsi="Segoe UI" w:cs="Segoe UI"/>
                <w:b/>
                <w:bCs/>
                <w:color w:val="000000"/>
                <w:kern w:val="24"/>
                <w:sz w:val="20"/>
              </w:rPr>
              <w:t>Description</w:t>
            </w:r>
          </w:p>
        </w:tc>
      </w:tr>
      <w:tr w:rsidR="0081060A" w:rsidRPr="003C280A" w14:paraId="7A27EE04" w14:textId="77777777" w:rsidTr="00486986">
        <w:trPr>
          <w:trHeight w:val="327"/>
        </w:trPr>
        <w:tc>
          <w:tcPr>
            <w:tcW w:w="2330" w:type="dxa"/>
            <w:hideMark/>
          </w:tcPr>
          <w:p w14:paraId="13305322" w14:textId="77777777" w:rsidR="0081060A" w:rsidRPr="003C280A" w:rsidRDefault="0081060A" w:rsidP="00486986">
            <w:pPr>
              <w:rPr>
                <w:rFonts w:cs="Arial"/>
                <w:sz w:val="36"/>
                <w:szCs w:val="36"/>
              </w:rPr>
            </w:pPr>
            <w:proofErr w:type="spellStart"/>
            <w:r w:rsidRPr="003C280A">
              <w:rPr>
                <w:rFonts w:ascii="Segoe UI" w:eastAsia="Calibri" w:hAnsi="Segoe UI"/>
                <w:b/>
                <w:bCs/>
                <w:color w:val="000000"/>
                <w:kern w:val="24"/>
                <w:sz w:val="20"/>
              </w:rPr>
              <w:t>PhysicalBaseAddress</w:t>
            </w:r>
            <w:proofErr w:type="spellEnd"/>
          </w:p>
        </w:tc>
        <w:tc>
          <w:tcPr>
            <w:tcW w:w="900" w:type="dxa"/>
            <w:hideMark/>
          </w:tcPr>
          <w:p w14:paraId="3FF1FA52" w14:textId="77777777" w:rsidR="0081060A" w:rsidRPr="003C280A" w:rsidRDefault="0081060A" w:rsidP="00486986">
            <w:pPr>
              <w:rPr>
                <w:rFonts w:cs="Arial"/>
                <w:sz w:val="36"/>
                <w:szCs w:val="36"/>
              </w:rPr>
            </w:pPr>
            <w:r w:rsidRPr="003C280A">
              <w:rPr>
                <w:rFonts w:ascii="Segoe UI" w:eastAsia="Calibri" w:hAnsi="Segoe UI"/>
                <w:color w:val="000000"/>
                <w:kern w:val="24"/>
                <w:sz w:val="20"/>
              </w:rPr>
              <w:t>8</w:t>
            </w:r>
          </w:p>
        </w:tc>
        <w:tc>
          <w:tcPr>
            <w:tcW w:w="900" w:type="dxa"/>
            <w:hideMark/>
          </w:tcPr>
          <w:p w14:paraId="411CF3C1" w14:textId="77777777" w:rsidR="0081060A" w:rsidRPr="003C280A" w:rsidRDefault="0081060A" w:rsidP="00486986">
            <w:pPr>
              <w:rPr>
                <w:rFonts w:cs="Arial"/>
                <w:sz w:val="36"/>
                <w:szCs w:val="36"/>
              </w:rPr>
            </w:pPr>
            <w:r w:rsidRPr="003C280A">
              <w:rPr>
                <w:rFonts w:ascii="Segoe UI" w:eastAsia="Calibri" w:hAnsi="Segoe UI"/>
                <w:color w:val="000000"/>
                <w:kern w:val="24"/>
                <w:sz w:val="20"/>
              </w:rPr>
              <w:t>0</w:t>
            </w:r>
          </w:p>
        </w:tc>
        <w:tc>
          <w:tcPr>
            <w:tcW w:w="5220" w:type="dxa"/>
            <w:hideMark/>
          </w:tcPr>
          <w:p w14:paraId="0EC01666" w14:textId="77777777" w:rsidR="0081060A" w:rsidRPr="003C280A" w:rsidRDefault="0081060A" w:rsidP="00486986">
            <w:pPr>
              <w:rPr>
                <w:rFonts w:cs="Arial"/>
                <w:sz w:val="36"/>
                <w:szCs w:val="36"/>
              </w:rPr>
            </w:pPr>
            <w:r w:rsidRPr="003C280A">
              <w:rPr>
                <w:rFonts w:ascii="Segoe UI" w:hAnsi="Segoe UI" w:cs="Segoe UI"/>
                <w:color w:val="000000"/>
                <w:kern w:val="24"/>
                <w:sz w:val="20"/>
              </w:rPr>
              <w:t>Physical base address of the MMIO range.</w:t>
            </w:r>
          </w:p>
        </w:tc>
      </w:tr>
      <w:tr w:rsidR="0081060A" w:rsidRPr="003C280A" w14:paraId="69616FBC" w14:textId="77777777" w:rsidTr="00486986">
        <w:trPr>
          <w:trHeight w:val="156"/>
        </w:trPr>
        <w:tc>
          <w:tcPr>
            <w:tcW w:w="2330" w:type="dxa"/>
            <w:hideMark/>
          </w:tcPr>
          <w:p w14:paraId="68E2FAAC" w14:textId="77777777" w:rsidR="0081060A" w:rsidRPr="003C280A" w:rsidRDefault="0081060A" w:rsidP="00486986">
            <w:pPr>
              <w:rPr>
                <w:rFonts w:cs="Arial"/>
                <w:sz w:val="36"/>
                <w:szCs w:val="36"/>
              </w:rPr>
            </w:pPr>
            <w:proofErr w:type="spellStart"/>
            <w:r w:rsidRPr="003C280A">
              <w:rPr>
                <w:rFonts w:ascii="Segoe UI" w:eastAsia="Calibri" w:hAnsi="Segoe UI"/>
                <w:b/>
                <w:bCs/>
                <w:color w:val="000000"/>
                <w:kern w:val="24"/>
                <w:sz w:val="20"/>
              </w:rPr>
              <w:t>VirtualBaseAddress</w:t>
            </w:r>
            <w:proofErr w:type="spellEnd"/>
          </w:p>
        </w:tc>
        <w:tc>
          <w:tcPr>
            <w:tcW w:w="900" w:type="dxa"/>
            <w:hideMark/>
          </w:tcPr>
          <w:p w14:paraId="66B795FD" w14:textId="77777777" w:rsidR="0081060A" w:rsidRPr="003C280A" w:rsidRDefault="0081060A" w:rsidP="00486986">
            <w:pPr>
              <w:rPr>
                <w:rFonts w:cs="Arial"/>
                <w:sz w:val="36"/>
                <w:szCs w:val="36"/>
              </w:rPr>
            </w:pPr>
            <w:r w:rsidRPr="003C280A">
              <w:rPr>
                <w:rFonts w:ascii="Segoe UI" w:eastAsia="Calibri" w:hAnsi="Segoe UI"/>
                <w:color w:val="000000"/>
                <w:kern w:val="24"/>
                <w:sz w:val="20"/>
              </w:rPr>
              <w:t>8</w:t>
            </w:r>
          </w:p>
        </w:tc>
        <w:tc>
          <w:tcPr>
            <w:tcW w:w="900" w:type="dxa"/>
            <w:hideMark/>
          </w:tcPr>
          <w:p w14:paraId="2C01EE44" w14:textId="77777777" w:rsidR="0081060A" w:rsidRPr="003C280A" w:rsidRDefault="0081060A" w:rsidP="00486986">
            <w:pPr>
              <w:rPr>
                <w:rFonts w:cs="Arial"/>
                <w:sz w:val="36"/>
                <w:szCs w:val="36"/>
              </w:rPr>
            </w:pPr>
            <w:r w:rsidRPr="003C280A">
              <w:rPr>
                <w:rFonts w:ascii="Segoe UI" w:eastAsia="Calibri" w:hAnsi="Segoe UI"/>
                <w:color w:val="000000"/>
                <w:kern w:val="24"/>
                <w:sz w:val="20"/>
              </w:rPr>
              <w:t>8</w:t>
            </w:r>
          </w:p>
        </w:tc>
        <w:tc>
          <w:tcPr>
            <w:tcW w:w="5220" w:type="dxa"/>
            <w:hideMark/>
          </w:tcPr>
          <w:p w14:paraId="611E7AFF" w14:textId="77777777" w:rsidR="0081060A" w:rsidRPr="003C280A" w:rsidRDefault="0081060A" w:rsidP="00486986">
            <w:pPr>
              <w:rPr>
                <w:rFonts w:cs="Arial"/>
                <w:sz w:val="36"/>
                <w:szCs w:val="36"/>
              </w:rPr>
            </w:pPr>
            <w:r w:rsidRPr="003C280A">
              <w:rPr>
                <w:rFonts w:ascii="Segoe UI" w:eastAsia="Calibri" w:hAnsi="Segoe UI"/>
                <w:color w:val="000000"/>
                <w:kern w:val="24"/>
                <w:sz w:val="20"/>
              </w:rPr>
              <w:t>Virtual address of the MMIO range.</w:t>
            </w:r>
          </w:p>
        </w:tc>
      </w:tr>
      <w:tr w:rsidR="0081060A" w:rsidRPr="003C280A" w14:paraId="6875FA63" w14:textId="77777777" w:rsidTr="00486986">
        <w:trPr>
          <w:trHeight w:val="840"/>
        </w:trPr>
        <w:tc>
          <w:tcPr>
            <w:tcW w:w="2330" w:type="dxa"/>
            <w:hideMark/>
          </w:tcPr>
          <w:p w14:paraId="5A087D1A" w14:textId="77777777" w:rsidR="0081060A" w:rsidRPr="003C280A" w:rsidRDefault="0081060A" w:rsidP="00486986">
            <w:pPr>
              <w:rPr>
                <w:rFonts w:cs="Arial"/>
                <w:sz w:val="36"/>
                <w:szCs w:val="36"/>
              </w:rPr>
            </w:pPr>
            <w:r w:rsidRPr="003C280A">
              <w:rPr>
                <w:rFonts w:ascii="Segoe UI" w:eastAsia="Calibri" w:hAnsi="Segoe UI"/>
                <w:b/>
                <w:bCs/>
                <w:color w:val="000000"/>
                <w:kern w:val="24"/>
                <w:sz w:val="20"/>
              </w:rPr>
              <w:t>Length</w:t>
            </w:r>
          </w:p>
        </w:tc>
        <w:tc>
          <w:tcPr>
            <w:tcW w:w="900" w:type="dxa"/>
            <w:hideMark/>
          </w:tcPr>
          <w:p w14:paraId="12B42750" w14:textId="77777777" w:rsidR="0081060A" w:rsidRPr="003C280A" w:rsidRDefault="0081060A" w:rsidP="00486986">
            <w:pPr>
              <w:rPr>
                <w:rFonts w:cs="Arial"/>
                <w:sz w:val="36"/>
                <w:szCs w:val="36"/>
              </w:rPr>
            </w:pPr>
            <w:r w:rsidRPr="003C280A">
              <w:rPr>
                <w:rFonts w:ascii="Segoe UI" w:eastAsia="Calibri" w:hAnsi="Segoe UI"/>
                <w:color w:val="000000"/>
                <w:kern w:val="24"/>
                <w:sz w:val="20"/>
              </w:rPr>
              <w:t>4</w:t>
            </w:r>
          </w:p>
        </w:tc>
        <w:tc>
          <w:tcPr>
            <w:tcW w:w="900" w:type="dxa"/>
            <w:hideMark/>
          </w:tcPr>
          <w:p w14:paraId="2454EBE0" w14:textId="77777777" w:rsidR="0081060A" w:rsidRPr="003C280A" w:rsidRDefault="0081060A" w:rsidP="00486986">
            <w:pPr>
              <w:rPr>
                <w:rFonts w:cs="Arial"/>
                <w:sz w:val="36"/>
                <w:szCs w:val="36"/>
              </w:rPr>
            </w:pPr>
            <w:r w:rsidRPr="003C280A">
              <w:rPr>
                <w:rFonts w:ascii="Segoe UI" w:eastAsia="Calibri" w:hAnsi="Segoe UI"/>
                <w:color w:val="000000"/>
                <w:kern w:val="24"/>
                <w:sz w:val="20"/>
              </w:rPr>
              <w:t>16</w:t>
            </w:r>
          </w:p>
        </w:tc>
        <w:tc>
          <w:tcPr>
            <w:tcW w:w="5220" w:type="dxa"/>
            <w:hideMark/>
          </w:tcPr>
          <w:p w14:paraId="68E9B29C" w14:textId="77777777" w:rsidR="0081060A" w:rsidRPr="003C280A" w:rsidRDefault="0081060A" w:rsidP="00486986">
            <w:pPr>
              <w:keepNext/>
              <w:rPr>
                <w:rFonts w:cs="Arial"/>
                <w:sz w:val="36"/>
                <w:szCs w:val="36"/>
              </w:rPr>
            </w:pPr>
            <w:r w:rsidRPr="003C280A">
              <w:rPr>
                <w:rFonts w:ascii="Segoe UI" w:eastAsia="Calibri" w:hAnsi="Segoe UI"/>
                <w:color w:val="000000"/>
                <w:kern w:val="24"/>
                <w:sz w:val="20"/>
              </w:rPr>
              <w:t>Length of the MMIO range in bytes.</w:t>
            </w:r>
          </w:p>
        </w:tc>
      </w:tr>
    </w:tbl>
    <w:p w14:paraId="1113A180" w14:textId="70617329" w:rsidR="0081060A" w:rsidRDefault="0081060A" w:rsidP="0081060A">
      <w:pPr>
        <w:pStyle w:val="Caption"/>
      </w:pPr>
    </w:p>
    <w:p w14:paraId="392776CE" w14:textId="77777777" w:rsidR="0081060A" w:rsidRDefault="0081060A" w:rsidP="0081060A">
      <w:pPr>
        <w:pStyle w:val="Heading4"/>
      </w:pPr>
      <w:r>
        <w:t>PRM_MODULE_RUNTIME_MMIO_RANGES</w:t>
      </w:r>
    </w:p>
    <w:p w14:paraId="3A05855E" w14:textId="77777777" w:rsidR="0081060A" w:rsidRDefault="0081060A" w:rsidP="0081060A">
      <w:pPr>
        <w:pStyle w:val="BodyText"/>
      </w:pPr>
      <w:r>
        <w:t>This structure describes an array of PRM_MODULE_RUNTIME_MMIO_RANGE structures declared by a PRM module that may be used by a PRM handler in the module.</w:t>
      </w:r>
    </w:p>
    <w:p w14:paraId="2879E47E" w14:textId="77777777" w:rsidR="00BF1639" w:rsidRDefault="00BF1639" w:rsidP="0081060A">
      <w:pPr>
        <w:pStyle w:val="BodyText"/>
      </w:pPr>
    </w:p>
    <w:p w14:paraId="4C753BB6" w14:textId="332BD012" w:rsidR="00BF1639" w:rsidRDefault="00BF1639" w:rsidP="00BF1639">
      <w:pPr>
        <w:pStyle w:val="Caption"/>
        <w:keepNext/>
      </w:pPr>
      <w:r>
        <w:t xml:space="preserve">Table </w:t>
      </w:r>
      <w:r w:rsidR="004F04CA">
        <w:fldChar w:fldCharType="begin"/>
      </w:r>
      <w:r w:rsidR="004F04CA">
        <w:instrText xml:space="preserve"> STYLEREF 1 \s </w:instrText>
      </w:r>
      <w:r w:rsidR="004F04CA">
        <w:fldChar w:fldCharType="separate"/>
      </w:r>
      <w:r w:rsidR="004F04CA">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7</w:t>
      </w:r>
      <w:r w:rsidR="004F04CA">
        <w:fldChar w:fldCharType="end"/>
      </w:r>
      <w:r w:rsidRPr="00BF1639">
        <w:t xml:space="preserve"> </w:t>
      </w:r>
      <w:r>
        <w:t>PRM_MODULE_RUNTIME_MMIO_RANGES Structure</w:t>
      </w:r>
    </w:p>
    <w:tbl>
      <w:tblPr>
        <w:tblStyle w:val="TableGrid"/>
        <w:tblW w:w="9350" w:type="dxa"/>
        <w:tblLook w:val="04A0" w:firstRow="1" w:lastRow="0" w:firstColumn="1" w:lastColumn="0" w:noHBand="0" w:noVBand="1"/>
      </w:tblPr>
      <w:tblGrid>
        <w:gridCol w:w="2330"/>
        <w:gridCol w:w="900"/>
        <w:gridCol w:w="900"/>
        <w:gridCol w:w="5220"/>
      </w:tblGrid>
      <w:tr w:rsidR="0081060A" w:rsidRPr="003C280A" w14:paraId="3336EBFE" w14:textId="77777777" w:rsidTr="002D3CAD">
        <w:trPr>
          <w:trHeight w:val="248"/>
        </w:trPr>
        <w:tc>
          <w:tcPr>
            <w:tcW w:w="2330" w:type="dxa"/>
            <w:shd w:val="clear" w:color="auto" w:fill="D0CECE" w:themeFill="background2" w:themeFillShade="E6"/>
            <w:hideMark/>
          </w:tcPr>
          <w:p w14:paraId="00DA3A66" w14:textId="77777777" w:rsidR="0081060A" w:rsidRPr="003C280A" w:rsidRDefault="0081060A" w:rsidP="00486986">
            <w:pPr>
              <w:rPr>
                <w:rFonts w:cs="Arial"/>
                <w:sz w:val="20"/>
              </w:rPr>
            </w:pPr>
            <w:r w:rsidRPr="003C280A">
              <w:rPr>
                <w:rFonts w:cs="Arial"/>
                <w:b/>
                <w:bCs/>
                <w:color w:val="000000"/>
                <w:kern w:val="24"/>
                <w:sz w:val="20"/>
              </w:rPr>
              <w:t>Field</w:t>
            </w:r>
          </w:p>
        </w:tc>
        <w:tc>
          <w:tcPr>
            <w:tcW w:w="900" w:type="dxa"/>
            <w:shd w:val="clear" w:color="auto" w:fill="D0CECE" w:themeFill="background2" w:themeFillShade="E6"/>
            <w:hideMark/>
          </w:tcPr>
          <w:p w14:paraId="4EFF06F6" w14:textId="77777777" w:rsidR="0081060A" w:rsidRPr="003C280A" w:rsidRDefault="0081060A" w:rsidP="00486986">
            <w:pPr>
              <w:rPr>
                <w:rFonts w:cs="Arial"/>
                <w:sz w:val="20"/>
              </w:rPr>
            </w:pPr>
            <w:r w:rsidRPr="003C280A">
              <w:rPr>
                <w:rFonts w:cs="Arial"/>
                <w:b/>
                <w:bCs/>
                <w:color w:val="000000"/>
                <w:kern w:val="24"/>
                <w:sz w:val="20"/>
              </w:rPr>
              <w:t>Byte length</w:t>
            </w:r>
          </w:p>
        </w:tc>
        <w:tc>
          <w:tcPr>
            <w:tcW w:w="900" w:type="dxa"/>
            <w:shd w:val="clear" w:color="auto" w:fill="D0CECE" w:themeFill="background2" w:themeFillShade="E6"/>
            <w:hideMark/>
          </w:tcPr>
          <w:p w14:paraId="28BAF625" w14:textId="77777777" w:rsidR="0081060A" w:rsidRPr="003C280A" w:rsidRDefault="0081060A" w:rsidP="00486986">
            <w:pPr>
              <w:rPr>
                <w:rFonts w:cs="Arial"/>
                <w:sz w:val="20"/>
              </w:rPr>
            </w:pPr>
            <w:r w:rsidRPr="003C280A">
              <w:rPr>
                <w:rFonts w:cs="Arial"/>
                <w:b/>
                <w:bCs/>
                <w:color w:val="000000"/>
                <w:kern w:val="24"/>
                <w:sz w:val="20"/>
              </w:rPr>
              <w:t>Byte offset</w:t>
            </w:r>
          </w:p>
        </w:tc>
        <w:tc>
          <w:tcPr>
            <w:tcW w:w="5220" w:type="dxa"/>
            <w:shd w:val="clear" w:color="auto" w:fill="D0CECE" w:themeFill="background2" w:themeFillShade="E6"/>
            <w:hideMark/>
          </w:tcPr>
          <w:p w14:paraId="2781A22A" w14:textId="77777777" w:rsidR="0081060A" w:rsidRPr="003C280A" w:rsidRDefault="0081060A" w:rsidP="00486986">
            <w:pPr>
              <w:rPr>
                <w:rFonts w:cs="Arial"/>
                <w:sz w:val="20"/>
              </w:rPr>
            </w:pPr>
            <w:r w:rsidRPr="003C280A">
              <w:rPr>
                <w:rFonts w:cs="Arial"/>
                <w:b/>
                <w:bCs/>
                <w:color w:val="000000"/>
                <w:kern w:val="24"/>
                <w:sz w:val="20"/>
              </w:rPr>
              <w:t>Description</w:t>
            </w:r>
          </w:p>
        </w:tc>
      </w:tr>
      <w:tr w:rsidR="0081060A" w:rsidRPr="003C280A" w14:paraId="48BDD602" w14:textId="77777777" w:rsidTr="00486986">
        <w:trPr>
          <w:trHeight w:val="327"/>
        </w:trPr>
        <w:tc>
          <w:tcPr>
            <w:tcW w:w="2330" w:type="dxa"/>
            <w:hideMark/>
          </w:tcPr>
          <w:p w14:paraId="5D0834BB" w14:textId="77777777" w:rsidR="0081060A" w:rsidRPr="003C280A" w:rsidRDefault="0081060A" w:rsidP="00486986">
            <w:pPr>
              <w:rPr>
                <w:rFonts w:cs="Arial"/>
                <w:sz w:val="20"/>
              </w:rPr>
            </w:pPr>
            <w:r w:rsidRPr="003C280A">
              <w:rPr>
                <w:rFonts w:eastAsia="Calibri" w:cs="Arial"/>
                <w:b/>
                <w:bCs/>
                <w:color w:val="000000"/>
                <w:kern w:val="24"/>
                <w:sz w:val="20"/>
              </w:rPr>
              <w:t>Count</w:t>
            </w:r>
          </w:p>
        </w:tc>
        <w:tc>
          <w:tcPr>
            <w:tcW w:w="900" w:type="dxa"/>
            <w:hideMark/>
          </w:tcPr>
          <w:p w14:paraId="1EDBD263" w14:textId="77777777" w:rsidR="0081060A" w:rsidRPr="003C280A" w:rsidRDefault="0081060A" w:rsidP="00486986">
            <w:pPr>
              <w:rPr>
                <w:rFonts w:cs="Arial"/>
                <w:sz w:val="20"/>
              </w:rPr>
            </w:pPr>
            <w:r w:rsidRPr="003C280A">
              <w:rPr>
                <w:rFonts w:eastAsia="Calibri" w:cs="Arial"/>
                <w:color w:val="000000"/>
                <w:kern w:val="24"/>
                <w:sz w:val="20"/>
              </w:rPr>
              <w:t>8</w:t>
            </w:r>
          </w:p>
        </w:tc>
        <w:tc>
          <w:tcPr>
            <w:tcW w:w="900" w:type="dxa"/>
            <w:hideMark/>
          </w:tcPr>
          <w:p w14:paraId="7222DB61" w14:textId="77777777" w:rsidR="0081060A" w:rsidRPr="003C280A" w:rsidRDefault="0081060A" w:rsidP="00486986">
            <w:pPr>
              <w:rPr>
                <w:rFonts w:cs="Arial"/>
                <w:sz w:val="20"/>
              </w:rPr>
            </w:pPr>
            <w:r w:rsidRPr="003C280A">
              <w:rPr>
                <w:rFonts w:eastAsia="Calibri" w:cs="Arial"/>
                <w:color w:val="000000"/>
                <w:kern w:val="24"/>
                <w:sz w:val="20"/>
              </w:rPr>
              <w:t>0</w:t>
            </w:r>
          </w:p>
        </w:tc>
        <w:tc>
          <w:tcPr>
            <w:tcW w:w="5220" w:type="dxa"/>
            <w:hideMark/>
          </w:tcPr>
          <w:p w14:paraId="3E471A04" w14:textId="77777777" w:rsidR="0081060A" w:rsidRPr="003C280A" w:rsidRDefault="0081060A" w:rsidP="00486986">
            <w:pPr>
              <w:rPr>
                <w:rFonts w:cs="Arial"/>
                <w:sz w:val="20"/>
              </w:rPr>
            </w:pPr>
            <w:r w:rsidRPr="003C280A">
              <w:rPr>
                <w:rFonts w:cs="Arial"/>
                <w:color w:val="000000"/>
                <w:kern w:val="24"/>
                <w:sz w:val="20"/>
              </w:rPr>
              <w:t>The number of PRM_MODULE_RUNTIME_MMIO_RANGE elements that follow.</w:t>
            </w:r>
          </w:p>
        </w:tc>
      </w:tr>
      <w:tr w:rsidR="0081060A" w:rsidRPr="003C280A" w14:paraId="601C1D01" w14:textId="77777777" w:rsidTr="00486986">
        <w:trPr>
          <w:trHeight w:val="156"/>
        </w:trPr>
        <w:tc>
          <w:tcPr>
            <w:tcW w:w="2330" w:type="dxa"/>
            <w:hideMark/>
          </w:tcPr>
          <w:p w14:paraId="35C7DA4D" w14:textId="77777777" w:rsidR="0081060A" w:rsidRPr="003C280A" w:rsidRDefault="0081060A" w:rsidP="00486986">
            <w:pPr>
              <w:rPr>
                <w:rFonts w:eastAsia="Calibri" w:cs="Arial"/>
                <w:b/>
                <w:bCs/>
                <w:color w:val="000000"/>
                <w:kern w:val="24"/>
                <w:sz w:val="20"/>
              </w:rPr>
            </w:pPr>
            <w:proofErr w:type="spellStart"/>
            <w:r w:rsidRPr="003C280A">
              <w:rPr>
                <w:rFonts w:eastAsia="Calibri" w:cs="Arial"/>
                <w:b/>
                <w:bCs/>
                <w:color w:val="000000"/>
                <w:kern w:val="24"/>
                <w:sz w:val="20"/>
              </w:rPr>
              <w:t>RuntimeMmioRange</w:t>
            </w:r>
            <w:proofErr w:type="spellEnd"/>
          </w:p>
          <w:p w14:paraId="4F0E9211" w14:textId="77777777" w:rsidR="0081060A" w:rsidRPr="003C280A" w:rsidRDefault="0081060A" w:rsidP="00486986">
            <w:pPr>
              <w:rPr>
                <w:rFonts w:cs="Arial"/>
                <w:sz w:val="20"/>
              </w:rPr>
            </w:pPr>
            <w:r w:rsidRPr="003C280A">
              <w:rPr>
                <w:rFonts w:cs="Arial"/>
                <w:sz w:val="20"/>
              </w:rPr>
              <w:t>[Count]</w:t>
            </w:r>
          </w:p>
        </w:tc>
        <w:tc>
          <w:tcPr>
            <w:tcW w:w="900" w:type="dxa"/>
            <w:hideMark/>
          </w:tcPr>
          <w:p w14:paraId="7D0664B2" w14:textId="77777777" w:rsidR="0081060A" w:rsidRPr="003C280A" w:rsidRDefault="0081060A" w:rsidP="00486986">
            <w:pPr>
              <w:rPr>
                <w:rFonts w:cs="Arial"/>
                <w:sz w:val="20"/>
              </w:rPr>
            </w:pPr>
            <w:r w:rsidRPr="003C280A">
              <w:rPr>
                <w:rFonts w:eastAsia="Calibri" w:cs="Arial"/>
                <w:color w:val="000000"/>
                <w:kern w:val="24"/>
                <w:sz w:val="20"/>
              </w:rPr>
              <w:t>8</w:t>
            </w:r>
          </w:p>
        </w:tc>
        <w:tc>
          <w:tcPr>
            <w:tcW w:w="900" w:type="dxa"/>
            <w:hideMark/>
          </w:tcPr>
          <w:p w14:paraId="79520EA6" w14:textId="77777777" w:rsidR="0081060A" w:rsidRPr="003C280A" w:rsidRDefault="0081060A" w:rsidP="00486986">
            <w:pPr>
              <w:rPr>
                <w:rFonts w:cs="Arial"/>
                <w:sz w:val="20"/>
              </w:rPr>
            </w:pPr>
            <w:r w:rsidRPr="003C280A">
              <w:rPr>
                <w:rFonts w:eastAsia="Calibri" w:cs="Arial"/>
                <w:color w:val="000000"/>
                <w:kern w:val="24"/>
                <w:sz w:val="20"/>
              </w:rPr>
              <w:t>8</w:t>
            </w:r>
          </w:p>
        </w:tc>
        <w:tc>
          <w:tcPr>
            <w:tcW w:w="5220" w:type="dxa"/>
            <w:hideMark/>
          </w:tcPr>
          <w:p w14:paraId="5C08FE99" w14:textId="77777777" w:rsidR="0081060A" w:rsidRPr="003C280A" w:rsidRDefault="0081060A" w:rsidP="00486986">
            <w:pPr>
              <w:keepNext/>
              <w:rPr>
                <w:rFonts w:cs="Arial"/>
                <w:sz w:val="20"/>
              </w:rPr>
            </w:pPr>
            <w:r w:rsidRPr="002D3996">
              <w:rPr>
                <w:rFonts w:eastAsia="Calibri" w:cs="Arial"/>
                <w:color w:val="000000"/>
                <w:kern w:val="24"/>
                <w:sz w:val="20"/>
              </w:rPr>
              <w:t xml:space="preserve">Array of PRM </w:t>
            </w:r>
            <w:proofErr w:type="spellStart"/>
            <w:r w:rsidRPr="002D3996">
              <w:rPr>
                <w:rFonts w:eastAsia="Calibri" w:cs="Arial"/>
                <w:color w:val="000000"/>
                <w:kern w:val="24"/>
                <w:sz w:val="20"/>
              </w:rPr>
              <w:t>ModuleRuntime</w:t>
            </w:r>
            <w:proofErr w:type="spellEnd"/>
            <w:r w:rsidRPr="002D3996">
              <w:rPr>
                <w:rFonts w:eastAsia="Calibri" w:cs="Arial"/>
                <w:color w:val="000000"/>
                <w:kern w:val="24"/>
                <w:sz w:val="20"/>
              </w:rPr>
              <w:t xml:space="preserve"> MMIO Range Structures. Each structure represents a MMIO range used by the PRM Module represented by this structure.</w:t>
            </w:r>
          </w:p>
        </w:tc>
      </w:tr>
    </w:tbl>
    <w:p w14:paraId="31919F02" w14:textId="39DC137A" w:rsidR="0081060A" w:rsidRPr="003C280A" w:rsidRDefault="0081060A" w:rsidP="00BF1639">
      <w:pPr>
        <w:pStyle w:val="Caption"/>
        <w:jc w:val="left"/>
      </w:pPr>
    </w:p>
    <w:p w14:paraId="49BF4968" w14:textId="77777777" w:rsidR="00485441" w:rsidRPr="00F03233" w:rsidRDefault="00485441" w:rsidP="00F03233">
      <w:pPr>
        <w:pStyle w:val="BodyText"/>
      </w:pPr>
    </w:p>
    <w:p w14:paraId="4527642E" w14:textId="198D334A" w:rsidR="00161A6A" w:rsidRDefault="00563544" w:rsidP="00144A04">
      <w:pPr>
        <w:pStyle w:val="Heading1"/>
      </w:pPr>
      <w:bookmarkStart w:id="1160" w:name="_Ref42420251"/>
      <w:bookmarkStart w:id="1161" w:name="_Ref42420267"/>
      <w:bookmarkStart w:id="1162" w:name="_Ref42420275"/>
      <w:bookmarkStart w:id="1163" w:name="_Ref42420401"/>
      <w:bookmarkStart w:id="1164" w:name="_Ref42420408"/>
      <w:bookmarkStart w:id="1165" w:name="_Ref42420817"/>
      <w:bookmarkStart w:id="1166" w:name="_Toc109825371"/>
      <w:r>
        <w:lastRenderedPageBreak/>
        <w:t>Invocation</w:t>
      </w:r>
      <w:bookmarkEnd w:id="1160"/>
      <w:bookmarkEnd w:id="1161"/>
      <w:bookmarkEnd w:id="1162"/>
      <w:bookmarkEnd w:id="1163"/>
      <w:bookmarkEnd w:id="1164"/>
      <w:r w:rsidR="00372675">
        <w:t xml:space="preserve"> of PRM Handlers</w:t>
      </w:r>
      <w:bookmarkEnd w:id="1165"/>
      <w:bookmarkEnd w:id="1166"/>
    </w:p>
    <w:p w14:paraId="44D0E940" w14:textId="3BA6D101" w:rsidR="00F30A52" w:rsidRDefault="00002867" w:rsidP="00F30A52">
      <w:pPr>
        <w:pStyle w:val="BodyText"/>
      </w:pPr>
      <w:r>
        <w:t xml:space="preserve">As described earlier, </w:t>
      </w:r>
      <w:r w:rsidR="00F30A52">
        <w:t>PRM handlers can be invoked by two means</w:t>
      </w:r>
    </w:p>
    <w:p w14:paraId="1D9111E5" w14:textId="77777777" w:rsidR="00F30A52" w:rsidRDefault="00F30A52" w:rsidP="00F30A52">
      <w:pPr>
        <w:pStyle w:val="BodyText"/>
        <w:numPr>
          <w:ilvl w:val="0"/>
          <w:numId w:val="58"/>
        </w:numPr>
      </w:pPr>
      <w:r>
        <w:t>Directly from an OS driver - if the OS driver and the OS ACPI subsystem is PRM aware.</w:t>
      </w:r>
    </w:p>
    <w:p w14:paraId="6E0336B4" w14:textId="2C17EE75" w:rsidR="00F646BF" w:rsidRPr="00984AB4" w:rsidRDefault="00F30A52" w:rsidP="00F646BF">
      <w:pPr>
        <w:pStyle w:val="ListParagraph"/>
        <w:numPr>
          <w:ilvl w:val="0"/>
          <w:numId w:val="58"/>
        </w:numPr>
        <w:tabs>
          <w:tab w:val="left" w:pos="-900"/>
          <w:tab w:val="left" w:pos="-300"/>
          <w:tab w:val="left" w:pos="720"/>
        </w:tabs>
        <w:spacing w:after="60"/>
        <w:rPr>
          <w:rFonts w:cs="Arial"/>
        </w:rPr>
      </w:pPr>
      <w:r>
        <w:t xml:space="preserve">From ASL context – if the OS driver is not PRM aware and uses _DSM instead, or platform events that trigger </w:t>
      </w:r>
      <w:ins w:id="1167" w:author="Jose Marinho [2]" w:date="2022-05-05T17:25:00Z">
        <w:r w:rsidR="007D0B71">
          <w:t>an interrupt to the Host OS</w:t>
        </w:r>
      </w:ins>
      <w:del w:id="1168" w:author="Jose Marinho [2]" w:date="2022-05-05T17:25:00Z">
        <w:r>
          <w:delText>SCI</w:delText>
        </w:r>
      </w:del>
      <w:r>
        <w:t xml:space="preserve"> invoking _</w:t>
      </w:r>
      <w:proofErr w:type="spellStart"/>
      <w:r>
        <w:t>Lxx</w:t>
      </w:r>
      <w:proofErr w:type="spellEnd"/>
      <w:r>
        <w:t xml:space="preserve"> methods.</w:t>
      </w:r>
    </w:p>
    <w:p w14:paraId="27A99CEE" w14:textId="77777777" w:rsidR="00984AB4" w:rsidRPr="00F646BF" w:rsidRDefault="00984AB4" w:rsidP="00984AB4">
      <w:pPr>
        <w:pStyle w:val="ListParagraph"/>
        <w:tabs>
          <w:tab w:val="left" w:pos="-900"/>
          <w:tab w:val="left" w:pos="-300"/>
          <w:tab w:val="left" w:pos="720"/>
        </w:tabs>
        <w:spacing w:after="60"/>
        <w:rPr>
          <w:rFonts w:cs="Arial"/>
        </w:rPr>
      </w:pPr>
    </w:p>
    <w:p w14:paraId="22F292CA" w14:textId="170A6A98" w:rsidR="00552A31" w:rsidRDefault="00552A31" w:rsidP="00B47A4C">
      <w:pPr>
        <w:pStyle w:val="Heading2"/>
      </w:pPr>
      <w:bookmarkStart w:id="1169" w:name="_Toc109825372"/>
      <w:r>
        <w:t>Direct Call vs ASL Based Invocation</w:t>
      </w:r>
      <w:bookmarkEnd w:id="1169"/>
    </w:p>
    <w:p w14:paraId="507670F8" w14:textId="473D4150" w:rsidR="00552A31" w:rsidRDefault="00552A31" w:rsidP="00552A31">
      <w:pPr>
        <w:pStyle w:val="BodyText"/>
      </w:pPr>
      <w:r>
        <w:t>For PRM aware OS and OS drivers, a direct call is recommended and preferred for at least the following reasons:</w:t>
      </w:r>
    </w:p>
    <w:p w14:paraId="6AD8C7DD" w14:textId="1BF70675" w:rsidR="00552A31" w:rsidRDefault="00552A31" w:rsidP="00552A31">
      <w:pPr>
        <w:pStyle w:val="BodyText"/>
        <w:numPr>
          <w:ilvl w:val="0"/>
          <w:numId w:val="42"/>
        </w:numPr>
      </w:pPr>
      <w:r>
        <w:t xml:space="preserve">_DSM implementation brings </w:t>
      </w:r>
      <w:proofErr w:type="gramStart"/>
      <w:r>
        <w:t>an</w:t>
      </w:r>
      <w:proofErr w:type="gramEnd"/>
      <w:r>
        <w:t xml:space="preserve"> programming dependency for PRM into the system ACPI FW (as opposed to only a declarative table). This code is required to act in lieu of the OS device driver to update the </w:t>
      </w:r>
      <w:proofErr w:type="spellStart"/>
      <w:r>
        <w:t>AcpiParameterBuffer</w:t>
      </w:r>
      <w:proofErr w:type="spellEnd"/>
      <w:r>
        <w:t xml:space="preserve"> for the active PRM handler. This requires an AML debugger to debug and if a bug is present, a full system reboot is needed to update the ASL code logic loaded by system firmware.</w:t>
      </w:r>
    </w:p>
    <w:p w14:paraId="19784719" w14:textId="7652EB1C" w:rsidR="00552A31" w:rsidRDefault="00552A31" w:rsidP="00552A31">
      <w:pPr>
        <w:pStyle w:val="BodyText"/>
        <w:numPr>
          <w:ilvl w:val="0"/>
          <w:numId w:val="42"/>
        </w:numPr>
      </w:pPr>
      <w:r>
        <w:t>_DSM constrains the OS driver’s ability to interact with PRM. For example, in the case of direct call, the OS device driver can directly call into PRM module update lock and unlock APIs around the PRM calls that need to be protected (see section</w:t>
      </w:r>
      <w:r w:rsidR="000F21CA">
        <w:t xml:space="preserve"> </w:t>
      </w:r>
      <w:r>
        <w:fldChar w:fldCharType="begin"/>
      </w:r>
      <w:r>
        <w:instrText xml:space="preserve"> REF _Ref50670725 \r \h </w:instrText>
      </w:r>
      <w:r>
        <w:fldChar w:fldCharType="separate"/>
      </w:r>
      <w:r w:rsidR="00090A2F">
        <w:t>7</w:t>
      </w:r>
      <w:r>
        <w:fldChar w:fldCharType="end"/>
      </w:r>
      <w:r>
        <w:t>). In _DSM invocation, this is outside the control of the device driver and must be handled internally within the corresponding _DSM.</w:t>
      </w:r>
    </w:p>
    <w:p w14:paraId="364C4D72" w14:textId="77777777" w:rsidR="00552A31" w:rsidRDefault="00552A31" w:rsidP="00552A31">
      <w:pPr>
        <w:pStyle w:val="BodyText"/>
        <w:ind w:left="720"/>
      </w:pPr>
      <w:r>
        <w:t>As another example, in the case of direct call, the OS device driver can directly allocate and populate a buffer of information shared with a PRM handler. In _DSM invocation, data can only be shared using a fixed buffer allocated by firmware that is populated at runtime by AML code loaded during boot. If during a runtime PRM update, a PRM handler depends upon a parameter buffer that did not previously or the layout of the buffer changes, the corresponding ASL must be modified which requires a system reboot. In direct call, ASL does not need to be modified.</w:t>
      </w:r>
    </w:p>
    <w:p w14:paraId="2843CD35" w14:textId="77777777" w:rsidR="00552A31" w:rsidRDefault="00552A31" w:rsidP="00552A31">
      <w:pPr>
        <w:pStyle w:val="BodyText"/>
        <w:numPr>
          <w:ilvl w:val="0"/>
          <w:numId w:val="42"/>
        </w:numPr>
      </w:pPr>
      <w:r>
        <w:t>_DSM invocation requires more overhead to execute AML bytecode in the ACPI interpreter.</w:t>
      </w:r>
    </w:p>
    <w:p w14:paraId="4C2425F9" w14:textId="77777777" w:rsidR="00552A31" w:rsidRDefault="00552A31" w:rsidP="00552A31">
      <w:pPr>
        <w:pStyle w:val="BodyText"/>
      </w:pPr>
    </w:p>
    <w:p w14:paraId="3A075E8F" w14:textId="12CD8739" w:rsidR="00552A31" w:rsidRDefault="003304A4" w:rsidP="00552A31">
      <w:pPr>
        <w:pStyle w:val="BodyText"/>
      </w:pPr>
      <w:r>
        <w:t>On the other hand, t</w:t>
      </w:r>
      <w:r w:rsidR="00552A31">
        <w:t xml:space="preserve">here is a significant install base in the industry that relies on _DSM mechanisms as an abstraction to invoke platform firmware services from OS drivers. To maintain compatibility with the installed base until they are deprecated, the _DSM invocation path provides a mechanism to invoke PRM handlers from ASL context. In addition, certain hardware events can generate </w:t>
      </w:r>
      <w:del w:id="1170" w:author="Jose Marinho [2]" w:date="2022-05-05T17:26:00Z">
        <w:r w:rsidR="00552A31">
          <w:delText xml:space="preserve">a </w:delText>
        </w:r>
      </w:del>
      <w:ins w:id="1171" w:author="Jose Marinho [2]" w:date="2022-05-05T17:26:00Z">
        <w:r w:rsidR="00001274">
          <w:t>an interrupt to the Host OS</w:t>
        </w:r>
      </w:ins>
      <w:del w:id="1172" w:author="Jose Marinho [2]" w:date="2022-05-05T17:26:00Z">
        <w:r w:rsidR="00552A31">
          <w:delText>SCI</w:delText>
        </w:r>
      </w:del>
      <w:r w:rsidR="00552A31">
        <w:t xml:space="preserve"> which will enter ACPI context via a _</w:t>
      </w:r>
      <w:proofErr w:type="spellStart"/>
      <w:r w:rsidR="00552A31">
        <w:t>Lxx</w:t>
      </w:r>
      <w:proofErr w:type="spellEnd"/>
      <w:r w:rsidR="00552A31">
        <w:t xml:space="preserve"> method</w:t>
      </w:r>
      <w:r w:rsidR="008E0D59">
        <w:t xml:space="preserve">, from which PRM handlers can be invoked. </w:t>
      </w:r>
      <w:r w:rsidR="00552A31">
        <w:t xml:space="preserve"> </w:t>
      </w:r>
    </w:p>
    <w:p w14:paraId="3EF3E3AC" w14:textId="77777777" w:rsidR="00882344" w:rsidRDefault="00882344" w:rsidP="00552A31">
      <w:pPr>
        <w:pStyle w:val="BodyText"/>
      </w:pPr>
    </w:p>
    <w:p w14:paraId="551745DE" w14:textId="77777777" w:rsidR="005C4A46" w:rsidRDefault="005C4A46" w:rsidP="005C4A46">
      <w:pPr>
        <w:pStyle w:val="Heading2"/>
      </w:pPr>
      <w:bookmarkStart w:id="1173" w:name="_Toc109825373"/>
      <w:r>
        <w:t>Invocation Mechanism - Overview</w:t>
      </w:r>
      <w:bookmarkEnd w:id="1173"/>
    </w:p>
    <w:p w14:paraId="78E03B2C" w14:textId="77777777" w:rsidR="005C4A46" w:rsidRDefault="005C4A46" w:rsidP="005C4A46">
      <w:pPr>
        <w:pStyle w:val="BodyText"/>
      </w:pPr>
      <w:r>
        <w:t>The caller (either from ASL for Direct Call from OS Driver) passes the following information to the ACPI Bridge Driver</w:t>
      </w:r>
    </w:p>
    <w:p w14:paraId="4D4B0BE8" w14:textId="77777777" w:rsidR="005C4A46" w:rsidRDefault="005C4A46" w:rsidP="005C4A46">
      <w:pPr>
        <w:pStyle w:val="BodyText"/>
        <w:numPr>
          <w:ilvl w:val="0"/>
          <w:numId w:val="59"/>
        </w:numPr>
      </w:pPr>
      <w:r>
        <w:t>GUID of the PRM handler to be invoked</w:t>
      </w:r>
    </w:p>
    <w:p w14:paraId="5314A61C" w14:textId="159BC884" w:rsidR="005C4A46" w:rsidRDefault="005C4A46" w:rsidP="005C4A46">
      <w:pPr>
        <w:pStyle w:val="BodyText"/>
        <w:numPr>
          <w:ilvl w:val="0"/>
          <w:numId w:val="59"/>
        </w:numPr>
      </w:pPr>
      <w:r>
        <w:t xml:space="preserve">In the case of Direct call, the pointer to a </w:t>
      </w:r>
      <w:proofErr w:type="spellStart"/>
      <w:r w:rsidRPr="001549E5">
        <w:rPr>
          <w:i/>
          <w:iCs/>
        </w:rPr>
        <w:t>ParameterBuffer</w:t>
      </w:r>
      <w:proofErr w:type="spellEnd"/>
      <w:r>
        <w:t xml:space="preserve"> (allocated by the caller)</w:t>
      </w:r>
    </w:p>
    <w:p w14:paraId="5A35706A" w14:textId="77777777" w:rsidR="005C4A46" w:rsidRDefault="005C4A46" w:rsidP="005C4A46">
      <w:pPr>
        <w:pStyle w:val="BodyText"/>
      </w:pPr>
      <w:r>
        <w:t>The ACPI Bridge Driver then</w:t>
      </w:r>
    </w:p>
    <w:p w14:paraId="4F267018" w14:textId="77777777" w:rsidR="005C4A46" w:rsidRDefault="005C4A46" w:rsidP="005C4A46">
      <w:pPr>
        <w:pStyle w:val="BodyText"/>
        <w:numPr>
          <w:ilvl w:val="0"/>
          <w:numId w:val="60"/>
        </w:numPr>
      </w:pPr>
      <w:r>
        <w:t>Identifies the PRM Handler pointer corresponding to the GUID that was passed</w:t>
      </w:r>
    </w:p>
    <w:p w14:paraId="10A71D8A" w14:textId="77777777" w:rsidR="005C4A46" w:rsidRDefault="005C4A46" w:rsidP="005C4A46">
      <w:pPr>
        <w:pStyle w:val="BodyText"/>
        <w:numPr>
          <w:ilvl w:val="1"/>
          <w:numId w:val="60"/>
        </w:numPr>
      </w:pPr>
      <w:r>
        <w:lastRenderedPageBreak/>
        <w:t>Convert the PRM Handler Pointer from a Physical Address to a Virtual Address.</w:t>
      </w:r>
    </w:p>
    <w:p w14:paraId="76250248" w14:textId="2796BB29" w:rsidR="005C4A46" w:rsidRPr="006C3285" w:rsidRDefault="005C4A46" w:rsidP="006C3285">
      <w:pPr>
        <w:pStyle w:val="Caption"/>
        <w:numPr>
          <w:ilvl w:val="0"/>
          <w:numId w:val="60"/>
        </w:numPr>
        <w:jc w:val="left"/>
        <w:rPr>
          <w:b w:val="0"/>
          <w:bCs/>
        </w:rPr>
      </w:pPr>
      <w:r w:rsidRPr="004527E8">
        <w:rPr>
          <w:b w:val="0"/>
          <w:bCs/>
        </w:rPr>
        <w:t xml:space="preserve">Extracts the Static Data Buffer Pointer and the Runtime MMIO Ranges Pointer and </w:t>
      </w:r>
      <w:r w:rsidR="006C3285">
        <w:rPr>
          <w:b w:val="0"/>
          <w:bCs/>
        </w:rPr>
        <w:t>c</w:t>
      </w:r>
      <w:r w:rsidRPr="004527E8">
        <w:rPr>
          <w:b w:val="0"/>
          <w:bCs/>
        </w:rPr>
        <w:t xml:space="preserve">reate a </w:t>
      </w:r>
      <w:r w:rsidRPr="004527E8">
        <w:rPr>
          <w:b w:val="0"/>
          <w:bCs/>
          <w:i/>
          <w:iCs/>
        </w:rPr>
        <w:t xml:space="preserve">ContextBuffer </w:t>
      </w:r>
      <w:r w:rsidRPr="004527E8">
        <w:rPr>
          <w:b w:val="0"/>
          <w:bCs/>
        </w:rPr>
        <w:t>(</w:t>
      </w:r>
      <w:r w:rsidRPr="006C3285">
        <w:rPr>
          <w:b w:val="0"/>
          <w:bCs/>
        </w:rPr>
        <w:t xml:space="preserve">see </w:t>
      </w:r>
      <w:r w:rsidRPr="006C3285">
        <w:rPr>
          <w:b w:val="0"/>
          <w:bCs/>
        </w:rPr>
        <w:fldChar w:fldCharType="begin"/>
      </w:r>
      <w:r w:rsidRPr="006C3285">
        <w:rPr>
          <w:b w:val="0"/>
          <w:bCs/>
        </w:rPr>
        <w:instrText xml:space="preserve"> REF _Ref42448189 \h </w:instrText>
      </w:r>
      <w:r w:rsidR="004527E8" w:rsidRPr="006C3285">
        <w:rPr>
          <w:b w:val="0"/>
          <w:bCs/>
        </w:rPr>
        <w:instrText xml:space="preserve"> \* MERGEFORMAT </w:instrText>
      </w:r>
      <w:r w:rsidRPr="006C3285">
        <w:rPr>
          <w:b w:val="0"/>
          <w:bCs/>
        </w:rPr>
      </w:r>
      <w:r w:rsidRPr="006C3285">
        <w:rPr>
          <w:b w:val="0"/>
          <w:bCs/>
        </w:rPr>
        <w:fldChar w:fldCharType="separate"/>
      </w:r>
      <w:r w:rsidR="001F66E8" w:rsidRPr="006C3285">
        <w:rPr>
          <w:b w:val="0"/>
          <w:bCs/>
        </w:rPr>
        <w:t>Table 5</w:t>
      </w:r>
      <w:r w:rsidR="001F66E8" w:rsidRPr="006C3285">
        <w:rPr>
          <w:b w:val="0"/>
          <w:bCs/>
        </w:rPr>
        <w:noBreakHyphen/>
        <w:t>1</w:t>
      </w:r>
      <w:r w:rsidRPr="006C3285">
        <w:rPr>
          <w:b w:val="0"/>
          <w:bCs/>
        </w:rPr>
        <w:fldChar w:fldCharType="end"/>
      </w:r>
      <w:r w:rsidRPr="006C3285">
        <w:rPr>
          <w:b w:val="0"/>
          <w:bCs/>
        </w:rPr>
        <w:t xml:space="preserve">), which </w:t>
      </w:r>
      <w:r w:rsidR="008E31C5">
        <w:rPr>
          <w:b w:val="0"/>
          <w:bCs/>
        </w:rPr>
        <w:t xml:space="preserve">is </w:t>
      </w:r>
      <w:r w:rsidRPr="006C3285">
        <w:rPr>
          <w:b w:val="0"/>
          <w:bCs/>
        </w:rPr>
        <w:t>passed to the PRM Handler.</w:t>
      </w:r>
      <w:r>
        <w:t xml:space="preserve"> </w:t>
      </w:r>
    </w:p>
    <w:p w14:paraId="04D58B7B" w14:textId="77777777" w:rsidR="005C4A46" w:rsidRDefault="005C4A46" w:rsidP="005C4A46">
      <w:pPr>
        <w:pStyle w:val="BodyText"/>
        <w:numPr>
          <w:ilvl w:val="0"/>
          <w:numId w:val="60"/>
        </w:numPr>
      </w:pPr>
      <w:r>
        <w:t xml:space="preserve">In the case of ASL call, extracts the </w:t>
      </w:r>
      <w:proofErr w:type="spellStart"/>
      <w:r w:rsidRPr="001D17FA">
        <w:rPr>
          <w:i/>
          <w:iCs/>
        </w:rPr>
        <w:t>AcpiParameterBuffer</w:t>
      </w:r>
      <w:proofErr w:type="spellEnd"/>
      <w:r>
        <w:t xml:space="preserve"> pointer from PRMT. In the case of direct call, the </w:t>
      </w:r>
      <w:proofErr w:type="spellStart"/>
      <w:r w:rsidRPr="001549E5">
        <w:rPr>
          <w:i/>
          <w:iCs/>
        </w:rPr>
        <w:t>ParameterBuffer</w:t>
      </w:r>
      <w:proofErr w:type="spellEnd"/>
      <w:r>
        <w:t xml:space="preserve"> pointer is passed by the caller and </w:t>
      </w:r>
      <w:proofErr w:type="spellStart"/>
      <w:r w:rsidRPr="001D17FA">
        <w:rPr>
          <w:i/>
          <w:iCs/>
        </w:rPr>
        <w:t>AcpiParameterBuffer</w:t>
      </w:r>
      <w:proofErr w:type="spellEnd"/>
      <w:r>
        <w:t xml:space="preserve"> is ignored. </w:t>
      </w:r>
    </w:p>
    <w:p w14:paraId="0F54A2F6" w14:textId="77777777" w:rsidR="005C4A46" w:rsidRDefault="005C4A46" w:rsidP="005C4A46">
      <w:pPr>
        <w:pStyle w:val="BodyText"/>
        <w:numPr>
          <w:ilvl w:val="0"/>
          <w:numId w:val="60"/>
        </w:numPr>
      </w:pPr>
      <w:r>
        <w:t>Invokes the PRM handler with the following calling convention</w:t>
      </w:r>
    </w:p>
    <w:p w14:paraId="3CFC7077"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EFI_STATUS</w:t>
      </w:r>
    </w:p>
    <w:p w14:paraId="3B734871"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PRM_EXPORT_API</w:t>
      </w:r>
    </w:p>
    <w:p w14:paraId="50AEEE44"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(EFIAPI *PRM_HANDLER) (</w:t>
      </w:r>
    </w:p>
    <w:p w14:paraId="61F79106"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 xml:space="preserve">    </w:t>
      </w:r>
      <w:proofErr w:type="gramStart"/>
      <w:r w:rsidRPr="0009739B">
        <w:rPr>
          <w:rFonts w:ascii="Courier New" w:hAnsi="Courier New" w:cs="Courier New"/>
        </w:rPr>
        <w:t>IN  VOID</w:t>
      </w:r>
      <w:proofErr w:type="gramEnd"/>
      <w:r w:rsidRPr="0009739B">
        <w:rPr>
          <w:rFonts w:ascii="Courier New" w:hAnsi="Courier New" w:cs="Courier New"/>
        </w:rPr>
        <w:t xml:space="preserve">                       *</w:t>
      </w:r>
      <w:proofErr w:type="spellStart"/>
      <w:r w:rsidRPr="0009739B">
        <w:rPr>
          <w:rFonts w:ascii="Courier New" w:hAnsi="Courier New" w:cs="Courier New"/>
        </w:rPr>
        <w:t>ParameterBuffer</w:t>
      </w:r>
      <w:proofErr w:type="spellEnd"/>
      <w:r w:rsidRPr="0009739B">
        <w:rPr>
          <w:rFonts w:ascii="Courier New" w:hAnsi="Courier New" w:cs="Courier New"/>
        </w:rPr>
        <w:t xml:space="preserve"> OPTIONAL,</w:t>
      </w:r>
    </w:p>
    <w:p w14:paraId="718389B7"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 xml:space="preserve">    </w:t>
      </w:r>
      <w:proofErr w:type="gramStart"/>
      <w:r w:rsidRPr="0009739B">
        <w:rPr>
          <w:rFonts w:ascii="Courier New" w:hAnsi="Courier New" w:cs="Courier New"/>
        </w:rPr>
        <w:t>IN  PRM</w:t>
      </w:r>
      <w:proofErr w:type="gramEnd"/>
      <w:r w:rsidRPr="0009739B">
        <w:rPr>
          <w:rFonts w:ascii="Courier New" w:hAnsi="Courier New" w:cs="Courier New"/>
        </w:rPr>
        <w:t>_MODULE_CONTEXT_BUFFER  *</w:t>
      </w:r>
      <w:proofErr w:type="spellStart"/>
      <w:r w:rsidRPr="0009739B">
        <w:rPr>
          <w:rFonts w:ascii="Courier New" w:hAnsi="Courier New" w:cs="Courier New"/>
        </w:rPr>
        <w:t>ContextBuffer</w:t>
      </w:r>
      <w:proofErr w:type="spellEnd"/>
      <w:r w:rsidRPr="0009739B">
        <w:rPr>
          <w:rFonts w:ascii="Courier New" w:hAnsi="Courier New" w:cs="Courier New"/>
        </w:rPr>
        <w:t xml:space="preserve">   OPTIONAL</w:t>
      </w:r>
    </w:p>
    <w:p w14:paraId="5E4718F4" w14:textId="77777777" w:rsidR="005C4A46" w:rsidRDefault="005C4A46" w:rsidP="005C4A46">
      <w:pPr>
        <w:pStyle w:val="ListParagraph"/>
        <w:rPr>
          <w:rFonts w:ascii="Courier New" w:hAnsi="Courier New" w:cs="Courier New"/>
        </w:rPr>
      </w:pPr>
      <w:r w:rsidRPr="0009739B">
        <w:rPr>
          <w:rFonts w:ascii="Courier New" w:hAnsi="Courier New" w:cs="Courier New"/>
        </w:rPr>
        <w:t xml:space="preserve">    );</w:t>
      </w:r>
    </w:p>
    <w:p w14:paraId="689542FF" w14:textId="77777777" w:rsidR="005C4A46" w:rsidRPr="0009739B" w:rsidRDefault="005C4A46" w:rsidP="005C4A46">
      <w:pPr>
        <w:pStyle w:val="ListParagraph"/>
        <w:rPr>
          <w:rFonts w:ascii="Courier New" w:hAnsi="Courier New" w:cs="Courier New"/>
        </w:rPr>
      </w:pPr>
    </w:p>
    <w:p w14:paraId="528DDE6D" w14:textId="77777777" w:rsidR="00552A31" w:rsidRDefault="00552A31" w:rsidP="00552A31">
      <w:pPr>
        <w:pStyle w:val="BodyText"/>
      </w:pPr>
    </w:p>
    <w:p w14:paraId="47C35C1B" w14:textId="77777777" w:rsidR="00552A31" w:rsidRDefault="00552A31" w:rsidP="009B7D8E">
      <w:pPr>
        <w:pStyle w:val="Heading2"/>
      </w:pPr>
      <w:bookmarkStart w:id="1174" w:name="_Toc109825374"/>
      <w:r>
        <w:t>Direct Invocation</w:t>
      </w:r>
      <w:bookmarkEnd w:id="1174"/>
    </w:p>
    <w:p w14:paraId="592DA826" w14:textId="1663B78E" w:rsidR="006F20C0" w:rsidRDefault="00F37D88" w:rsidP="00743635">
      <w:pPr>
        <w:pStyle w:val="BodyText"/>
      </w:pPr>
      <w:r>
        <w:t>ACPI Bridge Driver exposes an IOC</w:t>
      </w:r>
      <w:r w:rsidR="007D128F">
        <w:t xml:space="preserve">TL that can be invoked by a PRM aware OS driver. </w:t>
      </w:r>
      <w:r w:rsidR="00552A31">
        <w:t>In the case of Direct Invocation, the PRM aware OS driver calls into th</w:t>
      </w:r>
      <w:r w:rsidR="003A685A">
        <w:t>is IOCTL</w:t>
      </w:r>
      <w:r w:rsidR="00552A31">
        <w:t xml:space="preserve">, by passing the GUID of the PRM handler to be invoked, and </w:t>
      </w:r>
      <w:r w:rsidR="004354D4">
        <w:t xml:space="preserve">a </w:t>
      </w:r>
      <w:r w:rsidR="00552A31">
        <w:t xml:space="preserve">pointer to the </w:t>
      </w:r>
      <w:proofErr w:type="spellStart"/>
      <w:r w:rsidR="00F22287" w:rsidRPr="00F22287">
        <w:rPr>
          <w:i/>
          <w:iCs/>
        </w:rPr>
        <w:t>P</w:t>
      </w:r>
      <w:r w:rsidR="00552A31" w:rsidRPr="00F22287">
        <w:rPr>
          <w:i/>
          <w:iCs/>
        </w:rPr>
        <w:t>arameter</w:t>
      </w:r>
      <w:r w:rsidR="00F22287" w:rsidRPr="00F22287">
        <w:rPr>
          <w:i/>
          <w:iCs/>
        </w:rPr>
        <w:t>B</w:t>
      </w:r>
      <w:r w:rsidR="00552A31" w:rsidRPr="00F22287">
        <w:rPr>
          <w:i/>
          <w:iCs/>
        </w:rPr>
        <w:t>uffer</w:t>
      </w:r>
      <w:proofErr w:type="spellEnd"/>
      <w:r w:rsidR="00552A31">
        <w:t xml:space="preserve">. </w:t>
      </w:r>
    </w:p>
    <w:p w14:paraId="431C3BE0" w14:textId="0EFA45BA" w:rsidR="00552A31" w:rsidRPr="00443D9F" w:rsidRDefault="00A7133F" w:rsidP="00552A31">
      <w:pPr>
        <w:pStyle w:val="BodyText"/>
        <w:rPr>
          <w:i/>
          <w:iCs/>
        </w:rPr>
      </w:pPr>
      <w:r w:rsidRPr="00443D9F">
        <w:rPr>
          <w:i/>
          <w:iCs/>
          <w:u w:val="single"/>
        </w:rPr>
        <w:t>NOTE</w:t>
      </w:r>
      <w:r w:rsidRPr="00443D9F">
        <w:rPr>
          <w:i/>
          <w:iCs/>
        </w:rPr>
        <w:t>: Direct Invocation i</w:t>
      </w:r>
      <w:r w:rsidR="008403AD" w:rsidRPr="00443D9F">
        <w:rPr>
          <w:i/>
          <w:iCs/>
        </w:rPr>
        <w:t>s a mechanism that is intended for future use</w:t>
      </w:r>
      <w:r w:rsidR="009E68CC" w:rsidRPr="00443D9F">
        <w:rPr>
          <w:i/>
          <w:iCs/>
        </w:rPr>
        <w:t xml:space="preserve">, in an environment where </w:t>
      </w:r>
      <w:r w:rsidR="0024570F" w:rsidRPr="00443D9F">
        <w:rPr>
          <w:i/>
          <w:iCs/>
        </w:rPr>
        <w:t xml:space="preserve">the OS ACPI subsystem, </w:t>
      </w:r>
      <w:r w:rsidR="00443D9F" w:rsidRPr="00443D9F">
        <w:rPr>
          <w:i/>
          <w:iCs/>
        </w:rPr>
        <w:t xml:space="preserve">OS Drivers and BIOS are PRM compatible. </w:t>
      </w:r>
      <w:r w:rsidRPr="00443D9F">
        <w:rPr>
          <w:i/>
          <w:iCs/>
        </w:rPr>
        <w:t xml:space="preserve"> </w:t>
      </w:r>
    </w:p>
    <w:p w14:paraId="406B425C" w14:textId="77777777" w:rsidR="00A7133F" w:rsidRPr="003A7C78" w:rsidRDefault="00A7133F" w:rsidP="00552A31">
      <w:pPr>
        <w:pStyle w:val="BodyText"/>
      </w:pPr>
    </w:p>
    <w:p w14:paraId="29204448" w14:textId="20148877" w:rsidR="00552A31" w:rsidRDefault="00552A31" w:rsidP="009B7D8E">
      <w:pPr>
        <w:pStyle w:val="Heading2"/>
      </w:pPr>
      <w:bookmarkStart w:id="1175" w:name="_Toc109825375"/>
      <w:r>
        <w:t xml:space="preserve">ASL </w:t>
      </w:r>
      <w:r w:rsidR="009B7D8E">
        <w:t xml:space="preserve">(_DSM) </w:t>
      </w:r>
      <w:r>
        <w:t>Based Invocation</w:t>
      </w:r>
      <w:bookmarkEnd w:id="1175"/>
    </w:p>
    <w:p w14:paraId="76BD96C3" w14:textId="6A04833C" w:rsidR="002C3EE8" w:rsidRDefault="002C3EE8" w:rsidP="002C3EE8">
      <w:pPr>
        <w:pStyle w:val="BodyText"/>
      </w:pPr>
      <w:r>
        <w:t xml:space="preserve">To be able to invoke runtime code from ASL, a bridging mechanism needs to be in place. ASL provides for an </w:t>
      </w:r>
      <w:proofErr w:type="spellStart"/>
      <w:r>
        <w:t>OpRegion</w:t>
      </w:r>
      <w:proofErr w:type="spellEnd"/>
      <w:r>
        <w:t xml:space="preserve"> handler that is synchronous in nature. The PRM extends this by introducing a new ‘PRM’ </w:t>
      </w:r>
      <w:proofErr w:type="spellStart"/>
      <w:r>
        <w:t>OpRegion</w:t>
      </w:r>
      <w:proofErr w:type="spellEnd"/>
      <w:r>
        <w:t xml:space="preserve"> Type. </w:t>
      </w:r>
      <w:r w:rsidR="00727EDE">
        <w:t xml:space="preserve">Further details regarding ACPI-specific structures introduced for PRM support are described in the </w:t>
      </w:r>
      <w:r w:rsidR="007C227A">
        <w:t>_DSM invocation section in the appendix.</w:t>
      </w:r>
    </w:p>
    <w:p w14:paraId="13E6BF9F" w14:textId="77777777" w:rsidR="002C3EE8" w:rsidRDefault="002C3EE8" w:rsidP="002C3EE8">
      <w:pPr>
        <w:pStyle w:val="BodyText"/>
      </w:pPr>
    </w:p>
    <w:p w14:paraId="1E6D07B1" w14:textId="089E7639" w:rsidR="005F1B5A" w:rsidRDefault="009B47E8" w:rsidP="00F44FCA">
      <w:pPr>
        <w:pStyle w:val="Heading2"/>
      </w:pPr>
      <w:bookmarkStart w:id="1176" w:name="_Ref42029744"/>
      <w:bookmarkStart w:id="1177" w:name="_Toc109825376"/>
      <w:r>
        <w:t>Context Buffer</w:t>
      </w:r>
      <w:bookmarkEnd w:id="1176"/>
      <w:bookmarkEnd w:id="1177"/>
    </w:p>
    <w:p w14:paraId="17597FBE" w14:textId="633BF493" w:rsidR="00BC640E" w:rsidRDefault="00BC640E" w:rsidP="00BC640E">
      <w:pPr>
        <w:pStyle w:val="BodyText"/>
      </w:pPr>
      <w:r w:rsidRPr="00023BCA">
        <w:t xml:space="preserve">The Context Buffer is a well-defined buffer </w:t>
      </w:r>
      <w:r>
        <w:t xml:space="preserve">per PRM handler that describes </w:t>
      </w:r>
      <w:r w:rsidRPr="00023BCA">
        <w:t>resources available to the handler during its execution.</w:t>
      </w:r>
      <w:r w:rsidR="00FC471C">
        <w:t xml:space="preserve"> This buffer is allocated </w:t>
      </w:r>
      <w:r w:rsidR="009301A0">
        <w:t>within the OS and the OS is responsible for converting physical addresses to virtual addresses if applicable.</w:t>
      </w:r>
    </w:p>
    <w:p w14:paraId="42B56E94" w14:textId="77777777" w:rsidR="000945B2" w:rsidRDefault="000945B2" w:rsidP="000945B2">
      <w:pPr>
        <w:pStyle w:val="Caption"/>
      </w:pPr>
      <w:bookmarkStart w:id="1178" w:name="_Ref42448189"/>
    </w:p>
    <w:p w14:paraId="7DF55856" w14:textId="658BD145" w:rsidR="000945B2" w:rsidRDefault="000945B2" w:rsidP="000945B2">
      <w:pPr>
        <w:pStyle w:val="Caption"/>
      </w:pPr>
      <w:r>
        <w:t xml:space="preserve">Table </w:t>
      </w:r>
      <w:r w:rsidR="004F04CA">
        <w:fldChar w:fldCharType="begin"/>
      </w:r>
      <w:r w:rsidR="004F04CA">
        <w:instrText xml:space="preserve"> STYLEREF 1 \s </w:instrText>
      </w:r>
      <w:r w:rsidR="004F04CA">
        <w:fldChar w:fldCharType="separate"/>
      </w:r>
      <w:r w:rsidR="004F04CA">
        <w:t>5</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1</w:t>
      </w:r>
      <w:r w:rsidR="004F04CA">
        <w:fldChar w:fldCharType="end"/>
      </w:r>
      <w:bookmarkEnd w:id="1178"/>
      <w:r>
        <w:t xml:space="preserve"> Context Buffer Structure (</w:t>
      </w:r>
      <w:r w:rsidRPr="007F403B">
        <w:rPr>
          <w:i/>
          <w:iCs/>
        </w:rPr>
        <w:t>ContextBuffer</w:t>
      </w:r>
      <w:r>
        <w:rPr>
          <w:i/>
          <w:iCs/>
        </w:rPr>
        <w:t>)</w:t>
      </w:r>
    </w:p>
    <w:tbl>
      <w:tblPr>
        <w:tblStyle w:val="GridTable1Light"/>
        <w:tblW w:w="9265" w:type="dxa"/>
        <w:tblInd w:w="85" w:type="dxa"/>
        <w:tblLayout w:type="fixed"/>
        <w:tblLook w:val="04A0" w:firstRow="1" w:lastRow="0" w:firstColumn="1" w:lastColumn="0" w:noHBand="0" w:noVBand="1"/>
      </w:tblPr>
      <w:tblGrid>
        <w:gridCol w:w="2250"/>
        <w:gridCol w:w="900"/>
        <w:gridCol w:w="900"/>
        <w:gridCol w:w="5215"/>
      </w:tblGrid>
      <w:tr w:rsidR="00BC640E" w:rsidRPr="00023BCA" w14:paraId="16AE163C" w14:textId="77777777" w:rsidTr="00433B3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250" w:type="dxa"/>
            <w:hideMark/>
          </w:tcPr>
          <w:p w14:paraId="42E0626B" w14:textId="77777777" w:rsidR="00BC640E" w:rsidRPr="00023BCA" w:rsidRDefault="00BC640E" w:rsidP="00433B38">
            <w:pPr>
              <w:pStyle w:val="BodyText"/>
              <w:rPr>
                <w:sz w:val="20"/>
                <w:szCs w:val="18"/>
              </w:rPr>
            </w:pPr>
            <w:r w:rsidRPr="00023BCA">
              <w:rPr>
                <w:sz w:val="20"/>
                <w:szCs w:val="18"/>
              </w:rPr>
              <w:t>Field</w:t>
            </w:r>
          </w:p>
        </w:tc>
        <w:tc>
          <w:tcPr>
            <w:tcW w:w="900" w:type="dxa"/>
            <w:hideMark/>
          </w:tcPr>
          <w:p w14:paraId="352C6928" w14:textId="77777777" w:rsidR="00BC640E" w:rsidRPr="00023BCA" w:rsidRDefault="00BC640E"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023BCA">
              <w:rPr>
                <w:sz w:val="20"/>
                <w:szCs w:val="18"/>
              </w:rPr>
              <w:t>Byte length</w:t>
            </w:r>
          </w:p>
        </w:tc>
        <w:tc>
          <w:tcPr>
            <w:tcW w:w="900" w:type="dxa"/>
            <w:hideMark/>
          </w:tcPr>
          <w:p w14:paraId="03CAE58C" w14:textId="77777777" w:rsidR="00BC640E" w:rsidRPr="00023BCA" w:rsidRDefault="00BC640E"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023BCA">
              <w:rPr>
                <w:sz w:val="20"/>
                <w:szCs w:val="18"/>
              </w:rPr>
              <w:t>Byte offset</w:t>
            </w:r>
          </w:p>
        </w:tc>
        <w:tc>
          <w:tcPr>
            <w:tcW w:w="5215" w:type="dxa"/>
            <w:hideMark/>
          </w:tcPr>
          <w:p w14:paraId="19D4E050" w14:textId="77777777" w:rsidR="00BC640E" w:rsidRPr="00023BCA" w:rsidRDefault="00BC640E"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023BCA">
              <w:rPr>
                <w:sz w:val="20"/>
                <w:szCs w:val="18"/>
              </w:rPr>
              <w:t>Description</w:t>
            </w:r>
          </w:p>
        </w:tc>
      </w:tr>
      <w:tr w:rsidR="00BC640E" w:rsidRPr="00023BCA" w14:paraId="76CE79A6" w14:textId="77777777" w:rsidTr="00433B38">
        <w:trPr>
          <w:trHeight w:val="456"/>
        </w:trPr>
        <w:tc>
          <w:tcPr>
            <w:cnfStyle w:val="001000000000" w:firstRow="0" w:lastRow="0" w:firstColumn="1" w:lastColumn="0" w:oddVBand="0" w:evenVBand="0" w:oddHBand="0" w:evenHBand="0" w:firstRowFirstColumn="0" w:firstRowLastColumn="0" w:lastRowFirstColumn="0" w:lastRowLastColumn="0"/>
            <w:tcW w:w="2250" w:type="dxa"/>
            <w:hideMark/>
          </w:tcPr>
          <w:p w14:paraId="2F97C5FA" w14:textId="77777777" w:rsidR="00BC640E" w:rsidRPr="00023BCA" w:rsidRDefault="00BC640E" w:rsidP="00433B38">
            <w:pPr>
              <w:pStyle w:val="BodyText"/>
              <w:rPr>
                <w:sz w:val="20"/>
                <w:szCs w:val="18"/>
              </w:rPr>
            </w:pPr>
            <w:r w:rsidRPr="00023BCA">
              <w:rPr>
                <w:sz w:val="20"/>
                <w:szCs w:val="18"/>
              </w:rPr>
              <w:t>Signature</w:t>
            </w:r>
          </w:p>
        </w:tc>
        <w:tc>
          <w:tcPr>
            <w:tcW w:w="900" w:type="dxa"/>
            <w:hideMark/>
          </w:tcPr>
          <w:p w14:paraId="6C92DAEA"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4</w:t>
            </w:r>
          </w:p>
        </w:tc>
        <w:tc>
          <w:tcPr>
            <w:tcW w:w="900" w:type="dxa"/>
            <w:hideMark/>
          </w:tcPr>
          <w:p w14:paraId="58E52DB4"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0</w:t>
            </w:r>
          </w:p>
        </w:tc>
        <w:tc>
          <w:tcPr>
            <w:tcW w:w="5215" w:type="dxa"/>
            <w:hideMark/>
          </w:tcPr>
          <w:p w14:paraId="6B174567"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‘PRMC’. Signature of the PRM Module Context Buffer structure.</w:t>
            </w:r>
          </w:p>
        </w:tc>
      </w:tr>
      <w:tr w:rsidR="00BC640E" w:rsidRPr="00023BCA" w14:paraId="0F777CD9" w14:textId="77777777" w:rsidTr="00433B38">
        <w:trPr>
          <w:trHeight w:val="357"/>
        </w:trPr>
        <w:tc>
          <w:tcPr>
            <w:cnfStyle w:val="001000000000" w:firstRow="0" w:lastRow="0" w:firstColumn="1" w:lastColumn="0" w:oddVBand="0" w:evenVBand="0" w:oddHBand="0" w:evenHBand="0" w:firstRowFirstColumn="0" w:firstRowLastColumn="0" w:lastRowFirstColumn="0" w:lastRowLastColumn="0"/>
            <w:tcW w:w="2250" w:type="dxa"/>
            <w:hideMark/>
          </w:tcPr>
          <w:p w14:paraId="6A1DD19C" w14:textId="77777777" w:rsidR="00BC640E" w:rsidRPr="00023BCA" w:rsidRDefault="00BC640E" w:rsidP="00433B38">
            <w:pPr>
              <w:pStyle w:val="BodyText"/>
              <w:rPr>
                <w:sz w:val="20"/>
                <w:szCs w:val="18"/>
              </w:rPr>
            </w:pPr>
            <w:r w:rsidRPr="00023BCA">
              <w:rPr>
                <w:sz w:val="20"/>
                <w:szCs w:val="18"/>
              </w:rPr>
              <w:t>Revision</w:t>
            </w:r>
          </w:p>
        </w:tc>
        <w:tc>
          <w:tcPr>
            <w:tcW w:w="900" w:type="dxa"/>
            <w:hideMark/>
          </w:tcPr>
          <w:p w14:paraId="14FF34B4"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2</w:t>
            </w:r>
          </w:p>
        </w:tc>
        <w:tc>
          <w:tcPr>
            <w:tcW w:w="900" w:type="dxa"/>
            <w:hideMark/>
          </w:tcPr>
          <w:p w14:paraId="1D958781"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4</w:t>
            </w:r>
          </w:p>
        </w:tc>
        <w:tc>
          <w:tcPr>
            <w:tcW w:w="5215" w:type="dxa"/>
            <w:hideMark/>
          </w:tcPr>
          <w:p w14:paraId="0C7C167D"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Revision of this PRM Module Context Buffer structure.</w:t>
            </w:r>
          </w:p>
        </w:tc>
      </w:tr>
      <w:tr w:rsidR="00BC640E" w:rsidRPr="00023BCA" w14:paraId="21CEF603" w14:textId="77777777" w:rsidTr="00433B38">
        <w:trPr>
          <w:trHeight w:val="274"/>
        </w:trPr>
        <w:tc>
          <w:tcPr>
            <w:cnfStyle w:val="001000000000" w:firstRow="0" w:lastRow="0" w:firstColumn="1" w:lastColumn="0" w:oddVBand="0" w:evenVBand="0" w:oddHBand="0" w:evenHBand="0" w:firstRowFirstColumn="0" w:firstRowLastColumn="0" w:lastRowFirstColumn="0" w:lastRowLastColumn="0"/>
            <w:tcW w:w="2250" w:type="dxa"/>
          </w:tcPr>
          <w:p w14:paraId="75FD5696" w14:textId="77777777" w:rsidR="00BC640E" w:rsidRPr="003A1DD1" w:rsidRDefault="00BC640E" w:rsidP="00433B38">
            <w:pPr>
              <w:pStyle w:val="BodyText"/>
              <w:rPr>
                <w:sz w:val="20"/>
                <w:szCs w:val="18"/>
              </w:rPr>
            </w:pPr>
            <w:r w:rsidRPr="003A1DD1">
              <w:rPr>
                <w:sz w:val="20"/>
                <w:szCs w:val="18"/>
              </w:rPr>
              <w:t>Reserved</w:t>
            </w:r>
          </w:p>
        </w:tc>
        <w:tc>
          <w:tcPr>
            <w:tcW w:w="900" w:type="dxa"/>
          </w:tcPr>
          <w:p w14:paraId="12EFBCD2"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2</w:t>
            </w:r>
          </w:p>
        </w:tc>
        <w:tc>
          <w:tcPr>
            <w:tcW w:w="900" w:type="dxa"/>
          </w:tcPr>
          <w:p w14:paraId="122B6F60" w14:textId="2403C732" w:rsidR="00BC640E" w:rsidRPr="00023BCA" w:rsidRDefault="009D7542"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6</w:t>
            </w:r>
          </w:p>
        </w:tc>
        <w:tc>
          <w:tcPr>
            <w:tcW w:w="5215" w:type="dxa"/>
          </w:tcPr>
          <w:p w14:paraId="275C7A5C"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Reserved</w:t>
            </w:r>
          </w:p>
        </w:tc>
      </w:tr>
      <w:tr w:rsidR="00BC640E" w:rsidRPr="00023BCA" w14:paraId="309AD519" w14:textId="77777777" w:rsidTr="00433B38">
        <w:trPr>
          <w:trHeight w:val="274"/>
        </w:trPr>
        <w:tc>
          <w:tcPr>
            <w:cnfStyle w:val="001000000000" w:firstRow="0" w:lastRow="0" w:firstColumn="1" w:lastColumn="0" w:oddVBand="0" w:evenVBand="0" w:oddHBand="0" w:evenHBand="0" w:firstRowFirstColumn="0" w:firstRowLastColumn="0" w:lastRowFirstColumn="0" w:lastRowLastColumn="0"/>
            <w:tcW w:w="2250" w:type="dxa"/>
            <w:hideMark/>
          </w:tcPr>
          <w:p w14:paraId="1BC09BB9" w14:textId="77777777" w:rsidR="00BC640E" w:rsidRPr="00023BCA" w:rsidRDefault="00BC640E" w:rsidP="00433B38">
            <w:pPr>
              <w:pStyle w:val="BodyText"/>
              <w:rPr>
                <w:sz w:val="20"/>
                <w:szCs w:val="18"/>
              </w:rPr>
            </w:pPr>
            <w:r w:rsidRPr="00023BCA">
              <w:rPr>
                <w:sz w:val="20"/>
                <w:szCs w:val="18"/>
              </w:rPr>
              <w:lastRenderedPageBreak/>
              <w:t>Identifier</w:t>
            </w:r>
          </w:p>
        </w:tc>
        <w:tc>
          <w:tcPr>
            <w:tcW w:w="900" w:type="dxa"/>
            <w:hideMark/>
          </w:tcPr>
          <w:p w14:paraId="4722B863"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16</w:t>
            </w:r>
          </w:p>
        </w:tc>
        <w:tc>
          <w:tcPr>
            <w:tcW w:w="900" w:type="dxa"/>
            <w:hideMark/>
          </w:tcPr>
          <w:p w14:paraId="1A087FF0" w14:textId="7EC82186" w:rsidR="00BC640E" w:rsidRPr="00023BCA" w:rsidRDefault="009D7542"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8</w:t>
            </w:r>
          </w:p>
        </w:tc>
        <w:tc>
          <w:tcPr>
            <w:tcW w:w="5215" w:type="dxa"/>
            <w:hideMark/>
          </w:tcPr>
          <w:p w14:paraId="5320E916"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 xml:space="preserve">The GUID of the PRM </w:t>
            </w:r>
            <w:r>
              <w:rPr>
                <w:sz w:val="20"/>
                <w:szCs w:val="18"/>
              </w:rPr>
              <w:t>handler</w:t>
            </w:r>
            <w:r w:rsidRPr="00023BCA">
              <w:rPr>
                <w:sz w:val="20"/>
                <w:szCs w:val="18"/>
              </w:rPr>
              <w:t xml:space="preserve"> represented by this structure.</w:t>
            </w:r>
          </w:p>
        </w:tc>
      </w:tr>
      <w:tr w:rsidR="00BC640E" w:rsidRPr="00023BCA" w14:paraId="669B4D1D" w14:textId="77777777" w:rsidTr="00433B38">
        <w:trPr>
          <w:trHeight w:val="1915"/>
        </w:trPr>
        <w:tc>
          <w:tcPr>
            <w:cnfStyle w:val="001000000000" w:firstRow="0" w:lastRow="0" w:firstColumn="1" w:lastColumn="0" w:oddVBand="0" w:evenVBand="0" w:oddHBand="0" w:evenHBand="0" w:firstRowFirstColumn="0" w:firstRowLastColumn="0" w:lastRowFirstColumn="0" w:lastRowLastColumn="0"/>
            <w:tcW w:w="2250" w:type="dxa"/>
            <w:hideMark/>
          </w:tcPr>
          <w:p w14:paraId="3EEDED55" w14:textId="77777777" w:rsidR="00BC640E" w:rsidRPr="00023BCA" w:rsidRDefault="00BC640E" w:rsidP="00433B38">
            <w:pPr>
              <w:pStyle w:val="BodyText"/>
              <w:rPr>
                <w:sz w:val="20"/>
                <w:szCs w:val="18"/>
              </w:rPr>
            </w:pPr>
            <w:proofErr w:type="spellStart"/>
            <w:r w:rsidRPr="00023BCA">
              <w:rPr>
                <w:sz w:val="20"/>
                <w:szCs w:val="18"/>
              </w:rPr>
              <w:t>StaticDataBuffer</w:t>
            </w:r>
            <w:proofErr w:type="spellEnd"/>
          </w:p>
          <w:p w14:paraId="48B6BA22" w14:textId="77777777" w:rsidR="00BC640E" w:rsidRPr="00023BCA" w:rsidRDefault="00BC640E" w:rsidP="00433B38">
            <w:pPr>
              <w:pStyle w:val="BodyText"/>
              <w:rPr>
                <w:b w:val="0"/>
                <w:bCs w:val="0"/>
                <w:sz w:val="20"/>
                <w:szCs w:val="18"/>
              </w:rPr>
            </w:pPr>
            <w:r w:rsidRPr="00023BCA">
              <w:rPr>
                <w:sz w:val="20"/>
                <w:szCs w:val="18"/>
              </w:rPr>
              <w:t>(PRM_DATA_</w:t>
            </w:r>
          </w:p>
          <w:p w14:paraId="250F858B" w14:textId="77777777" w:rsidR="00BC640E" w:rsidRPr="00023BCA" w:rsidRDefault="00BC640E" w:rsidP="00433B38">
            <w:pPr>
              <w:pStyle w:val="BodyText"/>
              <w:rPr>
                <w:sz w:val="20"/>
                <w:szCs w:val="18"/>
              </w:rPr>
            </w:pPr>
            <w:r w:rsidRPr="00023BCA">
              <w:rPr>
                <w:sz w:val="20"/>
                <w:szCs w:val="18"/>
              </w:rPr>
              <w:t>BUFFER)</w:t>
            </w:r>
          </w:p>
          <w:p w14:paraId="5F82DB25" w14:textId="77777777" w:rsidR="00BC640E" w:rsidRPr="00023BCA" w:rsidRDefault="00BC640E" w:rsidP="00433B38">
            <w:pPr>
              <w:pStyle w:val="BodyText"/>
              <w:rPr>
                <w:sz w:val="20"/>
                <w:szCs w:val="18"/>
              </w:rPr>
            </w:pPr>
            <w:r w:rsidRPr="00023BCA">
              <w:rPr>
                <w:sz w:val="20"/>
                <w:szCs w:val="18"/>
              </w:rPr>
              <w:t>(</w:t>
            </w:r>
            <w:proofErr w:type="gramStart"/>
            <w:r w:rsidRPr="00023BCA">
              <w:rPr>
                <w:sz w:val="20"/>
                <w:szCs w:val="18"/>
              </w:rPr>
              <w:t>virtual</w:t>
            </w:r>
            <w:proofErr w:type="gramEnd"/>
            <w:r w:rsidRPr="00023BCA">
              <w:rPr>
                <w:sz w:val="20"/>
                <w:szCs w:val="18"/>
              </w:rPr>
              <w:t xml:space="preserve"> address)</w:t>
            </w:r>
          </w:p>
        </w:tc>
        <w:tc>
          <w:tcPr>
            <w:tcW w:w="900" w:type="dxa"/>
            <w:hideMark/>
          </w:tcPr>
          <w:p w14:paraId="3A1DF661"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8</w:t>
            </w:r>
          </w:p>
        </w:tc>
        <w:tc>
          <w:tcPr>
            <w:tcW w:w="900" w:type="dxa"/>
            <w:hideMark/>
          </w:tcPr>
          <w:p w14:paraId="2A81BC35" w14:textId="65AFF34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2</w:t>
            </w:r>
            <w:r w:rsidR="00890A1D">
              <w:rPr>
                <w:sz w:val="20"/>
                <w:szCs w:val="18"/>
              </w:rPr>
              <w:t>4</w:t>
            </w:r>
          </w:p>
        </w:tc>
        <w:tc>
          <w:tcPr>
            <w:tcW w:w="5215" w:type="dxa"/>
            <w:hideMark/>
          </w:tcPr>
          <w:p w14:paraId="4E1E1658"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 xml:space="preserve">A </w:t>
            </w:r>
            <w:r>
              <w:rPr>
                <w:sz w:val="20"/>
                <w:szCs w:val="18"/>
              </w:rPr>
              <w:t xml:space="preserve">virtual address </w:t>
            </w:r>
            <w:r w:rsidRPr="00023BCA">
              <w:rPr>
                <w:sz w:val="20"/>
                <w:szCs w:val="18"/>
              </w:rPr>
              <w:t xml:space="preserve">pointer to the static data buffer allocated for the PRM </w:t>
            </w:r>
            <w:r>
              <w:rPr>
                <w:sz w:val="20"/>
                <w:szCs w:val="18"/>
              </w:rPr>
              <w:t>handler</w:t>
            </w:r>
            <w:r w:rsidRPr="00023BCA">
              <w:rPr>
                <w:sz w:val="20"/>
                <w:szCs w:val="18"/>
              </w:rPr>
              <w:t xml:space="preserve"> represented by this context instance.</w:t>
            </w:r>
          </w:p>
          <w:p w14:paraId="734C06AE"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The static buffer is intended to be populated in the firmware boot environment.</w:t>
            </w:r>
          </w:p>
          <w:p w14:paraId="46A943D0"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This pointer may be NULL if a static data buffer is not needed.</w:t>
            </w:r>
          </w:p>
        </w:tc>
      </w:tr>
      <w:tr w:rsidR="00BC640E" w:rsidRPr="00023BCA" w14:paraId="65143257" w14:textId="77777777" w:rsidTr="00433B38">
        <w:trPr>
          <w:trHeight w:val="1368"/>
        </w:trPr>
        <w:tc>
          <w:tcPr>
            <w:cnfStyle w:val="001000000000" w:firstRow="0" w:lastRow="0" w:firstColumn="1" w:lastColumn="0" w:oddVBand="0" w:evenVBand="0" w:oddHBand="0" w:evenHBand="0" w:firstRowFirstColumn="0" w:firstRowLastColumn="0" w:lastRowFirstColumn="0" w:lastRowLastColumn="0"/>
            <w:tcW w:w="2250" w:type="dxa"/>
            <w:hideMark/>
          </w:tcPr>
          <w:p w14:paraId="6EEA4778" w14:textId="77777777" w:rsidR="00BC640E" w:rsidRPr="00023BCA" w:rsidRDefault="00BC640E" w:rsidP="00433B38">
            <w:pPr>
              <w:pStyle w:val="BodyText"/>
              <w:rPr>
                <w:b w:val="0"/>
                <w:sz w:val="20"/>
              </w:rPr>
            </w:pPr>
            <w:proofErr w:type="spellStart"/>
            <w:r w:rsidRPr="12465B64">
              <w:rPr>
                <w:sz w:val="20"/>
              </w:rPr>
              <w:t>RuntimeMmio</w:t>
            </w:r>
            <w:proofErr w:type="spellEnd"/>
          </w:p>
          <w:p w14:paraId="2CC4C30D" w14:textId="77777777" w:rsidR="00BC640E" w:rsidRPr="00023BCA" w:rsidRDefault="00BC640E" w:rsidP="00433B38">
            <w:pPr>
              <w:pStyle w:val="BodyText"/>
              <w:rPr>
                <w:sz w:val="20"/>
                <w:szCs w:val="18"/>
              </w:rPr>
            </w:pPr>
            <w:r w:rsidRPr="00023BCA">
              <w:rPr>
                <w:sz w:val="20"/>
                <w:szCs w:val="18"/>
              </w:rPr>
              <w:t>Ranges</w:t>
            </w:r>
          </w:p>
          <w:p w14:paraId="137B9853" w14:textId="77777777" w:rsidR="00BC640E" w:rsidRPr="00023BCA" w:rsidRDefault="00BC640E" w:rsidP="00433B38">
            <w:pPr>
              <w:pStyle w:val="BodyText"/>
              <w:rPr>
                <w:b w:val="0"/>
                <w:bCs w:val="0"/>
                <w:sz w:val="20"/>
                <w:szCs w:val="18"/>
              </w:rPr>
            </w:pPr>
            <w:r w:rsidRPr="00023BCA">
              <w:rPr>
                <w:sz w:val="20"/>
                <w:szCs w:val="18"/>
              </w:rPr>
              <w:t>(PRM_MODULE_</w:t>
            </w:r>
          </w:p>
          <w:p w14:paraId="078F7063" w14:textId="77777777" w:rsidR="00BC640E" w:rsidRPr="00023BCA" w:rsidRDefault="00BC640E" w:rsidP="00433B38">
            <w:pPr>
              <w:pStyle w:val="BodyText"/>
              <w:rPr>
                <w:b w:val="0"/>
                <w:bCs w:val="0"/>
                <w:sz w:val="20"/>
                <w:szCs w:val="18"/>
              </w:rPr>
            </w:pPr>
            <w:r w:rsidRPr="00023BCA">
              <w:rPr>
                <w:sz w:val="20"/>
                <w:szCs w:val="18"/>
              </w:rPr>
              <w:t>CONFIG_RUNTIM_</w:t>
            </w:r>
          </w:p>
          <w:p w14:paraId="24D73D57" w14:textId="77777777" w:rsidR="00BC640E" w:rsidRPr="00023BCA" w:rsidRDefault="00BC640E" w:rsidP="00433B38">
            <w:pPr>
              <w:pStyle w:val="BodyText"/>
              <w:rPr>
                <w:sz w:val="20"/>
                <w:szCs w:val="18"/>
              </w:rPr>
            </w:pPr>
            <w:r w:rsidRPr="00023BCA">
              <w:rPr>
                <w:sz w:val="20"/>
                <w:szCs w:val="18"/>
              </w:rPr>
              <w:t>MMIO_RANGES)</w:t>
            </w:r>
          </w:p>
          <w:p w14:paraId="7058EEFF" w14:textId="33E5CFFC" w:rsidR="00BC640E" w:rsidRPr="00023BCA" w:rsidRDefault="00BC640E" w:rsidP="00433B38">
            <w:pPr>
              <w:pStyle w:val="BodyText"/>
              <w:rPr>
                <w:sz w:val="20"/>
              </w:rPr>
            </w:pPr>
            <w:r w:rsidRPr="12465B64">
              <w:rPr>
                <w:sz w:val="20"/>
              </w:rPr>
              <w:t>(</w:t>
            </w:r>
            <w:proofErr w:type="gramStart"/>
            <w:r w:rsidRPr="12465B64">
              <w:rPr>
                <w:sz w:val="20"/>
              </w:rPr>
              <w:t>virtual</w:t>
            </w:r>
            <w:proofErr w:type="gramEnd"/>
            <w:r w:rsidRPr="12465B64">
              <w:rPr>
                <w:sz w:val="20"/>
              </w:rPr>
              <w:t xml:space="preserve"> address)</w:t>
            </w:r>
          </w:p>
        </w:tc>
        <w:tc>
          <w:tcPr>
            <w:tcW w:w="900" w:type="dxa"/>
            <w:hideMark/>
          </w:tcPr>
          <w:p w14:paraId="1ED595EA"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8</w:t>
            </w:r>
          </w:p>
        </w:tc>
        <w:tc>
          <w:tcPr>
            <w:tcW w:w="900" w:type="dxa"/>
            <w:hideMark/>
          </w:tcPr>
          <w:p w14:paraId="02E4ED6E" w14:textId="4F99E6B4"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3</w:t>
            </w:r>
            <w:r w:rsidR="00D65750">
              <w:rPr>
                <w:sz w:val="20"/>
                <w:szCs w:val="18"/>
              </w:rPr>
              <w:t>2</w:t>
            </w:r>
          </w:p>
        </w:tc>
        <w:tc>
          <w:tcPr>
            <w:tcW w:w="5215" w:type="dxa"/>
            <w:hideMark/>
          </w:tcPr>
          <w:p w14:paraId="23754A03"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 xml:space="preserve">A </w:t>
            </w:r>
            <w:r>
              <w:rPr>
                <w:sz w:val="20"/>
                <w:szCs w:val="18"/>
              </w:rPr>
              <w:t xml:space="preserve">virtual address </w:t>
            </w:r>
            <w:r w:rsidRPr="00023BCA">
              <w:rPr>
                <w:sz w:val="20"/>
                <w:szCs w:val="18"/>
              </w:rPr>
              <w:t xml:space="preserve">pointer to an array of PRM_RUNTIME_MMIO_RANGE structures that describe MMIO </w:t>
            </w:r>
            <w:r>
              <w:rPr>
                <w:sz w:val="20"/>
                <w:szCs w:val="18"/>
              </w:rPr>
              <w:t xml:space="preserve">physical address </w:t>
            </w:r>
            <w:r w:rsidRPr="00023BCA">
              <w:rPr>
                <w:sz w:val="20"/>
                <w:szCs w:val="18"/>
              </w:rPr>
              <w:t>ranges mapped to virtual memory addresses for access at OS runtime.</w:t>
            </w:r>
          </w:p>
          <w:p w14:paraId="65A51FA5" w14:textId="5227192A"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 xml:space="preserve">The MMIO ranges are intended to be populated in the firmware boot </w:t>
            </w:r>
            <w:r w:rsidR="000723FC" w:rsidRPr="00023BCA">
              <w:rPr>
                <w:sz w:val="20"/>
                <w:szCs w:val="18"/>
              </w:rPr>
              <w:t>environment</w:t>
            </w:r>
            <w:r w:rsidR="000723FC">
              <w:rPr>
                <w:sz w:val="20"/>
                <w:szCs w:val="18"/>
              </w:rPr>
              <w:t>. The</w:t>
            </w:r>
            <w:r>
              <w:rPr>
                <w:sz w:val="20"/>
                <w:szCs w:val="18"/>
              </w:rPr>
              <w:t xml:space="preserve"> virtual address pointer should also be set in the firmware boot environment.</w:t>
            </w:r>
          </w:p>
          <w:p w14:paraId="0ABBE386" w14:textId="77777777" w:rsidR="00BC640E" w:rsidRPr="00023BCA" w:rsidRDefault="00BC640E" w:rsidP="00433B38">
            <w:pPr>
              <w:pStyle w:val="BodyText"/>
              <w:keepN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This pointer may be NULL if runtime memory ranges are not needed.</w:t>
            </w:r>
          </w:p>
        </w:tc>
      </w:tr>
    </w:tbl>
    <w:p w14:paraId="2342EDB0" w14:textId="77777777" w:rsidR="007B7EFB" w:rsidRDefault="007B7EFB" w:rsidP="008359D3"/>
    <w:p w14:paraId="6329EFFA" w14:textId="480FDA9F" w:rsidR="00BC640E" w:rsidRDefault="00BC640E" w:rsidP="008359D3">
      <w:r>
        <w:t>The Context Buffer is allocated by the OS</w:t>
      </w:r>
      <w:r w:rsidR="000A4E2C">
        <w:t xml:space="preserve"> Bridge Driver</w:t>
      </w:r>
      <w:r w:rsidR="000760AC">
        <w:t xml:space="preserve">. This is constructed </w:t>
      </w:r>
      <w:r>
        <w:t>using data discovered in the PRM</w:t>
      </w:r>
      <w:r w:rsidR="000A4E2C">
        <w:t>T</w:t>
      </w:r>
      <w:r>
        <w:t xml:space="preserve"> ACPI table</w:t>
      </w:r>
      <w:r w:rsidR="000760AC">
        <w:t xml:space="preserve"> (</w:t>
      </w:r>
      <w:proofErr w:type="spellStart"/>
      <w:r w:rsidR="000760AC" w:rsidRPr="008359D3">
        <w:rPr>
          <w:i/>
          <w:iCs/>
        </w:rPr>
        <w:t>StaticDataBuffer</w:t>
      </w:r>
      <w:proofErr w:type="spellEnd"/>
      <w:r w:rsidR="000760AC">
        <w:t xml:space="preserve"> and </w:t>
      </w:r>
      <w:proofErr w:type="spellStart"/>
      <w:r w:rsidR="008359D3" w:rsidRPr="008359D3">
        <w:rPr>
          <w:rFonts w:cs="Segoe UI"/>
          <w:i/>
          <w:iCs/>
          <w:color w:val="000000" w:themeColor="dark1"/>
          <w:kern w:val="24"/>
          <w:szCs w:val="22"/>
        </w:rPr>
        <w:t>RuntimeMmioPages</w:t>
      </w:r>
      <w:proofErr w:type="spellEnd"/>
      <w:r w:rsidR="008359D3">
        <w:rPr>
          <w:rFonts w:cs="Segoe UI"/>
          <w:color w:val="000000" w:themeColor="dark1"/>
          <w:kern w:val="24"/>
          <w:szCs w:val="22"/>
        </w:rPr>
        <w:t>)</w:t>
      </w:r>
      <w:r>
        <w:t xml:space="preserve"> and passed as an argument to PRM handlers. For any pointer that is NULL in the ACPI table, a NULL pointer may be passed to PRM handlers. PRM handler code should expect and handle this case.</w:t>
      </w:r>
    </w:p>
    <w:p w14:paraId="4357B8CE" w14:textId="77777777" w:rsidR="00BC640E" w:rsidRDefault="00BC640E" w:rsidP="00DF08DE">
      <w:pPr>
        <w:pStyle w:val="BodyText"/>
      </w:pPr>
    </w:p>
    <w:p w14:paraId="730CE6A2" w14:textId="65950A82" w:rsidR="005F1B5A" w:rsidRDefault="005F1B5A" w:rsidP="00E364A5">
      <w:pPr>
        <w:pStyle w:val="BodyText"/>
      </w:pPr>
    </w:p>
    <w:p w14:paraId="4D90106C" w14:textId="4BB93E07" w:rsidR="00DB310B" w:rsidRDefault="00491A8A" w:rsidP="00DD5138">
      <w:pPr>
        <w:pStyle w:val="BodyText"/>
      </w:pPr>
      <w:r w:rsidRPr="00A46A95">
        <w:rPr>
          <w:noProof/>
        </w:rPr>
        <mc:AlternateContent>
          <mc:Choice Requires="wpg">
            <w:drawing>
              <wp:anchor distT="0" distB="0" distL="114300" distR="114300" simplePos="0" relativeHeight="251656217" behindDoc="0" locked="0" layoutInCell="1" allowOverlap="1" wp14:anchorId="0B8DF0A0" wp14:editId="0B8678DC">
                <wp:simplePos x="0" y="0"/>
                <wp:positionH relativeFrom="margin">
                  <wp:align>left</wp:align>
                </wp:positionH>
                <wp:positionV relativeFrom="paragraph">
                  <wp:posOffset>219710</wp:posOffset>
                </wp:positionV>
                <wp:extent cx="5232399" cy="2806700"/>
                <wp:effectExtent l="0" t="0" r="26035" b="12700"/>
                <wp:wrapNone/>
                <wp:docPr id="447" name="Group 35"/>
                <wp:cNvGraphicFramePr/>
                <a:graphic xmlns:a="http://schemas.openxmlformats.org/drawingml/2006/main">
                  <a:graphicData uri="http://schemas.microsoft.com/office/word/2010/wordprocessingGroup">
                    <wpg:wgp>
                      <wpg:cNvGrpSpPr/>
                      <wpg:grpSpPr>
                        <a:xfrm>
                          <a:off x="0" y="0"/>
                          <a:ext cx="5232399" cy="2806700"/>
                          <a:chOff x="0" y="-94421"/>
                          <a:chExt cx="8143572" cy="4637144"/>
                        </a:xfrm>
                      </wpg:grpSpPr>
                      <wps:wsp>
                        <wps:cNvPr id="1952925569" name="Rectangle 1952925569"/>
                        <wps:cNvSpPr/>
                        <wps:spPr>
                          <a:xfrm>
                            <a:off x="84502" y="-94421"/>
                            <a:ext cx="1546188" cy="775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0EE35"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OS Driver (e.g RAS Handler)</w:t>
                              </w:r>
                            </w:p>
                          </w:txbxContent>
                        </wps:txbx>
                        <wps:bodyPr rtlCol="0" anchor="ctr"/>
                      </wps:wsp>
                      <wps:wsp>
                        <wps:cNvPr id="1952925570" name="Rectangle 1952925570"/>
                        <wps:cNvSpPr/>
                        <wps:spPr>
                          <a:xfrm>
                            <a:off x="84503" y="1702729"/>
                            <a:ext cx="1609344" cy="704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8F3AA7"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ACPI _DSM</w:t>
                              </w:r>
                            </w:p>
                          </w:txbxContent>
                        </wps:txbx>
                        <wps:bodyPr rtlCol="0" anchor="ctr"/>
                      </wps:wsp>
                      <wps:wsp>
                        <wps:cNvPr id="1952925571" name="Straight Arrow Connector 1952925571"/>
                        <wps:cNvCnPr>
                          <a:cxnSpLocks/>
                        </wps:cNvCnPr>
                        <wps:spPr>
                          <a:xfrm>
                            <a:off x="889175" y="714512"/>
                            <a:ext cx="0" cy="988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2925575" name="Straight Arrow Connector 1952925575"/>
                        <wps:cNvCnPr>
                          <a:cxnSpLocks/>
                        </wps:cNvCnPr>
                        <wps:spPr>
                          <a:xfrm>
                            <a:off x="1693847" y="2054773"/>
                            <a:ext cx="19020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2925576" name="Rectangle 1952925576"/>
                        <wps:cNvSpPr/>
                        <wps:spPr>
                          <a:xfrm>
                            <a:off x="3595877" y="1702729"/>
                            <a:ext cx="1609344" cy="704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94FA1"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ACPI/Bridge Driver</w:t>
                              </w:r>
                            </w:p>
                          </w:txbxContent>
                        </wps:txbx>
                        <wps:bodyPr rtlCol="0" anchor="ctr"/>
                      </wps:wsp>
                      <wps:wsp>
                        <wps:cNvPr id="1952925577" name="TextBox 12"/>
                        <wps:cNvSpPr txBox="1"/>
                        <wps:spPr>
                          <a:xfrm>
                            <a:off x="1620723" y="1390972"/>
                            <a:ext cx="2021257" cy="906618"/>
                          </a:xfrm>
                          <a:prstGeom prst="rect">
                            <a:avLst/>
                          </a:prstGeom>
                          <a:noFill/>
                        </wps:spPr>
                        <wps:txbx>
                          <w:txbxContent>
                            <w:p w14:paraId="1270C190" w14:textId="77777777" w:rsidR="00356467" w:rsidRPr="00A46A95" w:rsidRDefault="00356467" w:rsidP="005601B8">
                              <w:pPr>
                                <w:rPr>
                                  <w:sz w:val="20"/>
                                </w:rPr>
                              </w:pPr>
                              <w:r w:rsidRPr="00A46A95">
                                <w:rPr>
                                  <w:rFonts w:asciiTheme="minorHAnsi" w:hAnsi="Calibri" w:cstheme="minorBidi"/>
                                  <w:color w:val="000000" w:themeColor="text1"/>
                                  <w:kern w:val="24"/>
                                  <w:sz w:val="20"/>
                                </w:rPr>
                                <w:t>PRMOpRegion</w:t>
                              </w:r>
                            </w:p>
                            <w:p w14:paraId="0ABE5E46" w14:textId="77777777" w:rsidR="00356467" w:rsidRPr="00A46A95" w:rsidRDefault="00356467" w:rsidP="005601B8">
                              <w:pPr>
                                <w:rPr>
                                  <w:sz w:val="20"/>
                                </w:rPr>
                              </w:pPr>
                              <w:r w:rsidRPr="00A46A95">
                                <w:rPr>
                                  <w:rFonts w:asciiTheme="minorHAnsi" w:hAnsi="Calibri" w:cstheme="minorBidi"/>
                                  <w:color w:val="000000" w:themeColor="text1"/>
                                  <w:kern w:val="24"/>
                                  <w:sz w:val="20"/>
                                </w:rPr>
                                <w:t>(GUID,*ParamBuffer)</w:t>
                              </w:r>
                            </w:p>
                          </w:txbxContent>
                        </wps:txbx>
                        <wps:bodyPr wrap="square" rtlCol="0">
                          <a:noAutofit/>
                        </wps:bodyPr>
                      </wps:wsp>
                      <wps:wsp>
                        <wps:cNvPr id="1952925578" name="Rectangle 1952925578"/>
                        <wps:cNvSpPr/>
                        <wps:spPr>
                          <a:xfrm>
                            <a:off x="3586733" y="0"/>
                            <a:ext cx="1609344" cy="704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3564E"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OS Driver (e.g RAS Handler)</w:t>
                              </w:r>
                            </w:p>
                          </w:txbxContent>
                        </wps:txbx>
                        <wps:bodyPr rtlCol="0" anchor="ctr"/>
                      </wps:wsp>
                      <wps:wsp>
                        <wps:cNvPr id="1952925579" name="Straight Arrow Connector 1952925579"/>
                        <wps:cNvCnPr>
                          <a:cxnSpLocks/>
                        </wps:cNvCnPr>
                        <wps:spPr>
                          <a:xfrm>
                            <a:off x="4391405" y="704088"/>
                            <a:ext cx="9144" cy="998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2925580" name="Straight Arrow Connector 1952925580"/>
                        <wps:cNvCnPr>
                          <a:cxnSpLocks/>
                        </wps:cNvCnPr>
                        <wps:spPr>
                          <a:xfrm>
                            <a:off x="5205221" y="2054773"/>
                            <a:ext cx="1582001" cy="673797"/>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2925581" name="Flowchart: Multidocument 1952925581"/>
                        <wps:cNvSpPr/>
                        <wps:spPr>
                          <a:xfrm>
                            <a:off x="6787221" y="2391671"/>
                            <a:ext cx="1356351" cy="1015205"/>
                          </a:xfrm>
                          <a:prstGeom prst="flowChartMultidocumen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2D4FE"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PRM Handlers</w:t>
                              </w:r>
                            </w:p>
                          </w:txbxContent>
                        </wps:txbx>
                        <wps:bodyPr rtlCol="0" anchor="ctr"/>
                      </wps:wsp>
                      <wps:wsp>
                        <wps:cNvPr id="1952925582" name="TextBox 17"/>
                        <wps:cNvSpPr txBox="1"/>
                        <wps:spPr>
                          <a:xfrm>
                            <a:off x="0" y="710872"/>
                            <a:ext cx="2164259" cy="757906"/>
                          </a:xfrm>
                          <a:prstGeom prst="rect">
                            <a:avLst/>
                          </a:prstGeom>
                          <a:noFill/>
                        </wps:spPr>
                        <wps:txbx>
                          <w:txbxContent>
                            <w:p w14:paraId="3631C1E8" w14:textId="77777777" w:rsidR="00356467" w:rsidRPr="00A46A95" w:rsidRDefault="00356467" w:rsidP="005601B8">
                              <w:pPr>
                                <w:rPr>
                                  <w:sz w:val="20"/>
                                </w:rPr>
                              </w:pPr>
                              <w:r w:rsidRPr="00A46A95">
                                <w:rPr>
                                  <w:rFonts w:asciiTheme="minorHAnsi" w:hAnsi="Calibri" w:cstheme="minorBidi"/>
                                  <w:color w:val="000000" w:themeColor="text1"/>
                                  <w:kern w:val="24"/>
                                  <w:sz w:val="20"/>
                                </w:rPr>
                                <w:t>Invocation through ACPI</w:t>
                              </w:r>
                            </w:p>
                          </w:txbxContent>
                        </wps:txbx>
                        <wps:bodyPr wrap="square" rtlCol="0">
                          <a:noAutofit/>
                        </wps:bodyPr>
                      </wps:wsp>
                      <wps:wsp>
                        <wps:cNvPr id="1952925583" name="TextBox 18"/>
                        <wps:cNvSpPr txBox="1"/>
                        <wps:spPr>
                          <a:xfrm>
                            <a:off x="4391404" y="696999"/>
                            <a:ext cx="2112730" cy="750797"/>
                          </a:xfrm>
                          <a:prstGeom prst="rect">
                            <a:avLst/>
                          </a:prstGeom>
                          <a:noFill/>
                        </wps:spPr>
                        <wps:txbx>
                          <w:txbxContent>
                            <w:p w14:paraId="2DE8AC83" w14:textId="77777777" w:rsidR="00356467" w:rsidRPr="00A46A95" w:rsidRDefault="00356467" w:rsidP="005601B8">
                              <w:pPr>
                                <w:rPr>
                                  <w:sz w:val="20"/>
                                </w:rPr>
                              </w:pPr>
                              <w:r w:rsidRPr="00A46A95">
                                <w:rPr>
                                  <w:rFonts w:asciiTheme="minorHAnsi" w:hAnsi="Calibri" w:cstheme="minorBidi"/>
                                  <w:color w:val="000000" w:themeColor="text1"/>
                                  <w:kern w:val="24"/>
                                  <w:sz w:val="20"/>
                                </w:rPr>
                                <w:t>Direct Invocation</w:t>
                              </w:r>
                            </w:p>
                            <w:p w14:paraId="522EEA9E" w14:textId="77777777" w:rsidR="00356467" w:rsidRDefault="00356467" w:rsidP="005601B8">
                              <w:r w:rsidRPr="00A46A95">
                                <w:rPr>
                                  <w:rFonts w:asciiTheme="minorHAnsi" w:hAnsi="Calibri" w:cstheme="minorBidi"/>
                                  <w:color w:val="000000" w:themeColor="text1"/>
                                  <w:kern w:val="24"/>
                                  <w:sz w:val="20"/>
                                </w:rPr>
                                <w:t>(GUID, *ParamBuffer</w:t>
                              </w:r>
                              <w:r>
                                <w:rPr>
                                  <w:rFonts w:asciiTheme="minorHAnsi" w:hAnsi="Calibri" w:cstheme="minorBidi"/>
                                  <w:color w:val="000000" w:themeColor="text1"/>
                                  <w:kern w:val="24"/>
                                  <w:sz w:val="28"/>
                                  <w:szCs w:val="28"/>
                                </w:rPr>
                                <w:t>)</w:t>
                              </w:r>
                            </w:p>
                          </w:txbxContent>
                        </wps:txbx>
                        <wps:bodyPr wrap="square" rtlCol="0">
                          <a:noAutofit/>
                        </wps:bodyPr>
                      </wps:wsp>
                      <wps:wsp>
                        <wps:cNvPr id="1952925584" name="Straight Arrow Connector 1952925584"/>
                        <wps:cNvCnPr/>
                        <wps:spPr>
                          <a:xfrm flipV="1">
                            <a:off x="4400549" y="2406817"/>
                            <a:ext cx="0" cy="1067953"/>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52925585" name="Flowchart: Internal Storage 1952925585"/>
                        <wps:cNvSpPr/>
                        <wps:spPr>
                          <a:xfrm>
                            <a:off x="3706050" y="3474770"/>
                            <a:ext cx="1609343" cy="1067953"/>
                          </a:xfrm>
                          <a:prstGeom prst="flowChartInternalStorag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EB7EBF" w14:textId="77777777" w:rsidR="00356467" w:rsidRDefault="00356467" w:rsidP="005601B8">
                              <w:pPr>
                                <w:jc w:val="center"/>
                                <w:rPr>
                                  <w:sz w:val="24"/>
                                  <w:szCs w:val="24"/>
                                </w:rPr>
                              </w:pPr>
                              <w:r>
                                <w:rPr>
                                  <w:rFonts w:asciiTheme="minorHAnsi" w:hAnsi="Calibri" w:cstheme="minorBidi"/>
                                  <w:color w:val="000000" w:themeColor="text1"/>
                                  <w:kern w:val="24"/>
                                  <w:sz w:val="36"/>
                                  <w:szCs w:val="36"/>
                                </w:rPr>
                                <w:t>PRMT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2925586" name="TextBox 33"/>
                        <wps:cNvSpPr txBox="1"/>
                        <wps:spPr>
                          <a:xfrm>
                            <a:off x="5481182" y="1709609"/>
                            <a:ext cx="2322830" cy="989792"/>
                          </a:xfrm>
                          <a:prstGeom prst="rect">
                            <a:avLst/>
                          </a:prstGeom>
                          <a:noFill/>
                        </wps:spPr>
                        <wps:txbx>
                          <w:txbxContent>
                            <w:p w14:paraId="216A4CF1" w14:textId="77777777" w:rsidR="00356467" w:rsidRPr="00A46A95" w:rsidRDefault="00356467" w:rsidP="005601B8">
                              <w:pPr>
                                <w:rPr>
                                  <w:sz w:val="20"/>
                                </w:rPr>
                              </w:pPr>
                              <w:r w:rsidRPr="00A46A95">
                                <w:rPr>
                                  <w:rFonts w:asciiTheme="minorHAnsi" w:hAnsi="Calibri" w:cstheme="minorBidi"/>
                                  <w:color w:val="000000" w:themeColor="text1"/>
                                  <w:kern w:val="24"/>
                                  <w:sz w:val="20"/>
                                </w:rPr>
                                <w:t>*PRM_HANDLER (*ParamBuffer, *ContextBuffer)</w:t>
                              </w:r>
                            </w:p>
                          </w:txbxContent>
                        </wps:txbx>
                        <wps:bodyPr wrap="square" rtlCol="0">
                          <a:noAutofit/>
                        </wps:bodyPr>
                      </wps:wsp>
                      <wps:wsp>
                        <wps:cNvPr id="1952925587" name="Speech Bubble: Rectangle 1952925587"/>
                        <wps:cNvSpPr/>
                        <wps:spPr>
                          <a:xfrm>
                            <a:off x="283077" y="3647083"/>
                            <a:ext cx="3027285" cy="704088"/>
                          </a:xfrm>
                          <a:prstGeom prst="wedgeRectCallout">
                            <a:avLst>
                              <a:gd name="adj1" fmla="val 76538"/>
                              <a:gd name="adj2" fmla="val -158153"/>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166E3B" w14:textId="77777777" w:rsidR="00356467" w:rsidRPr="00A46A95" w:rsidRDefault="00356467" w:rsidP="005601B8">
                              <w:pPr>
                                <w:jc w:val="center"/>
                                <w:rPr>
                                  <w:sz w:val="20"/>
                                </w:rPr>
                              </w:pPr>
                              <w:r w:rsidRPr="00A46A95">
                                <w:rPr>
                                  <w:rFonts w:asciiTheme="minorHAnsi" w:hAnsi="Calibri" w:cstheme="minorBidi"/>
                                  <w:color w:val="000000" w:themeColor="text1"/>
                                  <w:kern w:val="24"/>
                                  <w:sz w:val="20"/>
                                </w:rPr>
                                <w:t>Bridge Driver consults PRMT to build the Con</w:t>
                              </w:r>
                              <w:r>
                                <w:rPr>
                                  <w:rFonts w:asciiTheme="minorHAnsi" w:hAnsi="Calibri" w:cstheme="minorBidi"/>
                                  <w:color w:val="000000" w:themeColor="text1"/>
                                  <w:kern w:val="24"/>
                                  <w:sz w:val="20"/>
                                </w:rPr>
                                <w:t>text</w:t>
                              </w:r>
                              <w:r w:rsidRPr="00A46A95">
                                <w:rPr>
                                  <w:rFonts w:asciiTheme="minorHAnsi" w:hAnsi="Calibri" w:cstheme="minorBidi"/>
                                  <w:color w:val="000000" w:themeColor="text1"/>
                                  <w:kern w:val="24"/>
                                  <w:sz w:val="20"/>
                                </w:rPr>
                                <w:t>Buffer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8DF0A0" id="Group 35" o:spid="_x0000_s1194" style="position:absolute;margin-left:0;margin-top:17.3pt;width:412pt;height:221pt;z-index:251656217;mso-position-horizontal:left;mso-position-horizontal-relative:margin;mso-position-vertical-relative:text;mso-width-relative:margin;mso-height-relative:margin" coordorigin=",-944" coordsize="81435,46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">
                <v:rect id="Rectangle 1952925569" o:spid="_x0000_s1195" style="position:absolute;left:845;top:-944;width:1546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" fillcolor="#4472c4 [3204]" strokecolor="#1f3763 [1604]" strokeweight="1pt">
                  <v:textbox>
                    <w:txbxContent>
                      <w:p w14:paraId="2510EE35"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OS Driver (e.g RAS Handler)</w:t>
                        </w:r>
                      </w:p>
                    </w:txbxContent>
                  </v:textbox>
                </v:rect>
                <v:rect id="Rectangle 1952925570" o:spid="_x0000_s1196" style="position:absolute;left:845;top:17027;width:16093;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" fillcolor="#4472c4 [3204]" strokecolor="#1f3763 [1604]" strokeweight="1pt">
                  <v:textbox>
                    <w:txbxContent>
                      <w:p w14:paraId="158F3AA7"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ACPI _DSM</w:t>
                        </w:r>
                      </w:p>
                    </w:txbxContent>
                  </v:textbox>
                </v:rect>
                <v:shape id="Straight Arrow Connector 1952925571" o:spid="_x0000_s1197" type="#_x0000_t32" style="position:absolute;left:8891;top:7145;width:0;height:9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" strokecolor="#4472c4 [3204]" strokeweight=".5pt">
                  <v:stroke endarrow="block" joinstyle="miter"/>
                  <o:lock v:ext="edit" shapetype="f"/>
                </v:shape>
                <v:shape id="Straight Arrow Connector 1952925575" o:spid="_x0000_s1198" type="#_x0000_t32" style="position:absolute;left:16938;top:20547;width:19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" strokecolor="#4472c4 [3204]" strokeweight=".5pt">
                  <v:stroke endarrow="block" joinstyle="miter"/>
                  <o:lock v:ext="edit" shapetype="f"/>
                </v:shape>
                <v:rect id="Rectangle 1952925576" o:spid="_x0000_s1199" style="position:absolute;left:35958;top:17027;width:16094;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" fillcolor="#4472c4 [3204]" strokecolor="#1f3763 [1604]" strokeweight="1pt">
                  <v:textbox>
                    <w:txbxContent>
                      <w:p w14:paraId="57F94FA1"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ACPI/Bridge Driver</w:t>
                        </w:r>
                      </w:p>
                    </w:txbxContent>
                  </v:textbox>
                </v:rect>
                <v:shape id="TextBox 12" o:spid="_x0000_s1200" type="#_x0000_t202" style="position:absolute;left:16207;top:13909;width:20212;height:9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" filled="f" stroked="f">
                  <v:textbox>
                    <w:txbxContent>
                      <w:p w14:paraId="1270C190" w14:textId="77777777" w:rsidR="00356467" w:rsidRPr="00A46A95" w:rsidRDefault="00356467" w:rsidP="005601B8">
                        <w:pPr>
                          <w:rPr>
                            <w:sz w:val="20"/>
                          </w:rPr>
                        </w:pPr>
                        <w:r w:rsidRPr="00A46A95">
                          <w:rPr>
                            <w:rFonts w:asciiTheme="minorHAnsi" w:hAnsi="Calibri" w:cstheme="minorBidi"/>
                            <w:color w:val="000000" w:themeColor="text1"/>
                            <w:kern w:val="24"/>
                            <w:sz w:val="20"/>
                          </w:rPr>
                          <w:t>PRMOpRegion</w:t>
                        </w:r>
                      </w:p>
                      <w:p w14:paraId="0ABE5E46" w14:textId="77777777" w:rsidR="00356467" w:rsidRPr="00A46A95" w:rsidRDefault="00356467" w:rsidP="005601B8">
                        <w:pPr>
                          <w:rPr>
                            <w:sz w:val="20"/>
                          </w:rPr>
                        </w:pPr>
                        <w:r w:rsidRPr="00A46A95">
                          <w:rPr>
                            <w:rFonts w:asciiTheme="minorHAnsi" w:hAnsi="Calibri" w:cstheme="minorBidi"/>
                            <w:color w:val="000000" w:themeColor="text1"/>
                            <w:kern w:val="24"/>
                            <w:sz w:val="20"/>
                          </w:rPr>
                          <w:t>(GUID,*ParamBuffer)</w:t>
                        </w:r>
                      </w:p>
                    </w:txbxContent>
                  </v:textbox>
                </v:shape>
                <v:rect id="Rectangle 1952925578" o:spid="_x0000_s1201" style="position:absolute;left:35867;width:16093;height:7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" fillcolor="#4472c4 [3204]" strokecolor="#1f3763 [1604]" strokeweight="1pt">
                  <v:textbox>
                    <w:txbxContent>
                      <w:p w14:paraId="4433564E"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OS Driver (e.g RAS Handler)</w:t>
                        </w:r>
                      </w:p>
                    </w:txbxContent>
                  </v:textbox>
                </v:rect>
                <v:shape id="Straight Arrow Connector 1952925579" o:spid="_x0000_s1202" type="#_x0000_t32" style="position:absolute;left:43914;top:7040;width:91;height:9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" strokecolor="#4472c4 [3204]" strokeweight=".5pt">
                  <v:stroke endarrow="block" joinstyle="miter"/>
                  <o:lock v:ext="edit" shapetype="f"/>
                </v:shape>
                <v:shape id="Straight Arrow Connector 1952925580" o:spid="_x0000_s1203" type="#_x0000_t32" style="position:absolute;left:52052;top:20547;width:15820;height:6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" strokecolor="#92d050" strokeweight=".5pt">
                  <v:stroke endarrow="block" joinstyle="miter"/>
                  <o:lock v:ext="edit" shapetype="f"/>
                </v:shape>
                <v:shape id="Flowchart: Multidocument 1952925581" o:spid="_x0000_s1204" type="#_x0000_t115" style="position:absolute;left:67872;top:23916;width:13563;height:10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" fillcolor="#92d050" strokecolor="#1f3763 [1604]" strokeweight="1pt">
                  <v:textbox>
                    <w:txbxContent>
                      <w:p w14:paraId="0082D4FE" w14:textId="77777777" w:rsidR="00356467" w:rsidRPr="00A46A95" w:rsidRDefault="00356467" w:rsidP="005601B8">
                        <w:pPr>
                          <w:jc w:val="center"/>
                          <w:rPr>
                            <w:sz w:val="20"/>
                          </w:rPr>
                        </w:pPr>
                        <w:r w:rsidRPr="00A46A95">
                          <w:rPr>
                            <w:rFonts w:asciiTheme="minorHAnsi" w:hAnsi="Calibri" w:cstheme="minorBidi"/>
                            <w:color w:val="FFFFFF" w:themeColor="light1"/>
                            <w:kern w:val="24"/>
                            <w:sz w:val="20"/>
                          </w:rPr>
                          <w:t>PRM Handlers</w:t>
                        </w:r>
                      </w:p>
                    </w:txbxContent>
                  </v:textbox>
                </v:shape>
                <v:shape id="TextBox 17" o:spid="_x0000_s1205" type="#_x0000_t202" style="position:absolute;top:7108;width:21642;height:7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" filled="f" stroked="f">
                  <v:textbox>
                    <w:txbxContent>
                      <w:p w14:paraId="3631C1E8" w14:textId="77777777" w:rsidR="00356467" w:rsidRPr="00A46A95" w:rsidRDefault="00356467" w:rsidP="005601B8">
                        <w:pPr>
                          <w:rPr>
                            <w:sz w:val="20"/>
                          </w:rPr>
                        </w:pPr>
                        <w:r w:rsidRPr="00A46A95">
                          <w:rPr>
                            <w:rFonts w:asciiTheme="minorHAnsi" w:hAnsi="Calibri" w:cstheme="minorBidi"/>
                            <w:color w:val="000000" w:themeColor="text1"/>
                            <w:kern w:val="24"/>
                            <w:sz w:val="20"/>
                          </w:rPr>
                          <w:t>Invocation through ACPI</w:t>
                        </w:r>
                      </w:p>
                    </w:txbxContent>
                  </v:textbox>
                </v:shape>
                <v:shape id="TextBox 18" o:spid="_x0000_s1206" type="#_x0000_t202" style="position:absolute;left:43914;top:6969;width:21127;height:7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" filled="f" stroked="f">
                  <v:textbox>
                    <w:txbxContent>
                      <w:p w14:paraId="2DE8AC83" w14:textId="77777777" w:rsidR="00356467" w:rsidRPr="00A46A95" w:rsidRDefault="00356467" w:rsidP="005601B8">
                        <w:pPr>
                          <w:rPr>
                            <w:sz w:val="20"/>
                          </w:rPr>
                        </w:pPr>
                        <w:r w:rsidRPr="00A46A95">
                          <w:rPr>
                            <w:rFonts w:asciiTheme="minorHAnsi" w:hAnsi="Calibri" w:cstheme="minorBidi"/>
                            <w:color w:val="000000" w:themeColor="text1"/>
                            <w:kern w:val="24"/>
                            <w:sz w:val="20"/>
                          </w:rPr>
                          <w:t>Direct Invocation</w:t>
                        </w:r>
                      </w:p>
                      <w:p w14:paraId="522EEA9E" w14:textId="77777777" w:rsidR="00356467" w:rsidRDefault="00356467" w:rsidP="005601B8">
                        <w:r w:rsidRPr="00A46A95">
                          <w:rPr>
                            <w:rFonts w:asciiTheme="minorHAnsi" w:hAnsi="Calibri" w:cstheme="minorBidi"/>
                            <w:color w:val="000000" w:themeColor="text1"/>
                            <w:kern w:val="24"/>
                            <w:sz w:val="20"/>
                          </w:rPr>
                          <w:t>(GUID, *ParamBuffer</w:t>
                        </w:r>
                        <w:r>
                          <w:rPr>
                            <w:rFonts w:asciiTheme="minorHAnsi" w:hAnsi="Calibri" w:cstheme="minorBidi"/>
                            <w:color w:val="000000" w:themeColor="text1"/>
                            <w:kern w:val="24"/>
                            <w:sz w:val="28"/>
                            <w:szCs w:val="28"/>
                          </w:rPr>
                          <w:t>)</w:t>
                        </w:r>
                      </w:p>
                    </w:txbxContent>
                  </v:textbox>
                </v:shape>
                <v:shape id="Straight Arrow Connector 1952925584" o:spid="_x0000_s1207" type="#_x0000_t32" style="position:absolute;left:44005;top:24068;width:0;height:10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" strokecolor="#4472c4 [3204]" strokeweight=".5pt">
                  <v:stroke dashstyle="dash" endarrow="block" joinstyle="miter"/>
                </v:shape>
                <v:shape id="Flowchart: Internal Storage 1952925585" o:spid="_x0000_s1208" type="#_x0000_t113" style="position:absolute;left:37060;top:34747;width:16093;height:10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" fillcolor="#e7e6e6 [3214]" strokecolor="#1f3763 [1604]" strokeweight="1pt">
                  <v:textbox>
                    <w:txbxContent>
                      <w:p w14:paraId="6CEB7EBF" w14:textId="77777777" w:rsidR="00356467" w:rsidRDefault="00356467" w:rsidP="005601B8">
                        <w:pPr>
                          <w:jc w:val="center"/>
                          <w:rPr>
                            <w:sz w:val="24"/>
                            <w:szCs w:val="24"/>
                          </w:rPr>
                        </w:pPr>
                        <w:r>
                          <w:rPr>
                            <w:rFonts w:asciiTheme="minorHAnsi" w:hAnsi="Calibri" w:cstheme="minorBidi"/>
                            <w:color w:val="000000" w:themeColor="text1"/>
                            <w:kern w:val="24"/>
                            <w:sz w:val="36"/>
                            <w:szCs w:val="36"/>
                          </w:rPr>
                          <w:t>PRMT</w:t>
                        </w:r>
                      </w:p>
                    </w:txbxContent>
                  </v:textbox>
                </v:shape>
                <v:shape id="TextBox 33" o:spid="_x0000_s1209" type="#_x0000_t202" style="position:absolute;left:54811;top:17096;width:23229;height:9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" filled="f" stroked="f">
                  <v:textbox>
                    <w:txbxContent>
                      <w:p w14:paraId="216A4CF1" w14:textId="77777777" w:rsidR="00356467" w:rsidRPr="00A46A95" w:rsidRDefault="00356467" w:rsidP="005601B8">
                        <w:pPr>
                          <w:rPr>
                            <w:sz w:val="20"/>
                          </w:rPr>
                        </w:pPr>
                        <w:r w:rsidRPr="00A46A95">
                          <w:rPr>
                            <w:rFonts w:asciiTheme="minorHAnsi" w:hAnsi="Calibri" w:cstheme="minorBidi"/>
                            <w:color w:val="000000" w:themeColor="text1"/>
                            <w:kern w:val="24"/>
                            <w:sz w:val="20"/>
                          </w:rPr>
                          <w:t>*PRM_HANDLER (*ParamBuffer, *ContextBuffer)</w:t>
                        </w:r>
                      </w:p>
                    </w:txbxContent>
                  </v:textbox>
                </v:shape>
                <v:shape id="Speech Bubble: Rectangle 1952925587" o:spid="_x0000_s1210" type="#_x0000_t61" style="position:absolute;left:2830;top:36470;width:30273;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" adj="27332,-23361" fillcolor="#e7e6e6 [3214]" strokecolor="#1f3763 [1604]" strokeweight="1pt">
                  <v:textbox>
                    <w:txbxContent>
                      <w:p w14:paraId="06166E3B" w14:textId="77777777" w:rsidR="00356467" w:rsidRPr="00A46A95" w:rsidRDefault="00356467" w:rsidP="005601B8">
                        <w:pPr>
                          <w:jc w:val="center"/>
                          <w:rPr>
                            <w:sz w:val="20"/>
                          </w:rPr>
                        </w:pPr>
                        <w:r w:rsidRPr="00A46A95">
                          <w:rPr>
                            <w:rFonts w:asciiTheme="minorHAnsi" w:hAnsi="Calibri" w:cstheme="minorBidi"/>
                            <w:color w:val="000000" w:themeColor="text1"/>
                            <w:kern w:val="24"/>
                            <w:sz w:val="20"/>
                          </w:rPr>
                          <w:t>Bridge Driver consults PRMT to build the Con</w:t>
                        </w:r>
                        <w:r>
                          <w:rPr>
                            <w:rFonts w:asciiTheme="minorHAnsi" w:hAnsi="Calibri" w:cstheme="minorBidi"/>
                            <w:color w:val="000000" w:themeColor="text1"/>
                            <w:kern w:val="24"/>
                            <w:sz w:val="20"/>
                          </w:rPr>
                          <w:t>text</w:t>
                        </w:r>
                        <w:r w:rsidRPr="00A46A95">
                          <w:rPr>
                            <w:rFonts w:asciiTheme="minorHAnsi" w:hAnsi="Calibri" w:cstheme="minorBidi"/>
                            <w:color w:val="000000" w:themeColor="text1"/>
                            <w:kern w:val="24"/>
                            <w:sz w:val="20"/>
                          </w:rPr>
                          <w:t>Buffer</w:t>
                        </w:r>
                      </w:p>
                    </w:txbxContent>
                  </v:textbox>
                </v:shape>
                <w10:wrap anchorx="margin"/>
              </v:group>
            </w:pict>
          </mc:Fallback>
        </mc:AlternateContent>
      </w:r>
      <w:r w:rsidR="005601B8">
        <w:rPr>
          <w:noProof/>
        </w:rPr>
        <mc:AlternateContent>
          <mc:Choice Requires="wps">
            <w:drawing>
              <wp:anchor distT="0" distB="0" distL="114300" distR="114300" simplePos="0" relativeHeight="251656196" behindDoc="0" locked="0" layoutInCell="1" allowOverlap="1" wp14:anchorId="0570BB1A" wp14:editId="40D75322">
                <wp:simplePos x="0" y="0"/>
                <wp:positionH relativeFrom="column">
                  <wp:posOffset>0</wp:posOffset>
                </wp:positionH>
                <wp:positionV relativeFrom="paragraph">
                  <wp:posOffset>-237490</wp:posOffset>
                </wp:positionV>
                <wp:extent cx="5231765" cy="457200"/>
                <wp:effectExtent l="0" t="0" r="6985" b="0"/>
                <wp:wrapNone/>
                <wp:docPr id="1952925588" name="Text Box 1952925588"/>
                <wp:cNvGraphicFramePr/>
                <a:graphic xmlns:a="http://schemas.openxmlformats.org/drawingml/2006/main">
                  <a:graphicData uri="http://schemas.microsoft.com/office/word/2010/wordprocessingShape">
                    <wps:wsp>
                      <wps:cNvSpPr txBox="1"/>
                      <wps:spPr>
                        <a:xfrm>
                          <a:off x="0" y="0"/>
                          <a:ext cx="5231765" cy="457200"/>
                        </a:xfrm>
                        <a:prstGeom prst="rect">
                          <a:avLst/>
                        </a:prstGeom>
                        <a:solidFill>
                          <a:prstClr val="white"/>
                        </a:solidFill>
                        <a:ln>
                          <a:noFill/>
                        </a:ln>
                      </wps:spPr>
                      <wps:txbx>
                        <w:txbxContent>
                          <w:p w14:paraId="20B86BC9" w14:textId="3D05BB45" w:rsidR="00356467" w:rsidRPr="003533B6" w:rsidRDefault="00356467" w:rsidP="005601B8">
                            <w:pPr>
                              <w:pStyle w:val="Caption"/>
                            </w:pPr>
                            <w:r>
                              <w:t xml:space="preserve">Figure </w:t>
                            </w:r>
                            <w:r>
                              <w:fldChar w:fldCharType="begin"/>
                            </w:r>
                            <w:r>
                              <w:instrText xml:space="preserve"> STYLEREF 1 \s </w:instrText>
                            </w:r>
                            <w:r>
                              <w:fldChar w:fldCharType="separate"/>
                            </w:r>
                            <w:r w:rsidR="007A2B47">
                              <w:t>5</w:t>
                            </w:r>
                            <w:r>
                              <w:fldChar w:fldCharType="end"/>
                            </w:r>
                            <w:r>
                              <w:noBreakHyphen/>
                            </w:r>
                            <w:r>
                              <w:fldChar w:fldCharType="begin"/>
                            </w:r>
                            <w:r>
                              <w:instrText xml:space="preserve"> SEQ Figure \* ARABIC \s 1 </w:instrText>
                            </w:r>
                            <w:r>
                              <w:fldChar w:fldCharType="separate"/>
                            </w:r>
                            <w:r w:rsidR="007A2B47">
                              <w:t>1</w:t>
                            </w:r>
                            <w:r>
                              <w:fldChar w:fldCharType="end"/>
                            </w:r>
                            <w:r>
                              <w:tab/>
                              <w:t>Invocation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70BB1A" id="Text Box 1952925588" o:spid="_x0000_s1211" type="#_x0000_t202" style="position:absolute;margin-left:0;margin-top:-18.7pt;width:411.95pt;height:36pt;z-index:2516561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" stroked="f">
                <v:textbox inset="0,0,0,0">
                  <w:txbxContent>
                    <w:p w14:paraId="20B86BC9" w14:textId="3D05BB45" w:rsidR="00356467" w:rsidRPr="003533B6" w:rsidRDefault="00356467" w:rsidP="005601B8">
                      <w:pPr>
                        <w:pStyle w:val="Caption"/>
                      </w:pPr>
                      <w:r>
                        <w:t xml:space="preserve">Figure </w:t>
                      </w:r>
                      <w:r>
                        <w:fldChar w:fldCharType="begin"/>
                      </w:r>
                      <w:r>
                        <w:instrText xml:space="preserve"> STYLEREF 1 \s </w:instrText>
                      </w:r>
                      <w:r>
                        <w:fldChar w:fldCharType="separate"/>
                      </w:r>
                      <w:r w:rsidR="007A2B47">
                        <w:t>5</w:t>
                      </w:r>
                      <w:r>
                        <w:fldChar w:fldCharType="end"/>
                      </w:r>
                      <w:r>
                        <w:noBreakHyphen/>
                      </w:r>
                      <w:r>
                        <w:fldChar w:fldCharType="begin"/>
                      </w:r>
                      <w:r>
                        <w:instrText xml:space="preserve"> SEQ Figure \* ARABIC \s 1 </w:instrText>
                      </w:r>
                      <w:r>
                        <w:fldChar w:fldCharType="separate"/>
                      </w:r>
                      <w:r w:rsidR="007A2B47">
                        <w:t>1</w:t>
                      </w:r>
                      <w:r>
                        <w:fldChar w:fldCharType="end"/>
                      </w:r>
                      <w:r>
                        <w:tab/>
                        <w:t>Invocation Summary</w:t>
                      </w:r>
                    </w:p>
                  </w:txbxContent>
                </v:textbox>
              </v:shape>
            </w:pict>
          </mc:Fallback>
        </mc:AlternateContent>
      </w:r>
    </w:p>
    <w:p w14:paraId="4166E024" w14:textId="43C028C1" w:rsidR="00E24310" w:rsidRDefault="00E24310" w:rsidP="00E24310">
      <w:pPr>
        <w:pStyle w:val="Heading1"/>
      </w:pPr>
      <w:bookmarkStart w:id="1179" w:name="_Toc40309703"/>
      <w:bookmarkStart w:id="1180" w:name="_Ref42606625"/>
      <w:bookmarkStart w:id="1181" w:name="_Toc109825377"/>
      <w:bookmarkStart w:id="1182" w:name="_Toc40309767"/>
      <w:r>
        <w:lastRenderedPageBreak/>
        <w:t>PRM Software Organization</w:t>
      </w:r>
      <w:bookmarkEnd w:id="1179"/>
      <w:bookmarkEnd w:id="1180"/>
      <w:bookmarkEnd w:id="1181"/>
    </w:p>
    <w:p w14:paraId="22B1A18B" w14:textId="77777777" w:rsidR="00E24310" w:rsidRDefault="00E24310" w:rsidP="00E24310">
      <w:pPr>
        <w:pStyle w:val="BodyText"/>
      </w:pPr>
      <w:r>
        <w:t>At a high-level, PRM collateral can be viewed as three levels of increasing granularity:</w:t>
      </w:r>
    </w:p>
    <w:p w14:paraId="138F0A85" w14:textId="570EC19F" w:rsidR="00E24310" w:rsidRDefault="00E24310" w:rsidP="00E24310">
      <w:pPr>
        <w:pStyle w:val="BodyText"/>
        <w:numPr>
          <w:ilvl w:val="0"/>
          <w:numId w:val="31"/>
        </w:numPr>
      </w:pPr>
      <w:r>
        <w:t>PRM interface – A software interface that encompasses the entirety of firmware functionalities available to OS runtime</w:t>
      </w:r>
    </w:p>
    <w:p w14:paraId="71934C8E" w14:textId="44AFAD70" w:rsidR="00E24310" w:rsidRDefault="00E24310" w:rsidP="00E24310">
      <w:pPr>
        <w:pStyle w:val="BodyText"/>
        <w:numPr>
          <w:ilvl w:val="0"/>
          <w:numId w:val="31"/>
        </w:numPr>
      </w:pPr>
      <w:r>
        <w:t xml:space="preserve">PRM module – An </w:t>
      </w:r>
      <w:r w:rsidR="000723FC">
        <w:t>independently</w:t>
      </w:r>
      <w:r>
        <w:t xml:space="preserve"> updatable package of PRM handlers. The PRM interface can be composed of one or more updatable PRM modules. This requirement allows for independent authoring and packaging of OEM and IHV PRM code.</w:t>
      </w:r>
    </w:p>
    <w:p w14:paraId="3AECE54A" w14:textId="229D77C8" w:rsidR="00E24310" w:rsidRDefault="00E24310" w:rsidP="00E24310">
      <w:pPr>
        <w:pStyle w:val="BodyText"/>
        <w:numPr>
          <w:ilvl w:val="0"/>
          <w:numId w:val="31"/>
        </w:numPr>
      </w:pPr>
      <w:r>
        <w:t>PRM handler – The implementation of a single piece of PRM functionality as identified by a GUID.</w:t>
      </w:r>
    </w:p>
    <w:p w14:paraId="2D250B8B" w14:textId="77777777" w:rsidR="00E24310" w:rsidRDefault="00E24310" w:rsidP="00E24310">
      <w:pPr>
        <w:pStyle w:val="BodyText"/>
      </w:pPr>
    </w:p>
    <w:p w14:paraId="0138AE2A" w14:textId="77777777" w:rsidR="00E24310" w:rsidRDefault="00E24310" w:rsidP="00E24310">
      <w:pPr>
        <w:pStyle w:val="Heading2"/>
      </w:pPr>
      <w:bookmarkStart w:id="1183" w:name="_Toc40309704"/>
      <w:bookmarkStart w:id="1184" w:name="_Toc109825378"/>
      <w:r>
        <w:t>PRM Module Image Format</w:t>
      </w:r>
      <w:bookmarkEnd w:id="1183"/>
      <w:bookmarkEnd w:id="1184"/>
    </w:p>
    <w:p w14:paraId="767E2C7D" w14:textId="77777777" w:rsidR="00E24310" w:rsidRDefault="00E24310" w:rsidP="00E24310">
      <w:pPr>
        <w:pStyle w:val="BodyText"/>
      </w:pPr>
      <w:r>
        <w:t xml:space="preserve">The PRM module format is designed to be loaded during boot by the BIOS (Baseline PRM), and </w:t>
      </w:r>
    </w:p>
    <w:p w14:paraId="617DB032" w14:textId="77777777" w:rsidR="00E24310" w:rsidRDefault="00E24310" w:rsidP="00E24310">
      <w:pPr>
        <w:pStyle w:val="BodyText"/>
      </w:pPr>
      <w:r>
        <w:t xml:space="preserve">to be replaced in OS runtime without needing a reboot, if so desired. </w:t>
      </w:r>
    </w:p>
    <w:p w14:paraId="2DDD4C0D" w14:textId="77777777" w:rsidR="00E24310" w:rsidRPr="00265F07" w:rsidRDefault="00E24310" w:rsidP="00E24310">
      <w:pPr>
        <w:pStyle w:val="BodyText"/>
      </w:pPr>
    </w:p>
    <w:p w14:paraId="1DBB590E" w14:textId="0B1F731A" w:rsidR="00E24310" w:rsidRDefault="00E24310" w:rsidP="00E24310">
      <w:pPr>
        <w:ind w:left="720"/>
      </w:pPr>
      <w:r>
        <w:t xml:space="preserve">A PRM module is composed of a PE/COFF binary image with certain characteristics that uniquely identify the image as a PRM module. These characteristics are described in this section. </w:t>
      </w:r>
    </w:p>
    <w:p w14:paraId="375428C1" w14:textId="77777777" w:rsidR="00E24310" w:rsidRDefault="00E24310" w:rsidP="00E24310">
      <w:pPr>
        <w:ind w:left="720"/>
      </w:pPr>
    </w:p>
    <w:p w14:paraId="32AC5692" w14:textId="77777777" w:rsidR="00E24310" w:rsidRDefault="00E24310" w:rsidP="00E24310">
      <w:pPr>
        <w:ind w:left="720"/>
      </w:pPr>
      <w:r>
        <w:t>A PRM-compliant PE/COFF image contains the following notable sections:</w:t>
      </w:r>
    </w:p>
    <w:p w14:paraId="1881EC71" w14:textId="534CBC70" w:rsidR="00E24310" w:rsidRDefault="00E24310" w:rsidP="3E047CB1">
      <w:pPr>
        <w:pStyle w:val="ListParagraph"/>
        <w:numPr>
          <w:ilvl w:val="0"/>
          <w:numId w:val="32"/>
        </w:numPr>
        <w:spacing w:before="40" w:after="80"/>
      </w:pPr>
      <w:r>
        <w:t xml:space="preserve">An Optional header with the </w:t>
      </w:r>
      <w:proofErr w:type="spellStart"/>
      <w:r>
        <w:t>MajorImageVersion</w:t>
      </w:r>
      <w:proofErr w:type="spellEnd"/>
      <w:r>
        <w:t xml:space="preserve"> and </w:t>
      </w:r>
      <w:proofErr w:type="spellStart"/>
      <w:r>
        <w:t>MinorImageVersion</w:t>
      </w:r>
      <w:proofErr w:type="spellEnd"/>
      <w:r>
        <w:t xml:space="preserve"> fields set to appropriate value for the PRM module.</w:t>
      </w:r>
    </w:p>
    <w:p w14:paraId="4B5876E1" w14:textId="77777777" w:rsidR="00E24310" w:rsidRDefault="00E24310" w:rsidP="00E24310">
      <w:pPr>
        <w:pStyle w:val="ListParagraph"/>
        <w:numPr>
          <w:ilvl w:val="1"/>
          <w:numId w:val="32"/>
        </w:numPr>
        <w:spacing w:before="40" w:after="80"/>
        <w:contextualSpacing w:val="0"/>
      </w:pPr>
      <w:r>
        <w:t>In most environments, this allows the image version to be obtained using filesystem APIs. For example, an OS loader could determine whether a given binary version is greater than the current version without needing to load the binary into memory and computing an address to an object using a relative virtual address.</w:t>
      </w:r>
    </w:p>
    <w:p w14:paraId="1BD568B0" w14:textId="534CBC70" w:rsidR="00E24310" w:rsidRDefault="00E24310" w:rsidP="3E047CB1">
      <w:pPr>
        <w:pStyle w:val="ListParagraph"/>
        <w:numPr>
          <w:ilvl w:val="0"/>
          <w:numId w:val="32"/>
        </w:numPr>
        <w:spacing w:before="40" w:after="80"/>
      </w:pPr>
      <w:proofErr w:type="gramStart"/>
      <w:r>
        <w:t>An .</w:t>
      </w:r>
      <w:proofErr w:type="spellStart"/>
      <w:r>
        <w:t>edata</w:t>
      </w:r>
      <w:proofErr w:type="spellEnd"/>
      <w:proofErr w:type="gramEnd"/>
      <w:r>
        <w:t xml:space="preserve"> section that contains references to the following elements:</w:t>
      </w:r>
    </w:p>
    <w:p w14:paraId="651DDE55" w14:textId="77777777" w:rsidR="00E24310" w:rsidRDefault="00E24310" w:rsidP="00E24310">
      <w:pPr>
        <w:pStyle w:val="ListParagraph"/>
        <w:numPr>
          <w:ilvl w:val="1"/>
          <w:numId w:val="32"/>
        </w:numPr>
        <w:spacing w:before="40" w:after="80"/>
        <w:contextualSpacing w:val="0"/>
      </w:pPr>
      <w:r>
        <w:t>PRM Module Export Descriptor - A structure that describes the PRM Module and contains an array of PRM Handler Export Descriptors to identify the PRM Handlers present in the PRM Module. The PRM Module identifier (a 128-bit GUID) is included in the metadata to uniquely identify the module.</w:t>
      </w:r>
    </w:p>
    <w:p w14:paraId="45E75E23" w14:textId="77777777" w:rsidR="00E24310" w:rsidRDefault="00E24310" w:rsidP="00E24310">
      <w:pPr>
        <w:pStyle w:val="ListParagraph"/>
        <w:numPr>
          <w:ilvl w:val="2"/>
          <w:numId w:val="32"/>
        </w:numPr>
        <w:spacing w:before="40" w:after="80"/>
        <w:contextualSpacing w:val="0"/>
      </w:pPr>
      <w:r>
        <w:t>PRM Handler Export Descriptor - A structure that describes a given PRM Handler. Each entry in the structure associates a PRM Handler with a GUID.</w:t>
      </w:r>
    </w:p>
    <w:p w14:paraId="581336D6" w14:textId="77777777" w:rsidR="00E24310" w:rsidRDefault="00E24310" w:rsidP="00E24310">
      <w:pPr>
        <w:pStyle w:val="ListParagraph"/>
        <w:numPr>
          <w:ilvl w:val="1"/>
          <w:numId w:val="32"/>
        </w:numPr>
        <w:spacing w:before="40" w:after="80"/>
        <w:contextualSpacing w:val="0"/>
      </w:pPr>
      <w:r>
        <w:t>An Export Address Table, Name Pointer Table, and Ordinal Table that contain an entry to the PRM Module Export Descriptor and each PRM Handler.</w:t>
      </w:r>
    </w:p>
    <w:p w14:paraId="742B8C93" w14:textId="77777777" w:rsidR="00E24310" w:rsidRDefault="00E24310" w:rsidP="00E24310">
      <w:pPr>
        <w:pStyle w:val="ListParagraph"/>
        <w:numPr>
          <w:ilvl w:val="0"/>
          <w:numId w:val="32"/>
        </w:numPr>
        <w:spacing w:before="40" w:after="80"/>
        <w:contextualSpacing w:val="0"/>
      </w:pPr>
      <w:r>
        <w:t>A .text section that contains executable PRM Handler code. The RVAs to each PRM Handler are computed at compile-time and placed into image export table.</w:t>
      </w:r>
    </w:p>
    <w:p w14:paraId="45BCE5A1" w14:textId="77777777" w:rsidR="00E24310" w:rsidRDefault="00E24310" w:rsidP="00E24310">
      <w:pPr>
        <w:spacing w:before="40" w:after="80"/>
      </w:pPr>
      <w:r>
        <w:t>The PRM module PE/COFF image is required to have a valid relocation table so the PRM loader software can load the image at a dynamic base address.</w:t>
      </w:r>
    </w:p>
    <w:p w14:paraId="7AC21FA3" w14:textId="77777777" w:rsidR="00E24310" w:rsidRDefault="00E24310" w:rsidP="00E24310">
      <w:pPr>
        <w:spacing w:before="40" w:after="80"/>
      </w:pPr>
    </w:p>
    <w:p w14:paraId="04449B5E" w14:textId="77777777" w:rsidR="00E24310" w:rsidRDefault="00E24310" w:rsidP="00E24310">
      <w:pPr>
        <w:pStyle w:val="Heading3"/>
      </w:pPr>
      <w:bookmarkStart w:id="1185" w:name="_Toc40309705"/>
      <w:bookmarkStart w:id="1186" w:name="_Toc109825379"/>
      <w:r>
        <w:lastRenderedPageBreak/>
        <w:t>Export Descriptor Structures</w:t>
      </w:r>
      <w:bookmarkEnd w:id="1185"/>
      <w:bookmarkEnd w:id="1186"/>
    </w:p>
    <w:p w14:paraId="57090F08" w14:textId="77777777" w:rsidR="00E24310" w:rsidRDefault="00E24310" w:rsidP="00E24310">
      <w:pPr>
        <w:pStyle w:val="BodyText"/>
      </w:pPr>
      <w:r>
        <w:t>The export data section is defined in the PE/COFF format as a section that contains information about symbols in the code image that other images can access through dynamic linking. PRM makes use of the export section to pass PRM module metadata known at build-time to the PRM loader.</w:t>
      </w:r>
    </w:p>
    <w:p w14:paraId="1192945B" w14:textId="77777777" w:rsidR="00E24310" w:rsidRPr="00CB3A8C" w:rsidRDefault="00E24310" w:rsidP="00E24310">
      <w:pPr>
        <w:pStyle w:val="BodyText"/>
      </w:pPr>
      <w:r w:rsidRPr="00CB3A8C">
        <w:t xml:space="preserve">The export descriptor structures are architecturally defined </w:t>
      </w:r>
      <w:r>
        <w:t xml:space="preserve">in in this section </w:t>
      </w:r>
      <w:r w:rsidRPr="00CB3A8C">
        <w:t>to contain metadata describing the host PRM module and by extension its PRM Handlers. A single PRM Module Export Descriptor Structure is required to be present in each PRM Module export table. If the PRM Module Export Descriptor is not present, the PE/COFF image is not considered a PRM module. The Signature field in the PRM Export Descriptor Structure must also be valid for the PRM module to be recognized appropriately.</w:t>
      </w:r>
    </w:p>
    <w:p w14:paraId="3F52107F" w14:textId="77777777" w:rsidR="00E24310" w:rsidRPr="00CB3A8C" w:rsidRDefault="00E24310" w:rsidP="00E24310">
      <w:pPr>
        <w:pStyle w:val="Heading4"/>
      </w:pPr>
      <w:r>
        <w:t>PRM Module Export Descriptor Structure</w:t>
      </w:r>
    </w:p>
    <w:tbl>
      <w:tblPr>
        <w:tblStyle w:val="GridTable1Light"/>
        <w:tblW w:w="8540" w:type="dxa"/>
        <w:tblInd w:w="805" w:type="dxa"/>
        <w:tblLook w:val="04A0" w:firstRow="1" w:lastRow="0" w:firstColumn="1" w:lastColumn="0" w:noHBand="0" w:noVBand="1"/>
      </w:tblPr>
      <w:tblGrid>
        <w:gridCol w:w="2595"/>
        <w:gridCol w:w="1115"/>
        <w:gridCol w:w="921"/>
        <w:gridCol w:w="3909"/>
      </w:tblGrid>
      <w:tr w:rsidR="00E24310" w:rsidRPr="00CB3A8C" w14:paraId="3477DC1E" w14:textId="77777777" w:rsidTr="00433B38">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567" w:type="dxa"/>
            <w:hideMark/>
          </w:tcPr>
          <w:p w14:paraId="4A4F9CC5" w14:textId="77777777" w:rsidR="00E24310" w:rsidRPr="00CB3A8C" w:rsidRDefault="00E24310" w:rsidP="00433B38">
            <w:pPr>
              <w:pStyle w:val="BodyText"/>
              <w:rPr>
                <w:sz w:val="20"/>
                <w:szCs w:val="18"/>
              </w:rPr>
            </w:pPr>
            <w:r w:rsidRPr="00CB3A8C">
              <w:rPr>
                <w:sz w:val="20"/>
                <w:szCs w:val="18"/>
              </w:rPr>
              <w:t>Field</w:t>
            </w:r>
          </w:p>
        </w:tc>
        <w:tc>
          <w:tcPr>
            <w:tcW w:w="1123" w:type="dxa"/>
            <w:hideMark/>
          </w:tcPr>
          <w:p w14:paraId="6B3E1A17"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Byte length</w:t>
            </w:r>
          </w:p>
        </w:tc>
        <w:tc>
          <w:tcPr>
            <w:tcW w:w="925" w:type="dxa"/>
            <w:hideMark/>
          </w:tcPr>
          <w:p w14:paraId="487BCD1B"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Byte offset</w:t>
            </w:r>
          </w:p>
        </w:tc>
        <w:tc>
          <w:tcPr>
            <w:tcW w:w="3925" w:type="dxa"/>
            <w:hideMark/>
          </w:tcPr>
          <w:p w14:paraId="50785C40"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Description</w:t>
            </w:r>
          </w:p>
        </w:tc>
      </w:tr>
      <w:tr w:rsidR="00E24310" w:rsidRPr="00CB3A8C" w14:paraId="66212183" w14:textId="77777777" w:rsidTr="00433B38">
        <w:trPr>
          <w:trHeight w:val="379"/>
        </w:trPr>
        <w:tc>
          <w:tcPr>
            <w:cnfStyle w:val="001000000000" w:firstRow="0" w:lastRow="0" w:firstColumn="1" w:lastColumn="0" w:oddVBand="0" w:evenVBand="0" w:oddHBand="0" w:evenHBand="0" w:firstRowFirstColumn="0" w:firstRowLastColumn="0" w:lastRowFirstColumn="0" w:lastRowLastColumn="0"/>
            <w:tcW w:w="2567" w:type="dxa"/>
            <w:hideMark/>
          </w:tcPr>
          <w:p w14:paraId="75442EB5" w14:textId="77777777" w:rsidR="00E24310" w:rsidRPr="00CB3A8C" w:rsidRDefault="00E24310" w:rsidP="00433B38">
            <w:pPr>
              <w:pStyle w:val="BodyText"/>
              <w:rPr>
                <w:sz w:val="20"/>
                <w:szCs w:val="18"/>
              </w:rPr>
            </w:pPr>
            <w:r w:rsidRPr="00CB3A8C">
              <w:rPr>
                <w:sz w:val="20"/>
                <w:szCs w:val="18"/>
              </w:rPr>
              <w:t>Signature</w:t>
            </w:r>
          </w:p>
        </w:tc>
        <w:tc>
          <w:tcPr>
            <w:tcW w:w="1123" w:type="dxa"/>
            <w:hideMark/>
          </w:tcPr>
          <w:p w14:paraId="53C0BE5A"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8</w:t>
            </w:r>
          </w:p>
        </w:tc>
        <w:tc>
          <w:tcPr>
            <w:tcW w:w="925" w:type="dxa"/>
            <w:hideMark/>
          </w:tcPr>
          <w:p w14:paraId="2453726A"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0</w:t>
            </w:r>
          </w:p>
        </w:tc>
        <w:tc>
          <w:tcPr>
            <w:tcW w:w="3925" w:type="dxa"/>
            <w:hideMark/>
          </w:tcPr>
          <w:p w14:paraId="30591FAE"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‘PRM_MEDT’. Signature of the PRM Module Export Descriptor Table.</w:t>
            </w:r>
          </w:p>
        </w:tc>
      </w:tr>
      <w:tr w:rsidR="00E24310" w:rsidRPr="00CB3A8C" w14:paraId="61B64943" w14:textId="77777777" w:rsidTr="00433B38">
        <w:trPr>
          <w:trHeight w:val="329"/>
        </w:trPr>
        <w:tc>
          <w:tcPr>
            <w:cnfStyle w:val="001000000000" w:firstRow="0" w:lastRow="0" w:firstColumn="1" w:lastColumn="0" w:oddVBand="0" w:evenVBand="0" w:oddHBand="0" w:evenHBand="0" w:firstRowFirstColumn="0" w:firstRowLastColumn="0" w:lastRowFirstColumn="0" w:lastRowLastColumn="0"/>
            <w:tcW w:w="2567" w:type="dxa"/>
            <w:hideMark/>
          </w:tcPr>
          <w:p w14:paraId="200F8D7C" w14:textId="77777777" w:rsidR="00E24310" w:rsidRPr="00CB3A8C" w:rsidRDefault="00E24310" w:rsidP="00433B38">
            <w:pPr>
              <w:pStyle w:val="BodyText"/>
              <w:rPr>
                <w:sz w:val="20"/>
                <w:szCs w:val="18"/>
              </w:rPr>
            </w:pPr>
            <w:r w:rsidRPr="00CB3A8C">
              <w:rPr>
                <w:sz w:val="20"/>
                <w:szCs w:val="18"/>
              </w:rPr>
              <w:t>Revision</w:t>
            </w:r>
          </w:p>
        </w:tc>
        <w:tc>
          <w:tcPr>
            <w:tcW w:w="1123" w:type="dxa"/>
            <w:hideMark/>
          </w:tcPr>
          <w:p w14:paraId="0FB3A14C"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2</w:t>
            </w:r>
          </w:p>
        </w:tc>
        <w:tc>
          <w:tcPr>
            <w:tcW w:w="925" w:type="dxa"/>
            <w:hideMark/>
          </w:tcPr>
          <w:p w14:paraId="793F8C84"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8</w:t>
            </w:r>
          </w:p>
        </w:tc>
        <w:tc>
          <w:tcPr>
            <w:tcW w:w="3925" w:type="dxa"/>
            <w:hideMark/>
          </w:tcPr>
          <w:p w14:paraId="15FE8EBB"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Revision of this PRM Module Export Descriptor Table structure.</w:t>
            </w:r>
          </w:p>
        </w:tc>
      </w:tr>
      <w:tr w:rsidR="00E24310" w:rsidRPr="00CB3A8C" w14:paraId="271126F6" w14:textId="77777777" w:rsidTr="00433B38">
        <w:trPr>
          <w:trHeight w:val="174"/>
        </w:trPr>
        <w:tc>
          <w:tcPr>
            <w:cnfStyle w:val="001000000000" w:firstRow="0" w:lastRow="0" w:firstColumn="1" w:lastColumn="0" w:oddVBand="0" w:evenVBand="0" w:oddHBand="0" w:evenHBand="0" w:firstRowFirstColumn="0" w:firstRowLastColumn="0" w:lastRowFirstColumn="0" w:lastRowLastColumn="0"/>
            <w:tcW w:w="2567" w:type="dxa"/>
            <w:hideMark/>
          </w:tcPr>
          <w:p w14:paraId="29258B6C" w14:textId="77777777" w:rsidR="00E24310" w:rsidRPr="00CB3A8C" w:rsidRDefault="00E24310" w:rsidP="00433B38">
            <w:pPr>
              <w:pStyle w:val="BodyText"/>
              <w:rPr>
                <w:sz w:val="20"/>
                <w:szCs w:val="18"/>
              </w:rPr>
            </w:pPr>
            <w:proofErr w:type="spellStart"/>
            <w:r w:rsidRPr="00CB3A8C">
              <w:rPr>
                <w:sz w:val="20"/>
                <w:szCs w:val="18"/>
              </w:rPr>
              <w:t>HandlerCount</w:t>
            </w:r>
            <w:proofErr w:type="spellEnd"/>
          </w:p>
        </w:tc>
        <w:tc>
          <w:tcPr>
            <w:tcW w:w="1123" w:type="dxa"/>
            <w:hideMark/>
          </w:tcPr>
          <w:p w14:paraId="20628048"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2</w:t>
            </w:r>
          </w:p>
        </w:tc>
        <w:tc>
          <w:tcPr>
            <w:tcW w:w="925" w:type="dxa"/>
            <w:hideMark/>
          </w:tcPr>
          <w:p w14:paraId="7DE02005"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10</w:t>
            </w:r>
          </w:p>
        </w:tc>
        <w:tc>
          <w:tcPr>
            <w:tcW w:w="3925" w:type="dxa"/>
            <w:hideMark/>
          </w:tcPr>
          <w:p w14:paraId="1A39662A"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 xml:space="preserve">Indicates the number of PRM Handler Information Structure entries that are present in the </w:t>
            </w:r>
            <w:proofErr w:type="spellStart"/>
            <w:proofErr w:type="gramStart"/>
            <w:r w:rsidRPr="00CB3A8C">
              <w:rPr>
                <w:sz w:val="20"/>
                <w:szCs w:val="18"/>
              </w:rPr>
              <w:t>HandlerExportDescriptorStructure</w:t>
            </w:r>
            <w:proofErr w:type="spellEnd"/>
            <w:r w:rsidRPr="00CB3A8C">
              <w:rPr>
                <w:sz w:val="20"/>
                <w:szCs w:val="18"/>
              </w:rPr>
              <w:t>[</w:t>
            </w:r>
            <w:proofErr w:type="gramEnd"/>
            <w:r w:rsidRPr="00CB3A8C">
              <w:rPr>
                <w:sz w:val="20"/>
                <w:szCs w:val="18"/>
              </w:rPr>
              <w:t>] field of this structure.</w:t>
            </w:r>
          </w:p>
        </w:tc>
      </w:tr>
      <w:tr w:rsidR="005D7C93" w:rsidRPr="00CB3A8C" w14:paraId="70F7F6E2" w14:textId="77777777" w:rsidTr="00433B38">
        <w:trPr>
          <w:trHeight w:val="174"/>
        </w:trPr>
        <w:tc>
          <w:tcPr>
            <w:cnfStyle w:val="001000000000" w:firstRow="0" w:lastRow="0" w:firstColumn="1" w:lastColumn="0" w:oddVBand="0" w:evenVBand="0" w:oddHBand="0" w:evenHBand="0" w:firstRowFirstColumn="0" w:firstRowLastColumn="0" w:lastRowFirstColumn="0" w:lastRowLastColumn="0"/>
            <w:tcW w:w="2567" w:type="dxa"/>
          </w:tcPr>
          <w:p w14:paraId="5C366179" w14:textId="2E4F11BA" w:rsidR="005D7C93" w:rsidRPr="00CB3A8C" w:rsidRDefault="005D7C93" w:rsidP="00433B38">
            <w:pPr>
              <w:pStyle w:val="BodyText"/>
              <w:rPr>
                <w:sz w:val="20"/>
                <w:szCs w:val="18"/>
              </w:rPr>
            </w:pPr>
            <w:proofErr w:type="spellStart"/>
            <w:r>
              <w:rPr>
                <w:sz w:val="20"/>
                <w:szCs w:val="18"/>
              </w:rPr>
              <w:t>PlatformGuid</w:t>
            </w:r>
            <w:proofErr w:type="spellEnd"/>
          </w:p>
        </w:tc>
        <w:tc>
          <w:tcPr>
            <w:tcW w:w="1123" w:type="dxa"/>
          </w:tcPr>
          <w:p w14:paraId="2D464456" w14:textId="415C6174" w:rsidR="005D7C93" w:rsidRPr="00CB3A8C" w:rsidRDefault="005D7C93"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16</w:t>
            </w:r>
          </w:p>
        </w:tc>
        <w:tc>
          <w:tcPr>
            <w:tcW w:w="925" w:type="dxa"/>
          </w:tcPr>
          <w:p w14:paraId="7BB867DD" w14:textId="34599E5E" w:rsidR="005D7C93" w:rsidRPr="00CB3A8C" w:rsidRDefault="005D7C93"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12</w:t>
            </w:r>
          </w:p>
        </w:tc>
        <w:tc>
          <w:tcPr>
            <w:tcW w:w="3925" w:type="dxa"/>
          </w:tcPr>
          <w:p w14:paraId="6C757435" w14:textId="0973D093" w:rsidR="005D7C93" w:rsidRPr="00CB3A8C" w:rsidRDefault="005D7C93"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The GUID that uniquely identifies the platform</w:t>
            </w:r>
            <w:r w:rsidR="007C427A">
              <w:rPr>
                <w:sz w:val="20"/>
                <w:szCs w:val="18"/>
              </w:rPr>
              <w:t xml:space="preserve"> targeted by this PRM module instance. This GUID is used to determine if a given PRM module is valid for a platform during PRM module update.</w:t>
            </w:r>
          </w:p>
        </w:tc>
      </w:tr>
      <w:tr w:rsidR="00E24310" w:rsidRPr="00CB3A8C" w14:paraId="6D16484E" w14:textId="77777777" w:rsidTr="00433B38">
        <w:trPr>
          <w:trHeight w:val="174"/>
        </w:trPr>
        <w:tc>
          <w:tcPr>
            <w:cnfStyle w:val="001000000000" w:firstRow="0" w:lastRow="0" w:firstColumn="1" w:lastColumn="0" w:oddVBand="0" w:evenVBand="0" w:oddHBand="0" w:evenHBand="0" w:firstRowFirstColumn="0" w:firstRowLastColumn="0" w:lastRowFirstColumn="0" w:lastRowLastColumn="0"/>
            <w:tcW w:w="2567" w:type="dxa"/>
            <w:hideMark/>
          </w:tcPr>
          <w:p w14:paraId="58106CB4" w14:textId="77777777" w:rsidR="00E24310" w:rsidRPr="00CB3A8C" w:rsidRDefault="00E24310" w:rsidP="00433B38">
            <w:pPr>
              <w:pStyle w:val="BodyText"/>
              <w:rPr>
                <w:sz w:val="20"/>
                <w:szCs w:val="18"/>
              </w:rPr>
            </w:pPr>
            <w:r w:rsidRPr="00CB3A8C">
              <w:rPr>
                <w:sz w:val="20"/>
                <w:szCs w:val="18"/>
              </w:rPr>
              <w:t>Identifier</w:t>
            </w:r>
          </w:p>
        </w:tc>
        <w:tc>
          <w:tcPr>
            <w:tcW w:w="1123" w:type="dxa"/>
            <w:hideMark/>
          </w:tcPr>
          <w:p w14:paraId="09271E38"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16</w:t>
            </w:r>
          </w:p>
        </w:tc>
        <w:tc>
          <w:tcPr>
            <w:tcW w:w="925" w:type="dxa"/>
            <w:hideMark/>
          </w:tcPr>
          <w:p w14:paraId="3CBF023E" w14:textId="25BECA63" w:rsidR="00E24310" w:rsidRPr="00CB3A8C" w:rsidRDefault="007C427A"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28</w:t>
            </w:r>
          </w:p>
        </w:tc>
        <w:tc>
          <w:tcPr>
            <w:tcW w:w="3925" w:type="dxa"/>
            <w:hideMark/>
          </w:tcPr>
          <w:p w14:paraId="06C5CB56"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The GUID of this PRM module.</w:t>
            </w:r>
          </w:p>
        </w:tc>
      </w:tr>
      <w:tr w:rsidR="00E24310" w:rsidRPr="00CB3A8C" w14:paraId="51A9572B" w14:textId="77777777" w:rsidTr="00433B38">
        <w:trPr>
          <w:trHeight w:val="329"/>
        </w:trPr>
        <w:tc>
          <w:tcPr>
            <w:cnfStyle w:val="001000000000" w:firstRow="0" w:lastRow="0" w:firstColumn="1" w:lastColumn="0" w:oddVBand="0" w:evenVBand="0" w:oddHBand="0" w:evenHBand="0" w:firstRowFirstColumn="0" w:firstRowLastColumn="0" w:lastRowFirstColumn="0" w:lastRowLastColumn="0"/>
            <w:tcW w:w="2567" w:type="dxa"/>
            <w:hideMark/>
          </w:tcPr>
          <w:p w14:paraId="0AE0BCAB" w14:textId="77777777" w:rsidR="00E24310" w:rsidRPr="00CB3A8C" w:rsidRDefault="00E24310" w:rsidP="00433B38">
            <w:pPr>
              <w:pStyle w:val="BodyText"/>
              <w:rPr>
                <w:sz w:val="20"/>
                <w:szCs w:val="18"/>
              </w:rPr>
            </w:pPr>
            <w:proofErr w:type="spellStart"/>
            <w:r w:rsidRPr="00CB3A8C">
              <w:rPr>
                <w:sz w:val="20"/>
                <w:szCs w:val="18"/>
              </w:rPr>
              <w:t>HandlerExportDescriptor</w:t>
            </w:r>
            <w:proofErr w:type="spellEnd"/>
          </w:p>
          <w:p w14:paraId="6AB2A7FD" w14:textId="77777777" w:rsidR="00E24310" w:rsidRPr="00CB3A8C" w:rsidRDefault="00E24310" w:rsidP="00433B38">
            <w:pPr>
              <w:pStyle w:val="BodyText"/>
              <w:rPr>
                <w:sz w:val="20"/>
                <w:szCs w:val="18"/>
              </w:rPr>
            </w:pPr>
            <w:r w:rsidRPr="00CB3A8C">
              <w:rPr>
                <w:sz w:val="20"/>
                <w:szCs w:val="18"/>
              </w:rPr>
              <w:t>Structure</w:t>
            </w:r>
          </w:p>
          <w:p w14:paraId="62E373C4" w14:textId="77777777" w:rsidR="00E24310" w:rsidRPr="00CB3A8C" w:rsidRDefault="00E24310" w:rsidP="00433B38">
            <w:pPr>
              <w:pStyle w:val="BodyText"/>
              <w:rPr>
                <w:sz w:val="20"/>
                <w:szCs w:val="18"/>
              </w:rPr>
            </w:pPr>
            <w:r w:rsidRPr="00CB3A8C">
              <w:rPr>
                <w:sz w:val="20"/>
                <w:szCs w:val="18"/>
              </w:rPr>
              <w:t>[</w:t>
            </w:r>
            <w:proofErr w:type="spellStart"/>
            <w:r w:rsidRPr="00CB3A8C">
              <w:rPr>
                <w:sz w:val="20"/>
                <w:szCs w:val="18"/>
              </w:rPr>
              <w:t>HandlerCount</w:t>
            </w:r>
            <w:proofErr w:type="spellEnd"/>
            <w:r w:rsidRPr="00CB3A8C">
              <w:rPr>
                <w:sz w:val="20"/>
                <w:szCs w:val="18"/>
              </w:rPr>
              <w:t>]</w:t>
            </w:r>
          </w:p>
        </w:tc>
        <w:tc>
          <w:tcPr>
            <w:tcW w:w="1123" w:type="dxa"/>
            <w:hideMark/>
          </w:tcPr>
          <w:p w14:paraId="4ADD24C2"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Varies</w:t>
            </w:r>
          </w:p>
        </w:tc>
        <w:tc>
          <w:tcPr>
            <w:tcW w:w="925" w:type="dxa"/>
            <w:hideMark/>
          </w:tcPr>
          <w:p w14:paraId="20D7F84D" w14:textId="090F59CD" w:rsidR="00E24310" w:rsidRPr="00CB3A8C" w:rsidRDefault="007C427A"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44</w:t>
            </w:r>
          </w:p>
        </w:tc>
        <w:tc>
          <w:tcPr>
            <w:tcW w:w="3925" w:type="dxa"/>
            <w:hideMark/>
          </w:tcPr>
          <w:p w14:paraId="185D62F0" w14:textId="77777777" w:rsidR="00E24310" w:rsidRPr="00CB3A8C" w:rsidRDefault="00E24310" w:rsidP="00433B38">
            <w:pPr>
              <w:pStyle w:val="BodyText"/>
              <w:keepN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 xml:space="preserve">An array of </w:t>
            </w:r>
            <w:proofErr w:type="spellStart"/>
            <w:r w:rsidRPr="00CB3A8C">
              <w:rPr>
                <w:sz w:val="20"/>
                <w:szCs w:val="18"/>
              </w:rPr>
              <w:t>PrmHandlerExportDescriptors</w:t>
            </w:r>
            <w:proofErr w:type="spellEnd"/>
            <w:r w:rsidRPr="00CB3A8C">
              <w:rPr>
                <w:sz w:val="20"/>
                <w:szCs w:val="18"/>
              </w:rPr>
              <w:t xml:space="preserve"> that describes the PRM handler GUID to PRM handler ordinal mapping for this PRM module.</w:t>
            </w:r>
          </w:p>
        </w:tc>
      </w:tr>
    </w:tbl>
    <w:p w14:paraId="6881FF7C" w14:textId="508F6876" w:rsidR="00E24310" w:rsidRPr="00CB3A8C" w:rsidRDefault="00E24310" w:rsidP="00E24310">
      <w:pPr>
        <w:pStyle w:val="Caption"/>
      </w:pPr>
      <w:r>
        <w:t xml:space="preserve">Table </w:t>
      </w:r>
      <w:r w:rsidR="004F04CA">
        <w:fldChar w:fldCharType="begin"/>
      </w:r>
      <w:r w:rsidR="004F04CA">
        <w:instrText xml:space="preserve"> STYLEREF 1 \s </w:instrText>
      </w:r>
      <w:r w:rsidR="004F04CA">
        <w:fldChar w:fldCharType="separate"/>
      </w:r>
      <w:r w:rsidR="004F04CA">
        <w:t>6</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1</w:t>
      </w:r>
      <w:r w:rsidR="004F04CA">
        <w:fldChar w:fldCharType="end"/>
      </w:r>
      <w:r>
        <w:t xml:space="preserve"> PRM Module Export Descriptor Structure</w:t>
      </w:r>
    </w:p>
    <w:p w14:paraId="5E332358" w14:textId="77777777" w:rsidR="00E24310" w:rsidRPr="00CB3A8C" w:rsidRDefault="00E24310" w:rsidP="00E24310">
      <w:pPr>
        <w:pStyle w:val="BodyText"/>
      </w:pPr>
      <w:r w:rsidRPr="00CB3A8C">
        <w:t>The PRM Export Descriptor Structure is required:</w:t>
      </w:r>
    </w:p>
    <w:p w14:paraId="6ADFC500" w14:textId="77777777" w:rsidR="00E24310" w:rsidRPr="00CB3A8C" w:rsidRDefault="00E24310" w:rsidP="00E24310">
      <w:pPr>
        <w:pStyle w:val="BodyText"/>
        <w:numPr>
          <w:ilvl w:val="0"/>
          <w:numId w:val="34"/>
        </w:numPr>
        <w:ind w:left="720"/>
      </w:pPr>
      <w:r>
        <w:t>To be present in a PRM module export table</w:t>
      </w:r>
    </w:p>
    <w:p w14:paraId="25958FA1" w14:textId="28A763AA" w:rsidR="00E24310" w:rsidRPr="00CB3A8C" w:rsidRDefault="00E24310" w:rsidP="00E24310">
      <w:pPr>
        <w:pStyle w:val="BodyText"/>
        <w:numPr>
          <w:ilvl w:val="0"/>
          <w:numId w:val="34"/>
        </w:numPr>
        <w:ind w:left="720"/>
      </w:pPr>
      <w:r>
        <w:t>To have only a single instance per PRM module</w:t>
      </w:r>
    </w:p>
    <w:p w14:paraId="75B3EC6D" w14:textId="534CBC70" w:rsidR="00E24310" w:rsidRPr="00CB3A8C" w:rsidRDefault="00E24310" w:rsidP="00E24310">
      <w:pPr>
        <w:pStyle w:val="BodyText"/>
        <w:numPr>
          <w:ilvl w:val="0"/>
          <w:numId w:val="33"/>
        </w:numPr>
        <w:ind w:left="720"/>
      </w:pPr>
      <w:r>
        <w:t>To be named “</w:t>
      </w:r>
      <w:proofErr w:type="spellStart"/>
      <w:r>
        <w:t>PrmModuleExportDescriptor</w:t>
      </w:r>
      <w:proofErr w:type="spellEnd"/>
      <w:r>
        <w:t>”</w:t>
      </w:r>
    </w:p>
    <w:p w14:paraId="128202BE" w14:textId="77777777" w:rsidR="00E24310" w:rsidRPr="00CB3A8C" w:rsidRDefault="00E24310" w:rsidP="00E24310">
      <w:pPr>
        <w:pStyle w:val="BodyText"/>
      </w:pPr>
    </w:p>
    <w:p w14:paraId="20AFF14B" w14:textId="77777777" w:rsidR="00E24310" w:rsidRPr="00CB3A8C" w:rsidRDefault="00E24310" w:rsidP="00E24310">
      <w:pPr>
        <w:pStyle w:val="Heading4"/>
      </w:pPr>
      <w:r>
        <w:t>PRM Handler Export Descriptor Structure</w:t>
      </w:r>
    </w:p>
    <w:tbl>
      <w:tblPr>
        <w:tblStyle w:val="GridTable1Light"/>
        <w:tblW w:w="8540" w:type="dxa"/>
        <w:tblInd w:w="805" w:type="dxa"/>
        <w:tblLook w:val="04A0" w:firstRow="1" w:lastRow="0" w:firstColumn="1" w:lastColumn="0" w:noHBand="0" w:noVBand="1"/>
      </w:tblPr>
      <w:tblGrid>
        <w:gridCol w:w="2953"/>
        <w:gridCol w:w="835"/>
        <w:gridCol w:w="778"/>
        <w:gridCol w:w="3974"/>
      </w:tblGrid>
      <w:tr w:rsidR="00E24310" w:rsidRPr="00CB3A8C" w14:paraId="31FFFC09" w14:textId="77777777" w:rsidTr="00433B38">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953" w:type="dxa"/>
            <w:hideMark/>
          </w:tcPr>
          <w:p w14:paraId="18C87B8D" w14:textId="77777777" w:rsidR="00E24310" w:rsidRPr="00CB3A8C" w:rsidRDefault="00E24310" w:rsidP="00433B38">
            <w:pPr>
              <w:pStyle w:val="BodyText"/>
              <w:rPr>
                <w:sz w:val="20"/>
                <w:szCs w:val="18"/>
              </w:rPr>
            </w:pPr>
            <w:r w:rsidRPr="00CB3A8C">
              <w:rPr>
                <w:sz w:val="20"/>
                <w:szCs w:val="18"/>
              </w:rPr>
              <w:t>Field</w:t>
            </w:r>
          </w:p>
        </w:tc>
        <w:tc>
          <w:tcPr>
            <w:tcW w:w="835" w:type="dxa"/>
            <w:hideMark/>
          </w:tcPr>
          <w:p w14:paraId="5E3897A1"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Byte length</w:t>
            </w:r>
          </w:p>
        </w:tc>
        <w:tc>
          <w:tcPr>
            <w:tcW w:w="778" w:type="dxa"/>
            <w:hideMark/>
          </w:tcPr>
          <w:p w14:paraId="3C1DD94D"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Byte offset</w:t>
            </w:r>
          </w:p>
        </w:tc>
        <w:tc>
          <w:tcPr>
            <w:tcW w:w="3974" w:type="dxa"/>
            <w:hideMark/>
          </w:tcPr>
          <w:p w14:paraId="60262255"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Description</w:t>
            </w:r>
          </w:p>
        </w:tc>
      </w:tr>
      <w:tr w:rsidR="00E24310" w:rsidRPr="00CB3A8C" w14:paraId="25766639" w14:textId="77777777" w:rsidTr="00433B38">
        <w:trPr>
          <w:trHeight w:val="563"/>
        </w:trPr>
        <w:tc>
          <w:tcPr>
            <w:cnfStyle w:val="001000000000" w:firstRow="0" w:lastRow="0" w:firstColumn="1" w:lastColumn="0" w:oddVBand="0" w:evenVBand="0" w:oddHBand="0" w:evenHBand="0" w:firstRowFirstColumn="0" w:firstRowLastColumn="0" w:lastRowFirstColumn="0" w:lastRowLastColumn="0"/>
            <w:tcW w:w="2953" w:type="dxa"/>
            <w:hideMark/>
          </w:tcPr>
          <w:p w14:paraId="4474A0FD" w14:textId="77777777" w:rsidR="00E24310" w:rsidRPr="00CB3A8C" w:rsidRDefault="00E24310" w:rsidP="00433B38">
            <w:pPr>
              <w:pStyle w:val="BodyText"/>
              <w:rPr>
                <w:sz w:val="20"/>
                <w:szCs w:val="18"/>
              </w:rPr>
            </w:pPr>
            <w:proofErr w:type="spellStart"/>
            <w:r w:rsidRPr="00CB3A8C">
              <w:rPr>
                <w:sz w:val="20"/>
                <w:szCs w:val="18"/>
              </w:rPr>
              <w:lastRenderedPageBreak/>
              <w:t>HandlerGuid</w:t>
            </w:r>
            <w:proofErr w:type="spellEnd"/>
          </w:p>
        </w:tc>
        <w:tc>
          <w:tcPr>
            <w:tcW w:w="835" w:type="dxa"/>
            <w:hideMark/>
          </w:tcPr>
          <w:p w14:paraId="4950DAD5"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16</w:t>
            </w:r>
          </w:p>
        </w:tc>
        <w:tc>
          <w:tcPr>
            <w:tcW w:w="778" w:type="dxa"/>
            <w:hideMark/>
          </w:tcPr>
          <w:p w14:paraId="3DE7FDD0"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0</w:t>
            </w:r>
          </w:p>
        </w:tc>
        <w:tc>
          <w:tcPr>
            <w:tcW w:w="3974" w:type="dxa"/>
            <w:hideMark/>
          </w:tcPr>
          <w:p w14:paraId="0800E5A3"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A PRM handler GUID that maps to the PRM handler name specified in this descriptor.</w:t>
            </w:r>
          </w:p>
        </w:tc>
      </w:tr>
      <w:tr w:rsidR="00E24310" w:rsidRPr="00CB3A8C" w14:paraId="64A52E3B" w14:textId="77777777" w:rsidTr="00433B38">
        <w:trPr>
          <w:trHeight w:val="411"/>
        </w:trPr>
        <w:tc>
          <w:tcPr>
            <w:cnfStyle w:val="001000000000" w:firstRow="0" w:lastRow="0" w:firstColumn="1" w:lastColumn="0" w:oddVBand="0" w:evenVBand="0" w:oddHBand="0" w:evenHBand="0" w:firstRowFirstColumn="0" w:firstRowLastColumn="0" w:lastRowFirstColumn="0" w:lastRowLastColumn="0"/>
            <w:tcW w:w="2953" w:type="dxa"/>
            <w:hideMark/>
          </w:tcPr>
          <w:p w14:paraId="4A3C6189" w14:textId="77777777" w:rsidR="00E24310" w:rsidRPr="00CB3A8C" w:rsidRDefault="00E24310" w:rsidP="00433B38">
            <w:pPr>
              <w:pStyle w:val="BodyText"/>
              <w:rPr>
                <w:sz w:val="20"/>
                <w:szCs w:val="18"/>
              </w:rPr>
            </w:pPr>
            <w:proofErr w:type="spellStart"/>
            <w:r w:rsidRPr="00CB3A8C">
              <w:rPr>
                <w:sz w:val="20"/>
                <w:szCs w:val="18"/>
              </w:rPr>
              <w:t>HandlerName</w:t>
            </w:r>
            <w:proofErr w:type="spellEnd"/>
          </w:p>
        </w:tc>
        <w:tc>
          <w:tcPr>
            <w:tcW w:w="835" w:type="dxa"/>
            <w:hideMark/>
          </w:tcPr>
          <w:p w14:paraId="0976B3E4"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128</w:t>
            </w:r>
          </w:p>
        </w:tc>
        <w:tc>
          <w:tcPr>
            <w:tcW w:w="778" w:type="dxa"/>
            <w:hideMark/>
          </w:tcPr>
          <w:p w14:paraId="29DFF39E"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16</w:t>
            </w:r>
          </w:p>
        </w:tc>
        <w:tc>
          <w:tcPr>
            <w:tcW w:w="3974" w:type="dxa"/>
            <w:hideMark/>
          </w:tcPr>
          <w:p w14:paraId="0F91BA4F" w14:textId="77777777" w:rsidR="00E24310" w:rsidRPr="00CB3A8C" w:rsidRDefault="00E24310" w:rsidP="00433B38">
            <w:pPr>
              <w:pStyle w:val="BodyText"/>
              <w:keepN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A PRM handler name that maps to the PRM handler GUID specified in this descriptor.</w:t>
            </w:r>
          </w:p>
        </w:tc>
      </w:tr>
    </w:tbl>
    <w:p w14:paraId="2FEB7CDA" w14:textId="38A740B5" w:rsidR="00E24310" w:rsidRDefault="00E24310" w:rsidP="00E24310">
      <w:pPr>
        <w:pStyle w:val="Caption"/>
      </w:pPr>
      <w:r>
        <w:t xml:space="preserve">Table </w:t>
      </w:r>
      <w:r w:rsidR="004F04CA">
        <w:fldChar w:fldCharType="begin"/>
      </w:r>
      <w:r w:rsidR="004F04CA">
        <w:instrText xml:space="preserve"> STYLEREF 1 \s </w:instrText>
      </w:r>
      <w:r w:rsidR="004F04CA">
        <w:fldChar w:fldCharType="separate"/>
      </w:r>
      <w:r w:rsidR="004F04CA">
        <w:t>6</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4F04CA">
        <w:t>2</w:t>
      </w:r>
      <w:r w:rsidR="004F04CA">
        <w:fldChar w:fldCharType="end"/>
      </w:r>
      <w:r>
        <w:t xml:space="preserve"> PRM Handler Export Descriptor Structure</w:t>
      </w:r>
    </w:p>
    <w:p w14:paraId="782194DA" w14:textId="77777777" w:rsidR="00E24310" w:rsidRPr="00DF673A" w:rsidRDefault="00E24310" w:rsidP="00E24310">
      <w:pPr>
        <w:pStyle w:val="BodyText"/>
      </w:pPr>
    </w:p>
    <w:p w14:paraId="3B587159" w14:textId="77777777" w:rsidR="00E24310" w:rsidRDefault="00E24310" w:rsidP="00B26F9C">
      <w:pPr>
        <w:pStyle w:val="Heading2"/>
      </w:pPr>
      <w:bookmarkStart w:id="1187" w:name="_Toc40309706"/>
      <w:bookmarkStart w:id="1188" w:name="_Toc109825380"/>
      <w:r>
        <w:t>PRM Module Loader</w:t>
      </w:r>
      <w:bookmarkEnd w:id="1187"/>
      <w:bookmarkEnd w:id="1188"/>
    </w:p>
    <w:p w14:paraId="4B012A70" w14:textId="036A3254" w:rsidR="00E24310" w:rsidRDefault="00E24310" w:rsidP="00E24310">
      <w:pPr>
        <w:pStyle w:val="BodyText"/>
      </w:pPr>
      <w:r>
        <w:t>The PRM loader is a software component that is responsible for the following actions:</w:t>
      </w:r>
    </w:p>
    <w:p w14:paraId="06C5F2FE" w14:textId="77777777" w:rsidR="00E24310" w:rsidRDefault="00E24310" w:rsidP="00E24310">
      <w:pPr>
        <w:pStyle w:val="BodyText"/>
        <w:numPr>
          <w:ilvl w:val="0"/>
          <w:numId w:val="36"/>
        </w:numPr>
      </w:pPr>
      <w:r>
        <w:t>Authenticating PRM module binary images</w:t>
      </w:r>
    </w:p>
    <w:p w14:paraId="7307A7C1" w14:textId="77777777" w:rsidR="00E24310" w:rsidRDefault="00E24310" w:rsidP="00E24310">
      <w:pPr>
        <w:pStyle w:val="BodyText"/>
        <w:numPr>
          <w:ilvl w:val="0"/>
          <w:numId w:val="36"/>
        </w:numPr>
      </w:pPr>
      <w:r>
        <w:t>Validating compliance of the image to the requirements in this document</w:t>
      </w:r>
    </w:p>
    <w:p w14:paraId="07BB7AC6" w14:textId="77777777" w:rsidR="00E24310" w:rsidRDefault="00E24310" w:rsidP="00E24310">
      <w:pPr>
        <w:pStyle w:val="BodyText"/>
        <w:numPr>
          <w:ilvl w:val="0"/>
          <w:numId w:val="36"/>
        </w:numPr>
      </w:pPr>
      <w:r>
        <w:t>Loading the PRM module into a valid memory address range that is executable by the host OS</w:t>
      </w:r>
    </w:p>
    <w:p w14:paraId="3E61A185" w14:textId="77777777" w:rsidR="00E24310" w:rsidRDefault="00E24310" w:rsidP="00E24310">
      <w:pPr>
        <w:pStyle w:val="BodyText"/>
        <w:numPr>
          <w:ilvl w:val="0"/>
          <w:numId w:val="36"/>
        </w:numPr>
      </w:pPr>
      <w:r>
        <w:t>Performing any updates to system data structures necessary to make the PRM module available for use</w:t>
      </w:r>
    </w:p>
    <w:p w14:paraId="427E4FDF" w14:textId="77777777" w:rsidR="00E24310" w:rsidRDefault="00E24310" w:rsidP="00E24310">
      <w:pPr>
        <w:pStyle w:val="BodyText"/>
      </w:pPr>
    </w:p>
    <w:p w14:paraId="02CAEEB7" w14:textId="77777777" w:rsidR="00E24310" w:rsidRDefault="00E24310" w:rsidP="00EF4E85">
      <w:pPr>
        <w:pStyle w:val="Heading3"/>
      </w:pPr>
      <w:bookmarkStart w:id="1189" w:name="_Toc109825381"/>
      <w:r>
        <w:t>Firmware PRM Loader</w:t>
      </w:r>
      <w:bookmarkEnd w:id="1189"/>
    </w:p>
    <w:p w14:paraId="3E3487A5" w14:textId="3C9CB7E7" w:rsidR="00E24310" w:rsidRDefault="00E24310" w:rsidP="00E24310">
      <w:pPr>
        <w:pStyle w:val="BodyText"/>
      </w:pPr>
      <w:r>
        <w:t xml:space="preserve">The baseline PRM module is distributed within the platform firmware image and the PRM loader for that image will be a BIOS boot time component (such as an UEFI DXE driver). In this case, the image will typically be loaded from the non-volatile storage device that stores the system boot firmware. Though it is certainly possible and valid to load the image from other storage media. A firmware loader also has the special responsibility to produce and publish the PRMT ACPI tables based on the PRM modules it discovers. </w:t>
      </w:r>
    </w:p>
    <w:p w14:paraId="0044A262" w14:textId="77777777" w:rsidR="00E24310" w:rsidRDefault="00E24310" w:rsidP="00E24310">
      <w:pPr>
        <w:pStyle w:val="BodyText"/>
      </w:pPr>
    </w:p>
    <w:p w14:paraId="6416411F" w14:textId="77777777" w:rsidR="00E24310" w:rsidRDefault="00E24310" w:rsidP="00EF4E85">
      <w:pPr>
        <w:pStyle w:val="Heading3"/>
      </w:pPr>
      <w:bookmarkStart w:id="1190" w:name="_Toc109825382"/>
      <w:r>
        <w:t>OS PRM Loader</w:t>
      </w:r>
      <w:bookmarkEnd w:id="1190"/>
    </w:p>
    <w:p w14:paraId="44CD32F5" w14:textId="283DDE8C" w:rsidR="00E24310" w:rsidRDefault="00E24310" w:rsidP="00E24310">
      <w:pPr>
        <w:pStyle w:val="BodyText"/>
      </w:pPr>
      <w:r>
        <w:t xml:space="preserve">PRM updates at OS runtime allows for modification of PRM functionality without rebooting the platform. In the case of OS </w:t>
      </w:r>
      <w:proofErr w:type="gramStart"/>
      <w:r>
        <w:t>runtime  PRM</w:t>
      </w:r>
      <w:proofErr w:type="gramEnd"/>
      <w:r>
        <w:t xml:space="preserve"> updates, an OS software component acts as the PRM loader. The OS PRM loader is required to ensure:</w:t>
      </w:r>
    </w:p>
    <w:p w14:paraId="0F28AA10" w14:textId="77777777" w:rsidR="00E24310" w:rsidRDefault="00E24310" w:rsidP="00A9092A">
      <w:pPr>
        <w:pStyle w:val="BodyText"/>
        <w:numPr>
          <w:ilvl w:val="0"/>
          <w:numId w:val="1"/>
        </w:numPr>
        <w:rPr>
          <w:rFonts w:eastAsia="Arial" w:cs="Arial"/>
          <w:szCs w:val="22"/>
        </w:rPr>
      </w:pPr>
      <w:r>
        <w:t>PRM updates are always applied in monotonically increasing fashion. For instance, a PRM update with version number smaller than the current PRM module should never be applied.</w:t>
      </w:r>
    </w:p>
    <w:p w14:paraId="2610DF1D" w14:textId="77777777" w:rsidR="00E24310" w:rsidRDefault="00E24310" w:rsidP="00A9092A">
      <w:pPr>
        <w:pStyle w:val="BodyText"/>
        <w:numPr>
          <w:ilvl w:val="0"/>
          <w:numId w:val="1"/>
        </w:numPr>
        <w:rPr>
          <w:rFonts w:eastAsia="Arial" w:cs="Arial"/>
          <w:szCs w:val="22"/>
        </w:rPr>
      </w:pPr>
      <w:r>
        <w:t>PRM update sequencing minimizes the downtime of PRM functionalities available to OS components.</w:t>
      </w:r>
    </w:p>
    <w:p w14:paraId="704C10F5" w14:textId="77777777" w:rsidR="00E24310" w:rsidRDefault="00E24310" w:rsidP="00E24310">
      <w:pPr>
        <w:pStyle w:val="BodyText"/>
      </w:pPr>
      <w:proofErr w:type="gramStart"/>
      <w:r>
        <w:t>A</w:t>
      </w:r>
      <w:proofErr w:type="gramEnd"/>
      <w:r>
        <w:t xml:space="preserve"> OS PRM Loader can only replace existing PRM module that is already published as part of the BIOS boot process and part of the PRMT table. Such newly loaded PRM Module can only replace the functionalities of existing PRM </w:t>
      </w:r>
      <w:proofErr w:type="gramStart"/>
      <w:r>
        <w:t>handlers, but</w:t>
      </w:r>
      <w:proofErr w:type="gramEnd"/>
      <w:r>
        <w:t xml:space="preserve"> will not be able to add a new PRM handler. </w:t>
      </w:r>
    </w:p>
    <w:p w14:paraId="31337467" w14:textId="77777777" w:rsidR="00E24310" w:rsidRDefault="00E24310" w:rsidP="00E24310">
      <w:pPr>
        <w:pStyle w:val="BodyText"/>
      </w:pPr>
    </w:p>
    <w:p w14:paraId="1E054E64" w14:textId="77777777" w:rsidR="00E24310" w:rsidRDefault="00E24310" w:rsidP="00E24310">
      <w:pPr>
        <w:pStyle w:val="BodyText"/>
      </w:pPr>
    </w:p>
    <w:p w14:paraId="4C9D03EE" w14:textId="77777777" w:rsidR="00E24310" w:rsidRDefault="00E24310" w:rsidP="00E24310">
      <w:pPr>
        <w:pStyle w:val="BodyText"/>
      </w:pPr>
    </w:p>
    <w:p w14:paraId="3EACA4BE" w14:textId="77777777" w:rsidR="00E24310" w:rsidRDefault="00E24310" w:rsidP="00E24310">
      <w:pPr>
        <w:pStyle w:val="BodyText"/>
      </w:pPr>
    </w:p>
    <w:p w14:paraId="0038DA5B" w14:textId="77777777" w:rsidR="00E24310" w:rsidRDefault="00E24310" w:rsidP="00B26F9C">
      <w:pPr>
        <w:pStyle w:val="Heading2"/>
      </w:pPr>
      <w:bookmarkStart w:id="1191" w:name="_Toc40309707"/>
      <w:bookmarkStart w:id="1192" w:name="_Toc109825383"/>
      <w:r>
        <w:t>PRM Handler</w:t>
      </w:r>
      <w:bookmarkEnd w:id="1191"/>
      <w:bookmarkEnd w:id="1192"/>
    </w:p>
    <w:p w14:paraId="201D738F" w14:textId="77777777" w:rsidR="00E24310" w:rsidRDefault="00E24310" w:rsidP="00E24310">
      <w:pPr>
        <w:pStyle w:val="BodyText"/>
      </w:pPr>
      <w:r>
        <w:t xml:space="preserve">A PRM handler is a function in a PRM module. </w:t>
      </w:r>
    </w:p>
    <w:p w14:paraId="24E6E5A8" w14:textId="77777777" w:rsidR="00E24310" w:rsidRDefault="00E24310" w:rsidP="00E24310">
      <w:pPr>
        <w:ind w:left="810"/>
      </w:pPr>
    </w:p>
    <w:p w14:paraId="49052271" w14:textId="77777777" w:rsidR="00E24310" w:rsidRDefault="00E24310" w:rsidP="00EF4E85">
      <w:pPr>
        <w:pStyle w:val="Heading3"/>
      </w:pPr>
      <w:bookmarkStart w:id="1193" w:name="_Toc109825384"/>
      <w:r>
        <w:t>Overview</w:t>
      </w:r>
      <w:bookmarkEnd w:id="1193"/>
    </w:p>
    <w:p w14:paraId="65071CAB" w14:textId="77777777" w:rsidR="00E24310" w:rsidRDefault="00E24310" w:rsidP="00E24310">
      <w:pPr>
        <w:ind w:left="810"/>
      </w:pPr>
      <w:r>
        <w:t>Each PRM handler must be assigned a GUID by the PRM module author and each PRM handler GUID and corresponding function name must be described as a pair in the PRM Module Export Descriptor.</w:t>
      </w:r>
    </w:p>
    <w:p w14:paraId="5CE3C13C" w14:textId="77777777" w:rsidR="00E24310" w:rsidRDefault="00E24310" w:rsidP="00E24310">
      <w:pPr>
        <w:ind w:left="810"/>
      </w:pPr>
    </w:p>
    <w:p w14:paraId="2878F0F7" w14:textId="7DECD4DB" w:rsidR="00E24310" w:rsidRDefault="00E24310" w:rsidP="00E24310">
      <w:pPr>
        <w:ind w:left="810"/>
      </w:pPr>
      <w:r>
        <w:t>The PRM module loader resolve</w:t>
      </w:r>
      <w:r w:rsidR="009319EA">
        <w:t>s</w:t>
      </w:r>
      <w:r>
        <w:t xml:space="preserve"> the PRM handler GUID to PRM handler physical address mapping.</w:t>
      </w:r>
    </w:p>
    <w:p w14:paraId="42C10939" w14:textId="77777777" w:rsidR="00E24310" w:rsidRDefault="00E24310" w:rsidP="00EF4E85">
      <w:pPr>
        <w:pStyle w:val="Heading3"/>
      </w:pPr>
      <w:bookmarkStart w:id="1194" w:name="_Toc109825385"/>
      <w:r>
        <w:t>Function Signature</w:t>
      </w:r>
      <w:bookmarkEnd w:id="1194"/>
    </w:p>
    <w:p w14:paraId="028BB337" w14:textId="77777777" w:rsidR="00E24310" w:rsidRDefault="00E24310" w:rsidP="00E24310">
      <w:pPr>
        <w:ind w:left="810"/>
      </w:pPr>
      <w:r>
        <w:t>All PRM handlers are required to follow the architecture-specific calling convention defined for UEFI Runtime services in the UEFI specification. The standard PRM handler function signature is defined below.</w:t>
      </w:r>
    </w:p>
    <w:p w14:paraId="446700D9" w14:textId="77777777" w:rsidR="00E24310" w:rsidRDefault="00E24310" w:rsidP="00E24310">
      <w:pPr>
        <w:ind w:left="810"/>
      </w:pPr>
    </w:p>
    <w:p w14:paraId="3E9863B2" w14:textId="77777777" w:rsidR="00E24310" w:rsidRPr="001B3726" w:rsidRDefault="00E24310" w:rsidP="00E24310">
      <w:pPr>
        <w:ind w:left="810"/>
        <w:rPr>
          <w:rFonts w:ascii="Courier New" w:hAnsi="Courier New" w:cs="Courier New"/>
        </w:rPr>
      </w:pPr>
      <w:r w:rsidRPr="001B3726">
        <w:rPr>
          <w:rFonts w:ascii="Courier New" w:hAnsi="Courier New" w:cs="Courier New"/>
        </w:rPr>
        <w:t>EFI_STATUS</w:t>
      </w:r>
    </w:p>
    <w:p w14:paraId="77356C7E" w14:textId="77777777" w:rsidR="00E24310" w:rsidRPr="001B3726" w:rsidRDefault="00E24310" w:rsidP="00E24310">
      <w:pPr>
        <w:ind w:left="810"/>
        <w:rPr>
          <w:rFonts w:ascii="Courier New" w:hAnsi="Courier New" w:cs="Courier New"/>
        </w:rPr>
      </w:pPr>
      <w:r w:rsidRPr="001B3726">
        <w:rPr>
          <w:rFonts w:ascii="Courier New" w:hAnsi="Courier New" w:cs="Courier New"/>
        </w:rPr>
        <w:t>PRM_EXPORT_API</w:t>
      </w:r>
    </w:p>
    <w:p w14:paraId="57900CE4" w14:textId="77777777" w:rsidR="00E24310" w:rsidRPr="001B3726" w:rsidRDefault="00E24310" w:rsidP="00E24310">
      <w:pPr>
        <w:ind w:left="810"/>
        <w:rPr>
          <w:rFonts w:ascii="Courier New" w:hAnsi="Courier New" w:cs="Courier New"/>
        </w:rPr>
      </w:pPr>
      <w:r w:rsidRPr="001B3726">
        <w:rPr>
          <w:rFonts w:ascii="Courier New" w:hAnsi="Courier New" w:cs="Courier New"/>
        </w:rPr>
        <w:t>(EFIAPI *PRM_HANDLER) (</w:t>
      </w:r>
    </w:p>
    <w:p w14:paraId="4C4B6F0E" w14:textId="77777777" w:rsidR="00E24310" w:rsidRPr="001B3726" w:rsidRDefault="00E24310" w:rsidP="00E24310">
      <w:pPr>
        <w:ind w:left="810"/>
        <w:rPr>
          <w:rFonts w:ascii="Courier New" w:hAnsi="Courier New" w:cs="Courier New"/>
        </w:rPr>
      </w:pPr>
      <w:r w:rsidRPr="001B3726">
        <w:rPr>
          <w:rFonts w:ascii="Courier New" w:hAnsi="Courier New" w:cs="Courier New"/>
        </w:rPr>
        <w:t xml:space="preserve">    </w:t>
      </w:r>
      <w:proofErr w:type="gramStart"/>
      <w:r w:rsidRPr="001B3726">
        <w:rPr>
          <w:rFonts w:ascii="Courier New" w:hAnsi="Courier New" w:cs="Courier New"/>
        </w:rPr>
        <w:t>IN  VOID</w:t>
      </w:r>
      <w:proofErr w:type="gramEnd"/>
      <w:r w:rsidRPr="001B3726">
        <w:rPr>
          <w:rFonts w:ascii="Courier New" w:hAnsi="Courier New" w:cs="Courier New"/>
        </w:rPr>
        <w:t xml:space="preserve">                       *</w:t>
      </w:r>
      <w:proofErr w:type="spellStart"/>
      <w:r w:rsidRPr="001B3726">
        <w:rPr>
          <w:rFonts w:ascii="Courier New" w:hAnsi="Courier New" w:cs="Courier New"/>
        </w:rPr>
        <w:t>ParameterBuffer</w:t>
      </w:r>
      <w:proofErr w:type="spellEnd"/>
      <w:r>
        <w:rPr>
          <w:rFonts w:ascii="Courier New" w:hAnsi="Courier New" w:cs="Courier New"/>
        </w:rPr>
        <w:t xml:space="preserve"> OPTIONAL</w:t>
      </w:r>
      <w:r w:rsidRPr="001B3726">
        <w:rPr>
          <w:rFonts w:ascii="Courier New" w:hAnsi="Courier New" w:cs="Courier New"/>
        </w:rPr>
        <w:t>,</w:t>
      </w:r>
    </w:p>
    <w:p w14:paraId="04F038F7" w14:textId="77777777" w:rsidR="00E24310" w:rsidRPr="001B3726" w:rsidRDefault="00E24310" w:rsidP="00E24310">
      <w:pPr>
        <w:ind w:left="810"/>
        <w:rPr>
          <w:rFonts w:ascii="Courier New" w:hAnsi="Courier New" w:cs="Courier New"/>
        </w:rPr>
      </w:pPr>
      <w:r w:rsidRPr="001B3726">
        <w:rPr>
          <w:rFonts w:ascii="Courier New" w:hAnsi="Courier New" w:cs="Courier New"/>
        </w:rPr>
        <w:t xml:space="preserve">    </w:t>
      </w:r>
      <w:proofErr w:type="gramStart"/>
      <w:r w:rsidRPr="001B3726">
        <w:rPr>
          <w:rFonts w:ascii="Courier New" w:hAnsi="Courier New" w:cs="Courier New"/>
        </w:rPr>
        <w:t>IN  PRM</w:t>
      </w:r>
      <w:proofErr w:type="gramEnd"/>
      <w:r w:rsidRPr="001B3726">
        <w:rPr>
          <w:rFonts w:ascii="Courier New" w:hAnsi="Courier New" w:cs="Courier New"/>
        </w:rPr>
        <w:t>_MODULE_CONTEXT_BUFFER  *</w:t>
      </w:r>
      <w:proofErr w:type="spellStart"/>
      <w:r w:rsidRPr="001B3726">
        <w:rPr>
          <w:rFonts w:ascii="Courier New" w:hAnsi="Courier New" w:cs="Courier New"/>
        </w:rPr>
        <w:t>ContextBuffer</w:t>
      </w:r>
      <w:proofErr w:type="spellEnd"/>
      <w:r w:rsidRPr="001B3726">
        <w:rPr>
          <w:rFonts w:ascii="Courier New" w:hAnsi="Courier New" w:cs="Courier New"/>
        </w:rPr>
        <w:t xml:space="preserve">  </w:t>
      </w:r>
      <w:r>
        <w:rPr>
          <w:rFonts w:ascii="Courier New" w:hAnsi="Courier New" w:cs="Courier New"/>
        </w:rPr>
        <w:t xml:space="preserve"> </w:t>
      </w:r>
      <w:r w:rsidRPr="001B3726">
        <w:rPr>
          <w:rFonts w:ascii="Courier New" w:hAnsi="Courier New" w:cs="Courier New"/>
        </w:rPr>
        <w:t>OPTIONAL</w:t>
      </w:r>
    </w:p>
    <w:p w14:paraId="0EC61D25" w14:textId="77777777" w:rsidR="00E24310" w:rsidRPr="001B3726" w:rsidRDefault="00E24310" w:rsidP="00E24310">
      <w:pPr>
        <w:ind w:left="810"/>
        <w:rPr>
          <w:rFonts w:ascii="Courier New" w:hAnsi="Courier New" w:cs="Courier New"/>
        </w:rPr>
      </w:pPr>
      <w:r w:rsidRPr="001B3726">
        <w:rPr>
          <w:rFonts w:ascii="Courier New" w:hAnsi="Courier New" w:cs="Courier New"/>
        </w:rPr>
        <w:t xml:space="preserve">    );</w:t>
      </w:r>
    </w:p>
    <w:p w14:paraId="6158DDDF" w14:textId="77777777" w:rsidR="00E24310" w:rsidRDefault="00E24310" w:rsidP="00E24310"/>
    <w:p w14:paraId="29448E27" w14:textId="77777777" w:rsidR="00E24310" w:rsidRDefault="00E24310" w:rsidP="00E24310">
      <w:pPr>
        <w:ind w:left="810"/>
      </w:pPr>
      <w:r>
        <w:t>Parameters</w:t>
      </w:r>
    </w:p>
    <w:tbl>
      <w:tblPr>
        <w:tblStyle w:val="TableGrid"/>
        <w:tblW w:w="0" w:type="auto"/>
        <w:tblInd w:w="810" w:type="dxa"/>
        <w:tblLook w:val="04A0" w:firstRow="1" w:lastRow="0" w:firstColumn="1" w:lastColumn="0" w:noHBand="0" w:noVBand="1"/>
      </w:tblPr>
      <w:tblGrid>
        <w:gridCol w:w="2155"/>
        <w:gridCol w:w="6385"/>
      </w:tblGrid>
      <w:tr w:rsidR="00E24310" w14:paraId="633591AB" w14:textId="77777777" w:rsidTr="00433B38">
        <w:tc>
          <w:tcPr>
            <w:tcW w:w="2155" w:type="dxa"/>
          </w:tcPr>
          <w:p w14:paraId="460E355A" w14:textId="77777777" w:rsidR="00E24310" w:rsidRDefault="00E24310" w:rsidP="00433B38">
            <w:proofErr w:type="spellStart"/>
            <w:r>
              <w:t>ParameterBuffer</w:t>
            </w:r>
            <w:proofErr w:type="spellEnd"/>
          </w:p>
        </w:tc>
        <w:tc>
          <w:tcPr>
            <w:tcW w:w="6385" w:type="dxa"/>
          </w:tcPr>
          <w:p w14:paraId="2A21869A" w14:textId="77777777" w:rsidR="00E24310" w:rsidRDefault="00E24310" w:rsidP="00433B38">
            <w:r>
              <w:t xml:space="preserve">A virtual address pointer to a caller allocated buffer that may be consumed by the PRM handler. The internal data format of the </w:t>
            </w:r>
            <w:proofErr w:type="spellStart"/>
            <w:r>
              <w:t>ParameterBuffer</w:t>
            </w:r>
            <w:proofErr w:type="spellEnd"/>
            <w:r>
              <w:t xml:space="preserve"> is a contract between the caller and the PRM handler and outside the scope of this document. If the </w:t>
            </w:r>
            <w:proofErr w:type="spellStart"/>
            <w:r>
              <w:t>ParameterBuffer</w:t>
            </w:r>
            <w:proofErr w:type="spellEnd"/>
            <w:r>
              <w:t xml:space="preserve"> is not provided, NULL will be passed as this argument.</w:t>
            </w:r>
          </w:p>
        </w:tc>
      </w:tr>
      <w:tr w:rsidR="00E24310" w14:paraId="3D5B0327" w14:textId="77777777" w:rsidTr="00433B38">
        <w:tc>
          <w:tcPr>
            <w:tcW w:w="2155" w:type="dxa"/>
          </w:tcPr>
          <w:p w14:paraId="19223127" w14:textId="77777777" w:rsidR="00E24310" w:rsidRDefault="00E24310" w:rsidP="00433B38">
            <w:proofErr w:type="spellStart"/>
            <w:r>
              <w:t>ContextBuffer</w:t>
            </w:r>
            <w:proofErr w:type="spellEnd"/>
          </w:p>
        </w:tc>
        <w:tc>
          <w:tcPr>
            <w:tcW w:w="6385" w:type="dxa"/>
          </w:tcPr>
          <w:p w14:paraId="4FC46B73" w14:textId="77777777" w:rsidR="00E24310" w:rsidRDefault="00E24310" w:rsidP="00433B38">
            <w:r>
              <w:t xml:space="preserve">A virtual address pointer to a PRM_MODULE_CONTEXT_BUFFER. All addresses referenced in the buffer must be virtual addresses. The </w:t>
            </w:r>
            <w:proofErr w:type="spellStart"/>
            <w:r>
              <w:t>ContextBuffer</w:t>
            </w:r>
            <w:proofErr w:type="spellEnd"/>
            <w:r>
              <w:t xml:space="preserve"> may be NULL if no context information is </w:t>
            </w:r>
            <w:proofErr w:type="gramStart"/>
            <w:r>
              <w:t>available</w:t>
            </w:r>
            <w:proofErr w:type="gramEnd"/>
            <w:r>
              <w:t xml:space="preserve"> and the handler must check for this condition.</w:t>
            </w:r>
          </w:p>
        </w:tc>
      </w:tr>
    </w:tbl>
    <w:p w14:paraId="6794C9FB" w14:textId="77777777" w:rsidR="00E24310" w:rsidRDefault="00E24310" w:rsidP="00E24310">
      <w:pPr>
        <w:ind w:left="810"/>
      </w:pPr>
    </w:p>
    <w:p w14:paraId="521581B7" w14:textId="77777777" w:rsidR="00E24310" w:rsidRDefault="00E24310" w:rsidP="00E24310">
      <w:pPr>
        <w:ind w:left="810"/>
      </w:pPr>
      <w:r>
        <w:t>The EFI_STATUS and EFI ABI (designated with the EFIAPI modifier in the signature) defined in the UEFI specification are adopted for PRM handlers. The PRM_EXPORT_API includes the appropriate keyword to add the data or function to the export directive in the PRM module object file.</w:t>
      </w:r>
    </w:p>
    <w:p w14:paraId="1E1E3A06" w14:textId="77777777" w:rsidR="00E24310" w:rsidRDefault="00E24310" w:rsidP="00E24310">
      <w:pPr>
        <w:ind w:left="810"/>
      </w:pPr>
    </w:p>
    <w:p w14:paraId="08A4CB47" w14:textId="77777777" w:rsidR="00E24310" w:rsidRDefault="00E24310" w:rsidP="00E24310">
      <w:pPr>
        <w:ind w:left="810"/>
      </w:pPr>
      <w:r>
        <w:t>The following requirements are applied to PRM handlers:</w:t>
      </w:r>
    </w:p>
    <w:p w14:paraId="35172721" w14:textId="77777777" w:rsidR="00E24310" w:rsidRDefault="00E24310" w:rsidP="00E24310">
      <w:pPr>
        <w:pStyle w:val="ListParagraph"/>
        <w:numPr>
          <w:ilvl w:val="0"/>
          <w:numId w:val="33"/>
        </w:numPr>
        <w:spacing w:before="40" w:after="80"/>
        <w:contextualSpacing w:val="0"/>
      </w:pPr>
      <w:r>
        <w:t>The PRM handler function must use PRM_EXPORT_API to be placed into the image’s export table.</w:t>
      </w:r>
    </w:p>
    <w:p w14:paraId="5444E9A4" w14:textId="77777777" w:rsidR="00E24310" w:rsidRDefault="00E24310" w:rsidP="00E24310">
      <w:pPr>
        <w:pStyle w:val="ListParagraph"/>
        <w:numPr>
          <w:ilvl w:val="0"/>
          <w:numId w:val="33"/>
        </w:numPr>
        <w:spacing w:before="40" w:after="80"/>
        <w:contextualSpacing w:val="0"/>
      </w:pPr>
      <w:r>
        <w:t xml:space="preserve">The maximum name length of a PRM handler function is 128 bytes. </w:t>
      </w:r>
    </w:p>
    <w:p w14:paraId="72C40B72" w14:textId="77777777" w:rsidR="00E24310" w:rsidRDefault="00E24310" w:rsidP="00E24310">
      <w:pPr>
        <w:pStyle w:val="ListParagraph"/>
        <w:numPr>
          <w:ilvl w:val="0"/>
          <w:numId w:val="33"/>
        </w:numPr>
        <w:spacing w:before="40" w:after="80"/>
        <w:contextualSpacing w:val="0"/>
      </w:pPr>
      <w:r>
        <w:lastRenderedPageBreak/>
        <w:t>All PRM handlers must have an entry in the PRM Export Descriptor Table to be recognized as a valid PRM handler.</w:t>
      </w:r>
    </w:p>
    <w:p w14:paraId="65F81091" w14:textId="77777777" w:rsidR="00E24310" w:rsidRDefault="00E24310" w:rsidP="00E24310">
      <w:pPr>
        <w:pStyle w:val="ListParagraph"/>
        <w:numPr>
          <w:ilvl w:val="0"/>
          <w:numId w:val="33"/>
        </w:numPr>
        <w:spacing w:before="40" w:after="80"/>
        <w:contextualSpacing w:val="0"/>
      </w:pPr>
      <w:r>
        <w:t>Functions in the PRM module binary image that are not exposed as PRM handlers are considered private to the PRM module. Private functions should not have entries in the PRM module’s export table.</w:t>
      </w:r>
    </w:p>
    <w:p w14:paraId="2EF79F4D" w14:textId="27B708E5" w:rsidR="00EF1AB5" w:rsidRDefault="00EF1AB5" w:rsidP="00EF1AB5">
      <w:pPr>
        <w:pStyle w:val="Heading1"/>
      </w:pPr>
      <w:bookmarkStart w:id="1195" w:name="_Toc42029576"/>
      <w:bookmarkStart w:id="1196" w:name="_Toc42110217"/>
      <w:bookmarkStart w:id="1197" w:name="_Toc42455308"/>
      <w:bookmarkStart w:id="1198" w:name="_Toc42029577"/>
      <w:bookmarkStart w:id="1199" w:name="_Toc42110218"/>
      <w:bookmarkStart w:id="1200" w:name="_Toc42455309"/>
      <w:bookmarkStart w:id="1201" w:name="_Toc42029578"/>
      <w:bookmarkStart w:id="1202" w:name="_Toc42110219"/>
      <w:bookmarkStart w:id="1203" w:name="_Toc42455310"/>
      <w:bookmarkStart w:id="1204" w:name="_Toc42029579"/>
      <w:bookmarkStart w:id="1205" w:name="_Toc42110220"/>
      <w:bookmarkStart w:id="1206" w:name="_Toc42455311"/>
      <w:bookmarkStart w:id="1207" w:name="_Toc42029580"/>
      <w:bookmarkStart w:id="1208" w:name="_Toc42110221"/>
      <w:bookmarkStart w:id="1209" w:name="_Toc42455312"/>
      <w:bookmarkStart w:id="1210" w:name="_Toc42029581"/>
      <w:bookmarkStart w:id="1211" w:name="_Toc42110222"/>
      <w:bookmarkStart w:id="1212" w:name="_Toc42455313"/>
      <w:bookmarkStart w:id="1213" w:name="_Toc42029582"/>
      <w:bookmarkStart w:id="1214" w:name="_Toc42110223"/>
      <w:bookmarkStart w:id="1215" w:name="_Toc42455314"/>
      <w:bookmarkStart w:id="1216" w:name="_Toc42029583"/>
      <w:bookmarkStart w:id="1217" w:name="_Toc42110224"/>
      <w:bookmarkStart w:id="1218" w:name="_Toc42455315"/>
      <w:bookmarkStart w:id="1219" w:name="_Toc42029584"/>
      <w:bookmarkStart w:id="1220" w:name="_Toc42110225"/>
      <w:bookmarkStart w:id="1221" w:name="_Toc42455316"/>
      <w:bookmarkStart w:id="1222" w:name="_Toc42029585"/>
      <w:bookmarkStart w:id="1223" w:name="_Toc42110226"/>
      <w:bookmarkStart w:id="1224" w:name="_Toc42455317"/>
      <w:bookmarkStart w:id="1225" w:name="_Toc42029586"/>
      <w:bookmarkStart w:id="1226" w:name="_Toc42110227"/>
      <w:bookmarkStart w:id="1227" w:name="_Toc42455318"/>
      <w:bookmarkStart w:id="1228" w:name="_Toc42029587"/>
      <w:bookmarkStart w:id="1229" w:name="_Toc42110228"/>
      <w:bookmarkStart w:id="1230" w:name="_Toc42455319"/>
      <w:bookmarkStart w:id="1231" w:name="_Toc42029588"/>
      <w:bookmarkStart w:id="1232" w:name="_Toc42110229"/>
      <w:bookmarkStart w:id="1233" w:name="_Toc42455320"/>
      <w:bookmarkStart w:id="1234" w:name="_Toc42029589"/>
      <w:bookmarkStart w:id="1235" w:name="_Toc42110230"/>
      <w:bookmarkStart w:id="1236" w:name="_Toc42455321"/>
      <w:bookmarkStart w:id="1237" w:name="_Toc42029590"/>
      <w:bookmarkStart w:id="1238" w:name="_Toc42110231"/>
      <w:bookmarkStart w:id="1239" w:name="_Toc42455322"/>
      <w:bookmarkStart w:id="1240" w:name="_Toc42029591"/>
      <w:bookmarkStart w:id="1241" w:name="_Toc42110232"/>
      <w:bookmarkStart w:id="1242" w:name="_Toc42455323"/>
      <w:bookmarkStart w:id="1243" w:name="_Toc42029592"/>
      <w:bookmarkStart w:id="1244" w:name="_Toc42110233"/>
      <w:bookmarkStart w:id="1245" w:name="_Toc42455324"/>
      <w:bookmarkStart w:id="1246" w:name="_Toc42029593"/>
      <w:bookmarkStart w:id="1247" w:name="_Toc42110234"/>
      <w:bookmarkStart w:id="1248" w:name="_Toc42455325"/>
      <w:bookmarkStart w:id="1249" w:name="_Toc42029594"/>
      <w:bookmarkStart w:id="1250" w:name="_Toc42110235"/>
      <w:bookmarkStart w:id="1251" w:name="_Toc42455326"/>
      <w:bookmarkStart w:id="1252" w:name="_Toc42029595"/>
      <w:bookmarkStart w:id="1253" w:name="_Toc42110236"/>
      <w:bookmarkStart w:id="1254" w:name="_Toc42455327"/>
      <w:bookmarkStart w:id="1255" w:name="_Toc42029596"/>
      <w:bookmarkStart w:id="1256" w:name="_Toc42110237"/>
      <w:bookmarkStart w:id="1257" w:name="_Toc42455328"/>
      <w:bookmarkStart w:id="1258" w:name="_Toc42029597"/>
      <w:bookmarkStart w:id="1259" w:name="_Toc42110238"/>
      <w:bookmarkStart w:id="1260" w:name="_Toc42455329"/>
      <w:bookmarkStart w:id="1261" w:name="_Toc42029598"/>
      <w:bookmarkStart w:id="1262" w:name="_Toc42110239"/>
      <w:bookmarkStart w:id="1263" w:name="_Toc42455330"/>
      <w:bookmarkStart w:id="1264" w:name="_Toc42029599"/>
      <w:bookmarkStart w:id="1265" w:name="_Toc42110240"/>
      <w:bookmarkStart w:id="1266" w:name="_Toc42455331"/>
      <w:bookmarkStart w:id="1267" w:name="_Toc40309768"/>
      <w:bookmarkStart w:id="1268" w:name="_Toc41472650"/>
      <w:bookmarkStart w:id="1269" w:name="_Toc41473900"/>
      <w:bookmarkStart w:id="1270" w:name="_Toc41478220"/>
      <w:bookmarkStart w:id="1271" w:name="_Toc42029600"/>
      <w:bookmarkStart w:id="1272" w:name="_Toc42110241"/>
      <w:bookmarkStart w:id="1273" w:name="_Toc42455332"/>
      <w:bookmarkStart w:id="1274" w:name="_Toc40309769"/>
      <w:bookmarkStart w:id="1275" w:name="_Toc41472651"/>
      <w:bookmarkStart w:id="1276" w:name="_Toc41473901"/>
      <w:bookmarkStart w:id="1277" w:name="_Toc41478221"/>
      <w:bookmarkStart w:id="1278" w:name="_Toc42029601"/>
      <w:bookmarkStart w:id="1279" w:name="_Toc42110242"/>
      <w:bookmarkStart w:id="1280" w:name="_Toc42455333"/>
      <w:bookmarkStart w:id="1281" w:name="_Toc40309770"/>
      <w:bookmarkStart w:id="1282" w:name="_Toc41472652"/>
      <w:bookmarkStart w:id="1283" w:name="_Toc41473902"/>
      <w:bookmarkStart w:id="1284" w:name="_Toc41478222"/>
      <w:bookmarkStart w:id="1285" w:name="_Toc42029602"/>
      <w:bookmarkStart w:id="1286" w:name="_Toc42110243"/>
      <w:bookmarkStart w:id="1287" w:name="_Toc42455334"/>
      <w:bookmarkStart w:id="1288" w:name="_Toc40309771"/>
      <w:bookmarkStart w:id="1289" w:name="_Toc41472653"/>
      <w:bookmarkStart w:id="1290" w:name="_Toc41473903"/>
      <w:bookmarkStart w:id="1291" w:name="_Toc41478223"/>
      <w:bookmarkStart w:id="1292" w:name="_Toc42029603"/>
      <w:bookmarkStart w:id="1293" w:name="_Toc42110244"/>
      <w:bookmarkStart w:id="1294" w:name="_Toc42455335"/>
      <w:bookmarkStart w:id="1295" w:name="_Toc40309772"/>
      <w:bookmarkStart w:id="1296" w:name="_Toc41472654"/>
      <w:bookmarkStart w:id="1297" w:name="_Toc41473904"/>
      <w:bookmarkStart w:id="1298" w:name="_Toc41478224"/>
      <w:bookmarkStart w:id="1299" w:name="_Toc42029604"/>
      <w:bookmarkStart w:id="1300" w:name="_Toc42110245"/>
      <w:bookmarkStart w:id="1301" w:name="_Toc42455336"/>
      <w:bookmarkStart w:id="1302" w:name="_Toc40309773"/>
      <w:bookmarkStart w:id="1303" w:name="_Toc41472655"/>
      <w:bookmarkStart w:id="1304" w:name="_Toc41473905"/>
      <w:bookmarkStart w:id="1305" w:name="_Toc41478225"/>
      <w:bookmarkStart w:id="1306" w:name="_Toc42029605"/>
      <w:bookmarkStart w:id="1307" w:name="_Toc42110246"/>
      <w:bookmarkStart w:id="1308" w:name="_Toc42455337"/>
      <w:bookmarkStart w:id="1309" w:name="_Toc40309774"/>
      <w:bookmarkStart w:id="1310" w:name="_Toc41472656"/>
      <w:bookmarkStart w:id="1311" w:name="_Toc41473906"/>
      <w:bookmarkStart w:id="1312" w:name="_Toc41478226"/>
      <w:bookmarkStart w:id="1313" w:name="_Toc42029606"/>
      <w:bookmarkStart w:id="1314" w:name="_Toc42110247"/>
      <w:bookmarkStart w:id="1315" w:name="_Toc42455338"/>
      <w:bookmarkStart w:id="1316" w:name="_Toc40309775"/>
      <w:bookmarkStart w:id="1317" w:name="_Toc41472657"/>
      <w:bookmarkStart w:id="1318" w:name="_Toc41473907"/>
      <w:bookmarkStart w:id="1319" w:name="_Toc41478227"/>
      <w:bookmarkStart w:id="1320" w:name="_Toc42029607"/>
      <w:bookmarkStart w:id="1321" w:name="_Toc42110248"/>
      <w:bookmarkStart w:id="1322" w:name="_Toc42455339"/>
      <w:bookmarkStart w:id="1323" w:name="_Toc40309776"/>
      <w:bookmarkStart w:id="1324" w:name="_Toc41472658"/>
      <w:bookmarkStart w:id="1325" w:name="_Toc41473908"/>
      <w:bookmarkStart w:id="1326" w:name="_Toc41478228"/>
      <w:bookmarkStart w:id="1327" w:name="_Toc42029608"/>
      <w:bookmarkStart w:id="1328" w:name="_Toc42110249"/>
      <w:bookmarkStart w:id="1329" w:name="_Toc42455340"/>
      <w:bookmarkStart w:id="1330" w:name="_Toc40309777"/>
      <w:bookmarkStart w:id="1331" w:name="_Toc41472659"/>
      <w:bookmarkStart w:id="1332" w:name="_Toc41473909"/>
      <w:bookmarkStart w:id="1333" w:name="_Toc41478229"/>
      <w:bookmarkStart w:id="1334" w:name="_Toc42029609"/>
      <w:bookmarkStart w:id="1335" w:name="_Toc42110250"/>
      <w:bookmarkStart w:id="1336" w:name="_Toc42455341"/>
      <w:bookmarkStart w:id="1337" w:name="_Toc40309778"/>
      <w:bookmarkStart w:id="1338" w:name="_Toc41472660"/>
      <w:bookmarkStart w:id="1339" w:name="_Toc41473910"/>
      <w:bookmarkStart w:id="1340" w:name="_Toc41478230"/>
      <w:bookmarkStart w:id="1341" w:name="_Toc42029610"/>
      <w:bookmarkStart w:id="1342" w:name="_Toc42110251"/>
      <w:bookmarkStart w:id="1343" w:name="_Toc42455342"/>
      <w:bookmarkStart w:id="1344" w:name="_Toc40309779"/>
      <w:bookmarkStart w:id="1345" w:name="_Ref50670725"/>
      <w:bookmarkStart w:id="1346" w:name="_Toc109825386"/>
      <w:bookmarkEnd w:id="404"/>
      <w:bookmarkEnd w:id="405"/>
      <w:bookmarkEnd w:id="406"/>
      <w:bookmarkEnd w:id="407"/>
      <w:bookmarkEnd w:id="1182"/>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r>
        <w:lastRenderedPageBreak/>
        <w:t>Servicable PRM</w:t>
      </w:r>
      <w:bookmarkEnd w:id="1344"/>
      <w:bookmarkEnd w:id="1345"/>
      <w:bookmarkEnd w:id="1346"/>
    </w:p>
    <w:p w14:paraId="6CA71952" w14:textId="00637A62" w:rsidR="00EF1AB5" w:rsidRDefault="00B51C9E" w:rsidP="00EF1AB5">
      <w:pPr>
        <w:pStyle w:val="BodyText"/>
      </w:pPr>
      <w:r>
        <w:t xml:space="preserve">Over time, a PRM handler might </w:t>
      </w:r>
      <w:r w:rsidR="00EF1AB5">
        <w:t>need to be update</w:t>
      </w:r>
      <w:r w:rsidR="00AD76A8">
        <w:t>d</w:t>
      </w:r>
      <w:r w:rsidR="00EF1AB5">
        <w:t xml:space="preserve"> for a variety of reasons such as bug fixes, workarounds or to enhance the runtime capability or the feature set. </w:t>
      </w:r>
      <w:r w:rsidRPr="00B51C9E">
        <w:t xml:space="preserve">PRM updates occur at the module level. It is not possible to update a handler without updating the </w:t>
      </w:r>
      <w:r w:rsidR="00486986">
        <w:t>whole</w:t>
      </w:r>
      <w:r w:rsidRPr="00B51C9E">
        <w:t xml:space="preserve"> PRM module. For this reason, PRM versioning is applied at the module level.</w:t>
      </w:r>
      <w:r>
        <w:t xml:space="preserve"> Conventionally, such a PRM module update would require a system reboot that updates the firmware code allowing the new code to be loaded in a future boot.</w:t>
      </w:r>
    </w:p>
    <w:p w14:paraId="61836283" w14:textId="6BFFE219" w:rsidR="00EF1AB5" w:rsidRDefault="00EF1AB5" w:rsidP="00EF1AB5">
      <w:pPr>
        <w:pStyle w:val="BodyText"/>
      </w:pPr>
      <w:r>
        <w:t xml:space="preserve">In a cloud </w:t>
      </w:r>
      <w:r w:rsidR="00B51C9E">
        <w:t xml:space="preserve">services </w:t>
      </w:r>
      <w:r>
        <w:t xml:space="preserve">environment, rebooting the system is not a viable solution </w:t>
      </w:r>
      <w:r w:rsidR="00B51C9E">
        <w:t>and is reserved as</w:t>
      </w:r>
      <w:r>
        <w:t xml:space="preserve"> a last resort. </w:t>
      </w:r>
      <w:proofErr w:type="gramStart"/>
      <w:r>
        <w:t>Hence</w:t>
      </w:r>
      <w:proofErr w:type="gramEnd"/>
      <w:r>
        <w:t xml:space="preserve"> we need an alternate means </w:t>
      </w:r>
      <w:r w:rsidR="00B51C9E">
        <w:t>to update PRM modules at OS runtime and activate them without a system reboot.</w:t>
      </w:r>
    </w:p>
    <w:p w14:paraId="3D364E4E" w14:textId="2A539141" w:rsidR="00A95A83" w:rsidRDefault="00A95A83" w:rsidP="00EF1AB5">
      <w:pPr>
        <w:pStyle w:val="BodyText"/>
      </w:pPr>
      <w:r>
        <w:t xml:space="preserve">This </w:t>
      </w:r>
      <w:r w:rsidR="00012EA9">
        <w:t>document describes a generic framework for such an update</w:t>
      </w:r>
      <w:r w:rsidR="004A5CDE">
        <w:t xml:space="preserve">, by </w:t>
      </w:r>
      <w:r w:rsidR="00927CD5">
        <w:t>enlightening the ACPI Bridge driver for a mechanism to switch to a</w:t>
      </w:r>
      <w:r w:rsidR="00C543CA">
        <w:t xml:space="preserve"> new PRM Module im</w:t>
      </w:r>
      <w:r w:rsidR="00EA0EE5">
        <w:t>age.</w:t>
      </w:r>
    </w:p>
    <w:p w14:paraId="6C83A132" w14:textId="42159219" w:rsidR="00B1683A" w:rsidRDefault="00B1683A" w:rsidP="00B1683A">
      <w:pPr>
        <w:pStyle w:val="Heading2"/>
      </w:pPr>
      <w:bookmarkStart w:id="1347" w:name="_Toc109825387"/>
      <w:r>
        <w:t>High-Level Flows</w:t>
      </w:r>
      <w:bookmarkEnd w:id="1347"/>
    </w:p>
    <w:p w14:paraId="50929CA0" w14:textId="39AEA09C" w:rsidR="002B325D" w:rsidRDefault="002B325D" w:rsidP="002B325D">
      <w:pPr>
        <w:pStyle w:val="BodyText"/>
      </w:pPr>
      <w:r>
        <w:t>If a new PRM Module update is desired</w:t>
      </w:r>
      <w:r w:rsidR="007F17F4">
        <w:t xml:space="preserve">, the system BIOS build process generates a new PRM Module image as </w:t>
      </w:r>
      <w:r w:rsidR="0063557E">
        <w:t xml:space="preserve">described in Section </w:t>
      </w:r>
      <w:r w:rsidR="0063557E">
        <w:fldChar w:fldCharType="begin"/>
      </w:r>
      <w:r w:rsidR="0063557E">
        <w:instrText xml:space="preserve"> REF _Ref42606625 \r \h </w:instrText>
      </w:r>
      <w:r w:rsidR="0063557E">
        <w:fldChar w:fldCharType="separate"/>
      </w:r>
      <w:r w:rsidR="001F66E8">
        <w:t>6</w:t>
      </w:r>
      <w:r w:rsidR="0063557E">
        <w:fldChar w:fldCharType="end"/>
      </w:r>
      <w:r w:rsidR="00B55D50">
        <w:t xml:space="preserve">, or in an OS Specific format from a </w:t>
      </w:r>
      <w:r w:rsidR="004330F7">
        <w:t>repo</w:t>
      </w:r>
      <w:r w:rsidR="0033198C">
        <w:t>si</w:t>
      </w:r>
      <w:r w:rsidR="000C0432">
        <w:t>tory</w:t>
      </w:r>
      <w:r w:rsidR="004330F7">
        <w:t>. The generation and delivery of this image is implementation specific and beyond the</w:t>
      </w:r>
      <w:r w:rsidR="002B5226">
        <w:t xml:space="preserve"> </w:t>
      </w:r>
      <w:r w:rsidR="004330F7">
        <w:t>scope of this specification</w:t>
      </w:r>
      <w:r w:rsidR="00E363DB">
        <w:t xml:space="preserve">. </w:t>
      </w:r>
    </w:p>
    <w:p w14:paraId="02BBD928" w14:textId="5A80ED58" w:rsidR="00B105F5" w:rsidRDefault="00B105F5" w:rsidP="00DF331D">
      <w:pPr>
        <w:pStyle w:val="BodyText"/>
      </w:pPr>
      <w:r>
        <w:t>Generically,</w:t>
      </w:r>
      <w:r w:rsidR="00DF331D">
        <w:t xml:space="preserve"> d</w:t>
      </w:r>
      <w:r>
        <w:t xml:space="preserve">uring OS Runtime, an OS updater consumes a </w:t>
      </w:r>
      <w:r w:rsidR="00C03201">
        <w:t>newly</w:t>
      </w:r>
      <w:r>
        <w:t xml:space="preserve"> delivered PRM Module</w:t>
      </w:r>
    </w:p>
    <w:p w14:paraId="309EF8F3" w14:textId="77777777" w:rsidR="00925111" w:rsidRDefault="00001719" w:rsidP="00B105F5">
      <w:pPr>
        <w:pStyle w:val="BodyText"/>
        <w:numPr>
          <w:ilvl w:val="0"/>
          <w:numId w:val="61"/>
        </w:numPr>
      </w:pPr>
      <w:r>
        <w:t xml:space="preserve">Parses the PE/COFF </w:t>
      </w:r>
      <w:r w:rsidR="00925111">
        <w:t xml:space="preserve">Export Descriptor structure </w:t>
      </w:r>
    </w:p>
    <w:p w14:paraId="17653FA8" w14:textId="3804F104" w:rsidR="00001719" w:rsidRDefault="00001719" w:rsidP="00925111">
      <w:pPr>
        <w:pStyle w:val="BodyText"/>
        <w:numPr>
          <w:ilvl w:val="1"/>
          <w:numId w:val="61"/>
        </w:numPr>
      </w:pPr>
      <w:r>
        <w:t xml:space="preserve"> to identify it as a PRM Module</w:t>
      </w:r>
    </w:p>
    <w:p w14:paraId="7B1963AA" w14:textId="013A0F29" w:rsidR="00001719" w:rsidRDefault="00001719" w:rsidP="00925111">
      <w:pPr>
        <w:pStyle w:val="BodyText"/>
        <w:numPr>
          <w:ilvl w:val="1"/>
          <w:numId w:val="61"/>
        </w:numPr>
      </w:pPr>
      <w:r>
        <w:t>Ensur</w:t>
      </w:r>
      <w:r w:rsidR="00925111">
        <w:t>e</w:t>
      </w:r>
      <w:r>
        <w:t xml:space="preserve"> that the right platform is targeted by </w:t>
      </w:r>
      <w:r w:rsidR="00403FA0">
        <w:t xml:space="preserve">matching the </w:t>
      </w:r>
      <w:proofErr w:type="spellStart"/>
      <w:r w:rsidR="00403FA0">
        <w:t>PlatformGuid</w:t>
      </w:r>
      <w:proofErr w:type="spellEnd"/>
      <w:r w:rsidR="00403FA0">
        <w:t xml:space="preserve"> </w:t>
      </w:r>
      <w:r w:rsidR="00925111">
        <w:t xml:space="preserve">to the </w:t>
      </w:r>
      <w:proofErr w:type="spellStart"/>
      <w:r w:rsidR="00925111">
        <w:t>PrmPlatformGuid</w:t>
      </w:r>
      <w:proofErr w:type="spellEnd"/>
      <w:r w:rsidR="00925111">
        <w:t xml:space="preserve"> in the PRMT Table </w:t>
      </w:r>
      <w:r w:rsidR="00925111" w:rsidRPr="48695FE3">
        <w:rPr>
          <w:i/>
          <w:iCs/>
        </w:rPr>
        <w:t xml:space="preserve">(NOTE: Some implementations might choose </w:t>
      </w:r>
      <w:r w:rsidR="00A578F5" w:rsidRPr="48695FE3">
        <w:rPr>
          <w:i/>
          <w:iCs/>
        </w:rPr>
        <w:t xml:space="preserve">the ESRT mechanism for platform targeting, or any other </w:t>
      </w:r>
      <w:r w:rsidR="00AC02BB" w:rsidRPr="48695FE3">
        <w:rPr>
          <w:i/>
          <w:iCs/>
        </w:rPr>
        <w:t>proprietary</w:t>
      </w:r>
      <w:r w:rsidR="00A578F5" w:rsidRPr="48695FE3">
        <w:rPr>
          <w:i/>
          <w:iCs/>
        </w:rPr>
        <w:t xml:space="preserve"> mechanism)</w:t>
      </w:r>
      <w:r w:rsidR="00A578F5">
        <w:t xml:space="preserve"> </w:t>
      </w:r>
    </w:p>
    <w:p w14:paraId="15D35F1A" w14:textId="77777777" w:rsidR="00DF331D" w:rsidRDefault="003138C2" w:rsidP="003138C2">
      <w:pPr>
        <w:pStyle w:val="BodyText"/>
        <w:numPr>
          <w:ilvl w:val="0"/>
          <w:numId w:val="61"/>
        </w:numPr>
      </w:pPr>
      <w:r>
        <w:t>The updater loads the PRM module into memory</w:t>
      </w:r>
      <w:r w:rsidR="00DF331D">
        <w:t xml:space="preserve"> and performs the </w:t>
      </w:r>
      <w:proofErr w:type="gramStart"/>
      <w:r w:rsidR="00DF331D">
        <w:t>fix-ups</w:t>
      </w:r>
      <w:proofErr w:type="gramEnd"/>
    </w:p>
    <w:p w14:paraId="3799C8CD" w14:textId="38573BBC" w:rsidR="003138C2" w:rsidRPr="00B51C9E" w:rsidRDefault="00DF331D" w:rsidP="003138C2">
      <w:pPr>
        <w:pStyle w:val="BodyText"/>
        <w:numPr>
          <w:ilvl w:val="0"/>
          <w:numId w:val="61"/>
        </w:numPr>
      </w:pPr>
      <w:r>
        <w:t>S</w:t>
      </w:r>
      <w:r w:rsidR="003138C2" w:rsidRPr="00B51C9E">
        <w:t xml:space="preserve">ends </w:t>
      </w:r>
      <w:r w:rsidR="00ED3FD6">
        <w:t>request</w:t>
      </w:r>
      <w:r w:rsidR="003138C2" w:rsidRPr="00B51C9E">
        <w:t xml:space="preserve"> to ACPI to update its PRM handler pointers.</w:t>
      </w:r>
    </w:p>
    <w:p w14:paraId="192A0CBD" w14:textId="76D457C2" w:rsidR="009C5158" w:rsidRDefault="009C5158" w:rsidP="009C5158">
      <w:pPr>
        <w:pStyle w:val="BodyText"/>
      </w:pPr>
    </w:p>
    <w:p w14:paraId="0178EF00" w14:textId="651BCA04" w:rsidR="003D2A0A" w:rsidRDefault="009C5158" w:rsidP="003D2A0A">
      <w:pPr>
        <w:pStyle w:val="BodyText"/>
      </w:pPr>
      <w:r>
        <w:t xml:space="preserve">The ACPI Subsystem, on receipt of the </w:t>
      </w:r>
      <w:r w:rsidR="00ED3FD6">
        <w:t>request</w:t>
      </w:r>
      <w:r>
        <w:t xml:space="preserve"> does the following:</w:t>
      </w:r>
    </w:p>
    <w:p w14:paraId="50DE7260" w14:textId="013A0F29" w:rsidR="006B7D3A" w:rsidRDefault="007260D6" w:rsidP="0022298E">
      <w:pPr>
        <w:pStyle w:val="BodyText"/>
        <w:numPr>
          <w:ilvl w:val="0"/>
          <w:numId w:val="63"/>
        </w:numPr>
      </w:pPr>
      <w:r>
        <w:t>Checks if the updates are locked or allowed (See section</w:t>
      </w:r>
      <w:r w:rsidR="00E47C27">
        <w:t xml:space="preserve"> </w:t>
      </w:r>
      <w:r>
        <w:fldChar w:fldCharType="begin"/>
      </w:r>
      <w:r>
        <w:instrText xml:space="preserve"> REF _Ref50889464 \r \h </w:instrText>
      </w:r>
      <w:r>
        <w:fldChar w:fldCharType="separate"/>
      </w:r>
      <w:r w:rsidR="00E47C27">
        <w:t>7.1.1</w:t>
      </w:r>
      <w:r>
        <w:fldChar w:fldCharType="end"/>
      </w:r>
      <w:r w:rsidR="006B7D3A">
        <w:t>)</w:t>
      </w:r>
    </w:p>
    <w:p w14:paraId="33603A85" w14:textId="77777777" w:rsidR="006B7D3A" w:rsidRDefault="006B7D3A" w:rsidP="0022298E">
      <w:pPr>
        <w:pStyle w:val="BodyText"/>
        <w:numPr>
          <w:ilvl w:val="0"/>
          <w:numId w:val="63"/>
        </w:numPr>
      </w:pPr>
      <w:r>
        <w:t>If locked, then stages the new PRM image until updates are unlocked</w:t>
      </w:r>
    </w:p>
    <w:p w14:paraId="7924DD38" w14:textId="3DDC977E" w:rsidR="003D2A0A" w:rsidRDefault="006B7D3A" w:rsidP="0022298E">
      <w:pPr>
        <w:pStyle w:val="BodyText"/>
        <w:numPr>
          <w:ilvl w:val="0"/>
          <w:numId w:val="63"/>
        </w:numPr>
      </w:pPr>
      <w:r>
        <w:t xml:space="preserve">If unlocked, then switches the pointers to the new PRM Module. </w:t>
      </w:r>
      <w:r w:rsidR="007260D6">
        <w:t xml:space="preserve"> </w:t>
      </w:r>
    </w:p>
    <w:p w14:paraId="6A254249" w14:textId="326CE4F4" w:rsidR="00E47C27" w:rsidRDefault="00E47C27" w:rsidP="00E47C27">
      <w:pPr>
        <w:pStyle w:val="BodyText"/>
      </w:pPr>
    </w:p>
    <w:p w14:paraId="169836D7" w14:textId="1F4E8ADD" w:rsidR="00E47C27" w:rsidRDefault="00E47C27" w:rsidP="00E47C27">
      <w:pPr>
        <w:pStyle w:val="Heading3"/>
      </w:pPr>
      <w:bookmarkStart w:id="1348" w:name="_Ref50889464"/>
      <w:bookmarkStart w:id="1349" w:name="_Toc109825388"/>
      <w:r>
        <w:t>Update Lock/Unlock</w:t>
      </w:r>
      <w:bookmarkEnd w:id="1348"/>
      <w:bookmarkEnd w:id="1349"/>
    </w:p>
    <w:p w14:paraId="2332072B" w14:textId="0BA8BCD4" w:rsidR="00EE095E" w:rsidRDefault="00C22609" w:rsidP="00EE095E">
      <w:pPr>
        <w:pStyle w:val="BodyText"/>
      </w:pPr>
      <w:r>
        <w:t>Most PRM Handler invocations are considered stateles</w:t>
      </w:r>
      <w:r w:rsidR="00856E77">
        <w:t>s and hence a PRM Module update can be applied in-between PRM invocation</w:t>
      </w:r>
      <w:r w:rsidR="003A344C">
        <w:t>s</w:t>
      </w:r>
      <w:r w:rsidR="00856E77">
        <w:t>. B</w:t>
      </w:r>
      <w:r>
        <w:t xml:space="preserve">ut this specification allows for a mechanism to lock an update of a PRM Module under certain circumstances, as described below. </w:t>
      </w:r>
    </w:p>
    <w:p w14:paraId="02A14D79" w14:textId="7EEA72F0" w:rsidR="00317297" w:rsidRDefault="00317297" w:rsidP="00EE095E">
      <w:pPr>
        <w:pStyle w:val="BodyText"/>
      </w:pPr>
      <w:r>
        <w:t>If an operation requires a sequence of PRM invocations (via _DSM or via Direct call)</w:t>
      </w:r>
      <w:r w:rsidR="00ED5227">
        <w:t xml:space="preserve">, then </w:t>
      </w:r>
      <w:proofErr w:type="gramStart"/>
      <w:r w:rsidR="007D175C">
        <w:t>an</w:t>
      </w:r>
      <w:proofErr w:type="gramEnd"/>
      <w:r w:rsidR="007D175C">
        <w:t xml:space="preserve"> runtime update of the PRM handler should be blocked until this sequence is complete. </w:t>
      </w:r>
    </w:p>
    <w:p w14:paraId="3B6F46D9" w14:textId="5B713D65" w:rsidR="00996C6A" w:rsidRDefault="00E82A3D" w:rsidP="00EE095E">
      <w:pPr>
        <w:pStyle w:val="BodyText"/>
      </w:pPr>
      <w:r>
        <w:t>An example of such operation is A</w:t>
      </w:r>
      <w:r w:rsidR="000A1F95">
        <w:t xml:space="preserve">ddress Range Scrub (ARS) </w:t>
      </w:r>
      <w:r w:rsidR="00C94C20">
        <w:t xml:space="preserve">for persistent memory </w:t>
      </w:r>
      <w:r w:rsidR="000A1F95">
        <w:t>(</w:t>
      </w:r>
      <w:hyperlink r:id="rId15" w:history="1">
        <w:r w:rsidR="000A1F95" w:rsidRPr="0046004F">
          <w:rPr>
            <w:rStyle w:val="Hyperlink"/>
          </w:rPr>
          <w:t>https://pmem.io/documents/NVDIMM_DSM_Interface_Example.pdf</w:t>
        </w:r>
      </w:hyperlink>
      <w:r w:rsidR="000A1F95">
        <w:t xml:space="preserve">) </w:t>
      </w:r>
      <w:r w:rsidR="001245DD">
        <w:t xml:space="preserve">which </w:t>
      </w:r>
      <w:r w:rsidR="007758D1">
        <w:t xml:space="preserve">requires a sequence </w:t>
      </w:r>
      <w:r w:rsidR="007758D1">
        <w:lastRenderedPageBreak/>
        <w:t>of _DSM calls</w:t>
      </w:r>
      <w:r w:rsidR="001245DD">
        <w:t xml:space="preserve"> (</w:t>
      </w:r>
      <w:r w:rsidR="007758D1">
        <w:t>which in-turn invoke the corresponding PRM Handlers</w:t>
      </w:r>
      <w:r w:rsidR="001245DD">
        <w:t>)</w:t>
      </w:r>
      <w:r w:rsidR="007758D1">
        <w:t xml:space="preserve">, then a PRM Module update request need to be pended until this sequence is complete. </w:t>
      </w:r>
    </w:p>
    <w:p w14:paraId="445ECCEA" w14:textId="53860003" w:rsidR="00AF06F9" w:rsidRDefault="00C94C20" w:rsidP="00EE095E">
      <w:pPr>
        <w:pStyle w:val="BodyText"/>
      </w:pPr>
      <w:r>
        <w:t xml:space="preserve">Expanding on the </w:t>
      </w:r>
      <w:r w:rsidR="00AF06F9">
        <w:t>ARS example above</w:t>
      </w:r>
      <w:r w:rsidR="00002304">
        <w:t>, this operation contains</w:t>
      </w:r>
      <w:r w:rsidR="004E50E9">
        <w:t xml:space="preserve"> invocation </w:t>
      </w:r>
      <w:r w:rsidR="000A3DD8">
        <w:t xml:space="preserve">of </w:t>
      </w:r>
      <w:r w:rsidR="005321BC">
        <w:t xml:space="preserve">ARS </w:t>
      </w:r>
      <w:r w:rsidR="004E50E9">
        <w:t>_DSM Method</w:t>
      </w:r>
      <w:r w:rsidR="005321BC">
        <w:t xml:space="preserve"> with the following </w:t>
      </w:r>
      <w:r w:rsidR="005662D9">
        <w:t>functions</w:t>
      </w:r>
      <w:r w:rsidR="004E50E9">
        <w:t xml:space="preserve">. </w:t>
      </w:r>
    </w:p>
    <w:p w14:paraId="4D53FE20" w14:textId="1B03C758" w:rsidR="004E50E9" w:rsidRDefault="004E50E9" w:rsidP="00EE095E">
      <w:pPr>
        <w:pStyle w:val="BodyText"/>
      </w:pPr>
      <w:r>
        <w:t xml:space="preserve">1. Query ARS Capabilities </w:t>
      </w:r>
      <w:r w:rsidR="005662D9">
        <w:t>(Function Index 1)</w:t>
      </w:r>
    </w:p>
    <w:p w14:paraId="3378073E" w14:textId="2AB42144" w:rsidR="004E50E9" w:rsidRDefault="004E50E9" w:rsidP="00EE095E">
      <w:pPr>
        <w:pStyle w:val="BodyText"/>
      </w:pPr>
      <w:r>
        <w:t>2. Start ARS</w:t>
      </w:r>
      <w:r w:rsidR="005E2959">
        <w:t xml:space="preserve"> (Function Index 2)</w:t>
      </w:r>
    </w:p>
    <w:p w14:paraId="5B6CFC27" w14:textId="56FA110E" w:rsidR="005E2959" w:rsidRDefault="005E2959" w:rsidP="00EE095E">
      <w:pPr>
        <w:pStyle w:val="BodyText"/>
      </w:pPr>
      <w:r>
        <w:t>3. Get ARS Status (Function Index 3)</w:t>
      </w:r>
    </w:p>
    <w:p w14:paraId="32C10D35" w14:textId="3EE186CD" w:rsidR="00B4767E" w:rsidRDefault="00B4767E" w:rsidP="00EE095E">
      <w:pPr>
        <w:pStyle w:val="BodyText"/>
      </w:pPr>
      <w:r>
        <w:t>The PMEM</w:t>
      </w:r>
      <w:r w:rsidR="00610EEB">
        <w:t xml:space="preserve"> Driver will start the sequence by </w:t>
      </w:r>
      <w:r w:rsidR="00AC02BB">
        <w:t>querying</w:t>
      </w:r>
      <w:r w:rsidR="00610EEB">
        <w:t xml:space="preserve"> the ARS capabilities and </w:t>
      </w:r>
      <w:r w:rsidR="00B65362">
        <w:t xml:space="preserve">invoking the Start ARS function. Since the ARS is a long latency operation, the Start ARS function will start the ARS process and </w:t>
      </w:r>
      <w:proofErr w:type="gramStart"/>
      <w:r w:rsidR="00B65362">
        <w:t>return back</w:t>
      </w:r>
      <w:proofErr w:type="gramEnd"/>
      <w:r w:rsidR="00B65362">
        <w:t xml:space="preserve">. The PMEM driver can then poll for the ARS status by invoking the </w:t>
      </w:r>
      <w:proofErr w:type="spellStart"/>
      <w:r w:rsidR="00B65362">
        <w:t>GetARSStatus</w:t>
      </w:r>
      <w:proofErr w:type="spellEnd"/>
      <w:r w:rsidR="00B65362">
        <w:t xml:space="preserve"> function. </w:t>
      </w:r>
    </w:p>
    <w:p w14:paraId="53A2CFF2" w14:textId="7CA1A7C0" w:rsidR="005E2959" w:rsidRDefault="002E2B88" w:rsidP="00EE095E">
      <w:pPr>
        <w:pStyle w:val="BodyText"/>
      </w:pPr>
      <w:r>
        <w:t xml:space="preserve">Each of these _DSM functions will in turn invoke the corresponding PRM Handler to accomplish the task. </w:t>
      </w:r>
    </w:p>
    <w:p w14:paraId="60AD63D7" w14:textId="207A634B" w:rsidR="002159F5" w:rsidRDefault="002159F5" w:rsidP="00EE095E">
      <w:pPr>
        <w:pStyle w:val="BodyText"/>
      </w:pPr>
      <w:r>
        <w:t xml:space="preserve">During an update flow, care must be taken to ensure that a PRM Module that is in a middle of such sequence is not updated, until the sequence is complete. </w:t>
      </w:r>
    </w:p>
    <w:p w14:paraId="55B06417" w14:textId="71FCBC05" w:rsidR="002159F5" w:rsidRDefault="002159F5" w:rsidP="00EE095E">
      <w:pPr>
        <w:pStyle w:val="BodyText"/>
      </w:pPr>
      <w:r>
        <w:t xml:space="preserve">To </w:t>
      </w:r>
      <w:r w:rsidR="00276590">
        <w:t xml:space="preserve">enable </w:t>
      </w:r>
      <w:r>
        <w:t>this</w:t>
      </w:r>
      <w:r w:rsidR="00E640EF">
        <w:t>,</w:t>
      </w:r>
      <w:r>
        <w:t xml:space="preserve"> a Lock/Unlock semantics is provided</w:t>
      </w:r>
      <w:r w:rsidR="00CE6AF6">
        <w:t xml:space="preserve"> (see section </w:t>
      </w:r>
      <w:r w:rsidR="00D44E47">
        <w:fldChar w:fldCharType="begin"/>
      </w:r>
      <w:r w:rsidR="00D44E47">
        <w:instrText xml:space="preserve"> REF _Ref50892162 \r \h </w:instrText>
      </w:r>
      <w:r w:rsidR="00D44E47">
        <w:fldChar w:fldCharType="separate"/>
      </w:r>
      <w:r w:rsidR="00D44E47">
        <w:t>8.1.2</w:t>
      </w:r>
      <w:r w:rsidR="00D44E47">
        <w:fldChar w:fldCharType="end"/>
      </w:r>
      <w:r w:rsidR="00CD4DD9">
        <w:t xml:space="preserve"> and </w:t>
      </w:r>
      <w:r w:rsidR="006F28FE">
        <w:fldChar w:fldCharType="begin"/>
      </w:r>
      <w:r w:rsidR="006F28FE">
        <w:instrText xml:space="preserve"> REF _Ref50892206 \h </w:instrText>
      </w:r>
      <w:r w:rsidR="006F28FE">
        <w:fldChar w:fldCharType="separate"/>
      </w:r>
      <w:r w:rsidR="006F28FE">
        <w:t xml:space="preserve">Table </w:t>
      </w:r>
      <w:r w:rsidR="006F28FE">
        <w:rPr>
          <w:noProof/>
        </w:rPr>
        <w:t>8</w:t>
      </w:r>
      <w:r w:rsidR="006F28FE">
        <w:noBreakHyphen/>
      </w:r>
      <w:r w:rsidR="006F28FE">
        <w:rPr>
          <w:noProof/>
        </w:rPr>
        <w:t>1</w:t>
      </w:r>
      <w:r w:rsidR="006F28FE">
        <w:fldChar w:fldCharType="end"/>
      </w:r>
      <w:r w:rsidR="006F28FE">
        <w:t xml:space="preserve">) as part of ACPI </w:t>
      </w:r>
      <w:r w:rsidR="001C726E">
        <w:t xml:space="preserve">sub-system. </w:t>
      </w:r>
    </w:p>
    <w:p w14:paraId="7E57E51B" w14:textId="1C5B5BD5" w:rsidR="001C726E" w:rsidRDefault="001C726E" w:rsidP="00EE095E">
      <w:pPr>
        <w:pStyle w:val="BodyText"/>
      </w:pPr>
      <w:r>
        <w:t xml:space="preserve">A _DSM Method which is start of a such a sequence should </w:t>
      </w:r>
      <w:r w:rsidR="006B2958">
        <w:t xml:space="preserve">invoke a Lock </w:t>
      </w:r>
      <w:r w:rsidR="009D287F">
        <w:t>request</w:t>
      </w:r>
      <w:r w:rsidR="00C77A1E">
        <w:t xml:space="preserve"> (see </w:t>
      </w:r>
      <w:r w:rsidR="00D57322">
        <w:t xml:space="preserve">Section </w:t>
      </w:r>
      <w:r w:rsidR="00D57322">
        <w:fldChar w:fldCharType="begin"/>
      </w:r>
      <w:r w:rsidR="00D57322">
        <w:instrText xml:space="preserve"> REF _Ref50892561 \r \h </w:instrText>
      </w:r>
      <w:r w:rsidR="00D57322">
        <w:fldChar w:fldCharType="separate"/>
      </w:r>
      <w:r w:rsidR="00D57322">
        <w:t>8.2.1</w:t>
      </w:r>
      <w:r w:rsidR="00D57322">
        <w:fldChar w:fldCharType="end"/>
      </w:r>
      <w:r w:rsidR="00D57322">
        <w:t xml:space="preserve">) </w:t>
      </w:r>
      <w:r w:rsidR="003E28B9">
        <w:t xml:space="preserve">first before starting the sequence of operations, and should invoke an Unlock </w:t>
      </w:r>
      <w:r w:rsidR="009D287F">
        <w:t>request</w:t>
      </w:r>
      <w:r w:rsidR="003E28B9">
        <w:t xml:space="preserve"> (see Section </w:t>
      </w:r>
      <w:r w:rsidR="003E28B9">
        <w:fldChar w:fldCharType="begin"/>
      </w:r>
      <w:r w:rsidR="003E28B9">
        <w:instrText xml:space="preserve"> REF _Ref50892615 \r \h </w:instrText>
      </w:r>
      <w:r w:rsidR="003E28B9">
        <w:fldChar w:fldCharType="separate"/>
      </w:r>
      <w:r w:rsidR="003E28B9">
        <w:t>8.2.2</w:t>
      </w:r>
      <w:r w:rsidR="003E28B9">
        <w:fldChar w:fldCharType="end"/>
      </w:r>
      <w:r w:rsidR="003E28B9">
        <w:t xml:space="preserve">) </w:t>
      </w:r>
      <w:r w:rsidR="000A3DD8">
        <w:t xml:space="preserve">at the end of the sequence. </w:t>
      </w:r>
    </w:p>
    <w:p w14:paraId="6D6161B1" w14:textId="77777777" w:rsidR="00CD3FEA" w:rsidRDefault="000A3DD8" w:rsidP="00EE095E">
      <w:pPr>
        <w:pStyle w:val="BodyText"/>
      </w:pPr>
      <w:r>
        <w:t xml:space="preserve">Going back to the ARS example above, </w:t>
      </w:r>
    </w:p>
    <w:p w14:paraId="132A96DD" w14:textId="35E5C013" w:rsidR="000A3DD8" w:rsidRDefault="000A3DD8" w:rsidP="00CD3FEA">
      <w:pPr>
        <w:pStyle w:val="BodyText"/>
        <w:numPr>
          <w:ilvl w:val="0"/>
          <w:numId w:val="64"/>
        </w:numPr>
      </w:pPr>
      <w:r>
        <w:t xml:space="preserve">once Query ARS Capabilities is invoked, the ASL code should first invoke a </w:t>
      </w:r>
      <w:r w:rsidR="00276590">
        <w:t>‘</w:t>
      </w:r>
      <w:r>
        <w:t>Lock</w:t>
      </w:r>
      <w:r w:rsidR="00276590">
        <w:t>’</w:t>
      </w:r>
      <w:r>
        <w:t xml:space="preserve"> by passing the PRM Handler GUID corresponding to this _DSM (which is the _DSM UUID). The ACPI Interpreter will then </w:t>
      </w:r>
      <w:r w:rsidR="007D054D">
        <w:t xml:space="preserve">find the module that this GUID is part </w:t>
      </w:r>
      <w:proofErr w:type="gramStart"/>
      <w:r w:rsidR="007D054D">
        <w:t>of, and</w:t>
      </w:r>
      <w:proofErr w:type="gramEnd"/>
      <w:r w:rsidR="007D054D">
        <w:t xml:space="preserve"> will ‘lock’ this Module from </w:t>
      </w:r>
      <w:r w:rsidR="00AC02BB">
        <w:t>updates</w:t>
      </w:r>
      <w:r w:rsidR="007D054D">
        <w:t xml:space="preserve">. </w:t>
      </w:r>
      <w:r w:rsidR="00B021FF">
        <w:t xml:space="preserve">The PRM Handler will NOT be invoked as part </w:t>
      </w:r>
      <w:r w:rsidR="00AC02BB">
        <w:t>of</w:t>
      </w:r>
      <w:r w:rsidR="00B021FF">
        <w:t xml:space="preserve"> the ‘Lock’ invocation. </w:t>
      </w:r>
    </w:p>
    <w:p w14:paraId="175028B5" w14:textId="16AF35BC" w:rsidR="00B021FF" w:rsidRDefault="00B021FF" w:rsidP="00CD3FEA">
      <w:pPr>
        <w:pStyle w:val="BodyText"/>
        <w:numPr>
          <w:ilvl w:val="0"/>
          <w:numId w:val="64"/>
        </w:numPr>
      </w:pPr>
      <w:r>
        <w:t>After this point, a</w:t>
      </w:r>
      <w:r w:rsidR="00CE08B2">
        <w:t>ny</w:t>
      </w:r>
      <w:r>
        <w:t xml:space="preserve"> update request received by ACPI will be staged but will not be activated until the update is Unlocked. </w:t>
      </w:r>
    </w:p>
    <w:p w14:paraId="2E4BD656" w14:textId="769BCB10" w:rsidR="007D054D" w:rsidRDefault="007D054D" w:rsidP="00CD3FEA">
      <w:pPr>
        <w:pStyle w:val="BodyText"/>
        <w:numPr>
          <w:ilvl w:val="0"/>
          <w:numId w:val="64"/>
        </w:numPr>
      </w:pPr>
      <w:r>
        <w:t xml:space="preserve">Once the </w:t>
      </w:r>
      <w:proofErr w:type="spellStart"/>
      <w:r>
        <w:t>GetARSStatus</w:t>
      </w:r>
      <w:proofErr w:type="spellEnd"/>
      <w:r w:rsidR="00D817DE">
        <w:t xml:space="preserve"> PRM calls</w:t>
      </w:r>
      <w:r w:rsidR="00A9591E">
        <w:t xml:space="preserve"> returns as </w:t>
      </w:r>
      <w:r w:rsidR="00D817DE">
        <w:t>ARS Complete</w:t>
      </w:r>
      <w:r w:rsidR="00A9591E">
        <w:t xml:space="preserve">, the ASL code then calls </w:t>
      </w:r>
      <w:r w:rsidR="00D817DE">
        <w:t xml:space="preserve">the Unlock Method by passing the PRM Hander GUID to the ACPI Interpreter, which will then ‘unlock’ this Module to allow for updates. </w:t>
      </w:r>
    </w:p>
    <w:p w14:paraId="51CA28C3" w14:textId="676E6ECE" w:rsidR="00332F12" w:rsidRDefault="00332F12" w:rsidP="00332F12">
      <w:pPr>
        <w:pStyle w:val="BodyText"/>
        <w:numPr>
          <w:ilvl w:val="1"/>
          <w:numId w:val="64"/>
        </w:numPr>
      </w:pPr>
      <w:r>
        <w:t xml:space="preserve">If a previous update is staged (step 2 above), then the ACPI might choose to switch the pointers to the staged PRM Module at the Unlock call. </w:t>
      </w:r>
    </w:p>
    <w:p w14:paraId="7C9863D0" w14:textId="33587B9A" w:rsidR="00746C12" w:rsidRDefault="00746C12" w:rsidP="00EE095E">
      <w:pPr>
        <w:pStyle w:val="BodyText"/>
      </w:pPr>
      <w:r>
        <w:t xml:space="preserve">The onus of taking the Lock and Unlock is left to the invoker (_DSM, in the case of ASL based invocation, or an OS driver in the case of direct invocation), as the invoker will have the visibility as to if this is start of a sequence or </w:t>
      </w:r>
      <w:proofErr w:type="gramStart"/>
      <w:r>
        <w:t>an</w:t>
      </w:r>
      <w:proofErr w:type="gramEnd"/>
      <w:r>
        <w:t xml:space="preserve"> one-off stateless invocation. </w:t>
      </w:r>
    </w:p>
    <w:p w14:paraId="10DE85D9" w14:textId="0E4557AB" w:rsidR="00B51C9E" w:rsidRDefault="00B51C9E" w:rsidP="00EF1AB5">
      <w:pPr>
        <w:pStyle w:val="BodyText"/>
      </w:pPr>
      <w:r>
        <w:t xml:space="preserve">An OS may choose to not support runtime update at all leveraging only a firmware update path or provide a robust framework around updates to minimize system downtime. Since this is OS dependent, this section cannot provide many generic details to describe how PRM serviceability should be implemented </w:t>
      </w:r>
      <w:proofErr w:type="gramStart"/>
      <w:r>
        <w:t>in a given</w:t>
      </w:r>
      <w:proofErr w:type="gramEnd"/>
      <w:r>
        <w:t xml:space="preserve"> OS. However, it does describe the runtime update process used in Microsoft Windows to serve as an example of how such a process can be performed.</w:t>
      </w:r>
    </w:p>
    <w:p w14:paraId="32AC4926" w14:textId="77777777" w:rsidR="00995B4A" w:rsidRDefault="00995B4A" w:rsidP="00EF1AB5">
      <w:pPr>
        <w:pStyle w:val="BodyText"/>
      </w:pPr>
    </w:p>
    <w:p w14:paraId="4309A34A" w14:textId="30545EED" w:rsidR="00B51C9E" w:rsidRPr="00B51C9E" w:rsidRDefault="00B51C9E" w:rsidP="00B51C9E">
      <w:pPr>
        <w:pStyle w:val="Heading2"/>
      </w:pPr>
      <w:bookmarkStart w:id="1350" w:name="_Toc40309780"/>
      <w:bookmarkStart w:id="1351" w:name="_Toc109825389"/>
      <w:bookmarkEnd w:id="0"/>
      <w:r>
        <w:lastRenderedPageBreak/>
        <w:t>Installation in Windows</w:t>
      </w:r>
      <w:bookmarkEnd w:id="1350"/>
      <w:bookmarkEnd w:id="1351"/>
    </w:p>
    <w:p w14:paraId="5B04312A" w14:textId="013A0F29" w:rsidR="00B51C9E" w:rsidRPr="00B51C9E" w:rsidRDefault="00B51C9E" w:rsidP="00B51C9E">
      <w:pPr>
        <w:pStyle w:val="BodyText"/>
        <w:numPr>
          <w:ilvl w:val="1"/>
          <w:numId w:val="41"/>
        </w:numPr>
      </w:pPr>
      <w:r>
        <w:t xml:space="preserve">During OS runtime, an OS-owned updater validates and writes the PRM module update to disk in a well- known location (e.g. in Windows: </w:t>
      </w:r>
      <w:proofErr w:type="gramStart"/>
      <w:r>
        <w:t>\System32\</w:t>
      </w:r>
      <w:proofErr w:type="spellStart"/>
      <w:r>
        <w:t>Prm</w:t>
      </w:r>
      <w:proofErr w:type="spellEnd"/>
      <w:r>
        <w:t>\Modules\{</w:t>
      </w:r>
      <w:proofErr w:type="spellStart"/>
      <w:proofErr w:type="gramEnd"/>
      <w:r>
        <w:t>Guid</w:t>
      </w:r>
      <w:proofErr w:type="spellEnd"/>
      <w:r>
        <w:t>}).</w:t>
      </w:r>
    </w:p>
    <w:p w14:paraId="4ADF0B33" w14:textId="77777777" w:rsidR="00B51C9E" w:rsidRPr="00B51C9E" w:rsidRDefault="00B51C9E" w:rsidP="00B51C9E">
      <w:pPr>
        <w:pStyle w:val="BodyText"/>
        <w:numPr>
          <w:ilvl w:val="1"/>
          <w:numId w:val="41"/>
        </w:numPr>
      </w:pPr>
      <w:r w:rsidRPr="00B51C9E">
        <w:t>The updater will parse information from the update and persist the following metadata to registry (to be used across reboots):</w:t>
      </w:r>
    </w:p>
    <w:p w14:paraId="69BD6F6D" w14:textId="77777777" w:rsidR="00B51C9E" w:rsidRPr="00B51C9E" w:rsidRDefault="00B51C9E" w:rsidP="00B51C9E">
      <w:pPr>
        <w:pStyle w:val="BodyText"/>
        <w:numPr>
          <w:ilvl w:val="2"/>
          <w:numId w:val="41"/>
        </w:numPr>
      </w:pPr>
      <w:r w:rsidRPr="00B51C9E">
        <w:t>Full file path of the PRM module.</w:t>
      </w:r>
    </w:p>
    <w:p w14:paraId="2368A8E1" w14:textId="77777777" w:rsidR="00B51C9E" w:rsidRPr="00B51C9E" w:rsidRDefault="00B51C9E" w:rsidP="00B51C9E">
      <w:pPr>
        <w:pStyle w:val="BodyText"/>
        <w:numPr>
          <w:ilvl w:val="2"/>
          <w:numId w:val="41"/>
        </w:numPr>
      </w:pPr>
      <w:r w:rsidRPr="00B51C9E">
        <w:t>The PRM module version number.</w:t>
      </w:r>
    </w:p>
    <w:p w14:paraId="01237205" w14:textId="77777777" w:rsidR="00B51C9E" w:rsidRPr="00B51C9E" w:rsidRDefault="00B51C9E" w:rsidP="00B51C9E">
      <w:pPr>
        <w:pStyle w:val="BodyText"/>
        <w:numPr>
          <w:ilvl w:val="2"/>
          <w:numId w:val="41"/>
        </w:numPr>
      </w:pPr>
      <w:r w:rsidRPr="00B51C9E">
        <w:t>The list of PRM handler GUIDs included in the PRM module.</w:t>
      </w:r>
    </w:p>
    <w:p w14:paraId="47D9D8B9" w14:textId="54E9D5A9" w:rsidR="00B51C9E" w:rsidRPr="00B51C9E" w:rsidRDefault="00B51C9E" w:rsidP="00B51C9E">
      <w:pPr>
        <w:pStyle w:val="BodyText"/>
        <w:numPr>
          <w:ilvl w:val="1"/>
          <w:numId w:val="41"/>
        </w:numPr>
      </w:pPr>
      <w:r w:rsidRPr="00B51C9E">
        <w:t xml:space="preserve">The updater loads the PRM module into memory and sends </w:t>
      </w:r>
      <w:r w:rsidR="00BA4592">
        <w:t>request</w:t>
      </w:r>
      <w:r w:rsidRPr="00B51C9E">
        <w:t xml:space="preserve"> to ACPI to update its PRM handler pointers.</w:t>
      </w:r>
    </w:p>
    <w:p w14:paraId="0B5BFFD0" w14:textId="77777777" w:rsidR="00B51C9E" w:rsidRPr="00B51C9E" w:rsidRDefault="00B51C9E" w:rsidP="00B51C9E">
      <w:pPr>
        <w:pStyle w:val="BodyText"/>
      </w:pPr>
    </w:p>
    <w:p w14:paraId="63717BE4" w14:textId="77777777" w:rsidR="00B51C9E" w:rsidRPr="00B51C9E" w:rsidRDefault="00B51C9E" w:rsidP="00B51C9E">
      <w:pPr>
        <w:pStyle w:val="Heading3"/>
      </w:pPr>
      <w:bookmarkStart w:id="1352" w:name="_Toc40309781"/>
      <w:bookmarkStart w:id="1353" w:name="_Toc109825390"/>
      <w:r>
        <w:t>Persisting PRM Module Updates Across Reboot/KSR</w:t>
      </w:r>
      <w:bookmarkEnd w:id="1352"/>
      <w:bookmarkEnd w:id="1353"/>
    </w:p>
    <w:p w14:paraId="13AAD5EA" w14:textId="77777777" w:rsidR="00B51C9E" w:rsidRPr="00B51C9E" w:rsidRDefault="00B51C9E" w:rsidP="00B51C9E">
      <w:pPr>
        <w:pStyle w:val="BodyText"/>
      </w:pPr>
      <w:r w:rsidRPr="00B51C9E">
        <w:t xml:space="preserve">After reboot, </w:t>
      </w:r>
      <w:proofErr w:type="spellStart"/>
      <w:r w:rsidRPr="00B51C9E">
        <w:t>winload</w:t>
      </w:r>
      <w:proofErr w:type="spellEnd"/>
      <w:r w:rsidRPr="00B51C9E">
        <w:t xml:space="preserve"> will read the system hive to see if any PRM module updates have been updated from the firmware’s base image. For each PRM module, </w:t>
      </w:r>
      <w:proofErr w:type="spellStart"/>
      <w:r w:rsidRPr="00B51C9E">
        <w:t>winload</w:t>
      </w:r>
      <w:proofErr w:type="spellEnd"/>
      <w:r w:rsidRPr="00B51C9E">
        <w:t xml:space="preserve"> will load the latest version (as indicated by the system hive) from the on-disk location to memory and describe the instance in the boot start driver list. This is the scheme used for boot start drivers, for which existing MM support (relocation of the drivers) exists.</w:t>
      </w:r>
    </w:p>
    <w:p w14:paraId="0CC8E52C" w14:textId="77777777" w:rsidR="00B51C9E" w:rsidRPr="00B51C9E" w:rsidRDefault="00B51C9E" w:rsidP="00B51C9E">
      <w:pPr>
        <w:pStyle w:val="BodyText"/>
      </w:pPr>
      <w:r w:rsidRPr="00B51C9E">
        <w:t>As ACPI.sys reinitializes post boot, it will consume the information from the loader block and reconstruct an up-to-date view of PRM handlers. For both KSR and cold boot scenarios, the ACPI interpreter will be paused up until all PRM updates have been processed.</w:t>
      </w:r>
    </w:p>
    <w:p w14:paraId="120C829B" w14:textId="40635D4C" w:rsidR="00B51C9E" w:rsidRPr="00B51C9E" w:rsidRDefault="00405DB4" w:rsidP="00B51C9E">
      <w:pPr>
        <w:pStyle w:val="Heading2"/>
      </w:pPr>
      <w:bookmarkStart w:id="1354" w:name="_Toc109825391"/>
      <w:r>
        <w:rPr>
          <w:u w:color="0000FF"/>
        </w:rPr>
        <w:t>Rollback</w:t>
      </w:r>
      <w:bookmarkEnd w:id="1354"/>
    </w:p>
    <w:p w14:paraId="04FB41F0" w14:textId="77777777" w:rsidR="00B51C9E" w:rsidRPr="00B51C9E" w:rsidRDefault="00B51C9E" w:rsidP="00B51C9E">
      <w:pPr>
        <w:pStyle w:val="BodyText"/>
      </w:pPr>
      <w:r w:rsidRPr="00B51C9E">
        <w:t>It is imperative that the platforms implementing PRM functionalities support the rolling back of updates in the event of problematic updates. This is a similar requirement to that now being mandated for microcode updates. To simply the update process, rollbacks will be modeled as an update (increment the module version number) that reverts the behavior to a previous version.</w:t>
      </w:r>
    </w:p>
    <w:p w14:paraId="361D4E8F" w14:textId="77777777" w:rsidR="00B51C9E" w:rsidRPr="00B51C9E" w:rsidRDefault="00B51C9E" w:rsidP="00B51C9E">
      <w:pPr>
        <w:pStyle w:val="BodyText"/>
      </w:pPr>
    </w:p>
    <w:p w14:paraId="5A986300" w14:textId="77777777" w:rsidR="00605785" w:rsidRDefault="00B51C9E" w:rsidP="00605785">
      <w:pPr>
        <w:pStyle w:val="BodyText"/>
        <w:keepNext/>
      </w:pPr>
      <w:r w:rsidRPr="00B51C9E">
        <w:rPr>
          <w:noProof/>
        </w:rPr>
        <mc:AlternateContent>
          <mc:Choice Requires="wpg">
            <w:drawing>
              <wp:inline distT="0" distB="0" distL="0" distR="0" wp14:anchorId="03E9E798" wp14:editId="1AD0CB26">
                <wp:extent cx="4614793" cy="912854"/>
                <wp:effectExtent l="0" t="0" r="14605" b="20955"/>
                <wp:docPr id="539" name="Group 539"/>
                <wp:cNvGraphicFramePr/>
                <a:graphic xmlns:a="http://schemas.openxmlformats.org/drawingml/2006/main">
                  <a:graphicData uri="http://schemas.microsoft.com/office/word/2010/wordprocessingGroup">
                    <wpg:wgp>
                      <wpg:cNvGrpSpPr/>
                      <wpg:grpSpPr>
                        <a:xfrm>
                          <a:off x="0" y="0"/>
                          <a:ext cx="4614793" cy="912854"/>
                          <a:chOff x="0" y="0"/>
                          <a:chExt cx="4614793" cy="912854"/>
                        </a:xfrm>
                      </wpg:grpSpPr>
                      <wps:wsp>
                        <wps:cNvPr id="540" name="Rectangle 540"/>
                        <wps:cNvSpPr/>
                        <wps:spPr>
                          <a:xfrm>
                            <a:off x="0" y="0"/>
                            <a:ext cx="99695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0DF51" w14:textId="77777777" w:rsidR="00356467" w:rsidRPr="00611BF8" w:rsidRDefault="00356467" w:rsidP="00B51C9E">
                              <w:pPr>
                                <w:jc w:val="center"/>
                                <w:rPr>
                                  <w:b/>
                                  <w:bCs/>
                                </w:rPr>
                              </w:pPr>
                              <w:r>
                                <w:rPr>
                                  <w:b/>
                                  <w:bCs/>
                                </w:rPr>
                                <w:t xml:space="preserve">Module 1 </w:t>
                              </w:r>
                              <w:r w:rsidRPr="00611BF8">
                                <w:rPr>
                                  <w:b/>
                                  <w:bCs/>
                                </w:rPr>
                                <w:t xml:space="preserve"> V1</w:t>
                              </w:r>
                            </w:p>
                            <w:p w14:paraId="4023EECF" w14:textId="77777777" w:rsidR="00356467" w:rsidRDefault="00356467" w:rsidP="00B51C9E">
                              <w:pPr>
                                <w:jc w:val="center"/>
                              </w:pPr>
                              <w:r>
                                <w:t>Handler1</w:t>
                              </w:r>
                            </w:p>
                            <w:p w14:paraId="3D8D4082" w14:textId="77777777" w:rsidR="00356467" w:rsidRDefault="00356467" w:rsidP="00B51C9E">
                              <w:pPr>
                                <w:jc w:val="center"/>
                              </w:pPr>
                              <w:r>
                                <w:t>Handler2</w:t>
                              </w:r>
                            </w:p>
                            <w:p w14:paraId="6EF095BD" w14:textId="77777777" w:rsidR="00356467" w:rsidRDefault="00356467" w:rsidP="00B51C9E">
                              <w:pPr>
                                <w:jc w:val="center"/>
                              </w:pPr>
                              <w:r>
                                <w:t>Handler3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Arrow: Right 541"/>
                        <wps:cNvSpPr/>
                        <wps:spPr>
                          <a:xfrm>
                            <a:off x="1192695" y="265540"/>
                            <a:ext cx="4953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Arrow: Right 542"/>
                        <wps:cNvSpPr/>
                        <wps:spPr>
                          <a:xfrm>
                            <a:off x="2981739" y="249638"/>
                            <a:ext cx="4953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Rectangle 543"/>
                        <wps:cNvSpPr/>
                        <wps:spPr>
                          <a:xfrm>
                            <a:off x="1773141" y="23854"/>
                            <a:ext cx="99695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D5DB0" w14:textId="77777777" w:rsidR="00356467" w:rsidRPr="00611BF8" w:rsidRDefault="00356467" w:rsidP="00B51C9E">
                              <w:pPr>
                                <w:jc w:val="center"/>
                                <w:rPr>
                                  <w:b/>
                                  <w:bCs/>
                                </w:rPr>
                              </w:pPr>
                              <w:r>
                                <w:rPr>
                                  <w:b/>
                                  <w:bCs/>
                                </w:rPr>
                                <w:t xml:space="preserve">Module 1 </w:t>
                              </w:r>
                              <w:r w:rsidRPr="00611BF8">
                                <w:rPr>
                                  <w:b/>
                                  <w:bCs/>
                                </w:rPr>
                                <w:t xml:space="preserve"> V</w:t>
                              </w:r>
                              <w:r>
                                <w:rPr>
                                  <w:b/>
                                  <w:bCs/>
                                </w:rPr>
                                <w:t>2</w:t>
                              </w:r>
                            </w:p>
                            <w:p w14:paraId="7BEFDD4F" w14:textId="77777777" w:rsidR="00356467" w:rsidRDefault="00356467" w:rsidP="00B51C9E">
                              <w:pPr>
                                <w:jc w:val="center"/>
                              </w:pPr>
                              <w:r>
                                <w:t>Handler1</w:t>
                              </w:r>
                            </w:p>
                            <w:p w14:paraId="3C0A1EA1" w14:textId="77777777" w:rsidR="00356467" w:rsidRDefault="00356467" w:rsidP="00B51C9E">
                              <w:pPr>
                                <w:jc w:val="center"/>
                              </w:pPr>
                              <w:r>
                                <w:t>Handler2</w:t>
                              </w:r>
                            </w:p>
                            <w:p w14:paraId="6B45D4F0" w14:textId="77777777" w:rsidR="00356467" w:rsidRDefault="00356467" w:rsidP="00B51C9E">
                              <w:pPr>
                                <w:jc w:val="center"/>
                              </w:pPr>
                              <w:r>
                                <w:t>Handler3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Rectangle 544"/>
                        <wps:cNvSpPr/>
                        <wps:spPr>
                          <a:xfrm>
                            <a:off x="3617843" y="0"/>
                            <a:ext cx="99695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6DBD8" w14:textId="77777777" w:rsidR="00356467" w:rsidRPr="00611BF8" w:rsidRDefault="00356467" w:rsidP="00B51C9E">
                              <w:pPr>
                                <w:jc w:val="center"/>
                                <w:rPr>
                                  <w:b/>
                                  <w:bCs/>
                                </w:rPr>
                              </w:pPr>
                              <w:r>
                                <w:rPr>
                                  <w:b/>
                                  <w:bCs/>
                                </w:rPr>
                                <w:t xml:space="preserve">Module 1 </w:t>
                              </w:r>
                              <w:r w:rsidRPr="00611BF8">
                                <w:rPr>
                                  <w:b/>
                                  <w:bCs/>
                                </w:rPr>
                                <w:t xml:space="preserve"> V</w:t>
                              </w:r>
                              <w:r>
                                <w:rPr>
                                  <w:b/>
                                  <w:bCs/>
                                </w:rPr>
                                <w:t>3</w:t>
                              </w:r>
                            </w:p>
                            <w:p w14:paraId="2F2CD399" w14:textId="77777777" w:rsidR="00356467" w:rsidRDefault="00356467" w:rsidP="00B51C9E">
                              <w:pPr>
                                <w:jc w:val="center"/>
                              </w:pPr>
                              <w:r>
                                <w:t>Handler1</w:t>
                              </w:r>
                            </w:p>
                            <w:p w14:paraId="65BE5E3C" w14:textId="77777777" w:rsidR="00356467" w:rsidRDefault="00356467" w:rsidP="00B51C9E">
                              <w:pPr>
                                <w:jc w:val="center"/>
                              </w:pPr>
                              <w:r>
                                <w:t>Handler2</w:t>
                              </w:r>
                            </w:p>
                            <w:p w14:paraId="533212D7" w14:textId="77777777" w:rsidR="00356467" w:rsidRDefault="00356467" w:rsidP="00B51C9E">
                              <w:pPr>
                                <w:jc w:val="center"/>
                              </w:pPr>
                              <w:r>
                                <w:t>Handler3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E9E798" id="Group 539" o:spid="_x0000_s1212" style="width:363.35pt;height:71.9pt;mso-position-horizontal-relative:char;mso-position-vertical-relative:line" coordsize="46147,9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">
                <v:rect id="Rectangle 540" o:spid="_x0000_s1213" style="position:absolute;width:9969;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" fillcolor="#4472c4 [3204]" strokecolor="#1f3763 [1604]" strokeweight="1pt">
                  <v:textbox>
                    <w:txbxContent>
                      <w:p w14:paraId="1820DF51" w14:textId="77777777" w:rsidR="00356467" w:rsidRPr="00611BF8" w:rsidRDefault="00356467" w:rsidP="00B51C9E">
                        <w:pPr>
                          <w:jc w:val="center"/>
                          <w:rPr>
                            <w:b/>
                            <w:bCs/>
                          </w:rPr>
                        </w:pPr>
                        <w:r>
                          <w:rPr>
                            <w:b/>
                            <w:bCs/>
                          </w:rPr>
                          <w:t xml:space="preserve">Module 1 </w:t>
                        </w:r>
                        <w:r w:rsidRPr="00611BF8">
                          <w:rPr>
                            <w:b/>
                            <w:bCs/>
                          </w:rPr>
                          <w:t xml:space="preserve"> V1</w:t>
                        </w:r>
                      </w:p>
                      <w:p w14:paraId="4023EECF" w14:textId="77777777" w:rsidR="00356467" w:rsidRDefault="00356467" w:rsidP="00B51C9E">
                        <w:pPr>
                          <w:jc w:val="center"/>
                        </w:pPr>
                        <w:r>
                          <w:t>Handler1</w:t>
                        </w:r>
                      </w:p>
                      <w:p w14:paraId="3D8D4082" w14:textId="77777777" w:rsidR="00356467" w:rsidRDefault="00356467" w:rsidP="00B51C9E">
                        <w:pPr>
                          <w:jc w:val="center"/>
                        </w:pPr>
                        <w:r>
                          <w:t>Handler2</w:t>
                        </w:r>
                      </w:p>
                      <w:p w14:paraId="6EF095BD" w14:textId="77777777" w:rsidR="00356467" w:rsidRDefault="00356467" w:rsidP="00B51C9E">
                        <w:pPr>
                          <w:jc w:val="center"/>
                        </w:pPr>
                        <w:r>
                          <w:t>Handler3</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41" o:spid="_x0000_s1214" type="#_x0000_t13" style="position:absolute;left:11926;top:2655;width:4953;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" adj="11035" fillcolor="#4472c4 [3204]" strokecolor="#1f3763 [1604]" strokeweight="1pt"/>
                <v:shape id="Arrow: Right 542" o:spid="_x0000_s1215" type="#_x0000_t13" style="position:absolute;left:29817;top:2496;width:4953;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" adj="11035" fillcolor="#4472c4 [3204]" strokecolor="#1f3763 [1604]" strokeweight="1pt"/>
                <v:rect id="Rectangle 543" o:spid="_x0000_s1216" style="position:absolute;left:17731;top:238;width:9969;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" fillcolor="#4472c4 [3204]" strokecolor="#1f3763 [1604]" strokeweight="1pt">
                  <v:textbox>
                    <w:txbxContent>
                      <w:p w14:paraId="1EAD5DB0" w14:textId="77777777" w:rsidR="00356467" w:rsidRPr="00611BF8" w:rsidRDefault="00356467" w:rsidP="00B51C9E">
                        <w:pPr>
                          <w:jc w:val="center"/>
                          <w:rPr>
                            <w:b/>
                            <w:bCs/>
                          </w:rPr>
                        </w:pPr>
                        <w:r>
                          <w:rPr>
                            <w:b/>
                            <w:bCs/>
                          </w:rPr>
                          <w:t xml:space="preserve">Module 1 </w:t>
                        </w:r>
                        <w:r w:rsidRPr="00611BF8">
                          <w:rPr>
                            <w:b/>
                            <w:bCs/>
                          </w:rPr>
                          <w:t xml:space="preserve"> V</w:t>
                        </w:r>
                        <w:r>
                          <w:rPr>
                            <w:b/>
                            <w:bCs/>
                          </w:rPr>
                          <w:t>2</w:t>
                        </w:r>
                      </w:p>
                      <w:p w14:paraId="7BEFDD4F" w14:textId="77777777" w:rsidR="00356467" w:rsidRDefault="00356467" w:rsidP="00B51C9E">
                        <w:pPr>
                          <w:jc w:val="center"/>
                        </w:pPr>
                        <w:r>
                          <w:t>Handler1</w:t>
                        </w:r>
                      </w:p>
                      <w:p w14:paraId="3C0A1EA1" w14:textId="77777777" w:rsidR="00356467" w:rsidRDefault="00356467" w:rsidP="00B51C9E">
                        <w:pPr>
                          <w:jc w:val="center"/>
                        </w:pPr>
                        <w:r>
                          <w:t>Handler2</w:t>
                        </w:r>
                      </w:p>
                      <w:p w14:paraId="6B45D4F0" w14:textId="77777777" w:rsidR="00356467" w:rsidRDefault="00356467" w:rsidP="00B51C9E">
                        <w:pPr>
                          <w:jc w:val="center"/>
                        </w:pPr>
                        <w:r>
                          <w:t>Handler3</w:t>
                        </w:r>
                      </w:p>
                    </w:txbxContent>
                  </v:textbox>
                </v:rect>
                <v:rect id="Rectangle 544" o:spid="_x0000_s1217" style="position:absolute;left:36178;width:9969;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" fillcolor="#4472c4 [3204]" strokecolor="#1f3763 [1604]" strokeweight="1pt">
                  <v:textbox>
                    <w:txbxContent>
                      <w:p w14:paraId="7106DBD8" w14:textId="77777777" w:rsidR="00356467" w:rsidRPr="00611BF8" w:rsidRDefault="00356467" w:rsidP="00B51C9E">
                        <w:pPr>
                          <w:jc w:val="center"/>
                          <w:rPr>
                            <w:b/>
                            <w:bCs/>
                          </w:rPr>
                        </w:pPr>
                        <w:r>
                          <w:rPr>
                            <w:b/>
                            <w:bCs/>
                          </w:rPr>
                          <w:t xml:space="preserve">Module 1 </w:t>
                        </w:r>
                        <w:r w:rsidRPr="00611BF8">
                          <w:rPr>
                            <w:b/>
                            <w:bCs/>
                          </w:rPr>
                          <w:t xml:space="preserve"> V</w:t>
                        </w:r>
                        <w:r>
                          <w:rPr>
                            <w:b/>
                            <w:bCs/>
                          </w:rPr>
                          <w:t>3</w:t>
                        </w:r>
                      </w:p>
                      <w:p w14:paraId="2F2CD399" w14:textId="77777777" w:rsidR="00356467" w:rsidRDefault="00356467" w:rsidP="00B51C9E">
                        <w:pPr>
                          <w:jc w:val="center"/>
                        </w:pPr>
                        <w:r>
                          <w:t>Handler1</w:t>
                        </w:r>
                      </w:p>
                      <w:p w14:paraId="65BE5E3C" w14:textId="77777777" w:rsidR="00356467" w:rsidRDefault="00356467" w:rsidP="00B51C9E">
                        <w:pPr>
                          <w:jc w:val="center"/>
                        </w:pPr>
                        <w:r>
                          <w:t>Handler2</w:t>
                        </w:r>
                      </w:p>
                      <w:p w14:paraId="533212D7" w14:textId="77777777" w:rsidR="00356467" w:rsidRDefault="00356467" w:rsidP="00B51C9E">
                        <w:pPr>
                          <w:jc w:val="center"/>
                        </w:pPr>
                        <w:r>
                          <w:t>Handler3</w:t>
                        </w:r>
                      </w:p>
                    </w:txbxContent>
                  </v:textbox>
                </v:rect>
                <w10:anchorlock/>
              </v:group>
            </w:pict>
          </mc:Fallback>
        </mc:AlternateContent>
      </w:r>
    </w:p>
    <w:p w14:paraId="1D5B8A89" w14:textId="4C756825" w:rsidR="00B51C9E" w:rsidRPr="00B51C9E" w:rsidRDefault="00605785" w:rsidP="00605785">
      <w:pPr>
        <w:pStyle w:val="Caption"/>
      </w:pPr>
      <w:bookmarkStart w:id="1355" w:name="_Toc41473594"/>
      <w:bookmarkStart w:id="1356" w:name="_Toc41474167"/>
      <w:bookmarkStart w:id="1357" w:name="_Toc41474196"/>
      <w:bookmarkStart w:id="1358" w:name="_Toc41475414"/>
      <w:bookmarkStart w:id="1359" w:name="_Toc41475701"/>
      <w:r>
        <w:t xml:space="preserve">Figure </w:t>
      </w:r>
      <w:r w:rsidR="00B43092">
        <w:fldChar w:fldCharType="begin"/>
      </w:r>
      <w:r w:rsidR="00B43092">
        <w:instrText xml:space="preserve"> STYLEREF 1 \s </w:instrText>
      </w:r>
      <w:r w:rsidR="00B43092">
        <w:fldChar w:fldCharType="separate"/>
      </w:r>
      <w:r w:rsidR="007A2B47">
        <w:t>7</w:t>
      </w:r>
      <w:r w:rsidR="00B43092">
        <w:fldChar w:fldCharType="end"/>
      </w:r>
      <w:r w:rsidR="00B43092">
        <w:noBreakHyphen/>
      </w:r>
      <w:r w:rsidR="00B43092">
        <w:fldChar w:fldCharType="begin"/>
      </w:r>
      <w:r w:rsidR="00B43092">
        <w:instrText xml:space="preserve"> SEQ Figure \* ARABIC \s 1 </w:instrText>
      </w:r>
      <w:r w:rsidR="00B43092">
        <w:fldChar w:fldCharType="separate"/>
      </w:r>
      <w:r w:rsidR="007A2B47">
        <w:t>1</w:t>
      </w:r>
      <w:r w:rsidR="00B43092">
        <w:fldChar w:fldCharType="end"/>
      </w:r>
      <w:r>
        <w:t xml:space="preserve"> PRM Module Versioning Update Example</w:t>
      </w:r>
      <w:bookmarkEnd w:id="1355"/>
      <w:bookmarkEnd w:id="1356"/>
      <w:bookmarkEnd w:id="1357"/>
      <w:bookmarkEnd w:id="1358"/>
      <w:bookmarkEnd w:id="1359"/>
    </w:p>
    <w:p w14:paraId="5BDE614A" w14:textId="6BD0D024" w:rsidR="00B51C9E" w:rsidRPr="00B51C9E" w:rsidRDefault="00B51C9E" w:rsidP="00B51C9E">
      <w:pPr>
        <w:pStyle w:val="BodyText"/>
      </w:pPr>
      <w:r w:rsidRPr="00B51C9E">
        <w:t xml:space="preserve">Note: </w:t>
      </w:r>
      <w:r w:rsidR="00D34F3C">
        <w:t>This assumes stateless behavior in hardware</w:t>
      </w:r>
      <w:r w:rsidRPr="00B51C9E">
        <w:t>. Specifically, if a PRM update causes reserved bits to be set in HW, downgrading PRM behavior (moving to V3 in the diagram above) needs to ensure the corresponding bits reverted to a known good state or that the presence of the set bits do not adversely affect the behavior of the down-level PRM module.</w:t>
      </w:r>
    </w:p>
    <w:p w14:paraId="7D474492" w14:textId="77777777" w:rsidR="00B51C9E" w:rsidRPr="00B51C9E" w:rsidRDefault="00B51C9E" w:rsidP="00B51C9E">
      <w:pPr>
        <w:pStyle w:val="BodyText"/>
        <w:numPr>
          <w:ilvl w:val="0"/>
          <w:numId w:val="2"/>
        </w:numPr>
        <w:rPr>
          <w:b/>
          <w:bCs/>
          <w:vanish/>
        </w:rPr>
      </w:pPr>
    </w:p>
    <w:p w14:paraId="321E9C70" w14:textId="77777777" w:rsidR="00B51C9E" w:rsidRPr="00B51C9E" w:rsidRDefault="00B51C9E" w:rsidP="00B51C9E">
      <w:pPr>
        <w:pStyle w:val="BodyText"/>
        <w:numPr>
          <w:ilvl w:val="0"/>
          <w:numId w:val="2"/>
        </w:numPr>
        <w:rPr>
          <w:b/>
          <w:bCs/>
          <w:vanish/>
        </w:rPr>
      </w:pPr>
    </w:p>
    <w:p w14:paraId="5B6430DB" w14:textId="77777777" w:rsidR="00B51C9E" w:rsidRPr="00B51C9E" w:rsidRDefault="00B51C9E" w:rsidP="00B51C9E">
      <w:pPr>
        <w:pStyle w:val="BodyText"/>
        <w:numPr>
          <w:ilvl w:val="1"/>
          <w:numId w:val="2"/>
        </w:numPr>
        <w:rPr>
          <w:b/>
          <w:bCs/>
          <w:vanish/>
        </w:rPr>
      </w:pPr>
    </w:p>
    <w:p w14:paraId="7A0FD638" w14:textId="77777777" w:rsidR="00B51C9E" w:rsidRDefault="00B51C9E" w:rsidP="009A5019">
      <w:pPr>
        <w:pStyle w:val="BodyText"/>
      </w:pPr>
    </w:p>
    <w:p w14:paraId="0C702435" w14:textId="73DD1C86" w:rsidR="00B47BDD" w:rsidRDefault="00B47BDD" w:rsidP="00B47BDD">
      <w:pPr>
        <w:pStyle w:val="Heading1"/>
      </w:pPr>
      <w:bookmarkStart w:id="1360" w:name="_Toc40309785"/>
      <w:bookmarkStart w:id="1361" w:name="_Toc109825392"/>
      <w:r>
        <w:lastRenderedPageBreak/>
        <w:t>Appendix</w:t>
      </w:r>
      <w:r w:rsidR="002F1A45">
        <w:t xml:space="preserve"> A</w:t>
      </w:r>
      <w:r>
        <w:t>: PRM Handler _DSM Invocation</w:t>
      </w:r>
      <w:bookmarkEnd w:id="1360"/>
      <w:bookmarkEnd w:id="1361"/>
    </w:p>
    <w:p w14:paraId="6C087C9B" w14:textId="27C07E83" w:rsidR="00B47BDD" w:rsidRDefault="00B47BDD" w:rsidP="00B47BDD">
      <w:pPr>
        <w:pStyle w:val="BodyText"/>
      </w:pPr>
      <w:r>
        <w:t xml:space="preserve">There is a significant install base in the industry that relies on _DSM mechanisms as an abstraction to invoke platform firmware services. In addition to device hardware interrupts, category 3 </w:t>
      </w:r>
      <w:del w:id="1362" w:author="Jose Marinho [2]" w:date="2022-05-05T17:15:00Z">
        <w:r>
          <w:delText>(HW SMIs)</w:delText>
        </w:r>
      </w:del>
      <w:r>
        <w:t xml:space="preserve"> can generate a SCI event which will enter ACPI context via a _</w:t>
      </w:r>
      <w:proofErr w:type="spellStart"/>
      <w:r>
        <w:t>Lxx</w:t>
      </w:r>
      <w:proofErr w:type="spellEnd"/>
      <w:r>
        <w:t xml:space="preserve"> method. Hence, it is essential to provide a mechanism to bridge the ASL code to the PRM handler to address these cases.</w:t>
      </w:r>
    </w:p>
    <w:p w14:paraId="1CA12A31" w14:textId="77777777" w:rsidR="00B47BDD" w:rsidRDefault="00B47BDD" w:rsidP="00B47BDD">
      <w:pPr>
        <w:pStyle w:val="BodyText"/>
      </w:pPr>
      <w:r>
        <w:t>In essence:</w:t>
      </w:r>
    </w:p>
    <w:p w14:paraId="6DDC5238" w14:textId="77777777" w:rsidR="00B47BDD" w:rsidRPr="00DE3C51" w:rsidRDefault="00B47BDD" w:rsidP="00B47BDD">
      <w:pPr>
        <w:pStyle w:val="BodyText"/>
        <w:numPr>
          <w:ilvl w:val="0"/>
          <w:numId w:val="23"/>
        </w:numPr>
      </w:pPr>
      <w:r w:rsidRPr="00DE3C51">
        <w:t xml:space="preserve">PRM </w:t>
      </w:r>
      <w:r>
        <w:t>provides</w:t>
      </w:r>
      <w:r w:rsidRPr="00DE3C51">
        <w:t xml:space="preserve"> a mechanism to invoke native code from ACPI context</w:t>
      </w:r>
    </w:p>
    <w:p w14:paraId="384B25EE" w14:textId="77777777" w:rsidR="00B47BDD" w:rsidRPr="00DE3C51" w:rsidRDefault="00B47BDD" w:rsidP="00B47BDD">
      <w:pPr>
        <w:pStyle w:val="BodyText"/>
        <w:numPr>
          <w:ilvl w:val="0"/>
          <w:numId w:val="23"/>
        </w:numPr>
      </w:pPr>
      <w:r w:rsidRPr="00DE3C51">
        <w:t xml:space="preserve">ASL </w:t>
      </w:r>
      <w:r>
        <w:t>can be</w:t>
      </w:r>
      <w:r w:rsidRPr="00DE3C51">
        <w:t xml:space="preserve"> the landing point for SW or HW based runtime events</w:t>
      </w:r>
    </w:p>
    <w:p w14:paraId="40370F5A" w14:textId="30F92933" w:rsidR="00B47BDD" w:rsidRPr="002F4260" w:rsidRDefault="00B47BDD" w:rsidP="00B47BDD">
      <w:pPr>
        <w:pStyle w:val="BodyText"/>
        <w:numPr>
          <w:ilvl w:val="0"/>
          <w:numId w:val="23"/>
        </w:numPr>
      </w:pPr>
      <w:r w:rsidRPr="00DE3C51">
        <w:t xml:space="preserve">ASL will invoke PRM if required (ASL </w:t>
      </w:r>
      <w:r w:rsidR="003E0574">
        <w:t xml:space="preserve">serves as a PRM </w:t>
      </w:r>
      <w:r w:rsidR="00695B96">
        <w:t>invocation proxy</w:t>
      </w:r>
      <w:r w:rsidRPr="00DE3C51">
        <w:t>)</w:t>
      </w:r>
    </w:p>
    <w:p w14:paraId="1FB1763D" w14:textId="77777777" w:rsidR="00B47BDD" w:rsidRDefault="00B47BDD" w:rsidP="00B47BDD">
      <w:pPr>
        <w:tabs>
          <w:tab w:val="left" w:pos="-900"/>
          <w:tab w:val="left" w:pos="-300"/>
          <w:tab w:val="left" w:pos="720"/>
        </w:tabs>
        <w:spacing w:after="60"/>
        <w:rPr>
          <w:rFonts w:cs="Arial"/>
          <w:spacing w:val="6"/>
        </w:rPr>
      </w:pPr>
    </w:p>
    <w:p w14:paraId="37D12820" w14:textId="43AB23DB" w:rsidR="00C72C6F" w:rsidRDefault="00C72C6F" w:rsidP="00EC416E">
      <w:pPr>
        <w:pStyle w:val="Heading2"/>
      </w:pPr>
      <w:bookmarkStart w:id="1363" w:name="_Toc109825393"/>
      <w:bookmarkStart w:id="1364" w:name="_Toc40309788"/>
      <w:r>
        <w:t>PRM OpRegion Definition</w:t>
      </w:r>
      <w:bookmarkEnd w:id="1363"/>
    </w:p>
    <w:p w14:paraId="137BF106" w14:textId="7F5318E6" w:rsidR="00C72C6F" w:rsidRDefault="00C72C6F" w:rsidP="00C72C6F">
      <w:pPr>
        <w:pStyle w:val="BodyText"/>
      </w:pPr>
      <w:r>
        <w:t xml:space="preserve">The syntax for the </w:t>
      </w:r>
      <w:proofErr w:type="spellStart"/>
      <w:r>
        <w:t>OperationRegion</w:t>
      </w:r>
      <w:proofErr w:type="spellEnd"/>
      <w:r>
        <w:t xml:space="preserve"> term is described below: </w:t>
      </w:r>
    </w:p>
    <w:p w14:paraId="1242F31A" w14:textId="0BFA108D" w:rsidR="00C72C6F" w:rsidRPr="00C72C6F" w:rsidRDefault="00C72C6F" w:rsidP="006E6200">
      <w:pPr>
        <w:pStyle w:val="BodyText"/>
        <w:ind w:left="720"/>
        <w:rPr>
          <w:rFonts w:ascii="Courier New" w:hAnsi="Courier New" w:cs="Courier New"/>
        </w:rPr>
      </w:pPr>
      <w:proofErr w:type="spellStart"/>
      <w:r w:rsidRPr="00C72C6F">
        <w:rPr>
          <w:rFonts w:ascii="Courier New" w:hAnsi="Courier New" w:cs="Courier New"/>
        </w:rPr>
        <w:t>OperationRegion</w:t>
      </w:r>
      <w:proofErr w:type="spellEnd"/>
      <w:r w:rsidRPr="00C72C6F">
        <w:rPr>
          <w:rFonts w:ascii="Courier New" w:hAnsi="Courier New" w:cs="Courier New"/>
        </w:rPr>
        <w:t xml:space="preserve"> (  </w:t>
      </w:r>
    </w:p>
    <w:p w14:paraId="76214507" w14:textId="0935F227" w:rsidR="00C72C6F" w:rsidRPr="00C72C6F" w:rsidRDefault="00C72C6F" w:rsidP="006E6200">
      <w:pPr>
        <w:pStyle w:val="BodyText"/>
        <w:ind w:left="720"/>
        <w:rPr>
          <w:rFonts w:ascii="Courier New" w:hAnsi="Courier New" w:cs="Courier New"/>
        </w:rPr>
      </w:pPr>
      <w:proofErr w:type="spellStart"/>
      <w:r w:rsidRPr="00C72C6F">
        <w:rPr>
          <w:rFonts w:ascii="Courier New" w:hAnsi="Courier New" w:cs="Courier New"/>
        </w:rPr>
        <w:t>RegionName</w:t>
      </w:r>
      <w:proofErr w:type="spellEnd"/>
      <w:r w:rsidRPr="00C72C6F">
        <w:rPr>
          <w:rFonts w:ascii="Courier New" w:hAnsi="Courier New" w:cs="Courier New"/>
        </w:rPr>
        <w:t xml:space="preserve">, // </w:t>
      </w:r>
      <w:proofErr w:type="spellStart"/>
      <w:r w:rsidRPr="00C72C6F">
        <w:rPr>
          <w:rFonts w:ascii="Courier New" w:hAnsi="Courier New" w:cs="Courier New"/>
        </w:rPr>
        <w:t>NameString</w:t>
      </w:r>
      <w:proofErr w:type="spellEnd"/>
      <w:r w:rsidRPr="00C72C6F">
        <w:rPr>
          <w:rFonts w:ascii="Courier New" w:hAnsi="Courier New" w:cs="Courier New"/>
        </w:rPr>
        <w:t xml:space="preserve">  </w:t>
      </w:r>
    </w:p>
    <w:p w14:paraId="4CFCDE16" w14:textId="5899CE39" w:rsidR="00C72C6F" w:rsidRPr="00C72C6F" w:rsidRDefault="00C72C6F" w:rsidP="006E6200">
      <w:pPr>
        <w:pStyle w:val="BodyText"/>
        <w:ind w:left="720"/>
        <w:rPr>
          <w:rFonts w:ascii="Courier New" w:hAnsi="Courier New" w:cs="Courier New"/>
        </w:rPr>
      </w:pPr>
      <w:proofErr w:type="spellStart"/>
      <w:r w:rsidRPr="00C72C6F">
        <w:rPr>
          <w:rFonts w:ascii="Courier New" w:hAnsi="Courier New" w:cs="Courier New"/>
        </w:rPr>
        <w:t>RegionSpace</w:t>
      </w:r>
      <w:proofErr w:type="spellEnd"/>
      <w:r w:rsidRPr="00C72C6F">
        <w:rPr>
          <w:rFonts w:ascii="Courier New" w:hAnsi="Courier New" w:cs="Courier New"/>
        </w:rPr>
        <w:t xml:space="preserve">, // </w:t>
      </w:r>
      <w:proofErr w:type="spellStart"/>
      <w:r w:rsidRPr="00C72C6F">
        <w:rPr>
          <w:rFonts w:ascii="Courier New" w:hAnsi="Courier New" w:cs="Courier New"/>
        </w:rPr>
        <w:t>RegionSpaceKeyword</w:t>
      </w:r>
      <w:proofErr w:type="spellEnd"/>
      <w:r w:rsidRPr="00C72C6F">
        <w:rPr>
          <w:rFonts w:ascii="Courier New" w:hAnsi="Courier New" w:cs="Courier New"/>
        </w:rPr>
        <w:t xml:space="preserve">  </w:t>
      </w:r>
    </w:p>
    <w:p w14:paraId="1A2C39BA" w14:textId="4BFAB456" w:rsidR="00C72C6F" w:rsidRPr="00C72C6F" w:rsidRDefault="00C72C6F" w:rsidP="006E6200">
      <w:pPr>
        <w:pStyle w:val="BodyText"/>
        <w:ind w:left="720"/>
        <w:rPr>
          <w:rFonts w:ascii="Courier New" w:hAnsi="Courier New" w:cs="Courier New"/>
        </w:rPr>
      </w:pPr>
      <w:r w:rsidRPr="00C72C6F">
        <w:rPr>
          <w:rFonts w:ascii="Courier New" w:hAnsi="Courier New" w:cs="Courier New"/>
        </w:rPr>
        <w:t xml:space="preserve">Offset, // </w:t>
      </w:r>
      <w:proofErr w:type="spellStart"/>
      <w:r w:rsidRPr="00C72C6F">
        <w:rPr>
          <w:rFonts w:ascii="Courier New" w:hAnsi="Courier New" w:cs="Courier New"/>
        </w:rPr>
        <w:t>TermArg</w:t>
      </w:r>
      <w:proofErr w:type="spellEnd"/>
      <w:r w:rsidRPr="00C72C6F">
        <w:rPr>
          <w:rFonts w:ascii="Courier New" w:hAnsi="Courier New" w:cs="Courier New"/>
        </w:rPr>
        <w:t xml:space="preserve">=&gt;Integer  </w:t>
      </w:r>
    </w:p>
    <w:p w14:paraId="38BC4269" w14:textId="76E515F6" w:rsidR="00C72C6F" w:rsidRPr="00C72C6F" w:rsidRDefault="00C72C6F" w:rsidP="006E6200">
      <w:pPr>
        <w:pStyle w:val="BodyText"/>
        <w:ind w:left="720"/>
        <w:rPr>
          <w:rFonts w:ascii="Courier New" w:hAnsi="Courier New" w:cs="Courier New"/>
        </w:rPr>
      </w:pPr>
      <w:r w:rsidRPr="00C72C6F">
        <w:rPr>
          <w:rFonts w:ascii="Courier New" w:hAnsi="Courier New" w:cs="Courier New"/>
        </w:rPr>
        <w:t xml:space="preserve">Length // </w:t>
      </w:r>
      <w:proofErr w:type="spellStart"/>
      <w:r w:rsidRPr="00C72C6F">
        <w:rPr>
          <w:rFonts w:ascii="Courier New" w:hAnsi="Courier New" w:cs="Courier New"/>
        </w:rPr>
        <w:t>TermArg</w:t>
      </w:r>
      <w:proofErr w:type="spellEnd"/>
      <w:r w:rsidRPr="00C72C6F">
        <w:rPr>
          <w:rFonts w:ascii="Courier New" w:hAnsi="Courier New" w:cs="Courier New"/>
        </w:rPr>
        <w:t xml:space="preserve">=&gt;Integer </w:t>
      </w:r>
    </w:p>
    <w:p w14:paraId="178B6373" w14:textId="0F8960E3" w:rsidR="00C72C6F" w:rsidRPr="00C72C6F" w:rsidRDefault="00C72C6F" w:rsidP="006E6200">
      <w:pPr>
        <w:pStyle w:val="BodyText"/>
        <w:ind w:left="720"/>
        <w:rPr>
          <w:rFonts w:ascii="Courier New" w:hAnsi="Courier New" w:cs="Courier New"/>
        </w:rPr>
      </w:pPr>
      <w:r w:rsidRPr="00C72C6F">
        <w:rPr>
          <w:rFonts w:ascii="Courier New" w:hAnsi="Courier New" w:cs="Courier New"/>
        </w:rPr>
        <w:t>)</w:t>
      </w:r>
    </w:p>
    <w:p w14:paraId="24568E94" w14:textId="133D7839" w:rsidR="00C72C6F" w:rsidRDefault="00C72C6F" w:rsidP="00C72C6F">
      <w:pPr>
        <w:pStyle w:val="BodyText"/>
      </w:pPr>
    </w:p>
    <w:p w14:paraId="22F1A59F" w14:textId="78C809ED" w:rsidR="00C72C6F" w:rsidRDefault="00C72C6F" w:rsidP="00C72C6F">
      <w:pPr>
        <w:pStyle w:val="BodyText"/>
      </w:pPr>
      <w:r>
        <w:t xml:space="preserve">Thus, the PRM Operation Region term in ACPI namespace will be defined as follows: </w:t>
      </w:r>
    </w:p>
    <w:p w14:paraId="2B6B873A" w14:textId="2F7F6F54" w:rsidR="00C72C6F" w:rsidRPr="00C72C6F" w:rsidRDefault="00C72C6F" w:rsidP="00C72C6F">
      <w:pPr>
        <w:pStyle w:val="BodyText"/>
        <w:rPr>
          <w:rFonts w:ascii="Courier New" w:hAnsi="Courier New" w:cs="Courier New"/>
        </w:rPr>
      </w:pPr>
      <w:proofErr w:type="spellStart"/>
      <w:r w:rsidRPr="00C72C6F">
        <w:rPr>
          <w:rFonts w:ascii="Courier New" w:hAnsi="Courier New" w:cs="Courier New"/>
        </w:rPr>
        <w:t>OperationRegion</w:t>
      </w:r>
      <w:proofErr w:type="spellEnd"/>
      <w:r w:rsidRPr="00C72C6F">
        <w:rPr>
          <w:rFonts w:ascii="Courier New" w:hAnsi="Courier New" w:cs="Courier New"/>
        </w:rPr>
        <w:t xml:space="preserve"> ([subspace-name], </w:t>
      </w:r>
      <w:proofErr w:type="spellStart"/>
      <w:r w:rsidRPr="00C72C6F">
        <w:rPr>
          <w:rFonts w:ascii="Courier New" w:hAnsi="Courier New" w:cs="Courier New"/>
        </w:rPr>
        <w:t>PlatformRtMechanism</w:t>
      </w:r>
      <w:proofErr w:type="spellEnd"/>
      <w:r w:rsidRPr="00C72C6F">
        <w:rPr>
          <w:rFonts w:ascii="Courier New" w:hAnsi="Courier New" w:cs="Courier New"/>
        </w:rPr>
        <w:t xml:space="preserve">, 0, </w:t>
      </w:r>
      <w:r w:rsidR="00EC2F33">
        <w:rPr>
          <w:rFonts w:ascii="Courier New" w:hAnsi="Courier New" w:cs="Courier New"/>
        </w:rPr>
        <w:t>1</w:t>
      </w:r>
      <w:r w:rsidRPr="00C72C6F">
        <w:rPr>
          <w:rFonts w:ascii="Courier New" w:hAnsi="Courier New" w:cs="Courier New"/>
        </w:rPr>
        <w:t xml:space="preserve">) </w:t>
      </w:r>
    </w:p>
    <w:p w14:paraId="2F1BE559" w14:textId="6070114C" w:rsidR="00C72C6F" w:rsidRDefault="00C72C6F" w:rsidP="00C72C6F">
      <w:pPr>
        <w:pStyle w:val="BodyText"/>
      </w:pPr>
    </w:p>
    <w:p w14:paraId="428156C4" w14:textId="6AF2D514" w:rsidR="00C72C6F" w:rsidRDefault="00C72C6F" w:rsidP="00C72C6F">
      <w:pPr>
        <w:pStyle w:val="BodyText"/>
      </w:pPr>
      <w:r>
        <w:t xml:space="preserve">Where: </w:t>
      </w:r>
    </w:p>
    <w:p w14:paraId="1B9AF608" w14:textId="7B367668" w:rsidR="00C72C6F" w:rsidRDefault="00C72C6F" w:rsidP="00C72C6F">
      <w:pPr>
        <w:pStyle w:val="BodyText"/>
        <w:numPr>
          <w:ilvl w:val="0"/>
          <w:numId w:val="43"/>
        </w:numPr>
      </w:pPr>
      <w:proofErr w:type="spellStart"/>
      <w:r w:rsidRPr="006E6200">
        <w:rPr>
          <w:i/>
          <w:iCs/>
        </w:rPr>
        <w:t>RegionName</w:t>
      </w:r>
      <w:proofErr w:type="spellEnd"/>
      <w:r>
        <w:t xml:space="preserve"> is set to </w:t>
      </w:r>
      <w:r w:rsidRPr="006E6200">
        <w:rPr>
          <w:rFonts w:ascii="Courier New" w:hAnsi="Courier New" w:cs="Courier New"/>
        </w:rPr>
        <w:t>[subspace-name]</w:t>
      </w:r>
      <w:r>
        <w:t xml:space="preserve">, which is a unique name for this PRM subspace. </w:t>
      </w:r>
    </w:p>
    <w:p w14:paraId="2213018C" w14:textId="0F134CB2" w:rsidR="00C72C6F" w:rsidRDefault="00C72C6F" w:rsidP="00C72C6F">
      <w:pPr>
        <w:pStyle w:val="BodyText"/>
        <w:numPr>
          <w:ilvl w:val="0"/>
          <w:numId w:val="43"/>
        </w:numPr>
      </w:pPr>
      <w:proofErr w:type="spellStart"/>
      <w:r w:rsidRPr="48695FE3">
        <w:rPr>
          <w:i/>
          <w:iCs/>
        </w:rPr>
        <w:t>RegionSpace</w:t>
      </w:r>
      <w:proofErr w:type="spellEnd"/>
      <w:r>
        <w:t xml:space="preserve"> must be set to </w:t>
      </w:r>
      <w:proofErr w:type="spellStart"/>
      <w:r w:rsidRPr="48695FE3">
        <w:rPr>
          <w:rFonts w:ascii="Courier New" w:hAnsi="Courier New" w:cs="Courier New"/>
        </w:rPr>
        <w:t>PlatformRtMechanism</w:t>
      </w:r>
      <w:proofErr w:type="spellEnd"/>
      <w:r>
        <w:t xml:space="preserve">, operation region </w:t>
      </w:r>
      <w:proofErr w:type="gramStart"/>
      <w:r>
        <w:t>type</w:t>
      </w:r>
      <w:proofErr w:type="gramEnd"/>
      <w:r>
        <w:t xml:space="preserve"> </w:t>
      </w:r>
      <w:r w:rsidRPr="48695FE3">
        <w:rPr>
          <w:rFonts w:ascii="Courier New" w:hAnsi="Courier New" w:cs="Courier New"/>
          <w:b/>
          <w:bCs/>
        </w:rPr>
        <w:t>0x0B</w:t>
      </w:r>
      <w:r>
        <w:t xml:space="preserve"> </w:t>
      </w:r>
    </w:p>
    <w:p w14:paraId="2B2C7B9B" w14:textId="77777777" w:rsidR="00C72C6F" w:rsidRDefault="00C72C6F" w:rsidP="00C72C6F">
      <w:pPr>
        <w:pStyle w:val="BodyText"/>
        <w:numPr>
          <w:ilvl w:val="0"/>
          <w:numId w:val="43"/>
        </w:numPr>
      </w:pPr>
      <w:r w:rsidRPr="006E6200">
        <w:rPr>
          <w:i/>
          <w:iCs/>
        </w:rPr>
        <w:t>Offset</w:t>
      </w:r>
      <w:r>
        <w:t xml:space="preserve"> must be set to 0. </w:t>
      </w:r>
    </w:p>
    <w:p w14:paraId="3839CBEB" w14:textId="1227516B" w:rsidR="00C72C6F" w:rsidRDefault="00C72C6F" w:rsidP="00C72C6F">
      <w:pPr>
        <w:pStyle w:val="BodyText"/>
        <w:numPr>
          <w:ilvl w:val="0"/>
          <w:numId w:val="43"/>
        </w:numPr>
      </w:pPr>
      <w:r w:rsidRPr="006E6200">
        <w:rPr>
          <w:i/>
          <w:iCs/>
        </w:rPr>
        <w:t>Length</w:t>
      </w:r>
      <w:r>
        <w:t xml:space="preserve"> </w:t>
      </w:r>
      <w:r w:rsidR="002A589F">
        <w:t xml:space="preserve">must be set to 1. </w:t>
      </w:r>
    </w:p>
    <w:p w14:paraId="3441A342" w14:textId="77777777" w:rsidR="005520DF" w:rsidRPr="005520DF" w:rsidRDefault="005520DF" w:rsidP="005520DF">
      <w:pPr>
        <w:pStyle w:val="BodyText"/>
      </w:pPr>
    </w:p>
    <w:p w14:paraId="5EB8C0E3" w14:textId="4FA1DDFA" w:rsidR="006E6200" w:rsidRDefault="005520DF" w:rsidP="005520DF">
      <w:pPr>
        <w:pStyle w:val="BodyText"/>
      </w:pPr>
      <w:r>
        <w:t xml:space="preserve">The </w:t>
      </w:r>
      <w:proofErr w:type="spellStart"/>
      <w:r w:rsidRPr="000C0F31">
        <w:rPr>
          <w:rFonts w:ascii="Courier New" w:hAnsi="Courier New" w:cs="Courier New"/>
        </w:rPr>
        <w:t>PlatformRtMechanism</w:t>
      </w:r>
      <w:proofErr w:type="spellEnd"/>
      <w:r>
        <w:t xml:space="preserve"> operation region has a single access type allowed.</w:t>
      </w:r>
    </w:p>
    <w:tbl>
      <w:tblPr>
        <w:tblStyle w:val="TableGrid"/>
        <w:tblW w:w="9350" w:type="dxa"/>
        <w:tblLook w:val="04A0" w:firstRow="1" w:lastRow="0" w:firstColumn="1" w:lastColumn="0" w:noHBand="0" w:noVBand="1"/>
      </w:tblPr>
      <w:tblGrid>
        <w:gridCol w:w="2617"/>
        <w:gridCol w:w="2958"/>
        <w:gridCol w:w="3775"/>
      </w:tblGrid>
      <w:tr w:rsidR="005520DF" w:rsidRPr="005520DF" w14:paraId="166433F7" w14:textId="77777777" w:rsidTr="005520DF">
        <w:trPr>
          <w:trHeight w:val="251"/>
        </w:trPr>
        <w:tc>
          <w:tcPr>
            <w:tcW w:w="2617" w:type="dxa"/>
            <w:hideMark/>
          </w:tcPr>
          <w:p w14:paraId="66EAD818" w14:textId="770C3AEF" w:rsidR="005520DF" w:rsidRPr="005520DF" w:rsidRDefault="005520DF" w:rsidP="005520DF">
            <w:pPr>
              <w:textAlignment w:val="baseline"/>
              <w:rPr>
                <w:rFonts w:cs="Arial"/>
                <w:sz w:val="20"/>
              </w:rPr>
            </w:pPr>
            <w:r w:rsidRPr="005520DF">
              <w:rPr>
                <w:rFonts w:cs="Arial"/>
                <w:b/>
                <w:bCs/>
                <w:sz w:val="20"/>
              </w:rPr>
              <w:t>Address Space</w:t>
            </w:r>
          </w:p>
        </w:tc>
        <w:tc>
          <w:tcPr>
            <w:tcW w:w="2958" w:type="dxa"/>
            <w:hideMark/>
          </w:tcPr>
          <w:p w14:paraId="5A71035C" w14:textId="77777777" w:rsidR="005520DF" w:rsidRPr="005520DF" w:rsidRDefault="005520DF" w:rsidP="005520DF">
            <w:pPr>
              <w:textAlignment w:val="baseline"/>
              <w:rPr>
                <w:rFonts w:cs="Arial"/>
                <w:sz w:val="20"/>
              </w:rPr>
            </w:pPr>
            <w:r w:rsidRPr="005520DF">
              <w:rPr>
                <w:rFonts w:cs="Arial"/>
                <w:b/>
                <w:bCs/>
                <w:sz w:val="20"/>
              </w:rPr>
              <w:t>Permitted Access Type(s)</w:t>
            </w:r>
            <w:r w:rsidRPr="005520DF">
              <w:rPr>
                <w:rFonts w:cs="Arial"/>
                <w:sz w:val="20"/>
              </w:rPr>
              <w:t> </w:t>
            </w:r>
          </w:p>
        </w:tc>
        <w:tc>
          <w:tcPr>
            <w:tcW w:w="3775" w:type="dxa"/>
            <w:hideMark/>
          </w:tcPr>
          <w:p w14:paraId="3C9AB6D1" w14:textId="12090793" w:rsidR="005520DF" w:rsidRPr="005520DF" w:rsidRDefault="005520DF" w:rsidP="005520DF">
            <w:pPr>
              <w:textAlignment w:val="baseline"/>
              <w:rPr>
                <w:rFonts w:cs="Arial"/>
                <w:sz w:val="20"/>
              </w:rPr>
            </w:pPr>
            <w:r w:rsidRPr="005520DF">
              <w:rPr>
                <w:rFonts w:cs="Arial"/>
                <w:b/>
                <w:bCs/>
                <w:sz w:val="20"/>
              </w:rPr>
              <w:t>Description</w:t>
            </w:r>
          </w:p>
        </w:tc>
      </w:tr>
      <w:tr w:rsidR="005520DF" w:rsidRPr="005520DF" w14:paraId="595D018E" w14:textId="77777777" w:rsidTr="005520DF">
        <w:trPr>
          <w:trHeight w:val="315"/>
        </w:trPr>
        <w:tc>
          <w:tcPr>
            <w:tcW w:w="2617" w:type="dxa"/>
            <w:hideMark/>
          </w:tcPr>
          <w:p w14:paraId="1D2A3B83" w14:textId="77777777" w:rsidR="005520DF" w:rsidRPr="005520DF" w:rsidRDefault="005520DF" w:rsidP="005520DF">
            <w:pPr>
              <w:textAlignment w:val="baseline"/>
              <w:rPr>
                <w:rFonts w:ascii="Courier New" w:hAnsi="Courier New" w:cs="Courier New"/>
                <w:sz w:val="20"/>
              </w:rPr>
            </w:pPr>
            <w:proofErr w:type="spellStart"/>
            <w:r w:rsidRPr="005520DF">
              <w:rPr>
                <w:rFonts w:ascii="Courier New" w:hAnsi="Courier New" w:cs="Courier New"/>
                <w:sz w:val="20"/>
              </w:rPr>
              <w:t>PlatformRtMechanism</w:t>
            </w:r>
            <w:proofErr w:type="spellEnd"/>
            <w:r w:rsidRPr="005520DF">
              <w:rPr>
                <w:rFonts w:ascii="Courier New" w:hAnsi="Courier New" w:cs="Courier New"/>
                <w:sz w:val="20"/>
              </w:rPr>
              <w:t> </w:t>
            </w:r>
          </w:p>
        </w:tc>
        <w:tc>
          <w:tcPr>
            <w:tcW w:w="2958" w:type="dxa"/>
            <w:hideMark/>
          </w:tcPr>
          <w:p w14:paraId="7839CD94" w14:textId="77777777" w:rsidR="005520DF" w:rsidRPr="005520DF" w:rsidRDefault="005520DF" w:rsidP="005520DF">
            <w:pPr>
              <w:textAlignment w:val="baseline"/>
              <w:rPr>
                <w:rFonts w:ascii="Courier New" w:hAnsi="Courier New" w:cs="Courier New"/>
                <w:sz w:val="20"/>
              </w:rPr>
            </w:pPr>
            <w:proofErr w:type="spellStart"/>
            <w:r w:rsidRPr="005520DF">
              <w:rPr>
                <w:rFonts w:ascii="Courier New" w:hAnsi="Courier New" w:cs="Courier New"/>
                <w:sz w:val="20"/>
              </w:rPr>
              <w:t>BufferAcc</w:t>
            </w:r>
            <w:proofErr w:type="spellEnd"/>
            <w:r w:rsidRPr="005520DF">
              <w:rPr>
                <w:rFonts w:ascii="Courier New" w:hAnsi="Courier New" w:cs="Courier New"/>
                <w:sz w:val="20"/>
              </w:rPr>
              <w:t> </w:t>
            </w:r>
          </w:p>
        </w:tc>
        <w:tc>
          <w:tcPr>
            <w:tcW w:w="3775" w:type="dxa"/>
            <w:hideMark/>
          </w:tcPr>
          <w:p w14:paraId="5C90A16C" w14:textId="4F4A9628" w:rsidR="005520DF" w:rsidRPr="005520DF" w:rsidRDefault="005520DF" w:rsidP="005520DF">
            <w:pPr>
              <w:textAlignment w:val="baseline"/>
              <w:rPr>
                <w:rFonts w:cs="Arial"/>
                <w:sz w:val="20"/>
              </w:rPr>
            </w:pPr>
            <w:r w:rsidRPr="005520DF">
              <w:rPr>
                <w:rFonts w:cs="Arial"/>
                <w:sz w:val="20"/>
              </w:rPr>
              <w:t>Reads and writes to this operation region involve the use of a </w:t>
            </w:r>
            <w:proofErr w:type="gramStart"/>
            <w:r w:rsidRPr="005520DF">
              <w:rPr>
                <w:rFonts w:cs="Arial"/>
                <w:sz w:val="20"/>
              </w:rPr>
              <w:t>region specific</w:t>
            </w:r>
            <w:proofErr w:type="gramEnd"/>
            <w:r w:rsidRPr="005520DF">
              <w:rPr>
                <w:rFonts w:cs="Arial"/>
                <w:sz w:val="20"/>
              </w:rPr>
              <w:t> data buffer.</w:t>
            </w:r>
          </w:p>
          <w:p w14:paraId="338D9369" w14:textId="77777777" w:rsidR="005520DF" w:rsidRPr="005520DF" w:rsidRDefault="005520DF" w:rsidP="005520DF">
            <w:pPr>
              <w:textAlignment w:val="baseline"/>
              <w:rPr>
                <w:rFonts w:cs="Arial"/>
                <w:sz w:val="20"/>
              </w:rPr>
            </w:pPr>
            <w:r w:rsidRPr="005520DF">
              <w:rPr>
                <w:rFonts w:cs="Arial"/>
                <w:sz w:val="20"/>
              </w:rPr>
              <w:t> </w:t>
            </w:r>
          </w:p>
        </w:tc>
      </w:tr>
    </w:tbl>
    <w:p w14:paraId="02C5C9AF" w14:textId="77777777" w:rsidR="005520DF" w:rsidRPr="00C72C6F" w:rsidRDefault="005520DF" w:rsidP="005520DF">
      <w:pPr>
        <w:pStyle w:val="BodyText"/>
      </w:pPr>
    </w:p>
    <w:p w14:paraId="56B52F07" w14:textId="0EB9F9A9" w:rsidR="006E6200" w:rsidRDefault="006E6200" w:rsidP="00EC416E">
      <w:pPr>
        <w:pStyle w:val="Heading3"/>
      </w:pPr>
      <w:bookmarkStart w:id="1365" w:name="_Toc109825394"/>
      <w:r>
        <w:lastRenderedPageBreak/>
        <w:t xml:space="preserve">Declaring Fields in the PRM </w:t>
      </w:r>
      <w:r w:rsidR="00EC416E">
        <w:t>Operation Region</w:t>
      </w:r>
      <w:bookmarkEnd w:id="1365"/>
    </w:p>
    <w:p w14:paraId="7B94B14A" w14:textId="6D4BC09A" w:rsidR="006E6200" w:rsidRDefault="006E6200" w:rsidP="006E6200">
      <w:pPr>
        <w:pStyle w:val="BodyText"/>
      </w:pPr>
      <w:r>
        <w:t xml:space="preserve">For all </w:t>
      </w:r>
      <w:proofErr w:type="spellStart"/>
      <w:r w:rsidRPr="006E6200">
        <w:rPr>
          <w:rFonts w:ascii="Courier New" w:hAnsi="Courier New" w:cs="Courier New"/>
        </w:rPr>
        <w:t>PlatformRtMechanism</w:t>
      </w:r>
      <w:proofErr w:type="spellEnd"/>
      <w:r>
        <w:t xml:space="preserve"> </w:t>
      </w:r>
      <w:proofErr w:type="spellStart"/>
      <w:r>
        <w:t>OperationRegion</w:t>
      </w:r>
      <w:proofErr w:type="spellEnd"/>
      <w:r>
        <w:t xml:space="preserve"> definitions, the field definition format must comply with the syntax for the Field as follows:  </w:t>
      </w:r>
    </w:p>
    <w:p w14:paraId="63DA2F69" w14:textId="621D29FB" w:rsidR="006E6200" w:rsidRPr="006E6200" w:rsidRDefault="006E6200" w:rsidP="006E6200">
      <w:pPr>
        <w:pStyle w:val="BodyText"/>
        <w:ind w:left="720"/>
        <w:rPr>
          <w:rFonts w:ascii="Courier New" w:hAnsi="Courier New" w:cs="Courier New"/>
        </w:rPr>
      </w:pPr>
      <w:r w:rsidRPr="006E6200">
        <w:rPr>
          <w:rFonts w:ascii="Courier New" w:hAnsi="Courier New" w:cs="Courier New"/>
        </w:rPr>
        <w:t xml:space="preserve">Field (  </w:t>
      </w:r>
    </w:p>
    <w:p w14:paraId="40106D92" w14:textId="0C3C88D8" w:rsidR="006E6200" w:rsidRPr="006E6200" w:rsidRDefault="006E6200" w:rsidP="006E6200">
      <w:pPr>
        <w:pStyle w:val="BodyText"/>
        <w:ind w:left="720"/>
        <w:rPr>
          <w:rFonts w:ascii="Courier New" w:hAnsi="Courier New" w:cs="Courier New"/>
        </w:rPr>
      </w:pPr>
      <w:proofErr w:type="spellStart"/>
      <w:r w:rsidRPr="006E6200">
        <w:rPr>
          <w:rFonts w:ascii="Courier New" w:hAnsi="Courier New" w:cs="Courier New"/>
        </w:rPr>
        <w:t>RegionName</w:t>
      </w:r>
      <w:proofErr w:type="spellEnd"/>
      <w:r w:rsidRPr="006E6200">
        <w:rPr>
          <w:rFonts w:ascii="Courier New" w:hAnsi="Courier New" w:cs="Courier New"/>
        </w:rPr>
        <w:t xml:space="preserve">,  </w:t>
      </w:r>
    </w:p>
    <w:p w14:paraId="5EB8510E" w14:textId="7C56ADF9" w:rsidR="006E6200" w:rsidRPr="006E6200" w:rsidRDefault="006E6200" w:rsidP="006E6200">
      <w:pPr>
        <w:pStyle w:val="BodyText"/>
        <w:ind w:left="720"/>
        <w:rPr>
          <w:rFonts w:ascii="Courier New" w:hAnsi="Courier New" w:cs="Courier New"/>
        </w:rPr>
      </w:pPr>
      <w:proofErr w:type="spellStart"/>
      <w:r w:rsidRPr="006E6200">
        <w:rPr>
          <w:rFonts w:ascii="Courier New" w:hAnsi="Courier New" w:cs="Courier New"/>
        </w:rPr>
        <w:t>AccessType</w:t>
      </w:r>
      <w:proofErr w:type="spellEnd"/>
      <w:r w:rsidRPr="006E6200">
        <w:rPr>
          <w:rFonts w:ascii="Courier New" w:hAnsi="Courier New" w:cs="Courier New"/>
        </w:rPr>
        <w:t xml:space="preserve">,  </w:t>
      </w:r>
    </w:p>
    <w:p w14:paraId="0C1415FC" w14:textId="6DDE5F11" w:rsidR="006E6200" w:rsidRPr="006E6200" w:rsidRDefault="006E6200" w:rsidP="006E6200">
      <w:pPr>
        <w:pStyle w:val="BodyText"/>
        <w:ind w:left="720"/>
        <w:rPr>
          <w:rFonts w:ascii="Courier New" w:hAnsi="Courier New" w:cs="Courier New"/>
        </w:rPr>
      </w:pPr>
      <w:proofErr w:type="spellStart"/>
      <w:r w:rsidRPr="006E6200">
        <w:rPr>
          <w:rFonts w:ascii="Courier New" w:hAnsi="Courier New" w:cs="Courier New"/>
        </w:rPr>
        <w:t>LockRule</w:t>
      </w:r>
      <w:proofErr w:type="spellEnd"/>
      <w:r w:rsidRPr="006E6200">
        <w:rPr>
          <w:rFonts w:ascii="Courier New" w:hAnsi="Courier New" w:cs="Courier New"/>
        </w:rPr>
        <w:t xml:space="preserve">,  </w:t>
      </w:r>
    </w:p>
    <w:p w14:paraId="74D989C5" w14:textId="71D9DE80" w:rsidR="006E6200" w:rsidRPr="006E6200" w:rsidRDefault="006E6200" w:rsidP="006E6200">
      <w:pPr>
        <w:pStyle w:val="BodyText"/>
        <w:ind w:left="720"/>
        <w:rPr>
          <w:rFonts w:ascii="Courier New" w:hAnsi="Courier New" w:cs="Courier New"/>
        </w:rPr>
      </w:pPr>
      <w:proofErr w:type="spellStart"/>
      <w:r w:rsidRPr="006E6200">
        <w:rPr>
          <w:rFonts w:ascii="Courier New" w:hAnsi="Courier New" w:cs="Courier New"/>
        </w:rPr>
        <w:t>UpdateRule</w:t>
      </w:r>
      <w:proofErr w:type="spellEnd"/>
      <w:r w:rsidRPr="006E6200">
        <w:rPr>
          <w:rFonts w:ascii="Courier New" w:hAnsi="Courier New" w:cs="Courier New"/>
        </w:rPr>
        <w:t xml:space="preserve"> </w:t>
      </w:r>
    </w:p>
    <w:p w14:paraId="58874885" w14:textId="77777777" w:rsidR="006E6200" w:rsidRPr="006E6200" w:rsidRDefault="006E6200" w:rsidP="006E6200">
      <w:pPr>
        <w:pStyle w:val="BodyText"/>
        <w:ind w:left="720"/>
        <w:rPr>
          <w:rFonts w:ascii="Courier New" w:hAnsi="Courier New" w:cs="Courier New"/>
        </w:rPr>
      </w:pPr>
      <w:r w:rsidRPr="006E6200">
        <w:rPr>
          <w:rFonts w:ascii="Courier New" w:hAnsi="Courier New" w:cs="Courier New"/>
        </w:rPr>
        <w:t>) {</w:t>
      </w:r>
      <w:proofErr w:type="spellStart"/>
      <w:r w:rsidRPr="006E6200">
        <w:rPr>
          <w:rFonts w:ascii="Courier New" w:hAnsi="Courier New" w:cs="Courier New"/>
        </w:rPr>
        <w:t>FieldUnitList</w:t>
      </w:r>
      <w:proofErr w:type="spellEnd"/>
      <w:r w:rsidRPr="006E6200">
        <w:rPr>
          <w:rFonts w:ascii="Courier New" w:hAnsi="Courier New" w:cs="Courier New"/>
        </w:rPr>
        <w:t xml:space="preserve">} </w:t>
      </w:r>
    </w:p>
    <w:p w14:paraId="58F5FD31" w14:textId="77777777" w:rsidR="006E6200" w:rsidRDefault="006E6200" w:rsidP="006E6200">
      <w:pPr>
        <w:pStyle w:val="BodyText"/>
      </w:pPr>
    </w:p>
    <w:p w14:paraId="2AEF9D42" w14:textId="7271C95A" w:rsidR="006E6200" w:rsidRDefault="006E6200" w:rsidP="006E6200">
      <w:pPr>
        <w:pStyle w:val="BodyText"/>
      </w:pPr>
      <w:r>
        <w:t xml:space="preserve">For PRM Operation Regions: </w:t>
      </w:r>
    </w:p>
    <w:p w14:paraId="0F12B96F" w14:textId="69EF067C" w:rsidR="006E6200" w:rsidRDefault="006E6200" w:rsidP="006E6200">
      <w:pPr>
        <w:pStyle w:val="BodyText"/>
        <w:numPr>
          <w:ilvl w:val="0"/>
          <w:numId w:val="44"/>
        </w:numPr>
      </w:pPr>
      <w:proofErr w:type="spellStart"/>
      <w:r w:rsidRPr="006E6200">
        <w:rPr>
          <w:i/>
          <w:iCs/>
        </w:rPr>
        <w:t>RegionName</w:t>
      </w:r>
      <w:proofErr w:type="spellEnd"/>
      <w:r>
        <w:t xml:space="preserve"> specifies the name of the operation region, declared above the field term. </w:t>
      </w:r>
    </w:p>
    <w:p w14:paraId="7F26E73A" w14:textId="60546E38" w:rsidR="006E6200" w:rsidRDefault="006E6200" w:rsidP="006E6200">
      <w:pPr>
        <w:pStyle w:val="BodyText"/>
        <w:numPr>
          <w:ilvl w:val="0"/>
          <w:numId w:val="44"/>
        </w:numPr>
      </w:pPr>
      <w:proofErr w:type="spellStart"/>
      <w:r w:rsidRPr="006E6200">
        <w:rPr>
          <w:i/>
          <w:iCs/>
        </w:rPr>
        <w:t>AccessType</w:t>
      </w:r>
      <w:proofErr w:type="spellEnd"/>
      <w:r>
        <w:t xml:space="preserve"> must be set to </w:t>
      </w:r>
      <w:proofErr w:type="spellStart"/>
      <w:r w:rsidRPr="006E6200">
        <w:rPr>
          <w:rFonts w:ascii="Courier New" w:hAnsi="Courier New" w:cs="Courier New"/>
        </w:rPr>
        <w:t>BufferAcc</w:t>
      </w:r>
      <w:proofErr w:type="spellEnd"/>
      <w:r>
        <w:t xml:space="preserve">. </w:t>
      </w:r>
    </w:p>
    <w:p w14:paraId="10CB0163" w14:textId="76232D17" w:rsidR="006E6200" w:rsidRDefault="006E6200" w:rsidP="006E6200">
      <w:pPr>
        <w:pStyle w:val="BodyText"/>
        <w:numPr>
          <w:ilvl w:val="0"/>
          <w:numId w:val="44"/>
        </w:numPr>
      </w:pPr>
      <w:proofErr w:type="spellStart"/>
      <w:r w:rsidRPr="006E6200">
        <w:rPr>
          <w:i/>
          <w:iCs/>
        </w:rPr>
        <w:t>LockRule</w:t>
      </w:r>
      <w:proofErr w:type="spellEnd"/>
      <w:r>
        <w:t xml:space="preserve"> indicates if access to this operation region requires acquisition of the Global Lock for synchronization. This field must be set to </w:t>
      </w:r>
      <w:proofErr w:type="spellStart"/>
      <w:r w:rsidRPr="006E6200">
        <w:rPr>
          <w:rFonts w:ascii="Courier New" w:hAnsi="Courier New" w:cs="Courier New"/>
        </w:rPr>
        <w:t>NoLock</w:t>
      </w:r>
      <w:proofErr w:type="spellEnd"/>
      <w:r>
        <w:t xml:space="preserve">. </w:t>
      </w:r>
    </w:p>
    <w:p w14:paraId="0F38326F" w14:textId="77777777" w:rsidR="006E6200" w:rsidRDefault="006E6200" w:rsidP="006E6200">
      <w:pPr>
        <w:pStyle w:val="BodyText"/>
        <w:numPr>
          <w:ilvl w:val="0"/>
          <w:numId w:val="44"/>
        </w:numPr>
      </w:pPr>
      <w:proofErr w:type="spellStart"/>
      <w:r w:rsidRPr="006E6200">
        <w:rPr>
          <w:i/>
          <w:iCs/>
        </w:rPr>
        <w:t>UpdateRule</w:t>
      </w:r>
      <w:proofErr w:type="spellEnd"/>
      <w:r>
        <w:t xml:space="preserve"> is not applicable to PRM operation region accesses since each access is performed in its entirety. </w:t>
      </w:r>
    </w:p>
    <w:p w14:paraId="1D42751C" w14:textId="77777777" w:rsidR="00F47721" w:rsidRDefault="00F47721" w:rsidP="006E6200">
      <w:pPr>
        <w:pStyle w:val="BodyText"/>
      </w:pPr>
    </w:p>
    <w:p w14:paraId="2F0D2AF9" w14:textId="77777777" w:rsidR="00F47721" w:rsidRDefault="00F47721" w:rsidP="00F47721">
      <w:pPr>
        <w:pStyle w:val="BodyText"/>
      </w:pPr>
      <w:r>
        <w:t xml:space="preserve">The </w:t>
      </w:r>
      <w:proofErr w:type="spellStart"/>
      <w:r w:rsidRPr="00F47721">
        <w:rPr>
          <w:rFonts w:ascii="Courier New" w:hAnsi="Courier New" w:cs="Courier New"/>
        </w:rPr>
        <w:t>FieldUnitList</w:t>
      </w:r>
      <w:proofErr w:type="spellEnd"/>
      <w:r>
        <w:t xml:space="preserve"> specifies a single field unit of 8 bits. The PRM handler is invoked by writing data to this field unit. The following is an example of an </w:t>
      </w:r>
      <w:proofErr w:type="spellStart"/>
      <w:r>
        <w:t>OperationRegion</w:t>
      </w:r>
      <w:proofErr w:type="spellEnd"/>
      <w:r>
        <w:t xml:space="preserve"> and a Field declaration using the </w:t>
      </w:r>
      <w:proofErr w:type="spellStart"/>
      <w:r w:rsidRPr="002253EB">
        <w:rPr>
          <w:rFonts w:ascii="Courier New" w:hAnsi="Courier New" w:cs="Courier New"/>
        </w:rPr>
        <w:t>PlatformRtMechanism</w:t>
      </w:r>
      <w:proofErr w:type="spellEnd"/>
      <w:r>
        <w:t xml:space="preserve"> subtype.</w:t>
      </w:r>
    </w:p>
    <w:p w14:paraId="27365200" w14:textId="77777777" w:rsidR="00F47721" w:rsidRDefault="00F47721" w:rsidP="00F47721">
      <w:pPr>
        <w:pStyle w:val="BodyText"/>
        <w:ind w:firstLine="720"/>
      </w:pPr>
      <w:proofErr w:type="spellStart"/>
      <w:r>
        <w:t>OperationRegion</w:t>
      </w:r>
      <w:proofErr w:type="spellEnd"/>
      <w:r>
        <w:t xml:space="preserve"> (PRMR, </w:t>
      </w:r>
      <w:proofErr w:type="spellStart"/>
      <w:r>
        <w:t>PlatformRtMechanism</w:t>
      </w:r>
      <w:proofErr w:type="spellEnd"/>
      <w:r>
        <w:t>, 0x0, 0x1)</w:t>
      </w:r>
    </w:p>
    <w:p w14:paraId="69F48A2D" w14:textId="77777777" w:rsidR="00F47721" w:rsidRDefault="00F47721" w:rsidP="00F47721">
      <w:pPr>
        <w:pStyle w:val="BodyText"/>
        <w:ind w:firstLine="720"/>
      </w:pPr>
      <w:r>
        <w:t xml:space="preserve">Field (PRMR, </w:t>
      </w:r>
      <w:proofErr w:type="spellStart"/>
      <w:r>
        <w:t>BufferAcc</w:t>
      </w:r>
      <w:proofErr w:type="spellEnd"/>
      <w:r>
        <w:t xml:space="preserve">, </w:t>
      </w:r>
      <w:proofErr w:type="spellStart"/>
      <w:r>
        <w:t>NoLock</w:t>
      </w:r>
      <w:proofErr w:type="spellEnd"/>
      <w:r>
        <w:t>, Preserve)</w:t>
      </w:r>
    </w:p>
    <w:p w14:paraId="6565BD12" w14:textId="77777777" w:rsidR="00F47721" w:rsidRDefault="00F47721" w:rsidP="00F47721">
      <w:pPr>
        <w:pStyle w:val="BodyText"/>
        <w:ind w:firstLine="720"/>
      </w:pPr>
      <w:r>
        <w:t>{</w:t>
      </w:r>
    </w:p>
    <w:p w14:paraId="0B134019" w14:textId="77777777" w:rsidR="00F47721" w:rsidRDefault="00F47721" w:rsidP="00F47721">
      <w:pPr>
        <w:pStyle w:val="BodyText"/>
        <w:ind w:left="720" w:firstLine="720"/>
      </w:pPr>
      <w:r>
        <w:t>PRMF, 8</w:t>
      </w:r>
    </w:p>
    <w:p w14:paraId="7C8EA96A" w14:textId="77777777" w:rsidR="00F47721" w:rsidRDefault="00F47721" w:rsidP="00F47721">
      <w:pPr>
        <w:pStyle w:val="BodyText"/>
        <w:ind w:firstLine="720"/>
      </w:pPr>
      <w:r>
        <w:t>}</w:t>
      </w:r>
    </w:p>
    <w:p w14:paraId="08063967" w14:textId="7EB29191" w:rsidR="00F47721" w:rsidRDefault="00F47721" w:rsidP="00F47721">
      <w:pPr>
        <w:pStyle w:val="BodyText"/>
      </w:pPr>
      <w:proofErr w:type="gramStart"/>
      <w:r>
        <w:t>In order to</w:t>
      </w:r>
      <w:proofErr w:type="gramEnd"/>
      <w:r>
        <w:t xml:space="preserve"> invoke the PRM </w:t>
      </w:r>
      <w:proofErr w:type="spellStart"/>
      <w:r>
        <w:t>OperationRegion</w:t>
      </w:r>
      <w:proofErr w:type="spellEnd"/>
      <w:r>
        <w:t xml:space="preserve"> handler, a buffer object of 26 bytes must be written to the field unit. </w:t>
      </w:r>
      <w:proofErr w:type="gramStart"/>
      <w:r>
        <w:t>Similar to</w:t>
      </w:r>
      <w:proofErr w:type="gramEnd"/>
      <w:r>
        <w:t xml:space="preserve"> </w:t>
      </w:r>
      <w:proofErr w:type="spellStart"/>
      <w:r>
        <w:t>SMBus</w:t>
      </w:r>
      <w:proofErr w:type="spellEnd"/>
      <w:r>
        <w:t xml:space="preserve">, IPMI, and </w:t>
      </w:r>
      <w:r w:rsidR="005C3B15">
        <w:t>Generic Serial</w:t>
      </w:r>
      <w:r>
        <w:t xml:space="preserve"> bus, this input buffer will also serve as the output buffer. The buffer format and its use will be described in the following sections.</w:t>
      </w:r>
    </w:p>
    <w:p w14:paraId="728F43A1" w14:textId="77777777" w:rsidR="009F6E6B" w:rsidRPr="006E6200" w:rsidRDefault="009F6E6B" w:rsidP="00F47721">
      <w:pPr>
        <w:pStyle w:val="BodyText"/>
      </w:pPr>
    </w:p>
    <w:p w14:paraId="3FBBAA1C" w14:textId="77777777" w:rsidR="009F6E6B" w:rsidRDefault="009F6E6B" w:rsidP="009F6E6B">
      <w:pPr>
        <w:pStyle w:val="Heading3"/>
      </w:pPr>
      <w:bookmarkStart w:id="1366" w:name="_Ref50892162"/>
      <w:bookmarkStart w:id="1367" w:name="_Toc109825395"/>
      <w:r>
        <w:t>Declaring and Using a PRM Data Buffer</w:t>
      </w:r>
      <w:bookmarkEnd w:id="1366"/>
      <w:bookmarkEnd w:id="1367"/>
    </w:p>
    <w:p w14:paraId="62127B17" w14:textId="77777777" w:rsidR="009F6E6B" w:rsidRPr="009F6E6B" w:rsidRDefault="009F6E6B" w:rsidP="009F6E6B">
      <w:pPr>
        <w:spacing w:before="120" w:after="120"/>
        <w:rPr>
          <w:rFonts w:cs="Arial"/>
        </w:rPr>
      </w:pPr>
      <w:r w:rsidRPr="009F6E6B">
        <w:rPr>
          <w:rFonts w:cs="Arial"/>
        </w:rPr>
        <w:t xml:space="preserve">A PRM data buffer is an ASL buffer object that is used as a request and a response buffer for the PRM handler. Writing the PRM data buffer to the PRM field unit will result in the invocation of the PRM </w:t>
      </w:r>
      <w:proofErr w:type="spellStart"/>
      <w:r w:rsidRPr="009F6E6B">
        <w:rPr>
          <w:rFonts w:cs="Arial"/>
        </w:rPr>
        <w:t>OperationRegion</w:t>
      </w:r>
      <w:proofErr w:type="spellEnd"/>
      <w:r w:rsidRPr="009F6E6B">
        <w:rPr>
          <w:rFonts w:cs="Arial"/>
        </w:rPr>
        <w:t xml:space="preserve"> where the result of the handler is stored to the PRM field unit. This bidirectionality allows ASL to capture the status of the transaction so that it may perform error handling if necessary.</w:t>
      </w:r>
    </w:p>
    <w:p w14:paraId="7A091B8F" w14:textId="77777777" w:rsidR="009F6E6B" w:rsidRPr="009F6E6B" w:rsidRDefault="009F6E6B" w:rsidP="009F6E6B">
      <w:pPr>
        <w:spacing w:before="120" w:after="120"/>
        <w:rPr>
          <w:rFonts w:cs="Arial"/>
          <w:szCs w:val="22"/>
        </w:rPr>
      </w:pPr>
      <w:r w:rsidRPr="009F6E6B">
        <w:rPr>
          <w:rFonts w:cs="Arial"/>
          <w:szCs w:val="22"/>
        </w:rPr>
        <w:t xml:space="preserve">The format of the PRM data buffer </w:t>
      </w:r>
      <w:proofErr w:type="gramStart"/>
      <w:r w:rsidRPr="009F6E6B">
        <w:rPr>
          <w:rFonts w:cs="Arial"/>
          <w:szCs w:val="22"/>
        </w:rPr>
        <w:t>are</w:t>
      </w:r>
      <w:proofErr w:type="gramEnd"/>
      <w:r w:rsidRPr="009F6E6B">
        <w:rPr>
          <w:rFonts w:cs="Arial"/>
          <w:szCs w:val="22"/>
        </w:rPr>
        <w:t xml:space="preserve"> defined as follows:</w:t>
      </w:r>
    </w:p>
    <w:p w14:paraId="10FCA88F" w14:textId="2321AC52" w:rsidR="004F04CA" w:rsidRDefault="004F04CA" w:rsidP="004F04CA">
      <w:pPr>
        <w:pStyle w:val="Caption"/>
        <w:keepNext/>
      </w:pPr>
      <w:bookmarkStart w:id="1368" w:name="_Ref50892206"/>
      <w:bookmarkStart w:id="1369" w:name="_Ref50892196"/>
      <w:r>
        <w:lastRenderedPageBreak/>
        <w:t xml:space="preserve">Table </w:t>
      </w:r>
      <w:r>
        <w:fldChar w:fldCharType="begin"/>
      </w:r>
      <w:r>
        <w:instrText xml:space="preserve"> STYLEREF 1 \s </w:instrText>
      </w:r>
      <w:r>
        <w:fldChar w:fldCharType="separate"/>
      </w:r>
      <w:r>
        <w:t>8</w:t>
      </w:r>
      <w:r>
        <w:fldChar w:fldCharType="end"/>
      </w:r>
      <w:r>
        <w:noBreakHyphen/>
      </w:r>
      <w:r>
        <w:fldChar w:fldCharType="begin"/>
      </w:r>
      <w:r>
        <w:instrText xml:space="preserve"> SEQ Table \* ARABIC \s 1 </w:instrText>
      </w:r>
      <w:r>
        <w:fldChar w:fldCharType="separate"/>
      </w:r>
      <w:r>
        <w:t>1</w:t>
      </w:r>
      <w:r>
        <w:fldChar w:fldCharType="end"/>
      </w:r>
      <w:bookmarkEnd w:id="1368"/>
      <w:r>
        <w:t xml:space="preserve"> PRM Data Buffer (ASL Buffer Object)</w:t>
      </w:r>
      <w:bookmarkEnd w:id="1369"/>
    </w:p>
    <w:tbl>
      <w:tblPr>
        <w:tblStyle w:val="TableGrid"/>
        <w:tblW w:w="9360" w:type="dxa"/>
        <w:tblLayout w:type="fixed"/>
        <w:tblLook w:val="06A0" w:firstRow="1" w:lastRow="0" w:firstColumn="1" w:lastColumn="0" w:noHBand="1" w:noVBand="1"/>
      </w:tblPr>
      <w:tblGrid>
        <w:gridCol w:w="2342"/>
        <w:gridCol w:w="2341"/>
        <w:gridCol w:w="4677"/>
      </w:tblGrid>
      <w:tr w:rsidR="009F6E6B" w:rsidRPr="00067E85" w14:paraId="19F2C3B5" w14:textId="77777777" w:rsidTr="004F04CA">
        <w:tc>
          <w:tcPr>
            <w:tcW w:w="234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4A7346F8" w14:textId="77777777" w:rsidR="009F6E6B" w:rsidRPr="00067E85" w:rsidRDefault="009F6E6B" w:rsidP="003E7490">
            <w:pPr>
              <w:spacing w:after="120"/>
              <w:rPr>
                <w:rFonts w:asciiTheme="minorHAnsi" w:eastAsia="Helvetica" w:hAnsiTheme="minorHAnsi" w:cstheme="minorHAnsi"/>
                <w:sz w:val="20"/>
              </w:rPr>
            </w:pPr>
            <w:r w:rsidRPr="00067E85">
              <w:rPr>
                <w:rFonts w:asciiTheme="minorHAnsi" w:eastAsia="Helvetica" w:hAnsiTheme="minorHAnsi" w:cstheme="minorHAnsi"/>
                <w:sz w:val="20"/>
              </w:rPr>
              <w:t>Byte offset</w:t>
            </w:r>
          </w:p>
        </w:tc>
        <w:tc>
          <w:tcPr>
            <w:tcW w:w="2341"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4376620C" w14:textId="77777777" w:rsidR="009F6E6B" w:rsidRPr="00067E85" w:rsidRDefault="009F6E6B" w:rsidP="003E7490">
            <w:pPr>
              <w:spacing w:after="120"/>
              <w:rPr>
                <w:rFonts w:asciiTheme="minorHAnsi" w:eastAsia="Helvetica" w:hAnsiTheme="minorHAnsi" w:cstheme="minorHAnsi"/>
                <w:sz w:val="20"/>
              </w:rPr>
            </w:pPr>
            <w:r w:rsidRPr="00067E85">
              <w:rPr>
                <w:rFonts w:asciiTheme="minorHAnsi" w:eastAsia="Helvetica" w:hAnsiTheme="minorHAnsi" w:cstheme="minorHAnsi"/>
                <w:sz w:val="20"/>
              </w:rPr>
              <w:t>Byte length</w:t>
            </w:r>
          </w:p>
        </w:tc>
        <w:tc>
          <w:tcPr>
            <w:tcW w:w="4677"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F9C4AEA" w14:textId="77777777" w:rsidR="009F6E6B" w:rsidRPr="00067E85" w:rsidRDefault="009F6E6B" w:rsidP="003E7490">
            <w:pPr>
              <w:spacing w:after="120"/>
              <w:rPr>
                <w:rFonts w:asciiTheme="minorHAnsi" w:eastAsia="Helvetica" w:hAnsiTheme="minorHAnsi" w:cstheme="minorHAnsi"/>
                <w:sz w:val="20"/>
              </w:rPr>
            </w:pPr>
            <w:r w:rsidRPr="00067E85">
              <w:rPr>
                <w:rFonts w:asciiTheme="minorHAnsi" w:eastAsia="Helvetica" w:hAnsiTheme="minorHAnsi" w:cstheme="minorHAnsi"/>
                <w:sz w:val="20"/>
              </w:rPr>
              <w:t>Description</w:t>
            </w:r>
          </w:p>
        </w:tc>
      </w:tr>
      <w:tr w:rsidR="009F6E6B" w:rsidRPr="00067E85" w14:paraId="2BE6CE3E" w14:textId="77777777" w:rsidTr="004F04CA">
        <w:tc>
          <w:tcPr>
            <w:tcW w:w="2342" w:type="dxa"/>
            <w:tcBorders>
              <w:top w:val="single" w:sz="4" w:space="0" w:color="auto"/>
              <w:left w:val="single" w:sz="4" w:space="0" w:color="auto"/>
              <w:bottom w:val="single" w:sz="4" w:space="0" w:color="auto"/>
              <w:right w:val="single" w:sz="4" w:space="0" w:color="auto"/>
            </w:tcBorders>
            <w:hideMark/>
          </w:tcPr>
          <w:p w14:paraId="114AC249" w14:textId="77777777" w:rsidR="009F6E6B" w:rsidRPr="00067E85" w:rsidRDefault="009F6E6B" w:rsidP="003E7490">
            <w:pPr>
              <w:spacing w:after="120"/>
              <w:rPr>
                <w:rFonts w:ascii="Helvetica" w:eastAsia="Helvetica" w:hAnsi="Helvetica" w:cs="Helvetica"/>
              </w:rPr>
            </w:pPr>
            <w:r w:rsidRPr="00067E85">
              <w:rPr>
                <w:rFonts w:eastAsia="Helvetica" w:cs="Helvetica"/>
                <w:sz w:val="18"/>
              </w:rPr>
              <w:t>0</w:t>
            </w:r>
          </w:p>
        </w:tc>
        <w:tc>
          <w:tcPr>
            <w:tcW w:w="2341" w:type="dxa"/>
            <w:tcBorders>
              <w:top w:val="single" w:sz="4" w:space="0" w:color="auto"/>
              <w:left w:val="single" w:sz="4" w:space="0" w:color="auto"/>
              <w:bottom w:val="single" w:sz="4" w:space="0" w:color="auto"/>
              <w:right w:val="single" w:sz="4" w:space="0" w:color="auto"/>
            </w:tcBorders>
            <w:hideMark/>
          </w:tcPr>
          <w:p w14:paraId="7C0C2197" w14:textId="77777777" w:rsidR="009F6E6B" w:rsidRPr="00067E85" w:rsidRDefault="009F6E6B" w:rsidP="003E7490">
            <w:pPr>
              <w:spacing w:after="120"/>
              <w:rPr>
                <w:rFonts w:eastAsia="Helvetica" w:cs="Helvetica"/>
              </w:rPr>
            </w:pPr>
            <w:r w:rsidRPr="00067E85">
              <w:rPr>
                <w:rFonts w:eastAsia="Helvetica" w:cs="Helvetica"/>
                <w:sz w:val="18"/>
              </w:rPr>
              <w:t>1</w:t>
            </w:r>
          </w:p>
        </w:tc>
        <w:tc>
          <w:tcPr>
            <w:tcW w:w="4677" w:type="dxa"/>
            <w:tcBorders>
              <w:top w:val="single" w:sz="4" w:space="0" w:color="auto"/>
              <w:left w:val="single" w:sz="4" w:space="0" w:color="auto"/>
              <w:bottom w:val="single" w:sz="4" w:space="0" w:color="auto"/>
              <w:right w:val="single" w:sz="4" w:space="0" w:color="auto"/>
            </w:tcBorders>
            <w:hideMark/>
          </w:tcPr>
          <w:p w14:paraId="78718B19" w14:textId="77777777" w:rsidR="009F6E6B" w:rsidRPr="00067E85" w:rsidRDefault="009F6E6B" w:rsidP="003E7490">
            <w:pPr>
              <w:spacing w:after="120"/>
              <w:rPr>
                <w:rFonts w:eastAsia="Helvetica" w:cs="Helvetica"/>
              </w:rPr>
            </w:pPr>
            <w:r w:rsidRPr="00067E85">
              <w:rPr>
                <w:rFonts w:eastAsia="Helvetica" w:cs="Helvetica"/>
              </w:rPr>
              <w:t xml:space="preserve">Data buffer status value. This value is populated by the PRM </w:t>
            </w:r>
            <w:proofErr w:type="spellStart"/>
            <w:r w:rsidRPr="00067E85">
              <w:rPr>
                <w:rFonts w:eastAsia="Helvetica" w:cs="Helvetica"/>
              </w:rPr>
              <w:t>OperationRegion</w:t>
            </w:r>
            <w:proofErr w:type="spellEnd"/>
            <w:r w:rsidRPr="00067E85">
              <w:rPr>
                <w:rFonts w:eastAsia="Helvetica" w:cs="Helvetica"/>
              </w:rPr>
              <w:t xml:space="preserve"> handler. The following are valid status values:</w:t>
            </w:r>
          </w:p>
          <w:p w14:paraId="36F237FE" w14:textId="77777777" w:rsidR="009F6E6B" w:rsidRPr="00067E85" w:rsidRDefault="009F6E6B" w:rsidP="003E7490">
            <w:pPr>
              <w:spacing w:after="120"/>
              <w:rPr>
                <w:rFonts w:eastAsia="Helvetica" w:cs="Helvetica"/>
              </w:rPr>
            </w:pPr>
            <w:r w:rsidRPr="00067E85">
              <w:rPr>
                <w:rFonts w:eastAsia="Helvetica" w:cs="Helvetica"/>
              </w:rPr>
              <w:t>0x0 – success</w:t>
            </w:r>
          </w:p>
          <w:p w14:paraId="055AD322" w14:textId="77777777" w:rsidR="009F6E6B" w:rsidRPr="00067E85" w:rsidRDefault="009F6E6B" w:rsidP="003E7490">
            <w:pPr>
              <w:spacing w:after="120"/>
              <w:rPr>
                <w:rFonts w:eastAsia="Helvetica" w:cs="Helvetica"/>
              </w:rPr>
            </w:pPr>
            <w:r w:rsidRPr="00067E85">
              <w:rPr>
                <w:rFonts w:eastAsia="Helvetica" w:cs="Helvetica"/>
              </w:rPr>
              <w:t>0x1 – The PRM handler returned an error (only valid for command value 0)</w:t>
            </w:r>
          </w:p>
          <w:p w14:paraId="08627A40" w14:textId="77777777" w:rsidR="009F6E6B" w:rsidRPr="00067E85" w:rsidRDefault="009F6E6B" w:rsidP="003E7490">
            <w:pPr>
              <w:spacing w:after="120"/>
              <w:rPr>
                <w:rFonts w:eastAsia="Helvetica" w:cs="Helvetica"/>
              </w:rPr>
            </w:pPr>
            <w:r w:rsidRPr="00067E85">
              <w:rPr>
                <w:rFonts w:eastAsia="Helvetica" w:cs="Helvetica"/>
              </w:rPr>
              <w:t>0x2 – Invalid command value</w:t>
            </w:r>
          </w:p>
          <w:p w14:paraId="44F893E2" w14:textId="274F498E" w:rsidR="009F6E6B" w:rsidRPr="00067E85" w:rsidRDefault="009F6E6B" w:rsidP="003E7490">
            <w:pPr>
              <w:spacing w:after="120"/>
              <w:rPr>
                <w:rFonts w:eastAsia="Helvetica" w:cs="Helvetica"/>
              </w:rPr>
            </w:pPr>
            <w:r w:rsidRPr="00067E85">
              <w:rPr>
                <w:rFonts w:eastAsia="Helvetica" w:cs="Helvetica"/>
              </w:rPr>
              <w:t xml:space="preserve">0x3 </w:t>
            </w:r>
            <w:r w:rsidR="00491882" w:rsidRPr="00067E85">
              <w:rPr>
                <w:rFonts w:eastAsia="Helvetica" w:cs="Helvetica"/>
              </w:rPr>
              <w:t>- Invalid</w:t>
            </w:r>
            <w:r w:rsidRPr="00067E85">
              <w:rPr>
                <w:rFonts w:eastAsia="Helvetica" w:cs="Helvetica"/>
              </w:rPr>
              <w:t xml:space="preserve"> GUID</w:t>
            </w:r>
          </w:p>
          <w:p w14:paraId="0F4E2C82" w14:textId="77777777" w:rsidR="009F6E6B" w:rsidRPr="00067E85" w:rsidRDefault="009F6E6B" w:rsidP="003E7490">
            <w:pPr>
              <w:spacing w:after="120"/>
              <w:rPr>
                <w:rFonts w:eastAsia="Helvetica" w:cs="Helvetica"/>
              </w:rPr>
            </w:pPr>
            <w:r w:rsidRPr="00067E85">
              <w:rPr>
                <w:rFonts w:eastAsia="Helvetica" w:cs="Helvetica"/>
              </w:rPr>
              <w:t xml:space="preserve">0x4 – </w:t>
            </w:r>
            <w:proofErr w:type="gramStart"/>
            <w:r w:rsidRPr="00067E85">
              <w:rPr>
                <w:rFonts w:eastAsia="Helvetica" w:cs="Helvetica"/>
              </w:rPr>
              <w:t>back to back</w:t>
            </w:r>
            <w:proofErr w:type="gramEnd"/>
            <w:r w:rsidRPr="00067E85">
              <w:rPr>
                <w:rFonts w:eastAsia="Helvetica" w:cs="Helvetica"/>
              </w:rPr>
              <w:t xml:space="preserve"> lock command</w:t>
            </w:r>
          </w:p>
          <w:p w14:paraId="450E1DD1" w14:textId="77777777" w:rsidR="009F6E6B" w:rsidRPr="00067E85" w:rsidRDefault="009F6E6B" w:rsidP="003E7490">
            <w:pPr>
              <w:spacing w:after="120"/>
              <w:rPr>
                <w:rFonts w:eastAsia="Helvetica" w:cs="Helvetica"/>
              </w:rPr>
            </w:pPr>
            <w:r w:rsidRPr="00067E85">
              <w:rPr>
                <w:rFonts w:eastAsia="Helvetica" w:cs="Helvetica"/>
              </w:rPr>
              <w:t>0x5 – unlock command called without calling lock</w:t>
            </w:r>
          </w:p>
          <w:p w14:paraId="499AA34E" w14:textId="77777777" w:rsidR="009F6E6B" w:rsidRPr="00067E85" w:rsidRDefault="009F6E6B" w:rsidP="003E7490">
            <w:pPr>
              <w:spacing w:after="120"/>
              <w:rPr>
                <w:rFonts w:eastAsia="Helvetica" w:cs="Helvetica"/>
              </w:rPr>
            </w:pPr>
            <w:r w:rsidRPr="00067E85">
              <w:rPr>
                <w:rFonts w:eastAsia="Helvetica" w:cs="Helvetica"/>
              </w:rPr>
              <w:t xml:space="preserve">0x6 – </w:t>
            </w:r>
            <w:proofErr w:type="gramStart"/>
            <w:r w:rsidRPr="00067E85">
              <w:rPr>
                <w:rFonts w:eastAsia="Helvetica" w:cs="Helvetica"/>
              </w:rPr>
              <w:t>back to back</w:t>
            </w:r>
            <w:proofErr w:type="gramEnd"/>
            <w:r w:rsidRPr="00067E85">
              <w:rPr>
                <w:rFonts w:eastAsia="Helvetica" w:cs="Helvetica"/>
              </w:rPr>
              <w:t xml:space="preserve"> call to unlock command</w:t>
            </w:r>
          </w:p>
          <w:p w14:paraId="4C77D302" w14:textId="77777777" w:rsidR="009F6E6B" w:rsidRPr="00067E85" w:rsidRDefault="009F6E6B" w:rsidP="003E7490">
            <w:pPr>
              <w:spacing w:after="120"/>
              <w:rPr>
                <w:rFonts w:eastAsia="Helvetica" w:cs="Helvetica"/>
              </w:rPr>
            </w:pPr>
            <w:r w:rsidRPr="00067E85">
              <w:rPr>
                <w:rFonts w:eastAsia="Helvetica" w:cs="Helvetica"/>
              </w:rPr>
              <w:t>0x7-0xff - reserved</w:t>
            </w:r>
          </w:p>
        </w:tc>
      </w:tr>
      <w:tr w:rsidR="009F6E6B" w:rsidRPr="00067E85" w14:paraId="22BF0B66" w14:textId="77777777" w:rsidTr="004F04CA">
        <w:tc>
          <w:tcPr>
            <w:tcW w:w="2342" w:type="dxa"/>
            <w:tcBorders>
              <w:top w:val="single" w:sz="4" w:space="0" w:color="auto"/>
              <w:left w:val="single" w:sz="4" w:space="0" w:color="auto"/>
              <w:bottom w:val="single" w:sz="4" w:space="0" w:color="auto"/>
              <w:right w:val="single" w:sz="4" w:space="0" w:color="auto"/>
            </w:tcBorders>
            <w:hideMark/>
          </w:tcPr>
          <w:p w14:paraId="5082E42F" w14:textId="77777777" w:rsidR="009F6E6B" w:rsidRPr="00067E85" w:rsidRDefault="009F6E6B" w:rsidP="003E7490">
            <w:pPr>
              <w:spacing w:after="120"/>
              <w:rPr>
                <w:rFonts w:eastAsia="Helvetica" w:cs="Helvetica"/>
              </w:rPr>
            </w:pPr>
            <w:r w:rsidRPr="00067E85">
              <w:rPr>
                <w:rFonts w:eastAsia="Helvetica" w:cs="Helvetica"/>
                <w:sz w:val="18"/>
              </w:rPr>
              <w:t>1</w:t>
            </w:r>
          </w:p>
        </w:tc>
        <w:tc>
          <w:tcPr>
            <w:tcW w:w="2341" w:type="dxa"/>
            <w:tcBorders>
              <w:top w:val="single" w:sz="4" w:space="0" w:color="auto"/>
              <w:left w:val="single" w:sz="4" w:space="0" w:color="auto"/>
              <w:bottom w:val="single" w:sz="4" w:space="0" w:color="auto"/>
              <w:right w:val="single" w:sz="4" w:space="0" w:color="auto"/>
            </w:tcBorders>
            <w:hideMark/>
          </w:tcPr>
          <w:p w14:paraId="4878B9BD" w14:textId="77777777" w:rsidR="009F6E6B" w:rsidRPr="00067E85" w:rsidRDefault="009F6E6B" w:rsidP="003E7490">
            <w:pPr>
              <w:spacing w:after="120"/>
              <w:rPr>
                <w:rFonts w:eastAsia="Helvetica" w:cs="Helvetica"/>
              </w:rPr>
            </w:pPr>
            <w:r w:rsidRPr="00067E85">
              <w:rPr>
                <w:rFonts w:eastAsia="Helvetica" w:cs="Helvetica"/>
                <w:sz w:val="18"/>
              </w:rPr>
              <w:t>8</w:t>
            </w:r>
          </w:p>
        </w:tc>
        <w:tc>
          <w:tcPr>
            <w:tcW w:w="4677" w:type="dxa"/>
            <w:tcBorders>
              <w:top w:val="single" w:sz="4" w:space="0" w:color="auto"/>
              <w:left w:val="single" w:sz="4" w:space="0" w:color="auto"/>
              <w:bottom w:val="single" w:sz="4" w:space="0" w:color="auto"/>
              <w:right w:val="single" w:sz="4" w:space="0" w:color="auto"/>
            </w:tcBorders>
            <w:hideMark/>
          </w:tcPr>
          <w:p w14:paraId="5A7A5941" w14:textId="77777777" w:rsidR="009F6E6B" w:rsidRPr="00067E85" w:rsidRDefault="009F6E6B" w:rsidP="003E7490">
            <w:pPr>
              <w:spacing w:after="120"/>
              <w:rPr>
                <w:rFonts w:eastAsia="Helvetica" w:cs="Helvetica"/>
              </w:rPr>
            </w:pPr>
            <w:r w:rsidRPr="00067E85">
              <w:rPr>
                <w:rFonts w:eastAsia="Helvetica" w:cs="Helvetica"/>
              </w:rPr>
              <w:t xml:space="preserve">PRM handler status value. This value is populated by the PRM </w:t>
            </w:r>
            <w:proofErr w:type="spellStart"/>
            <w:r w:rsidRPr="00067E85">
              <w:rPr>
                <w:rFonts w:eastAsia="Helvetica" w:cs="Helvetica"/>
              </w:rPr>
              <w:t>OperationRegion</w:t>
            </w:r>
            <w:proofErr w:type="spellEnd"/>
            <w:r w:rsidRPr="00067E85">
              <w:rPr>
                <w:rFonts w:eastAsia="Helvetica" w:cs="Helvetica"/>
              </w:rPr>
              <w:t xml:space="preserve"> handler only when command value 0. Otherwise, this field is invalid.</w:t>
            </w:r>
          </w:p>
        </w:tc>
      </w:tr>
      <w:tr w:rsidR="009F6E6B" w:rsidRPr="00067E85" w14:paraId="6DD213E1" w14:textId="77777777" w:rsidTr="004F04CA">
        <w:tc>
          <w:tcPr>
            <w:tcW w:w="2342" w:type="dxa"/>
            <w:tcBorders>
              <w:top w:val="single" w:sz="4" w:space="0" w:color="auto"/>
              <w:left w:val="single" w:sz="4" w:space="0" w:color="auto"/>
              <w:bottom w:val="single" w:sz="4" w:space="0" w:color="auto"/>
              <w:right w:val="single" w:sz="4" w:space="0" w:color="auto"/>
            </w:tcBorders>
            <w:hideMark/>
          </w:tcPr>
          <w:p w14:paraId="16251A67" w14:textId="77777777" w:rsidR="009F6E6B" w:rsidRPr="00067E85" w:rsidRDefault="009F6E6B" w:rsidP="003E7490">
            <w:pPr>
              <w:spacing w:after="120"/>
              <w:rPr>
                <w:rFonts w:eastAsia="Helvetica" w:cs="Helvetica"/>
              </w:rPr>
            </w:pPr>
            <w:r w:rsidRPr="00067E85">
              <w:rPr>
                <w:rFonts w:eastAsia="Helvetica" w:cs="Helvetica"/>
                <w:sz w:val="18"/>
              </w:rPr>
              <w:t>9</w:t>
            </w:r>
          </w:p>
        </w:tc>
        <w:tc>
          <w:tcPr>
            <w:tcW w:w="2341" w:type="dxa"/>
            <w:tcBorders>
              <w:top w:val="single" w:sz="4" w:space="0" w:color="auto"/>
              <w:left w:val="single" w:sz="4" w:space="0" w:color="auto"/>
              <w:bottom w:val="single" w:sz="4" w:space="0" w:color="auto"/>
              <w:right w:val="single" w:sz="4" w:space="0" w:color="auto"/>
            </w:tcBorders>
            <w:hideMark/>
          </w:tcPr>
          <w:p w14:paraId="2872ACCC" w14:textId="77777777" w:rsidR="009F6E6B" w:rsidRPr="00067E85" w:rsidRDefault="009F6E6B" w:rsidP="003E7490">
            <w:pPr>
              <w:spacing w:after="120"/>
              <w:rPr>
                <w:rFonts w:eastAsia="Helvetica" w:cs="Helvetica"/>
              </w:rPr>
            </w:pPr>
            <w:r w:rsidRPr="00067E85">
              <w:rPr>
                <w:rFonts w:eastAsia="Helvetica" w:cs="Helvetica"/>
              </w:rPr>
              <w:t>1</w:t>
            </w:r>
          </w:p>
        </w:tc>
        <w:tc>
          <w:tcPr>
            <w:tcW w:w="4677" w:type="dxa"/>
            <w:tcBorders>
              <w:top w:val="single" w:sz="4" w:space="0" w:color="auto"/>
              <w:left w:val="single" w:sz="4" w:space="0" w:color="auto"/>
              <w:bottom w:val="single" w:sz="4" w:space="0" w:color="auto"/>
              <w:right w:val="single" w:sz="4" w:space="0" w:color="auto"/>
            </w:tcBorders>
            <w:hideMark/>
          </w:tcPr>
          <w:p w14:paraId="525BDD9C" w14:textId="77777777" w:rsidR="009F6E6B" w:rsidRPr="00067E85" w:rsidRDefault="009F6E6B" w:rsidP="003E7490">
            <w:pPr>
              <w:spacing w:after="120"/>
              <w:rPr>
                <w:rFonts w:eastAsia="Helvetica" w:cs="Helvetica"/>
              </w:rPr>
            </w:pPr>
            <w:r w:rsidRPr="00067E85">
              <w:rPr>
                <w:rFonts w:eastAsia="Helvetica" w:cs="Helvetica"/>
              </w:rPr>
              <w:t>Command value. This value is populated by the caller. The supported command values are as follows:</w:t>
            </w:r>
          </w:p>
          <w:p w14:paraId="295178CC" w14:textId="77777777" w:rsidR="009F6E6B" w:rsidRPr="00067E85" w:rsidRDefault="009F6E6B" w:rsidP="003E7490">
            <w:pPr>
              <w:spacing w:after="120"/>
              <w:rPr>
                <w:rFonts w:eastAsia="Helvetica" w:cs="Helvetica"/>
              </w:rPr>
            </w:pPr>
            <w:r w:rsidRPr="00067E85">
              <w:rPr>
                <w:rFonts w:eastAsia="Helvetica" w:cs="Helvetica"/>
              </w:rPr>
              <w:t>0x0 – run the PRM service associated with the GUID parameter.</w:t>
            </w:r>
          </w:p>
          <w:p w14:paraId="3593FCC2" w14:textId="5FA64DC9" w:rsidR="009F6E6B" w:rsidRPr="00067E85" w:rsidRDefault="009F6E6B" w:rsidP="003E7490">
            <w:pPr>
              <w:spacing w:after="120"/>
              <w:rPr>
                <w:rFonts w:eastAsia="Helvetica" w:cs="Helvetica"/>
              </w:rPr>
            </w:pPr>
            <w:r w:rsidRPr="00067E85">
              <w:rPr>
                <w:rFonts w:eastAsia="Helvetica" w:cs="Helvetica"/>
              </w:rPr>
              <w:t xml:space="preserve">0x1 – start a sequence of PRM calls. When the sequence has been started for a GUID, the PRM module containing the GUID must not be updated </w:t>
            </w:r>
            <w:r w:rsidR="00491882" w:rsidRPr="00067E85">
              <w:rPr>
                <w:rFonts w:eastAsia="Helvetica" w:cs="Helvetica"/>
              </w:rPr>
              <w:t>until the</w:t>
            </w:r>
            <w:r w:rsidRPr="00067E85">
              <w:rPr>
                <w:rFonts w:eastAsia="Helvetica" w:cs="Helvetica"/>
              </w:rPr>
              <w:t xml:space="preserve"> terminate command for this GUID has been called. This command does not run the actual PRM service. It is a way to communicate the start of a sequence of PRM calls to the </w:t>
            </w:r>
            <w:proofErr w:type="spellStart"/>
            <w:r w:rsidRPr="00067E85">
              <w:rPr>
                <w:rFonts w:eastAsia="Helvetica" w:cs="Helvetica"/>
              </w:rPr>
              <w:t>OperationRegion</w:t>
            </w:r>
            <w:proofErr w:type="spellEnd"/>
            <w:r w:rsidRPr="00067E85">
              <w:rPr>
                <w:rFonts w:eastAsia="Helvetica" w:cs="Helvetica"/>
              </w:rPr>
              <w:t xml:space="preserve"> handler.</w:t>
            </w:r>
          </w:p>
          <w:p w14:paraId="09545F5E" w14:textId="77777777" w:rsidR="009F6E6B" w:rsidRPr="00067E85" w:rsidRDefault="009F6E6B" w:rsidP="003E7490">
            <w:pPr>
              <w:spacing w:after="120"/>
              <w:rPr>
                <w:rFonts w:eastAsia="Helvetica" w:cs="Helvetica"/>
              </w:rPr>
            </w:pPr>
            <w:r w:rsidRPr="00067E85">
              <w:rPr>
                <w:rFonts w:eastAsia="Helvetica" w:cs="Helvetica"/>
              </w:rPr>
              <w:t xml:space="preserve">0x2 – terminate a sequence of PRM calls. This command should be called after the start sequence has been called. This tells the PRM </w:t>
            </w:r>
            <w:proofErr w:type="spellStart"/>
            <w:r w:rsidRPr="00067E85">
              <w:rPr>
                <w:rFonts w:eastAsia="Helvetica" w:cs="Helvetica"/>
              </w:rPr>
              <w:t>OperationRegion</w:t>
            </w:r>
            <w:proofErr w:type="spellEnd"/>
            <w:r w:rsidRPr="00067E85">
              <w:rPr>
                <w:rFonts w:eastAsia="Helvetica" w:cs="Helvetica"/>
              </w:rPr>
              <w:t xml:space="preserve"> that the sequence of PRM calls has ended and that it is safe to update the PRM handlers. This command does not run the actual PRM service. It is a way to communicate the end of a sequence to the PRM </w:t>
            </w:r>
            <w:proofErr w:type="spellStart"/>
            <w:r w:rsidRPr="00067E85">
              <w:rPr>
                <w:rFonts w:eastAsia="Helvetica" w:cs="Helvetica"/>
              </w:rPr>
              <w:t>OperationRegion</w:t>
            </w:r>
            <w:proofErr w:type="spellEnd"/>
            <w:r w:rsidRPr="00067E85">
              <w:rPr>
                <w:rFonts w:eastAsia="Helvetica" w:cs="Helvetica"/>
              </w:rPr>
              <w:t xml:space="preserve"> handler.</w:t>
            </w:r>
          </w:p>
          <w:p w14:paraId="04DB582B" w14:textId="77777777" w:rsidR="009F6E6B" w:rsidRPr="00067E85" w:rsidRDefault="009F6E6B" w:rsidP="003E7490">
            <w:pPr>
              <w:spacing w:after="120"/>
              <w:rPr>
                <w:rFonts w:eastAsia="Helvetica" w:cs="Helvetica"/>
              </w:rPr>
            </w:pPr>
            <w:r w:rsidRPr="00067E85">
              <w:rPr>
                <w:rFonts w:eastAsia="Helvetica" w:cs="Helvetica"/>
              </w:rPr>
              <w:t>0x3-0xff - reserved</w:t>
            </w:r>
          </w:p>
        </w:tc>
      </w:tr>
      <w:tr w:rsidR="009F6E6B" w:rsidRPr="00067E85" w14:paraId="19320E9D" w14:textId="77777777" w:rsidTr="004F04CA">
        <w:tc>
          <w:tcPr>
            <w:tcW w:w="2342" w:type="dxa"/>
            <w:tcBorders>
              <w:top w:val="single" w:sz="4" w:space="0" w:color="auto"/>
              <w:left w:val="single" w:sz="4" w:space="0" w:color="auto"/>
              <w:bottom w:val="single" w:sz="4" w:space="0" w:color="auto"/>
              <w:right w:val="single" w:sz="4" w:space="0" w:color="auto"/>
            </w:tcBorders>
            <w:hideMark/>
          </w:tcPr>
          <w:p w14:paraId="2F5189AA" w14:textId="77777777" w:rsidR="009F6E6B" w:rsidRPr="00067E85" w:rsidRDefault="009F6E6B" w:rsidP="003E7490">
            <w:pPr>
              <w:spacing w:after="120"/>
              <w:rPr>
                <w:rFonts w:eastAsia="Helvetica" w:cs="Helvetica"/>
              </w:rPr>
            </w:pPr>
            <w:r w:rsidRPr="00067E85">
              <w:rPr>
                <w:rFonts w:eastAsia="Helvetica" w:cs="Helvetica"/>
              </w:rPr>
              <w:lastRenderedPageBreak/>
              <w:t>10</w:t>
            </w:r>
          </w:p>
        </w:tc>
        <w:tc>
          <w:tcPr>
            <w:tcW w:w="2341" w:type="dxa"/>
            <w:tcBorders>
              <w:top w:val="single" w:sz="4" w:space="0" w:color="auto"/>
              <w:left w:val="single" w:sz="4" w:space="0" w:color="auto"/>
              <w:bottom w:val="single" w:sz="4" w:space="0" w:color="auto"/>
              <w:right w:val="single" w:sz="4" w:space="0" w:color="auto"/>
            </w:tcBorders>
            <w:hideMark/>
          </w:tcPr>
          <w:p w14:paraId="661AFA06" w14:textId="77777777" w:rsidR="009F6E6B" w:rsidRPr="00067E85" w:rsidRDefault="009F6E6B" w:rsidP="003E7490">
            <w:pPr>
              <w:spacing w:after="120"/>
              <w:rPr>
                <w:rFonts w:eastAsia="Helvetica" w:cs="Helvetica"/>
              </w:rPr>
            </w:pPr>
            <w:r w:rsidRPr="00067E85">
              <w:rPr>
                <w:rFonts w:eastAsia="Helvetica" w:cs="Helvetica"/>
              </w:rPr>
              <w:t>16</w:t>
            </w:r>
          </w:p>
        </w:tc>
        <w:tc>
          <w:tcPr>
            <w:tcW w:w="4677" w:type="dxa"/>
            <w:tcBorders>
              <w:top w:val="single" w:sz="4" w:space="0" w:color="auto"/>
              <w:left w:val="single" w:sz="4" w:space="0" w:color="auto"/>
              <w:bottom w:val="single" w:sz="4" w:space="0" w:color="auto"/>
              <w:right w:val="single" w:sz="4" w:space="0" w:color="auto"/>
            </w:tcBorders>
            <w:hideMark/>
          </w:tcPr>
          <w:p w14:paraId="33F6AC05" w14:textId="77777777" w:rsidR="009F6E6B" w:rsidRPr="00067E85" w:rsidRDefault="009F6E6B" w:rsidP="003E7490">
            <w:pPr>
              <w:spacing w:after="120"/>
              <w:rPr>
                <w:rFonts w:eastAsia="Helvetica" w:cs="Helvetica"/>
              </w:rPr>
            </w:pPr>
            <w:r w:rsidRPr="00067E85">
              <w:rPr>
                <w:rFonts w:eastAsia="Helvetica" w:cs="Helvetica"/>
              </w:rPr>
              <w:t>_DSM GUID. This value is populated by the caller. This GUID must be present in the list of available handlers published by the PRMT table.</w:t>
            </w:r>
          </w:p>
        </w:tc>
      </w:tr>
    </w:tbl>
    <w:p w14:paraId="3AD62FF8" w14:textId="40BF4145" w:rsidR="00107402" w:rsidRDefault="009F6E6B" w:rsidP="009F6E6B">
      <w:pPr>
        <w:spacing w:before="120" w:after="120"/>
        <w:rPr>
          <w:rFonts w:asciiTheme="minorHAnsi" w:hAnsiTheme="minorHAnsi"/>
        </w:rPr>
      </w:pPr>
      <w:r w:rsidRPr="00067E85">
        <w:rPr>
          <w:rFonts w:asciiTheme="minorHAnsi" w:hAnsiTheme="minorHAnsi"/>
        </w:rPr>
        <w:t xml:space="preserve">The above byte fields can be manipulated using </w:t>
      </w:r>
      <w:proofErr w:type="spellStart"/>
      <w:r w:rsidRPr="00067E85">
        <w:rPr>
          <w:rFonts w:asciiTheme="minorHAnsi" w:hAnsiTheme="minorHAnsi"/>
        </w:rPr>
        <w:t>CreateByteField</w:t>
      </w:r>
      <w:proofErr w:type="spellEnd"/>
      <w:r w:rsidRPr="00067E85">
        <w:rPr>
          <w:rFonts w:asciiTheme="minorHAnsi" w:hAnsiTheme="minorHAnsi"/>
        </w:rPr>
        <w:t xml:space="preserve">, </w:t>
      </w:r>
      <w:proofErr w:type="spellStart"/>
      <w:r w:rsidRPr="00067E85">
        <w:rPr>
          <w:rFonts w:asciiTheme="minorHAnsi" w:hAnsiTheme="minorHAnsi"/>
        </w:rPr>
        <w:t>CreateQWordField</w:t>
      </w:r>
      <w:proofErr w:type="spellEnd"/>
      <w:r w:rsidRPr="00067E85">
        <w:rPr>
          <w:rFonts w:asciiTheme="minorHAnsi" w:hAnsiTheme="minorHAnsi"/>
        </w:rPr>
        <w:t xml:space="preserve">, and </w:t>
      </w:r>
      <w:proofErr w:type="spellStart"/>
      <w:r w:rsidRPr="00067E85">
        <w:rPr>
          <w:rFonts w:asciiTheme="minorHAnsi" w:hAnsiTheme="minorHAnsi"/>
        </w:rPr>
        <w:t>CreateField</w:t>
      </w:r>
      <w:proofErr w:type="spellEnd"/>
      <w:r w:rsidRPr="00067E85">
        <w:rPr>
          <w:rFonts w:asciiTheme="minorHAnsi" w:hAnsiTheme="minorHAnsi"/>
        </w:rPr>
        <w:t xml:space="preserve"> operators. By doing so, ASL can read and write values from this buffer using a single store operator. </w:t>
      </w:r>
    </w:p>
    <w:p w14:paraId="4BEB0929" w14:textId="2BB72B3D" w:rsidR="00107402" w:rsidRDefault="00107402" w:rsidP="009F6E6B">
      <w:pPr>
        <w:spacing w:before="120" w:after="120"/>
        <w:rPr>
          <w:rFonts w:asciiTheme="minorHAnsi" w:hAnsiTheme="minorHAnsi"/>
        </w:rPr>
      </w:pPr>
    </w:p>
    <w:p w14:paraId="2D028E2A" w14:textId="21D31545" w:rsidR="00107402" w:rsidRDefault="00107402" w:rsidP="003E0D02">
      <w:pPr>
        <w:pStyle w:val="Heading2"/>
      </w:pPr>
      <w:bookmarkStart w:id="1370" w:name="_Toc109825396"/>
      <w:r>
        <w:t>PRM Invocation Example</w:t>
      </w:r>
      <w:bookmarkEnd w:id="1370"/>
    </w:p>
    <w:p w14:paraId="30676BDC" w14:textId="45FB11EA" w:rsidR="009F6E6B" w:rsidRDefault="009F6E6B" w:rsidP="009F6E6B">
      <w:pPr>
        <w:spacing w:before="120" w:after="120"/>
        <w:rPr>
          <w:rFonts w:asciiTheme="minorHAnsi" w:hAnsiTheme="minorHAnsi"/>
        </w:rPr>
      </w:pPr>
      <w:r w:rsidRPr="00067E85">
        <w:rPr>
          <w:rFonts w:asciiTheme="minorHAnsi" w:hAnsiTheme="minorHAnsi"/>
        </w:rPr>
        <w:t>The following is an example of how data is written to the PRM data buffer:</w:t>
      </w:r>
    </w:p>
    <w:p w14:paraId="788574D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32DF802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Control method to Run PRM service</w:t>
      </w:r>
    </w:p>
    <w:p w14:paraId="4344D068"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Arg0 contains a buffer of a _DSM GUID</w:t>
      </w:r>
    </w:p>
    <w:p w14:paraId="41FBF70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7A3FB74E"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Method (RUNS, 1)</w:t>
      </w:r>
    </w:p>
    <w:p w14:paraId="79681249"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8926A8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Local0 is the PRM data buffer */</w:t>
      </w:r>
    </w:p>
    <w:p w14:paraId="140DF8E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buffer (</w:t>
      </w:r>
      <w:proofErr w:type="gramStart"/>
      <w:r w:rsidRPr="00067E85">
        <w:rPr>
          <w:rFonts w:ascii="Consolas" w:hAnsi="Consolas"/>
          <w:sz w:val="20"/>
        </w:rPr>
        <w:t>26){</w:t>
      </w:r>
      <w:proofErr w:type="gramEnd"/>
      <w:r w:rsidRPr="00067E85">
        <w:rPr>
          <w:rFonts w:ascii="Consolas" w:hAnsi="Consolas"/>
          <w:sz w:val="20"/>
        </w:rPr>
        <w:t>}</w:t>
      </w:r>
    </w:p>
    <w:p w14:paraId="7712049D" w14:textId="77777777" w:rsidR="009F6E6B" w:rsidRPr="00067E85" w:rsidRDefault="009F6E6B" w:rsidP="009F6E6B">
      <w:pPr>
        <w:spacing w:before="120" w:after="120"/>
        <w:rPr>
          <w:rFonts w:ascii="Consolas" w:hAnsi="Consolas"/>
          <w:sz w:val="20"/>
        </w:rPr>
      </w:pPr>
    </w:p>
    <w:p w14:paraId="0947E74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Create byte fields */</w:t>
      </w:r>
    </w:p>
    <w:p w14:paraId="2681874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0x0, PSTA)</w:t>
      </w:r>
    </w:p>
    <w:p w14:paraId="5230B1B9"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CreateQWordField</w:t>
      </w:r>
      <w:proofErr w:type="spellEnd"/>
      <w:r w:rsidRPr="00067E85">
        <w:rPr>
          <w:rFonts w:ascii="Consolas" w:hAnsi="Consolas"/>
          <w:sz w:val="20"/>
        </w:rPr>
        <w:t xml:space="preserve"> (Local0, 0x1, USTA)</w:t>
      </w:r>
    </w:p>
    <w:p w14:paraId="311EDFB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0x9, CMD)</w:t>
      </w:r>
    </w:p>
    <w:p w14:paraId="087A7E8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CreateField</w:t>
      </w:r>
      <w:proofErr w:type="spellEnd"/>
      <w:r w:rsidRPr="00067E85">
        <w:rPr>
          <w:rFonts w:ascii="Consolas" w:hAnsi="Consolas"/>
          <w:sz w:val="20"/>
        </w:rPr>
        <w:t xml:space="preserve"> (Local0, 0x50, 0x80, DATA)</w:t>
      </w:r>
    </w:p>
    <w:p w14:paraId="5E55AABB" w14:textId="77777777" w:rsidR="009F6E6B" w:rsidRPr="00067E85" w:rsidRDefault="009F6E6B" w:rsidP="009F6E6B">
      <w:pPr>
        <w:spacing w:before="120" w:after="120"/>
        <w:rPr>
          <w:rFonts w:ascii="Consolas" w:hAnsi="Consolas"/>
          <w:sz w:val="20"/>
        </w:rPr>
      </w:pPr>
    </w:p>
    <w:p w14:paraId="1783BB07"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Fill in the command and data fields of the data buffer */</w:t>
      </w:r>
    </w:p>
    <w:p w14:paraId="33AAAF05"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CMD = 0</w:t>
      </w:r>
    </w:p>
    <w:p w14:paraId="3609247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DATA = Arg0</w:t>
      </w:r>
    </w:p>
    <w:p w14:paraId="17C9A8C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E5D8EB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563834C7" w14:textId="2DA0BB1F" w:rsidR="009F6E6B" w:rsidRPr="00067E85" w:rsidRDefault="009F6E6B" w:rsidP="009F6E6B">
      <w:pPr>
        <w:spacing w:before="120" w:after="120"/>
        <w:rPr>
          <w:rFonts w:asciiTheme="minorHAnsi" w:hAnsiTheme="minorHAnsi"/>
          <w:szCs w:val="22"/>
        </w:rPr>
      </w:pPr>
      <w:proofErr w:type="gramStart"/>
      <w:r w:rsidRPr="00067E85">
        <w:rPr>
          <w:rFonts w:asciiTheme="minorHAnsi" w:hAnsiTheme="minorHAnsi"/>
        </w:rPr>
        <w:t>In order to</w:t>
      </w:r>
      <w:proofErr w:type="gramEnd"/>
      <w:r w:rsidRPr="00067E85">
        <w:rPr>
          <w:rFonts w:asciiTheme="minorHAnsi" w:hAnsiTheme="minorHAnsi"/>
        </w:rPr>
        <w:t xml:space="preserve"> invoke the PRM </w:t>
      </w:r>
      <w:proofErr w:type="spellStart"/>
      <w:r w:rsidRPr="00067E85">
        <w:rPr>
          <w:rFonts w:asciiTheme="minorHAnsi" w:hAnsiTheme="minorHAnsi"/>
        </w:rPr>
        <w:t>OperationRegion</w:t>
      </w:r>
      <w:proofErr w:type="spellEnd"/>
      <w:r w:rsidRPr="00067E85">
        <w:rPr>
          <w:rFonts w:asciiTheme="minorHAnsi" w:hAnsiTheme="minorHAnsi"/>
        </w:rPr>
        <w:t xml:space="preserve"> Handler, the contents of Local0 need to be written to a PRM </w:t>
      </w:r>
      <w:proofErr w:type="spellStart"/>
      <w:r w:rsidR="00491882" w:rsidRPr="00067E85">
        <w:rPr>
          <w:rFonts w:asciiTheme="minorHAnsi" w:hAnsiTheme="minorHAnsi"/>
        </w:rPr>
        <w:t>OperationRegion</w:t>
      </w:r>
      <w:proofErr w:type="spellEnd"/>
      <w:r w:rsidRPr="00067E85">
        <w:rPr>
          <w:rFonts w:asciiTheme="minorHAnsi" w:hAnsiTheme="minorHAnsi"/>
        </w:rPr>
        <w:t xml:space="preserve"> </w:t>
      </w:r>
      <w:proofErr w:type="spellStart"/>
      <w:r w:rsidRPr="00067E85">
        <w:rPr>
          <w:rFonts w:asciiTheme="minorHAnsi" w:hAnsiTheme="minorHAnsi"/>
        </w:rPr>
        <w:t>FieldUnit</w:t>
      </w:r>
      <w:proofErr w:type="spellEnd"/>
      <w:r w:rsidRPr="00067E85">
        <w:rPr>
          <w:rFonts w:asciiTheme="minorHAnsi" w:hAnsiTheme="minorHAnsi"/>
        </w:rPr>
        <w:t xml:space="preserve">. The result of the handler can be acquired by storing the contents of the field unit back to Local0. The following example defines a PRM </w:t>
      </w:r>
      <w:proofErr w:type="spellStart"/>
      <w:r w:rsidRPr="00067E85">
        <w:rPr>
          <w:rFonts w:asciiTheme="minorHAnsi" w:hAnsiTheme="minorHAnsi"/>
        </w:rPr>
        <w:t>OperationRegion</w:t>
      </w:r>
      <w:proofErr w:type="spellEnd"/>
      <w:r w:rsidRPr="00067E85">
        <w:rPr>
          <w:rFonts w:asciiTheme="minorHAnsi" w:hAnsiTheme="minorHAnsi"/>
        </w:rPr>
        <w:t xml:space="preserve"> and </w:t>
      </w:r>
      <w:proofErr w:type="spellStart"/>
      <w:r w:rsidRPr="00067E85">
        <w:rPr>
          <w:rFonts w:asciiTheme="minorHAnsi" w:hAnsiTheme="minorHAnsi"/>
        </w:rPr>
        <w:t>FieldUnit</w:t>
      </w:r>
      <w:proofErr w:type="spellEnd"/>
      <w:r w:rsidRPr="00067E85">
        <w:rPr>
          <w:rFonts w:asciiTheme="minorHAnsi" w:hAnsiTheme="minorHAnsi"/>
        </w:rPr>
        <w:t xml:space="preserve"> and a function that will tell the PRM </w:t>
      </w:r>
      <w:proofErr w:type="spellStart"/>
      <w:r w:rsidRPr="00067E85">
        <w:rPr>
          <w:rFonts w:asciiTheme="minorHAnsi" w:hAnsiTheme="minorHAnsi"/>
        </w:rPr>
        <w:t>OperationRegion</w:t>
      </w:r>
      <w:proofErr w:type="spellEnd"/>
      <w:r w:rsidRPr="00067E85">
        <w:rPr>
          <w:rFonts w:asciiTheme="minorHAnsi" w:hAnsiTheme="minorHAnsi"/>
        </w:rPr>
        <w:t xml:space="preserve"> Handler to run the PRM service described by Arg0. </w:t>
      </w:r>
    </w:p>
    <w:p w14:paraId="454DA8A2" w14:textId="77777777" w:rsidR="009F6E6B" w:rsidRPr="00067E85" w:rsidRDefault="009F6E6B" w:rsidP="009F6E6B">
      <w:pPr>
        <w:autoSpaceDE w:val="0"/>
        <w:autoSpaceDN w:val="0"/>
        <w:adjustRightInd w:val="0"/>
        <w:spacing w:before="120" w:after="120"/>
        <w:rPr>
          <w:rFonts w:ascii="Consolas" w:eastAsia="Consolas" w:hAnsi="Consolas" w:cs="Consolas"/>
          <w:sz w:val="20"/>
        </w:rPr>
      </w:pPr>
      <w:r w:rsidRPr="00067E85">
        <w:rPr>
          <w:rFonts w:ascii="Consolas" w:eastAsia="Consolas" w:hAnsi="Consolas" w:cs="Consolas"/>
          <w:sz w:val="20"/>
        </w:rPr>
        <w:t xml:space="preserve">    </w:t>
      </w:r>
      <w:proofErr w:type="spellStart"/>
      <w:r w:rsidRPr="00067E85">
        <w:rPr>
          <w:rFonts w:ascii="Consolas" w:eastAsia="Consolas" w:hAnsi="Consolas" w:cs="Consolas"/>
          <w:sz w:val="20"/>
        </w:rPr>
        <w:t>OperationRegion</w:t>
      </w:r>
      <w:proofErr w:type="spellEnd"/>
      <w:r w:rsidRPr="00067E85">
        <w:rPr>
          <w:rFonts w:ascii="Consolas" w:eastAsia="Consolas" w:hAnsi="Consolas" w:cs="Consolas"/>
          <w:sz w:val="20"/>
        </w:rPr>
        <w:t xml:space="preserve"> (PRMR, </w:t>
      </w:r>
      <w:proofErr w:type="spellStart"/>
      <w:r w:rsidRPr="00067E85">
        <w:rPr>
          <w:rFonts w:ascii="Consolas" w:eastAsia="Consolas" w:hAnsi="Consolas" w:cs="Consolas"/>
          <w:sz w:val="20"/>
        </w:rPr>
        <w:t>PlatformRtMechanism</w:t>
      </w:r>
      <w:proofErr w:type="spellEnd"/>
      <w:r w:rsidRPr="00067E85">
        <w:rPr>
          <w:rFonts w:ascii="Consolas" w:eastAsia="Consolas" w:hAnsi="Consolas" w:cs="Consolas"/>
          <w:sz w:val="20"/>
        </w:rPr>
        <w:t>, 0x0, 0x1)</w:t>
      </w:r>
    </w:p>
    <w:p w14:paraId="4F4B2FBC" w14:textId="77777777" w:rsidR="009F6E6B" w:rsidRPr="00067E85" w:rsidRDefault="009F6E6B" w:rsidP="009F6E6B">
      <w:pPr>
        <w:autoSpaceDE w:val="0"/>
        <w:autoSpaceDN w:val="0"/>
        <w:adjustRightInd w:val="0"/>
        <w:spacing w:before="120" w:after="120"/>
        <w:rPr>
          <w:rFonts w:ascii="Consolas" w:eastAsia="Consolas" w:hAnsi="Consolas" w:cs="Consolas"/>
          <w:sz w:val="20"/>
        </w:rPr>
      </w:pPr>
      <w:r w:rsidRPr="00067E85">
        <w:rPr>
          <w:rFonts w:ascii="Consolas" w:eastAsia="Consolas" w:hAnsi="Consolas" w:cs="Consolas"/>
          <w:sz w:val="20"/>
        </w:rPr>
        <w:t xml:space="preserve">    Field (PRMR, </w:t>
      </w:r>
      <w:proofErr w:type="spellStart"/>
      <w:r w:rsidRPr="00067E85">
        <w:rPr>
          <w:rFonts w:ascii="Consolas" w:eastAsia="Consolas" w:hAnsi="Consolas" w:cs="Consolas"/>
          <w:sz w:val="20"/>
        </w:rPr>
        <w:t>BufferAcc</w:t>
      </w:r>
      <w:proofErr w:type="spellEnd"/>
      <w:r w:rsidRPr="00067E85">
        <w:rPr>
          <w:rFonts w:ascii="Consolas" w:eastAsia="Consolas" w:hAnsi="Consolas" w:cs="Consolas"/>
          <w:sz w:val="20"/>
        </w:rPr>
        <w:t xml:space="preserve">, </w:t>
      </w:r>
      <w:proofErr w:type="spellStart"/>
      <w:r w:rsidRPr="00067E85">
        <w:rPr>
          <w:rFonts w:ascii="Consolas" w:eastAsia="Consolas" w:hAnsi="Consolas" w:cs="Consolas"/>
          <w:sz w:val="20"/>
        </w:rPr>
        <w:t>NoLock</w:t>
      </w:r>
      <w:proofErr w:type="spellEnd"/>
      <w:r w:rsidRPr="00067E85">
        <w:rPr>
          <w:rFonts w:ascii="Consolas" w:eastAsia="Consolas" w:hAnsi="Consolas" w:cs="Consolas"/>
          <w:sz w:val="20"/>
        </w:rPr>
        <w:t>, Preserve)</w:t>
      </w:r>
    </w:p>
    <w:p w14:paraId="127313D2" w14:textId="77777777" w:rsidR="009F6E6B" w:rsidRPr="00067E85" w:rsidRDefault="009F6E6B" w:rsidP="009F6E6B">
      <w:pPr>
        <w:autoSpaceDE w:val="0"/>
        <w:autoSpaceDN w:val="0"/>
        <w:adjustRightInd w:val="0"/>
        <w:spacing w:before="120" w:after="120"/>
        <w:rPr>
          <w:rFonts w:ascii="Consolas" w:eastAsia="Consolas" w:hAnsi="Consolas" w:cs="Consolas"/>
          <w:sz w:val="20"/>
        </w:rPr>
      </w:pPr>
      <w:r w:rsidRPr="00067E85">
        <w:rPr>
          <w:rFonts w:ascii="Consolas" w:eastAsia="Consolas" w:hAnsi="Consolas" w:cs="Consolas"/>
          <w:sz w:val="20"/>
        </w:rPr>
        <w:t xml:space="preserve">    {</w:t>
      </w:r>
    </w:p>
    <w:p w14:paraId="63CC0E91" w14:textId="77777777" w:rsidR="009F6E6B" w:rsidRPr="00067E85" w:rsidRDefault="009F6E6B" w:rsidP="009F6E6B">
      <w:pPr>
        <w:autoSpaceDE w:val="0"/>
        <w:autoSpaceDN w:val="0"/>
        <w:adjustRightInd w:val="0"/>
        <w:spacing w:before="120" w:after="120"/>
        <w:rPr>
          <w:rFonts w:ascii="Consolas" w:eastAsia="Consolas" w:hAnsi="Consolas" w:cs="Consolas"/>
          <w:sz w:val="20"/>
        </w:rPr>
      </w:pPr>
      <w:r w:rsidRPr="00067E85">
        <w:rPr>
          <w:rFonts w:ascii="Consolas" w:eastAsia="Consolas" w:hAnsi="Consolas" w:cs="Consolas"/>
          <w:sz w:val="20"/>
        </w:rPr>
        <w:t xml:space="preserve">        PRMF, 8</w:t>
      </w:r>
    </w:p>
    <w:p w14:paraId="2657C21E" w14:textId="77777777" w:rsidR="009F6E6B" w:rsidRPr="00067E85" w:rsidRDefault="009F6E6B" w:rsidP="009F6E6B">
      <w:pPr>
        <w:spacing w:before="120" w:after="120"/>
        <w:rPr>
          <w:rFonts w:ascii="Consolas" w:eastAsiaTheme="minorHAnsi" w:hAnsi="Consolas" w:cstheme="minorBidi"/>
          <w:sz w:val="20"/>
        </w:rPr>
      </w:pPr>
      <w:r w:rsidRPr="00067E85">
        <w:rPr>
          <w:rFonts w:ascii="Consolas" w:eastAsia="Consolas" w:hAnsi="Consolas" w:cs="Consolas"/>
          <w:sz w:val="20"/>
        </w:rPr>
        <w:lastRenderedPageBreak/>
        <w:t xml:space="preserve">    }</w:t>
      </w:r>
    </w:p>
    <w:p w14:paraId="0FBED2E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6AD2E1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Control method to invoke PRM </w:t>
      </w:r>
      <w:proofErr w:type="spellStart"/>
      <w:r w:rsidRPr="00067E85">
        <w:rPr>
          <w:rFonts w:ascii="Consolas" w:hAnsi="Consolas"/>
          <w:sz w:val="20"/>
        </w:rPr>
        <w:t>OperationRegion</w:t>
      </w:r>
      <w:proofErr w:type="spellEnd"/>
      <w:r w:rsidRPr="00067E85">
        <w:rPr>
          <w:rFonts w:ascii="Consolas" w:hAnsi="Consolas"/>
          <w:sz w:val="20"/>
        </w:rPr>
        <w:t xml:space="preserve"> handler</w:t>
      </w:r>
    </w:p>
    <w:p w14:paraId="5CCD600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Arg0 contains a buffer representing a _DSM GUID</w:t>
      </w:r>
    </w:p>
    <w:p w14:paraId="4DEAA1B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3D4A14B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Method (RUNS, 1)</w:t>
      </w:r>
    </w:p>
    <w:p w14:paraId="5E0A5FC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4F09AD0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Local0 is the PRM data buffer */</w:t>
      </w:r>
    </w:p>
    <w:p w14:paraId="413F23C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buffer (</w:t>
      </w:r>
      <w:proofErr w:type="gramStart"/>
      <w:r w:rsidRPr="00067E85">
        <w:rPr>
          <w:rFonts w:ascii="Consolas" w:hAnsi="Consolas"/>
          <w:sz w:val="20"/>
        </w:rPr>
        <w:t>26){</w:t>
      </w:r>
      <w:proofErr w:type="gramEnd"/>
      <w:r w:rsidRPr="00067E85">
        <w:rPr>
          <w:rFonts w:ascii="Consolas" w:hAnsi="Consolas"/>
          <w:sz w:val="20"/>
        </w:rPr>
        <w:t>}</w:t>
      </w:r>
    </w:p>
    <w:p w14:paraId="2E4B90E2" w14:textId="77777777" w:rsidR="009F6E6B" w:rsidRPr="00067E85" w:rsidRDefault="009F6E6B" w:rsidP="009F6E6B">
      <w:pPr>
        <w:spacing w:before="120" w:after="120"/>
        <w:rPr>
          <w:rFonts w:ascii="Consolas" w:hAnsi="Consolas"/>
          <w:sz w:val="20"/>
        </w:rPr>
      </w:pPr>
    </w:p>
    <w:p w14:paraId="24020BE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Create byte fields over the buffer */</w:t>
      </w:r>
    </w:p>
    <w:p w14:paraId="7D8FD35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0x0, PSTA)</w:t>
      </w:r>
    </w:p>
    <w:p w14:paraId="11ACA24E"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CreateQWordField</w:t>
      </w:r>
      <w:proofErr w:type="spellEnd"/>
      <w:r w:rsidRPr="00067E85">
        <w:rPr>
          <w:rFonts w:ascii="Consolas" w:hAnsi="Consolas"/>
          <w:sz w:val="20"/>
        </w:rPr>
        <w:t xml:space="preserve"> (Local0, 0x1, USTA)</w:t>
      </w:r>
    </w:p>
    <w:p w14:paraId="26DB4635"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0x9, CMD)</w:t>
      </w:r>
    </w:p>
    <w:p w14:paraId="452117C0"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CreateField</w:t>
      </w:r>
      <w:proofErr w:type="spellEnd"/>
      <w:r w:rsidRPr="00067E85">
        <w:rPr>
          <w:rFonts w:ascii="Consolas" w:hAnsi="Consolas"/>
          <w:sz w:val="20"/>
        </w:rPr>
        <w:t xml:space="preserve"> (Local0, 0x50, 0x80, GUID)</w:t>
      </w:r>
    </w:p>
    <w:p w14:paraId="2198F8F1" w14:textId="77777777" w:rsidR="009F6E6B" w:rsidRPr="00067E85" w:rsidRDefault="009F6E6B" w:rsidP="009F6E6B">
      <w:pPr>
        <w:spacing w:before="120" w:after="120"/>
        <w:rPr>
          <w:rFonts w:ascii="Consolas" w:hAnsi="Consolas"/>
          <w:sz w:val="20"/>
        </w:rPr>
      </w:pPr>
    </w:p>
    <w:p w14:paraId="04930760"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Fill in the command and data fields of the data buffer */</w:t>
      </w:r>
    </w:p>
    <w:p w14:paraId="178EAED7"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CMD = 0 // run command</w:t>
      </w:r>
    </w:p>
    <w:p w14:paraId="57D6341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GUID = Arg0</w:t>
      </w:r>
    </w:p>
    <w:p w14:paraId="4F9922D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40DB16D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Invoke PRM </w:t>
      </w:r>
      <w:proofErr w:type="spellStart"/>
      <w:r w:rsidRPr="00067E85">
        <w:rPr>
          <w:rFonts w:ascii="Consolas" w:hAnsi="Consolas"/>
          <w:sz w:val="20"/>
        </w:rPr>
        <w:t>OperationRegion</w:t>
      </w:r>
      <w:proofErr w:type="spellEnd"/>
      <w:r w:rsidRPr="00067E85">
        <w:rPr>
          <w:rFonts w:ascii="Consolas" w:hAnsi="Consolas"/>
          <w:sz w:val="20"/>
        </w:rPr>
        <w:t xml:space="preserve"> Handler and store the result into Local0 */</w:t>
      </w:r>
    </w:p>
    <w:p w14:paraId="3008AD98"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(PRMF = Local0)</w:t>
      </w:r>
    </w:p>
    <w:p w14:paraId="57F8787C" w14:textId="77777777" w:rsidR="009F6E6B" w:rsidRPr="00067E85" w:rsidRDefault="009F6E6B" w:rsidP="009F6E6B">
      <w:pPr>
        <w:spacing w:before="120" w:after="120"/>
        <w:rPr>
          <w:rFonts w:ascii="Consolas" w:hAnsi="Consolas"/>
          <w:sz w:val="20"/>
        </w:rPr>
      </w:pPr>
    </w:p>
    <w:p w14:paraId="723305D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PSTA and USTA now contains the status returned by running the handler */</w:t>
      </w:r>
    </w:p>
    <w:p w14:paraId="2A73C5F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If </w:t>
      </w:r>
      <w:proofErr w:type="gramStart"/>
      <w:r w:rsidRPr="00067E85">
        <w:rPr>
          <w:rFonts w:ascii="Consolas" w:hAnsi="Consolas"/>
          <w:sz w:val="20"/>
        </w:rPr>
        <w:t>(!PSTA</w:t>
      </w:r>
      <w:proofErr w:type="gramEnd"/>
      <w:r w:rsidRPr="00067E85">
        <w:rPr>
          <w:rFonts w:ascii="Consolas" w:hAnsi="Consolas"/>
          <w:sz w:val="20"/>
        </w:rPr>
        <w:t>)</w:t>
      </w:r>
    </w:p>
    <w:p w14:paraId="367DC1A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117A533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do error handling here */</w:t>
      </w:r>
    </w:p>
    <w:p w14:paraId="1CD67BD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6B5A6077"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If </w:t>
      </w:r>
      <w:proofErr w:type="gramStart"/>
      <w:r w:rsidRPr="00067E85">
        <w:rPr>
          <w:rFonts w:ascii="Consolas" w:hAnsi="Consolas"/>
          <w:sz w:val="20"/>
        </w:rPr>
        <w:t>(!USTA</w:t>
      </w:r>
      <w:proofErr w:type="gramEnd"/>
      <w:r w:rsidRPr="00067E85">
        <w:rPr>
          <w:rFonts w:ascii="Consolas" w:hAnsi="Consolas"/>
          <w:sz w:val="20"/>
        </w:rPr>
        <w:t>)</w:t>
      </w:r>
    </w:p>
    <w:p w14:paraId="0533A24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8E4562E"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Optionally handle status returned by the PRM service */</w:t>
      </w:r>
    </w:p>
    <w:p w14:paraId="5ACAEFE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3661B4C0"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5D60090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48486016" w14:textId="77777777" w:rsidR="009F6E6B" w:rsidRPr="00067E85" w:rsidRDefault="009F6E6B" w:rsidP="009F6E6B">
      <w:pPr>
        <w:spacing w:before="120" w:after="120"/>
        <w:rPr>
          <w:rFonts w:ascii="Consolas" w:hAnsi="Consolas"/>
          <w:sz w:val="20"/>
        </w:rPr>
      </w:pPr>
    </w:p>
    <w:p w14:paraId="1B9B0B7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Return status */</w:t>
      </w:r>
    </w:p>
    <w:p w14:paraId="2613245A" w14:textId="77777777" w:rsidR="009F6E6B" w:rsidRPr="00067E85" w:rsidRDefault="009F6E6B" w:rsidP="009F6E6B">
      <w:pPr>
        <w:spacing w:before="120" w:after="120"/>
        <w:rPr>
          <w:rFonts w:ascii="Consolas" w:hAnsi="Consolas"/>
          <w:sz w:val="20"/>
        </w:rPr>
      </w:pPr>
      <w:r w:rsidRPr="00067E85">
        <w:rPr>
          <w:rFonts w:ascii="Consolas" w:hAnsi="Consolas"/>
          <w:sz w:val="20"/>
        </w:rPr>
        <w:lastRenderedPageBreak/>
        <w:t xml:space="preserve">        Return (PSTA)</w:t>
      </w:r>
    </w:p>
    <w:p w14:paraId="476667E9" w14:textId="77777777" w:rsidR="009F6E6B" w:rsidRPr="00067E85" w:rsidRDefault="009F6E6B" w:rsidP="009F6E6B">
      <w:pPr>
        <w:spacing w:before="120" w:after="120"/>
        <w:rPr>
          <w:rFonts w:asciiTheme="minorHAnsi" w:hAnsiTheme="minorHAnsi"/>
          <w:szCs w:val="22"/>
        </w:rPr>
      </w:pPr>
      <w:r w:rsidRPr="00067E85">
        <w:rPr>
          <w:rFonts w:ascii="Consolas" w:hAnsi="Consolas"/>
          <w:sz w:val="20"/>
        </w:rPr>
        <w:t xml:space="preserve">    }</w:t>
      </w:r>
    </w:p>
    <w:p w14:paraId="3D28E1D6" w14:textId="77777777" w:rsidR="006E1B44" w:rsidRDefault="006E1B44" w:rsidP="009F6E6B">
      <w:pPr>
        <w:spacing w:before="120" w:after="120"/>
        <w:rPr>
          <w:rFonts w:asciiTheme="minorHAnsi" w:hAnsiTheme="minorHAnsi"/>
        </w:rPr>
      </w:pPr>
    </w:p>
    <w:p w14:paraId="36DE45AA" w14:textId="626DAA3D" w:rsidR="006E1B44" w:rsidRDefault="00F705B0" w:rsidP="006E1B44">
      <w:pPr>
        <w:pStyle w:val="Heading3"/>
      </w:pPr>
      <w:bookmarkStart w:id="1371" w:name="_Ref50892561"/>
      <w:bookmarkStart w:id="1372" w:name="_Toc109825397"/>
      <w:r>
        <w:t>Example ASL Code for Locking Updates</w:t>
      </w:r>
      <w:bookmarkEnd w:id="1371"/>
      <w:bookmarkEnd w:id="1372"/>
    </w:p>
    <w:p w14:paraId="3EAD3FF8" w14:textId="646CA40C" w:rsidR="009F6E6B" w:rsidRPr="00067E85" w:rsidRDefault="009F6E6B" w:rsidP="009F6E6B">
      <w:pPr>
        <w:spacing w:before="120" w:after="120"/>
        <w:rPr>
          <w:rFonts w:asciiTheme="minorHAnsi" w:hAnsiTheme="minorHAnsi"/>
        </w:rPr>
      </w:pPr>
      <w:r w:rsidRPr="00067E85">
        <w:rPr>
          <w:rFonts w:asciiTheme="minorHAnsi" w:hAnsiTheme="minorHAnsi"/>
        </w:rPr>
        <w:t xml:space="preserve">The following is an example that will lock the PRM transaction using the </w:t>
      </w:r>
      <w:proofErr w:type="spellStart"/>
      <w:proofErr w:type="gramStart"/>
      <w:r w:rsidRPr="00067E85">
        <w:rPr>
          <w:rFonts w:asciiTheme="minorHAnsi" w:hAnsiTheme="minorHAnsi"/>
        </w:rPr>
        <w:t>OperationRegion</w:t>
      </w:r>
      <w:proofErr w:type="spellEnd"/>
      <w:proofErr w:type="gramEnd"/>
      <w:r w:rsidRPr="00067E85">
        <w:rPr>
          <w:rFonts w:asciiTheme="minorHAnsi" w:hAnsiTheme="minorHAnsi"/>
        </w:rPr>
        <w:t xml:space="preserve"> and Field defined in the previous example:</w:t>
      </w:r>
    </w:p>
    <w:p w14:paraId="177BDD45"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05E4612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Control method to lock a PRM transaction</w:t>
      </w:r>
    </w:p>
    <w:p w14:paraId="2570F5A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Arg0 contains a buffer representing a _DSM GUID</w:t>
      </w:r>
    </w:p>
    <w:p w14:paraId="798C0C1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0CB97A39"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Method (LOCK, 1)</w:t>
      </w:r>
    </w:p>
    <w:p w14:paraId="42928D7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0B4AB168"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Local0 is the PRM data buffer */</w:t>
      </w:r>
    </w:p>
    <w:p w14:paraId="4B8490B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buffer (</w:t>
      </w:r>
      <w:proofErr w:type="gramStart"/>
      <w:r w:rsidRPr="00067E85">
        <w:rPr>
          <w:rFonts w:ascii="Consolas" w:hAnsi="Consolas"/>
          <w:sz w:val="20"/>
        </w:rPr>
        <w:t>26){</w:t>
      </w:r>
      <w:proofErr w:type="gramEnd"/>
      <w:r w:rsidRPr="00067E85">
        <w:rPr>
          <w:rFonts w:ascii="Consolas" w:hAnsi="Consolas"/>
          <w:sz w:val="20"/>
        </w:rPr>
        <w:t>}</w:t>
      </w:r>
    </w:p>
    <w:p w14:paraId="37B07D38" w14:textId="77777777" w:rsidR="009F6E6B" w:rsidRPr="00067E85" w:rsidRDefault="009F6E6B" w:rsidP="009F6E6B">
      <w:pPr>
        <w:spacing w:before="120" w:after="120"/>
        <w:rPr>
          <w:rFonts w:ascii="Consolas" w:hAnsi="Consolas"/>
          <w:sz w:val="20"/>
        </w:rPr>
      </w:pPr>
    </w:p>
    <w:p w14:paraId="08C0A4C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Create byte fields over the buffer */</w:t>
      </w:r>
    </w:p>
    <w:p w14:paraId="617E8BE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0x0, STAT)</w:t>
      </w:r>
    </w:p>
    <w:p w14:paraId="4EC9474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0x9, CMD)</w:t>
      </w:r>
    </w:p>
    <w:p w14:paraId="1AC03108"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CreateField</w:t>
      </w:r>
      <w:proofErr w:type="spellEnd"/>
      <w:r w:rsidRPr="00067E85">
        <w:rPr>
          <w:rFonts w:ascii="Consolas" w:hAnsi="Consolas"/>
          <w:sz w:val="20"/>
        </w:rPr>
        <w:t xml:space="preserve"> (Local0, 0x50, 0x80, GUID)</w:t>
      </w:r>
    </w:p>
    <w:p w14:paraId="5A25C94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CMD = 1 // Lock command</w:t>
      </w:r>
    </w:p>
    <w:p w14:paraId="76A6E28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GUID = Arg0</w:t>
      </w:r>
    </w:p>
    <w:p w14:paraId="7B4C86E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(PRMF = Local0)</w:t>
      </w:r>
    </w:p>
    <w:p w14:paraId="41DFC7CC" w14:textId="77777777" w:rsidR="009F6E6B" w:rsidRPr="00067E85" w:rsidRDefault="009F6E6B" w:rsidP="009F6E6B">
      <w:pPr>
        <w:spacing w:before="120" w:after="120"/>
        <w:rPr>
          <w:rFonts w:ascii="Consolas" w:hAnsi="Consolas"/>
          <w:sz w:val="20"/>
        </w:rPr>
      </w:pPr>
    </w:p>
    <w:p w14:paraId="4100B76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Note STAT contains the return status */</w:t>
      </w:r>
    </w:p>
    <w:p w14:paraId="5388992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Return (STAT)</w:t>
      </w:r>
    </w:p>
    <w:p w14:paraId="3A69140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6C31878F" w14:textId="1B1BC25E" w:rsidR="009F6E6B" w:rsidRDefault="009F6E6B" w:rsidP="009F6E6B">
      <w:pPr>
        <w:spacing w:before="120" w:after="120"/>
        <w:rPr>
          <w:rFonts w:asciiTheme="minorHAnsi" w:hAnsiTheme="minorHAnsi"/>
          <w:szCs w:val="22"/>
        </w:rPr>
      </w:pPr>
    </w:p>
    <w:p w14:paraId="12FC4A39" w14:textId="093EED67" w:rsidR="00F705B0" w:rsidRPr="00067E85" w:rsidRDefault="00F705B0" w:rsidP="00F705B0">
      <w:pPr>
        <w:pStyle w:val="Heading3"/>
      </w:pPr>
      <w:bookmarkStart w:id="1373" w:name="_Ref50892615"/>
      <w:bookmarkStart w:id="1374" w:name="_Toc109825398"/>
      <w:r>
        <w:t>Example ASL Code for Unlocking Updates</w:t>
      </w:r>
      <w:bookmarkEnd w:id="1373"/>
      <w:bookmarkEnd w:id="1374"/>
    </w:p>
    <w:p w14:paraId="432A7C4C" w14:textId="77777777" w:rsidR="009F6E6B" w:rsidRPr="00067E85" w:rsidRDefault="009F6E6B" w:rsidP="009F6E6B">
      <w:pPr>
        <w:spacing w:before="120" w:after="120"/>
        <w:rPr>
          <w:rFonts w:asciiTheme="minorHAnsi" w:hAnsiTheme="minorHAnsi"/>
        </w:rPr>
      </w:pPr>
      <w:r w:rsidRPr="00067E85">
        <w:rPr>
          <w:rFonts w:asciiTheme="minorHAnsi" w:hAnsiTheme="minorHAnsi"/>
        </w:rPr>
        <w:t xml:space="preserve">The following is an example that will unlock the PRM transaction using the same </w:t>
      </w:r>
      <w:proofErr w:type="spellStart"/>
      <w:r w:rsidRPr="00067E85">
        <w:rPr>
          <w:rFonts w:asciiTheme="minorHAnsi" w:hAnsiTheme="minorHAnsi"/>
        </w:rPr>
        <w:t>OperationRegion</w:t>
      </w:r>
      <w:proofErr w:type="spellEnd"/>
      <w:r w:rsidRPr="00067E85">
        <w:rPr>
          <w:rFonts w:asciiTheme="minorHAnsi" w:hAnsiTheme="minorHAnsi"/>
        </w:rPr>
        <w:t xml:space="preserve"> and Field definitions:</w:t>
      </w:r>
    </w:p>
    <w:p w14:paraId="4FEF597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C48B6C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Control method to unlock a PRM transaction</w:t>
      </w:r>
    </w:p>
    <w:p w14:paraId="7C98A3C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Arg0 contains a buffer representing a _DSM GUID</w:t>
      </w:r>
    </w:p>
    <w:p w14:paraId="06CF8E3E"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639093B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Method (ULCK, 1)</w:t>
      </w:r>
    </w:p>
    <w:p w14:paraId="3C7F163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7283194F" w14:textId="77777777" w:rsidR="009F6E6B" w:rsidRPr="00067E85" w:rsidRDefault="009F6E6B" w:rsidP="009F6E6B">
      <w:pPr>
        <w:spacing w:before="120" w:after="120"/>
        <w:rPr>
          <w:rFonts w:ascii="Consolas" w:hAnsi="Consolas"/>
          <w:sz w:val="20"/>
        </w:rPr>
      </w:pPr>
      <w:r w:rsidRPr="00067E85">
        <w:rPr>
          <w:rFonts w:ascii="Consolas" w:hAnsi="Consolas"/>
          <w:sz w:val="20"/>
        </w:rPr>
        <w:lastRenderedPageBreak/>
        <w:t xml:space="preserve">        /* Local0 is the PRM data buffer */</w:t>
      </w:r>
    </w:p>
    <w:p w14:paraId="2A6EDEC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buffer (</w:t>
      </w:r>
      <w:proofErr w:type="gramStart"/>
      <w:r w:rsidRPr="00067E85">
        <w:rPr>
          <w:rFonts w:ascii="Consolas" w:hAnsi="Consolas"/>
          <w:sz w:val="20"/>
        </w:rPr>
        <w:t>26){</w:t>
      </w:r>
      <w:proofErr w:type="gramEnd"/>
      <w:r w:rsidRPr="00067E85">
        <w:rPr>
          <w:rFonts w:ascii="Consolas" w:hAnsi="Consolas"/>
          <w:sz w:val="20"/>
        </w:rPr>
        <w:t>}</w:t>
      </w:r>
    </w:p>
    <w:p w14:paraId="7A65C538" w14:textId="77777777" w:rsidR="009F6E6B" w:rsidRPr="00067E85" w:rsidRDefault="009F6E6B" w:rsidP="009F6E6B">
      <w:pPr>
        <w:spacing w:before="120" w:after="120"/>
        <w:rPr>
          <w:rFonts w:ascii="Consolas" w:hAnsi="Consolas"/>
          <w:sz w:val="20"/>
        </w:rPr>
      </w:pPr>
    </w:p>
    <w:p w14:paraId="2D4BED6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Create byte fields over the buffer */</w:t>
      </w:r>
    </w:p>
    <w:p w14:paraId="54DE7BC7"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0x0, STAT)</w:t>
      </w:r>
    </w:p>
    <w:p w14:paraId="763F5D7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0x9, CMD)</w:t>
      </w:r>
    </w:p>
    <w:p w14:paraId="77F1150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CreateField</w:t>
      </w:r>
      <w:proofErr w:type="spellEnd"/>
      <w:r w:rsidRPr="00067E85">
        <w:rPr>
          <w:rFonts w:ascii="Consolas" w:hAnsi="Consolas"/>
          <w:sz w:val="20"/>
        </w:rPr>
        <w:t xml:space="preserve"> (Local0, 0x50, 0x80, GUID)</w:t>
      </w:r>
    </w:p>
    <w:p w14:paraId="76C00740"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CMD = 2 // Unlock command</w:t>
      </w:r>
    </w:p>
    <w:p w14:paraId="3FE3297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GUID = Arg0</w:t>
      </w:r>
    </w:p>
    <w:p w14:paraId="08BBC1B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(PRMF = Local0)</w:t>
      </w:r>
    </w:p>
    <w:p w14:paraId="2603FF8C" w14:textId="77777777" w:rsidR="009F6E6B" w:rsidRPr="00067E85" w:rsidRDefault="009F6E6B" w:rsidP="009F6E6B">
      <w:pPr>
        <w:spacing w:before="120" w:after="120"/>
        <w:rPr>
          <w:rFonts w:ascii="Consolas" w:hAnsi="Consolas"/>
          <w:sz w:val="20"/>
        </w:rPr>
      </w:pPr>
    </w:p>
    <w:p w14:paraId="026F64D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Note STAT contains the return status */</w:t>
      </w:r>
    </w:p>
    <w:p w14:paraId="067B804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Return (STAT)</w:t>
      </w:r>
    </w:p>
    <w:p w14:paraId="4AF572F9" w14:textId="77777777" w:rsidR="009F6E6B" w:rsidRPr="00067E85" w:rsidRDefault="009F6E6B" w:rsidP="009F6E6B">
      <w:r w:rsidRPr="00067E85">
        <w:rPr>
          <w:rFonts w:ascii="Consolas" w:hAnsi="Consolas"/>
          <w:sz w:val="20"/>
        </w:rPr>
        <w:t xml:space="preserve">    }</w:t>
      </w:r>
    </w:p>
    <w:p w14:paraId="45488DFE" w14:textId="77777777" w:rsidR="009F6E6B" w:rsidRDefault="009F6E6B" w:rsidP="009F6E6B"/>
    <w:p w14:paraId="2422B7D1" w14:textId="62F29FF2" w:rsidR="00DF5EE5" w:rsidRDefault="00DF5EE5" w:rsidP="006E6200">
      <w:pPr>
        <w:pStyle w:val="BodyText"/>
      </w:pPr>
    </w:p>
    <w:p w14:paraId="10EEEAA6" w14:textId="745FDDAD" w:rsidR="00DF5EE5" w:rsidRDefault="002D1C9C" w:rsidP="002D1C9C">
      <w:pPr>
        <w:pStyle w:val="Heading1"/>
      </w:pPr>
      <w:bookmarkStart w:id="1375" w:name="_Toc109825399"/>
      <w:bookmarkEnd w:id="1364"/>
      <w:r>
        <w:lastRenderedPageBreak/>
        <w:t xml:space="preserve">Appendix B: </w:t>
      </w:r>
      <w:r w:rsidR="0010008D">
        <w:t>_OSC and OpRegion</w:t>
      </w:r>
      <w:bookmarkEnd w:id="1375"/>
      <w:r w:rsidR="0010008D">
        <w:t xml:space="preserve"> </w:t>
      </w:r>
    </w:p>
    <w:p w14:paraId="473EA8F0" w14:textId="47DCF275" w:rsidR="00D546EB" w:rsidRDefault="00D546EB" w:rsidP="007702D5">
      <w:pPr>
        <w:pStyle w:val="Heading2"/>
        <w:rPr>
          <w:sz w:val="24"/>
        </w:rPr>
      </w:pPr>
      <w:bookmarkStart w:id="1376" w:name="_Toc109825400"/>
      <w:r>
        <w:t>Platform-Wide OSPM Capabilities</w:t>
      </w:r>
      <w:bookmarkEnd w:id="1376"/>
    </w:p>
    <w:p w14:paraId="0F5E0576" w14:textId="77777777" w:rsidR="007702D5" w:rsidRDefault="007702D5" w:rsidP="00D546EB">
      <w:pPr>
        <w:rPr>
          <w:i/>
          <w:iCs/>
        </w:rPr>
      </w:pPr>
    </w:p>
    <w:p w14:paraId="7DC5EE28" w14:textId="597D0940" w:rsidR="00E175B0" w:rsidRDefault="00E175B0" w:rsidP="00D546EB">
      <w:r>
        <w:t xml:space="preserve">A new _OSC capabilities bit </w:t>
      </w:r>
      <w:r w:rsidR="00387001">
        <w:t>(BIT 21) will be used to indicate OS</w:t>
      </w:r>
      <w:r w:rsidR="003637D5">
        <w:t xml:space="preserve"> support </w:t>
      </w:r>
      <w:r w:rsidR="00DC20D7">
        <w:t>of</w:t>
      </w:r>
      <w:r w:rsidR="003637D5">
        <w:t xml:space="preserve"> Platform Runtime </w:t>
      </w:r>
      <w:r w:rsidR="00DC20D7">
        <w:t>Mechanism</w:t>
      </w:r>
      <w:r w:rsidR="003637D5">
        <w:t xml:space="preserve">. </w:t>
      </w:r>
    </w:p>
    <w:p w14:paraId="34D61B99" w14:textId="14ED87D0" w:rsidR="003637D5" w:rsidRDefault="003637D5" w:rsidP="00D546EB"/>
    <w:p w14:paraId="777FF81F" w14:textId="4734A303" w:rsidR="003637D5" w:rsidRDefault="00D12182" w:rsidP="00D546EB">
      <w:r>
        <w:t xml:space="preserve">Based on this </w:t>
      </w:r>
      <w:r w:rsidR="00E97597">
        <w:t xml:space="preserve">indication, BIOS can choose switch from legacy handling </w:t>
      </w:r>
      <w:r w:rsidR="00227681">
        <w:t>(such as SMI) to using PRM</w:t>
      </w:r>
    </w:p>
    <w:p w14:paraId="495E7B89" w14:textId="48B6219E" w:rsidR="00227681" w:rsidRDefault="00227681" w:rsidP="00D546EB"/>
    <w:p w14:paraId="0E3484FD" w14:textId="10B3ECC9" w:rsidR="00227681" w:rsidRPr="00E175B0" w:rsidRDefault="00227681" w:rsidP="00D546EB">
      <w:r>
        <w:t xml:space="preserve">The </w:t>
      </w:r>
      <w:r w:rsidR="00F7004D">
        <w:t>ACPI ECR</w:t>
      </w:r>
      <w:r>
        <w:t xml:space="preserve"> for this bit is shown here for completenes</w:t>
      </w:r>
      <w:r w:rsidR="00DE16BC">
        <w:t>s</w:t>
      </w:r>
      <w:r>
        <w:t xml:space="preserve">. </w:t>
      </w:r>
    </w:p>
    <w:p w14:paraId="32703A90" w14:textId="77777777" w:rsidR="00227681" w:rsidRDefault="00227681" w:rsidP="00D546EB">
      <w:pPr>
        <w:rPr>
          <w:i/>
          <w:iCs/>
        </w:rPr>
      </w:pPr>
    </w:p>
    <w:p w14:paraId="49E3C76B" w14:textId="44DECD21" w:rsidR="00D546EB" w:rsidRDefault="00D546EB" w:rsidP="00D546EB">
      <w:pPr>
        <w:rPr>
          <w:rFonts w:eastAsiaTheme="minorHAnsi"/>
          <w:i/>
          <w:iCs/>
        </w:rPr>
      </w:pPr>
      <w:r>
        <w:rPr>
          <w:i/>
          <w:iCs/>
        </w:rPr>
        <w:t>Add a new bit at the end of the table as follows:</w:t>
      </w:r>
    </w:p>
    <w:p w14:paraId="4266319B" w14:textId="3B35AAF5" w:rsidR="00D546EB" w:rsidRDefault="00D546EB" w:rsidP="00D546EB">
      <w:pPr>
        <w:rPr>
          <w:b/>
          <w:bCs/>
        </w:rPr>
      </w:pPr>
      <w:r>
        <w:rPr>
          <w:b/>
          <w:bCs/>
        </w:rPr>
        <w:t>Platform-Wide _OSC Capabilities DWORD 2</w:t>
      </w:r>
    </w:p>
    <w:tbl>
      <w:tblPr>
        <w:tblStyle w:val="TableGrid"/>
        <w:tblW w:w="0" w:type="auto"/>
        <w:tblLook w:val="04A0" w:firstRow="1" w:lastRow="0" w:firstColumn="1" w:lastColumn="0" w:noHBand="0" w:noVBand="1"/>
      </w:tblPr>
      <w:tblGrid>
        <w:gridCol w:w="1481"/>
        <w:gridCol w:w="7833"/>
      </w:tblGrid>
      <w:tr w:rsidR="00D546EB" w14:paraId="56649AB3" w14:textId="77777777" w:rsidTr="00D16ADC">
        <w:trPr>
          <w:trHeight w:val="749"/>
        </w:trPr>
        <w:tc>
          <w:tcPr>
            <w:tcW w:w="14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89EA10" w14:textId="77777777" w:rsidR="00D546EB" w:rsidRDefault="00D546EB" w:rsidP="00D16ADC">
            <w:pPr>
              <w:rPr>
                <w:rFonts w:cs="Helvetica"/>
                <w:b/>
              </w:rPr>
            </w:pPr>
            <w:r>
              <w:rPr>
                <w:rFonts w:cs="Helvetica"/>
                <w:b/>
              </w:rPr>
              <w:t>Capabilities DWORD</w:t>
            </w:r>
          </w:p>
        </w:tc>
        <w:tc>
          <w:tcPr>
            <w:tcW w:w="783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E55115" w14:textId="77777777" w:rsidR="00D546EB" w:rsidRDefault="00D546EB" w:rsidP="00D16ADC">
            <w:pPr>
              <w:rPr>
                <w:rFonts w:cs="Helvetica"/>
                <w:b/>
              </w:rPr>
            </w:pPr>
            <w:r>
              <w:rPr>
                <w:rFonts w:cs="Helvetica"/>
                <w:b/>
              </w:rPr>
              <w:t>Interpretation</w:t>
            </w:r>
          </w:p>
        </w:tc>
      </w:tr>
      <w:tr w:rsidR="00D546EB" w14:paraId="74B66733" w14:textId="77777777" w:rsidTr="00D16ADC">
        <w:trPr>
          <w:trHeight w:val="321"/>
        </w:trPr>
        <w:tc>
          <w:tcPr>
            <w:tcW w:w="1481" w:type="dxa"/>
            <w:tcBorders>
              <w:top w:val="single" w:sz="4" w:space="0" w:color="auto"/>
              <w:left w:val="single" w:sz="4" w:space="0" w:color="auto"/>
              <w:bottom w:val="single" w:sz="4" w:space="0" w:color="auto"/>
              <w:right w:val="single" w:sz="4" w:space="0" w:color="auto"/>
            </w:tcBorders>
            <w:hideMark/>
          </w:tcPr>
          <w:p w14:paraId="6C8F9978" w14:textId="77777777" w:rsidR="00D546EB" w:rsidRDefault="00D546EB" w:rsidP="00D16ADC">
            <w:pPr>
              <w:rPr>
                <w:rFonts w:cs="Helvetica"/>
                <w:color w:val="FF0000"/>
              </w:rPr>
            </w:pPr>
            <w:r>
              <w:rPr>
                <w:rFonts w:cs="Helvetica"/>
                <w:color w:val="FF0000"/>
              </w:rPr>
              <w:t>21</w:t>
            </w:r>
          </w:p>
        </w:tc>
        <w:tc>
          <w:tcPr>
            <w:tcW w:w="7833" w:type="dxa"/>
            <w:tcBorders>
              <w:top w:val="single" w:sz="4" w:space="0" w:color="auto"/>
              <w:left w:val="single" w:sz="4" w:space="0" w:color="auto"/>
              <w:bottom w:val="single" w:sz="4" w:space="0" w:color="auto"/>
              <w:right w:val="single" w:sz="4" w:space="0" w:color="auto"/>
            </w:tcBorders>
            <w:hideMark/>
          </w:tcPr>
          <w:p w14:paraId="5BFF85A1" w14:textId="77777777" w:rsidR="00D546EB" w:rsidRPr="00CD1A54" w:rsidRDefault="00D546EB" w:rsidP="00D16ADC">
            <w:pPr>
              <w:rPr>
                <w:color w:val="FF0000"/>
              </w:rPr>
            </w:pPr>
            <w:r>
              <w:rPr>
                <w:color w:val="FF0000"/>
              </w:rPr>
              <w:t>Reserved for future use - The OS sets this bit to indicate support for Platform Runtime Mechanism (PRM).</w:t>
            </w:r>
          </w:p>
        </w:tc>
      </w:tr>
      <w:tr w:rsidR="00D546EB" w14:paraId="59BC9F69" w14:textId="77777777" w:rsidTr="00D16ADC">
        <w:trPr>
          <w:trHeight w:val="321"/>
        </w:trPr>
        <w:tc>
          <w:tcPr>
            <w:tcW w:w="1481" w:type="dxa"/>
            <w:tcBorders>
              <w:top w:val="single" w:sz="4" w:space="0" w:color="auto"/>
              <w:left w:val="single" w:sz="4" w:space="0" w:color="auto"/>
              <w:bottom w:val="single" w:sz="4" w:space="0" w:color="auto"/>
              <w:right w:val="single" w:sz="4" w:space="0" w:color="auto"/>
            </w:tcBorders>
            <w:hideMark/>
          </w:tcPr>
          <w:p w14:paraId="14A1F715" w14:textId="77777777" w:rsidR="00D546EB" w:rsidRDefault="00D546EB" w:rsidP="00D16ADC">
            <w:pPr>
              <w:rPr>
                <w:rFonts w:cs="Helvetica"/>
              </w:rPr>
            </w:pPr>
            <w:r>
              <w:rPr>
                <w:rFonts w:cs="Helvetica"/>
              </w:rPr>
              <w:t>31:</w:t>
            </w:r>
            <w:r>
              <w:rPr>
                <w:rFonts w:cs="Helvetica"/>
                <w:color w:val="FF0000"/>
              </w:rPr>
              <w:t>22</w:t>
            </w:r>
          </w:p>
        </w:tc>
        <w:tc>
          <w:tcPr>
            <w:tcW w:w="7833" w:type="dxa"/>
            <w:tcBorders>
              <w:top w:val="single" w:sz="4" w:space="0" w:color="auto"/>
              <w:left w:val="single" w:sz="4" w:space="0" w:color="auto"/>
              <w:bottom w:val="single" w:sz="4" w:space="0" w:color="auto"/>
              <w:right w:val="single" w:sz="4" w:space="0" w:color="auto"/>
            </w:tcBorders>
            <w:hideMark/>
          </w:tcPr>
          <w:p w14:paraId="2490954E" w14:textId="77777777" w:rsidR="00D546EB" w:rsidRDefault="00D546EB" w:rsidP="00D16ADC">
            <w:pPr>
              <w:rPr>
                <w:rFonts w:cs="Helvetica"/>
              </w:rPr>
            </w:pPr>
            <w:r>
              <w:rPr>
                <w:rFonts w:cs="Helvetica"/>
              </w:rPr>
              <w:t>Reserved (must be 0)</w:t>
            </w:r>
          </w:p>
        </w:tc>
      </w:tr>
    </w:tbl>
    <w:p w14:paraId="343C6353" w14:textId="77777777" w:rsidR="00D546EB" w:rsidRDefault="00D546EB" w:rsidP="00D546EB">
      <w:pPr>
        <w:pStyle w:val="SP11180376"/>
        <w:spacing w:before="240" w:after="120"/>
        <w:ind w:left="936"/>
        <w:rPr>
          <w:color w:val="000000"/>
        </w:rPr>
      </w:pPr>
    </w:p>
    <w:p w14:paraId="48EB1D60" w14:textId="0BBB4727" w:rsidR="00FD12B7" w:rsidRDefault="00874723" w:rsidP="00A66A26">
      <w:pPr>
        <w:pStyle w:val="Heading2"/>
      </w:pPr>
      <w:bookmarkStart w:id="1377" w:name="_Toc109825401"/>
      <w:r>
        <w:t>PRM Operation Region</w:t>
      </w:r>
      <w:bookmarkEnd w:id="1377"/>
    </w:p>
    <w:p w14:paraId="61EF91E0" w14:textId="4D54CBB2" w:rsidR="00A66A26" w:rsidRDefault="00A66A26" w:rsidP="00D546EB">
      <w:pPr>
        <w:rPr>
          <w:sz w:val="24"/>
        </w:rPr>
      </w:pPr>
    </w:p>
    <w:p w14:paraId="49174A00" w14:textId="3B202541" w:rsidR="00C75076" w:rsidRPr="00093D3A" w:rsidRDefault="00C75076" w:rsidP="00D546EB">
      <w:pPr>
        <w:rPr>
          <w:sz w:val="24"/>
        </w:rPr>
      </w:pPr>
      <w:r>
        <w:rPr>
          <w:sz w:val="24"/>
        </w:rPr>
        <w:t xml:space="preserve">A new </w:t>
      </w:r>
      <w:r w:rsidR="00067807">
        <w:rPr>
          <w:sz w:val="24"/>
        </w:rPr>
        <w:t xml:space="preserve">Operation Region Address space identifier is defined for </w:t>
      </w:r>
      <w:proofErr w:type="spellStart"/>
      <w:r w:rsidR="00067807">
        <w:rPr>
          <w:i/>
          <w:iCs/>
          <w:sz w:val="24"/>
        </w:rPr>
        <w:t>PlatformRtMechanism</w:t>
      </w:r>
      <w:proofErr w:type="spellEnd"/>
      <w:r w:rsidR="00093D3A">
        <w:rPr>
          <w:sz w:val="24"/>
        </w:rPr>
        <w:t xml:space="preserve"> and the ACPI ECR is shown here for completeness. </w:t>
      </w:r>
    </w:p>
    <w:p w14:paraId="1D363133" w14:textId="7C02F1F0" w:rsidR="00CC42EF" w:rsidRPr="00CC42EF" w:rsidRDefault="00CC42EF" w:rsidP="00D546EB"/>
    <w:p w14:paraId="6FB71480" w14:textId="59FA6C31" w:rsidR="00D546EB" w:rsidRDefault="00D546EB" w:rsidP="00D546EB">
      <w:pPr>
        <w:rPr>
          <w:b/>
          <w:bCs/>
        </w:rPr>
      </w:pPr>
      <w:r>
        <w:rPr>
          <w:b/>
          <w:bCs/>
        </w:rPr>
        <w:t>Operation Region Address Space Identifiers</w:t>
      </w:r>
      <w:r w:rsidR="00093D3A">
        <w:rPr>
          <w:b/>
          <w:bCs/>
        </w:rPr>
        <w:t xml:space="preserve"> </w:t>
      </w:r>
      <w:r>
        <w:rPr>
          <w:b/>
          <w:bCs/>
        </w:rPr>
        <w:t>Value</w:t>
      </w:r>
    </w:p>
    <w:tbl>
      <w:tblPr>
        <w:tblStyle w:val="TableGrid"/>
        <w:tblW w:w="0" w:type="auto"/>
        <w:tblLook w:val="04A0" w:firstRow="1" w:lastRow="0" w:firstColumn="1" w:lastColumn="0" w:noHBand="0" w:noVBand="1"/>
      </w:tblPr>
      <w:tblGrid>
        <w:gridCol w:w="1481"/>
        <w:gridCol w:w="7833"/>
      </w:tblGrid>
      <w:tr w:rsidR="00D546EB" w14:paraId="3222EE0B" w14:textId="77777777" w:rsidTr="00D16ADC">
        <w:trPr>
          <w:trHeight w:val="749"/>
        </w:trPr>
        <w:tc>
          <w:tcPr>
            <w:tcW w:w="14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9A715A" w14:textId="77777777" w:rsidR="00D546EB" w:rsidRDefault="00D546EB" w:rsidP="00D16ADC">
            <w:pPr>
              <w:rPr>
                <w:rFonts w:cs="Helvetica"/>
                <w:b/>
              </w:rPr>
            </w:pPr>
            <w:r>
              <w:rPr>
                <w:rFonts w:cs="Helvetica"/>
                <w:b/>
              </w:rPr>
              <w:t>Value</w:t>
            </w:r>
          </w:p>
        </w:tc>
        <w:tc>
          <w:tcPr>
            <w:tcW w:w="783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FB7778" w14:textId="77777777" w:rsidR="00D546EB" w:rsidRDefault="00D546EB" w:rsidP="00D16ADC">
            <w:pPr>
              <w:rPr>
                <w:rFonts w:cs="Helvetica"/>
                <w:b/>
              </w:rPr>
            </w:pPr>
            <w:r>
              <w:rPr>
                <w:rFonts w:cs="Helvetica"/>
                <w:b/>
              </w:rPr>
              <w:t>Name (</w:t>
            </w:r>
            <w:proofErr w:type="spellStart"/>
            <w:r>
              <w:rPr>
                <w:rFonts w:cs="Helvetica"/>
                <w:b/>
              </w:rPr>
              <w:t>RegionSpace</w:t>
            </w:r>
            <w:proofErr w:type="spellEnd"/>
            <w:r>
              <w:rPr>
                <w:rFonts w:cs="Helvetica"/>
                <w:b/>
              </w:rPr>
              <w:t xml:space="preserve"> Keyword)</w:t>
            </w:r>
          </w:p>
        </w:tc>
      </w:tr>
      <w:tr w:rsidR="00D546EB" w14:paraId="0B5C78B4" w14:textId="77777777" w:rsidTr="00D16ADC">
        <w:trPr>
          <w:trHeight w:val="321"/>
        </w:trPr>
        <w:tc>
          <w:tcPr>
            <w:tcW w:w="1481" w:type="dxa"/>
            <w:tcBorders>
              <w:top w:val="single" w:sz="4" w:space="0" w:color="auto"/>
              <w:left w:val="single" w:sz="4" w:space="0" w:color="auto"/>
              <w:bottom w:val="single" w:sz="4" w:space="0" w:color="auto"/>
              <w:right w:val="single" w:sz="4" w:space="0" w:color="auto"/>
            </w:tcBorders>
            <w:hideMark/>
          </w:tcPr>
          <w:p w14:paraId="0112DF5C" w14:textId="77777777" w:rsidR="00D546EB" w:rsidRDefault="00D546EB" w:rsidP="00D16ADC">
            <w:pPr>
              <w:rPr>
                <w:rFonts w:cs="Helvetica"/>
                <w:color w:val="FF0000"/>
              </w:rPr>
            </w:pPr>
            <w:r>
              <w:rPr>
                <w:rFonts w:cs="Helvetica"/>
                <w:color w:val="FF0000"/>
              </w:rPr>
              <w:t>0x0B</w:t>
            </w:r>
          </w:p>
        </w:tc>
        <w:tc>
          <w:tcPr>
            <w:tcW w:w="7833" w:type="dxa"/>
            <w:tcBorders>
              <w:top w:val="single" w:sz="4" w:space="0" w:color="auto"/>
              <w:left w:val="single" w:sz="4" w:space="0" w:color="auto"/>
              <w:bottom w:val="single" w:sz="4" w:space="0" w:color="auto"/>
              <w:right w:val="single" w:sz="4" w:space="0" w:color="auto"/>
            </w:tcBorders>
            <w:hideMark/>
          </w:tcPr>
          <w:p w14:paraId="4C0F8B36" w14:textId="77777777" w:rsidR="00D546EB" w:rsidRDefault="00D546EB" w:rsidP="00D16ADC">
            <w:pPr>
              <w:rPr>
                <w:rFonts w:cs="Helvetica"/>
                <w:color w:val="FF0000"/>
              </w:rPr>
            </w:pPr>
            <w:proofErr w:type="spellStart"/>
            <w:r>
              <w:rPr>
                <w:color w:val="FF0000"/>
              </w:rPr>
              <w:t>PlatformRtMechanism</w:t>
            </w:r>
            <w:proofErr w:type="spellEnd"/>
            <w:r>
              <w:rPr>
                <w:color w:val="FF0000"/>
              </w:rPr>
              <w:t xml:space="preserve"> (</w:t>
            </w:r>
            <w:r w:rsidRPr="0052431E">
              <w:rPr>
                <w:color w:val="FF0000"/>
              </w:rPr>
              <w:t>Reserved for future use by a mechanism developed in the code-first approach</w:t>
            </w:r>
            <w:r>
              <w:rPr>
                <w:color w:val="FF0000"/>
              </w:rPr>
              <w:t>)</w:t>
            </w:r>
          </w:p>
        </w:tc>
      </w:tr>
    </w:tbl>
    <w:p w14:paraId="1CC8324E" w14:textId="77777777" w:rsidR="00D546EB" w:rsidRPr="00D546EB" w:rsidRDefault="00D546EB" w:rsidP="00D546EB">
      <w:pPr>
        <w:pStyle w:val="BodyText"/>
      </w:pPr>
    </w:p>
    <w:sectPr w:rsidR="00D546EB" w:rsidRPr="00D546EB" w:rsidSect="00A919B6">
      <w:headerReference w:type="even" r:id="rId16"/>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B6DD" w14:textId="77777777" w:rsidR="00CF0E7F" w:rsidRDefault="00CF0E7F">
      <w:r>
        <w:separator/>
      </w:r>
    </w:p>
  </w:endnote>
  <w:endnote w:type="continuationSeparator" w:id="0">
    <w:p w14:paraId="2A1575F1" w14:textId="77777777" w:rsidR="00CF0E7F" w:rsidRDefault="00CF0E7F">
      <w:r>
        <w:continuationSeparator/>
      </w:r>
    </w:p>
  </w:endnote>
  <w:endnote w:type="continuationNotice" w:id="1">
    <w:p w14:paraId="68B62074" w14:textId="77777777" w:rsidR="00CF0E7F" w:rsidRDefault="00CF0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Narkisim">
    <w:charset w:val="B1"/>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546325"/>
      <w:docPartObj>
        <w:docPartGallery w:val="Page Numbers (Bottom of Page)"/>
        <w:docPartUnique/>
      </w:docPartObj>
    </w:sdtPr>
    <w:sdtEndPr>
      <w:rPr>
        <w:noProof/>
      </w:rPr>
    </w:sdtEndPr>
    <w:sdtContent>
      <w:p w14:paraId="6D7E8E75" w14:textId="53897B32" w:rsidR="00356467" w:rsidRDefault="00356467">
        <w:pPr>
          <w:pStyle w:val="Footer"/>
        </w:pPr>
        <w:r>
          <w:fldChar w:fldCharType="begin"/>
        </w:r>
        <w:r>
          <w:instrText xml:space="preserve"> PAGE   \* MERGEFORMAT </w:instrText>
        </w:r>
        <w:r>
          <w:fldChar w:fldCharType="separate"/>
        </w:r>
        <w:r>
          <w:rPr>
            <w:noProof/>
          </w:rPr>
          <w:t>2</w:t>
        </w:r>
        <w:r>
          <w:rPr>
            <w:noProof/>
          </w:rPr>
          <w:fldChar w:fldCharType="end"/>
        </w:r>
      </w:p>
    </w:sdtContent>
  </w:sdt>
  <w:p w14:paraId="0F1AD804" w14:textId="77777777" w:rsidR="00356467" w:rsidRDefault="00356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DF2A" w14:textId="77777777" w:rsidR="00CF0E7F" w:rsidRDefault="00CF0E7F">
      <w:r>
        <w:separator/>
      </w:r>
    </w:p>
  </w:footnote>
  <w:footnote w:type="continuationSeparator" w:id="0">
    <w:p w14:paraId="0309F26C" w14:textId="77777777" w:rsidR="00CF0E7F" w:rsidRDefault="00CF0E7F">
      <w:r>
        <w:continuationSeparator/>
      </w:r>
    </w:p>
  </w:footnote>
  <w:footnote w:type="continuationNotice" w:id="1">
    <w:p w14:paraId="0515E608" w14:textId="77777777" w:rsidR="00CF0E7F" w:rsidRDefault="00CF0E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1E34" w14:textId="77777777" w:rsidR="00356467" w:rsidRPr="00F9300B" w:rsidRDefault="00356467" w:rsidP="00F93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B40B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5B50D7"/>
    <w:multiLevelType w:val="multilevel"/>
    <w:tmpl w:val="B890252A"/>
    <w:lvl w:ilvl="0">
      <w:start w:val="1"/>
      <w:numFmt w:val="decimal"/>
      <w:lvlText w:val="%1."/>
      <w:lvlJc w:val="left"/>
      <w:pPr>
        <w:ind w:left="360" w:hanging="360"/>
      </w:pPr>
      <w:rPr>
        <w:color w:val="44546A" w:themeColor="text2"/>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B069B"/>
    <w:multiLevelType w:val="hybridMultilevel"/>
    <w:tmpl w:val="646CF71C"/>
    <w:lvl w:ilvl="0" w:tplc="923CAD0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873CC"/>
    <w:multiLevelType w:val="hybridMultilevel"/>
    <w:tmpl w:val="6FCEC99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AB0336"/>
    <w:multiLevelType w:val="hybridMultilevel"/>
    <w:tmpl w:val="47669AD6"/>
    <w:lvl w:ilvl="0" w:tplc="7B9C94C4">
      <w:start w:val="7"/>
      <w:numFmt w:val="bullet"/>
      <w:pStyle w:val="TableCel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D844A8"/>
    <w:multiLevelType w:val="hybridMultilevel"/>
    <w:tmpl w:val="4F64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D7714"/>
    <w:multiLevelType w:val="hybridMultilevel"/>
    <w:tmpl w:val="39AABF3A"/>
    <w:lvl w:ilvl="0" w:tplc="B8145E1E">
      <w:start w:val="1"/>
      <w:numFmt w:val="decimal"/>
      <w:lvlText w:val="%1."/>
      <w:lvlJc w:val="left"/>
      <w:pPr>
        <w:ind w:left="720" w:hanging="360"/>
      </w:pPr>
    </w:lvl>
    <w:lvl w:ilvl="1" w:tplc="0A804C28">
      <w:start w:val="1"/>
      <w:numFmt w:val="lowerLetter"/>
      <w:lvlText w:val="%2."/>
      <w:lvlJc w:val="left"/>
      <w:pPr>
        <w:ind w:left="1440" w:hanging="360"/>
      </w:pPr>
    </w:lvl>
    <w:lvl w:ilvl="2" w:tplc="13807780">
      <w:start w:val="1"/>
      <w:numFmt w:val="lowerRoman"/>
      <w:lvlText w:val="%3."/>
      <w:lvlJc w:val="right"/>
      <w:pPr>
        <w:ind w:left="2160" w:hanging="180"/>
      </w:pPr>
    </w:lvl>
    <w:lvl w:ilvl="3" w:tplc="0F546494">
      <w:start w:val="1"/>
      <w:numFmt w:val="decimal"/>
      <w:lvlText w:val="%4."/>
      <w:lvlJc w:val="left"/>
      <w:pPr>
        <w:ind w:left="2880" w:hanging="360"/>
      </w:pPr>
    </w:lvl>
    <w:lvl w:ilvl="4" w:tplc="ED5C768C">
      <w:start w:val="1"/>
      <w:numFmt w:val="lowerLetter"/>
      <w:lvlText w:val="%5."/>
      <w:lvlJc w:val="left"/>
      <w:pPr>
        <w:ind w:left="3600" w:hanging="360"/>
      </w:pPr>
    </w:lvl>
    <w:lvl w:ilvl="5" w:tplc="472CF896">
      <w:start w:val="1"/>
      <w:numFmt w:val="lowerRoman"/>
      <w:lvlText w:val="%6."/>
      <w:lvlJc w:val="right"/>
      <w:pPr>
        <w:ind w:left="4320" w:hanging="180"/>
      </w:pPr>
    </w:lvl>
    <w:lvl w:ilvl="6" w:tplc="4956C69C">
      <w:start w:val="1"/>
      <w:numFmt w:val="decimal"/>
      <w:lvlText w:val="%7."/>
      <w:lvlJc w:val="left"/>
      <w:pPr>
        <w:ind w:left="5040" w:hanging="360"/>
      </w:pPr>
    </w:lvl>
    <w:lvl w:ilvl="7" w:tplc="FA2E483E">
      <w:start w:val="1"/>
      <w:numFmt w:val="lowerLetter"/>
      <w:lvlText w:val="%8."/>
      <w:lvlJc w:val="left"/>
      <w:pPr>
        <w:ind w:left="5760" w:hanging="360"/>
      </w:pPr>
    </w:lvl>
    <w:lvl w:ilvl="8" w:tplc="EF7626EE">
      <w:start w:val="1"/>
      <w:numFmt w:val="lowerRoman"/>
      <w:lvlText w:val="%9."/>
      <w:lvlJc w:val="right"/>
      <w:pPr>
        <w:ind w:left="6480" w:hanging="180"/>
      </w:pPr>
    </w:lvl>
  </w:abstractNum>
  <w:abstractNum w:abstractNumId="7" w15:restartNumberingAfterBreak="0">
    <w:nsid w:val="0B415E2E"/>
    <w:multiLevelType w:val="hybridMultilevel"/>
    <w:tmpl w:val="8DA2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FA2377"/>
    <w:multiLevelType w:val="hybridMultilevel"/>
    <w:tmpl w:val="94E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66C5E"/>
    <w:multiLevelType w:val="hybridMultilevel"/>
    <w:tmpl w:val="5708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E4085"/>
    <w:multiLevelType w:val="hybridMultilevel"/>
    <w:tmpl w:val="D57696EC"/>
    <w:lvl w:ilvl="0" w:tplc="61602466">
      <w:start w:val="1"/>
      <w:numFmt w:val="decimal"/>
      <w:pStyle w:val="NumberedList1"/>
      <w:lvlText w:val="%1."/>
      <w:lvlJc w:val="left"/>
      <w:pPr>
        <w:tabs>
          <w:tab w:val="num" w:pos="360"/>
        </w:tabs>
        <w:ind w:left="360" w:hanging="360"/>
      </w:pPr>
    </w:lvl>
    <w:lvl w:ilvl="1" w:tplc="E87EB842" w:tentative="1">
      <w:start w:val="1"/>
      <w:numFmt w:val="lowerLetter"/>
      <w:lvlText w:val="%2."/>
      <w:lvlJc w:val="left"/>
      <w:pPr>
        <w:tabs>
          <w:tab w:val="num" w:pos="1440"/>
        </w:tabs>
        <w:ind w:left="1440" w:hanging="360"/>
      </w:pPr>
    </w:lvl>
    <w:lvl w:ilvl="2" w:tplc="4E5810A6" w:tentative="1">
      <w:start w:val="1"/>
      <w:numFmt w:val="lowerRoman"/>
      <w:lvlText w:val="%3."/>
      <w:lvlJc w:val="right"/>
      <w:pPr>
        <w:tabs>
          <w:tab w:val="num" w:pos="2160"/>
        </w:tabs>
        <w:ind w:left="2160" w:hanging="180"/>
      </w:pPr>
    </w:lvl>
    <w:lvl w:ilvl="3" w:tplc="2FB69F98" w:tentative="1">
      <w:start w:val="1"/>
      <w:numFmt w:val="decimal"/>
      <w:lvlText w:val="%4."/>
      <w:lvlJc w:val="left"/>
      <w:pPr>
        <w:tabs>
          <w:tab w:val="num" w:pos="2880"/>
        </w:tabs>
        <w:ind w:left="2880" w:hanging="360"/>
      </w:pPr>
    </w:lvl>
    <w:lvl w:ilvl="4" w:tplc="1EB68312" w:tentative="1">
      <w:start w:val="1"/>
      <w:numFmt w:val="lowerLetter"/>
      <w:lvlText w:val="%5."/>
      <w:lvlJc w:val="left"/>
      <w:pPr>
        <w:tabs>
          <w:tab w:val="num" w:pos="3600"/>
        </w:tabs>
        <w:ind w:left="3600" w:hanging="360"/>
      </w:pPr>
    </w:lvl>
    <w:lvl w:ilvl="5" w:tplc="D7BCD920" w:tentative="1">
      <w:start w:val="1"/>
      <w:numFmt w:val="lowerRoman"/>
      <w:lvlText w:val="%6."/>
      <w:lvlJc w:val="right"/>
      <w:pPr>
        <w:tabs>
          <w:tab w:val="num" w:pos="4320"/>
        </w:tabs>
        <w:ind w:left="4320" w:hanging="180"/>
      </w:pPr>
    </w:lvl>
    <w:lvl w:ilvl="6" w:tplc="5B263800" w:tentative="1">
      <w:start w:val="1"/>
      <w:numFmt w:val="decimal"/>
      <w:lvlText w:val="%7."/>
      <w:lvlJc w:val="left"/>
      <w:pPr>
        <w:tabs>
          <w:tab w:val="num" w:pos="5040"/>
        </w:tabs>
        <w:ind w:left="5040" w:hanging="360"/>
      </w:pPr>
    </w:lvl>
    <w:lvl w:ilvl="7" w:tplc="B69E5E34" w:tentative="1">
      <w:start w:val="1"/>
      <w:numFmt w:val="lowerLetter"/>
      <w:lvlText w:val="%8."/>
      <w:lvlJc w:val="left"/>
      <w:pPr>
        <w:tabs>
          <w:tab w:val="num" w:pos="5760"/>
        </w:tabs>
        <w:ind w:left="5760" w:hanging="360"/>
      </w:pPr>
    </w:lvl>
    <w:lvl w:ilvl="8" w:tplc="5824E750" w:tentative="1">
      <w:start w:val="1"/>
      <w:numFmt w:val="lowerRoman"/>
      <w:lvlText w:val="%9."/>
      <w:lvlJc w:val="right"/>
      <w:pPr>
        <w:tabs>
          <w:tab w:val="num" w:pos="6480"/>
        </w:tabs>
        <w:ind w:left="6480" w:hanging="180"/>
      </w:pPr>
    </w:lvl>
  </w:abstractNum>
  <w:abstractNum w:abstractNumId="11" w15:restartNumberingAfterBreak="0">
    <w:nsid w:val="1CBD4553"/>
    <w:multiLevelType w:val="hybridMultilevel"/>
    <w:tmpl w:val="30048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163F9"/>
    <w:multiLevelType w:val="hybridMultilevel"/>
    <w:tmpl w:val="7C5E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362FB"/>
    <w:multiLevelType w:val="hybridMultilevel"/>
    <w:tmpl w:val="1E9ED534"/>
    <w:lvl w:ilvl="0" w:tplc="AEEE60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7334C"/>
    <w:multiLevelType w:val="hybridMultilevel"/>
    <w:tmpl w:val="6B762A40"/>
    <w:lvl w:ilvl="0" w:tplc="46187854">
      <w:start w:val="1"/>
      <w:numFmt w:val="bullet"/>
      <w:lvlText w:val="•"/>
      <w:lvlJc w:val="left"/>
      <w:pPr>
        <w:tabs>
          <w:tab w:val="num" w:pos="720"/>
        </w:tabs>
        <w:ind w:left="720" w:hanging="360"/>
      </w:pPr>
      <w:rPr>
        <w:rFonts w:ascii="Arial" w:hAnsi="Arial" w:hint="default"/>
      </w:rPr>
    </w:lvl>
    <w:lvl w:ilvl="1" w:tplc="890E4EA0" w:tentative="1">
      <w:start w:val="1"/>
      <w:numFmt w:val="bullet"/>
      <w:lvlText w:val="•"/>
      <w:lvlJc w:val="left"/>
      <w:pPr>
        <w:tabs>
          <w:tab w:val="num" w:pos="1440"/>
        </w:tabs>
        <w:ind w:left="1440" w:hanging="360"/>
      </w:pPr>
      <w:rPr>
        <w:rFonts w:ascii="Arial" w:hAnsi="Arial" w:hint="default"/>
      </w:rPr>
    </w:lvl>
    <w:lvl w:ilvl="2" w:tplc="E6946E8E" w:tentative="1">
      <w:start w:val="1"/>
      <w:numFmt w:val="bullet"/>
      <w:lvlText w:val="•"/>
      <w:lvlJc w:val="left"/>
      <w:pPr>
        <w:tabs>
          <w:tab w:val="num" w:pos="2160"/>
        </w:tabs>
        <w:ind w:left="2160" w:hanging="360"/>
      </w:pPr>
      <w:rPr>
        <w:rFonts w:ascii="Arial" w:hAnsi="Arial" w:hint="default"/>
      </w:rPr>
    </w:lvl>
    <w:lvl w:ilvl="3" w:tplc="B57ABBE4" w:tentative="1">
      <w:start w:val="1"/>
      <w:numFmt w:val="bullet"/>
      <w:lvlText w:val="•"/>
      <w:lvlJc w:val="left"/>
      <w:pPr>
        <w:tabs>
          <w:tab w:val="num" w:pos="2880"/>
        </w:tabs>
        <w:ind w:left="2880" w:hanging="360"/>
      </w:pPr>
      <w:rPr>
        <w:rFonts w:ascii="Arial" w:hAnsi="Arial" w:hint="default"/>
      </w:rPr>
    </w:lvl>
    <w:lvl w:ilvl="4" w:tplc="D2D25736" w:tentative="1">
      <w:start w:val="1"/>
      <w:numFmt w:val="bullet"/>
      <w:lvlText w:val="•"/>
      <w:lvlJc w:val="left"/>
      <w:pPr>
        <w:tabs>
          <w:tab w:val="num" w:pos="3600"/>
        </w:tabs>
        <w:ind w:left="3600" w:hanging="360"/>
      </w:pPr>
      <w:rPr>
        <w:rFonts w:ascii="Arial" w:hAnsi="Arial" w:hint="default"/>
      </w:rPr>
    </w:lvl>
    <w:lvl w:ilvl="5" w:tplc="07BC0AEE" w:tentative="1">
      <w:start w:val="1"/>
      <w:numFmt w:val="bullet"/>
      <w:lvlText w:val="•"/>
      <w:lvlJc w:val="left"/>
      <w:pPr>
        <w:tabs>
          <w:tab w:val="num" w:pos="4320"/>
        </w:tabs>
        <w:ind w:left="4320" w:hanging="360"/>
      </w:pPr>
      <w:rPr>
        <w:rFonts w:ascii="Arial" w:hAnsi="Arial" w:hint="default"/>
      </w:rPr>
    </w:lvl>
    <w:lvl w:ilvl="6" w:tplc="BBDEEB1E" w:tentative="1">
      <w:start w:val="1"/>
      <w:numFmt w:val="bullet"/>
      <w:lvlText w:val="•"/>
      <w:lvlJc w:val="left"/>
      <w:pPr>
        <w:tabs>
          <w:tab w:val="num" w:pos="5040"/>
        </w:tabs>
        <w:ind w:left="5040" w:hanging="360"/>
      </w:pPr>
      <w:rPr>
        <w:rFonts w:ascii="Arial" w:hAnsi="Arial" w:hint="default"/>
      </w:rPr>
    </w:lvl>
    <w:lvl w:ilvl="7" w:tplc="75F6E34E" w:tentative="1">
      <w:start w:val="1"/>
      <w:numFmt w:val="bullet"/>
      <w:lvlText w:val="•"/>
      <w:lvlJc w:val="left"/>
      <w:pPr>
        <w:tabs>
          <w:tab w:val="num" w:pos="5760"/>
        </w:tabs>
        <w:ind w:left="5760" w:hanging="360"/>
      </w:pPr>
      <w:rPr>
        <w:rFonts w:ascii="Arial" w:hAnsi="Arial" w:hint="default"/>
      </w:rPr>
    </w:lvl>
    <w:lvl w:ilvl="8" w:tplc="B0A057A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3461DC"/>
    <w:multiLevelType w:val="hybridMultilevel"/>
    <w:tmpl w:val="ABDA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62877"/>
    <w:multiLevelType w:val="multilevel"/>
    <w:tmpl w:val="D8303376"/>
    <w:lvl w:ilvl="0">
      <w:start w:val="1"/>
      <w:numFmt w:val="decimal"/>
      <w:lvlText w:val="%1"/>
      <w:lvlJc w:val="left"/>
      <w:pPr>
        <w:ind w:left="504" w:hanging="504"/>
      </w:pPr>
      <w:rPr>
        <w:rFonts w:hint="default"/>
        <w:b w:val="0"/>
        <w:i w:val="0"/>
        <w:color w:val="00B0F0"/>
      </w:rPr>
    </w:lvl>
    <w:lvl w:ilvl="1">
      <w:start w:val="1"/>
      <w:numFmt w:val="decimal"/>
      <w:lvlText w:val="%1.%2"/>
      <w:lvlJc w:val="left"/>
      <w:pPr>
        <w:ind w:left="576" w:hanging="576"/>
      </w:pPr>
      <w:rPr>
        <w:rFonts w:hint="default"/>
        <w:b w:val="0"/>
        <w:color w:val="00B0F0"/>
      </w:rPr>
    </w:lvl>
    <w:lvl w:ilvl="2">
      <w:start w:val="1"/>
      <w:numFmt w:val="decimal"/>
      <w:lvlText w:val="%1.%2.%3"/>
      <w:lvlJc w:val="left"/>
      <w:pPr>
        <w:ind w:left="720" w:hanging="720"/>
      </w:pPr>
      <w:rPr>
        <w:rFonts w:hint="default"/>
        <w:b w:val="0"/>
        <w:color w:val="00B0F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39A001C"/>
    <w:multiLevelType w:val="hybridMultilevel"/>
    <w:tmpl w:val="FD78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49363D"/>
    <w:multiLevelType w:val="hybridMultilevel"/>
    <w:tmpl w:val="3DE852A4"/>
    <w:lvl w:ilvl="0" w:tplc="03C4F47E">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ED56CC"/>
    <w:multiLevelType w:val="hybridMultilevel"/>
    <w:tmpl w:val="1FBA7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804B57"/>
    <w:multiLevelType w:val="multilevel"/>
    <w:tmpl w:val="037A9CB8"/>
    <w:lvl w:ilvl="0">
      <w:start w:val="1"/>
      <w:numFmt w:val="decimal"/>
      <w:lvlText w:val="%1."/>
      <w:lvlJc w:val="left"/>
      <w:pPr>
        <w:ind w:left="360" w:hanging="360"/>
      </w:pPr>
      <w:rPr>
        <w:color w:val="44546A" w:themeColor="text2"/>
        <w:sz w:val="32"/>
        <w:szCs w:val="32"/>
      </w:r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6275B4A"/>
    <w:multiLevelType w:val="hybridMultilevel"/>
    <w:tmpl w:val="147E9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357964"/>
    <w:multiLevelType w:val="hybridMultilevel"/>
    <w:tmpl w:val="6242EB34"/>
    <w:lvl w:ilvl="0" w:tplc="B2864A24">
      <w:start w:val="1"/>
      <w:numFmt w:val="decimal"/>
      <w:pStyle w:val="ListNumber5"/>
      <w:lvlText w:val="%1."/>
      <w:lvlJc w:val="left"/>
      <w:pPr>
        <w:tabs>
          <w:tab w:val="num" w:pos="2232"/>
        </w:tabs>
        <w:ind w:left="2232"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3" w15:restartNumberingAfterBreak="0">
    <w:nsid w:val="2AD149EB"/>
    <w:multiLevelType w:val="hybridMultilevel"/>
    <w:tmpl w:val="7C8EE632"/>
    <w:lvl w:ilvl="0" w:tplc="95B0E51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AF078EB"/>
    <w:multiLevelType w:val="hybridMultilevel"/>
    <w:tmpl w:val="DBCE1C8C"/>
    <w:lvl w:ilvl="0" w:tplc="6D56FB8C">
      <w:start w:val="1"/>
      <w:numFmt w:val="bullet"/>
      <w:lvlText w:val=""/>
      <w:lvlJc w:val="left"/>
      <w:pPr>
        <w:tabs>
          <w:tab w:val="num" w:pos="0"/>
        </w:tabs>
        <w:ind w:left="216" w:hanging="216"/>
      </w:pPr>
      <w:rPr>
        <w:rFonts w:ascii="Symbol" w:hAnsi="Symbol" w:hint="default"/>
      </w:rPr>
    </w:lvl>
    <w:lvl w:ilvl="1" w:tplc="8AA4374C">
      <w:start w:val="1"/>
      <w:numFmt w:val="bullet"/>
      <w:lvlText w:val="o"/>
      <w:lvlJc w:val="left"/>
      <w:pPr>
        <w:tabs>
          <w:tab w:val="num" w:pos="1440"/>
        </w:tabs>
        <w:ind w:left="1440" w:hanging="360"/>
      </w:pPr>
      <w:rPr>
        <w:rFonts w:ascii="Courier New" w:hAnsi="Courier New" w:cs="Courier New" w:hint="default"/>
      </w:rPr>
    </w:lvl>
    <w:lvl w:ilvl="2" w:tplc="EE5E3A1A" w:tentative="1">
      <w:start w:val="1"/>
      <w:numFmt w:val="bullet"/>
      <w:lvlText w:val=""/>
      <w:lvlJc w:val="left"/>
      <w:pPr>
        <w:tabs>
          <w:tab w:val="num" w:pos="2160"/>
        </w:tabs>
        <w:ind w:left="2160" w:hanging="360"/>
      </w:pPr>
      <w:rPr>
        <w:rFonts w:ascii="Wingdings" w:hAnsi="Wingdings" w:hint="default"/>
      </w:rPr>
    </w:lvl>
    <w:lvl w:ilvl="3" w:tplc="4BCEA586" w:tentative="1">
      <w:start w:val="1"/>
      <w:numFmt w:val="bullet"/>
      <w:lvlText w:val=""/>
      <w:lvlJc w:val="left"/>
      <w:pPr>
        <w:tabs>
          <w:tab w:val="num" w:pos="2880"/>
        </w:tabs>
        <w:ind w:left="2880" w:hanging="360"/>
      </w:pPr>
      <w:rPr>
        <w:rFonts w:ascii="Symbol" w:hAnsi="Symbol" w:hint="default"/>
      </w:rPr>
    </w:lvl>
    <w:lvl w:ilvl="4" w:tplc="AEAA5F66" w:tentative="1">
      <w:start w:val="1"/>
      <w:numFmt w:val="bullet"/>
      <w:lvlText w:val="o"/>
      <w:lvlJc w:val="left"/>
      <w:pPr>
        <w:tabs>
          <w:tab w:val="num" w:pos="3600"/>
        </w:tabs>
        <w:ind w:left="3600" w:hanging="360"/>
      </w:pPr>
      <w:rPr>
        <w:rFonts w:ascii="Courier New" w:hAnsi="Courier New" w:cs="Courier New" w:hint="default"/>
      </w:rPr>
    </w:lvl>
    <w:lvl w:ilvl="5" w:tplc="6B120670" w:tentative="1">
      <w:start w:val="1"/>
      <w:numFmt w:val="bullet"/>
      <w:lvlText w:val=""/>
      <w:lvlJc w:val="left"/>
      <w:pPr>
        <w:tabs>
          <w:tab w:val="num" w:pos="4320"/>
        </w:tabs>
        <w:ind w:left="4320" w:hanging="360"/>
      </w:pPr>
      <w:rPr>
        <w:rFonts w:ascii="Wingdings" w:hAnsi="Wingdings" w:hint="default"/>
      </w:rPr>
    </w:lvl>
    <w:lvl w:ilvl="6" w:tplc="6ADAC65C" w:tentative="1">
      <w:start w:val="1"/>
      <w:numFmt w:val="bullet"/>
      <w:lvlText w:val=""/>
      <w:lvlJc w:val="left"/>
      <w:pPr>
        <w:tabs>
          <w:tab w:val="num" w:pos="5040"/>
        </w:tabs>
        <w:ind w:left="5040" w:hanging="360"/>
      </w:pPr>
      <w:rPr>
        <w:rFonts w:ascii="Symbol" w:hAnsi="Symbol" w:hint="default"/>
      </w:rPr>
    </w:lvl>
    <w:lvl w:ilvl="7" w:tplc="2D022AC4" w:tentative="1">
      <w:start w:val="1"/>
      <w:numFmt w:val="bullet"/>
      <w:lvlText w:val="o"/>
      <w:lvlJc w:val="left"/>
      <w:pPr>
        <w:tabs>
          <w:tab w:val="num" w:pos="5760"/>
        </w:tabs>
        <w:ind w:left="5760" w:hanging="360"/>
      </w:pPr>
      <w:rPr>
        <w:rFonts w:ascii="Courier New" w:hAnsi="Courier New" w:cs="Courier New" w:hint="default"/>
      </w:rPr>
    </w:lvl>
    <w:lvl w:ilvl="8" w:tplc="FF82C78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B703591"/>
    <w:multiLevelType w:val="hybridMultilevel"/>
    <w:tmpl w:val="CA1AE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94786B"/>
    <w:multiLevelType w:val="multilevel"/>
    <w:tmpl w:val="C4F2296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3870"/>
        </w:tabs>
        <w:ind w:left="3870" w:hanging="720"/>
      </w:pPr>
      <w:rPr>
        <w:rFonts w:hint="default"/>
      </w:rPr>
    </w:lvl>
    <w:lvl w:ilvl="2">
      <w:numFmt w:val="none"/>
      <w:pStyle w:val="Heading3"/>
      <w:lvlText w:val=""/>
      <w:lvlJc w:val="left"/>
      <w:pPr>
        <w:tabs>
          <w:tab w:val="num" w:pos="360"/>
        </w:tabs>
      </w:pPr>
    </w:lvl>
    <w:lvl w:ilvl="3">
      <w:numFmt w:val="decimal"/>
      <w:pStyle w:val="Heading4"/>
      <w:lvlText w:val=""/>
      <w:lvlJc w:val="left"/>
    </w:lvl>
    <w:lvl w:ilvl="4">
      <w:numFmt w:val="decimal"/>
      <w:pStyle w:val="Heading5"/>
      <w:lvlText w:val=""/>
      <w:lvlJc w:val="left"/>
    </w:lvl>
    <w:lvl w:ilvl="5">
      <w:numFmt w:val="decimal"/>
      <w:pStyle w:val="Heading6"/>
      <w:lvlText w:val=""/>
      <w:lvlJc w:val="left"/>
    </w:lvl>
    <w:lvl w:ilvl="6">
      <w:numFmt w:val="decimal"/>
      <w:pStyle w:val="Heading7"/>
      <w:lvlText w:val=""/>
      <w:lvlJc w:val="left"/>
    </w:lvl>
    <w:lvl w:ilvl="7">
      <w:numFmt w:val="decimal"/>
      <w:pStyle w:val="Heading8"/>
      <w:lvlText w:val=""/>
      <w:lvlJc w:val="left"/>
    </w:lvl>
    <w:lvl w:ilvl="8">
      <w:numFmt w:val="decimal"/>
      <w:pStyle w:val="Heading9"/>
      <w:lvlText w:val=""/>
      <w:lvlJc w:val="left"/>
    </w:lvl>
  </w:abstractNum>
  <w:abstractNum w:abstractNumId="27" w15:restartNumberingAfterBreak="0">
    <w:nsid w:val="2F3B1687"/>
    <w:multiLevelType w:val="hybridMultilevel"/>
    <w:tmpl w:val="EDC2BA32"/>
    <w:lvl w:ilvl="0" w:tplc="04090005">
      <w:numFmt w:val="decimal"/>
      <w:lvlText w:val=""/>
      <w:lvlJc w:val="left"/>
    </w:lvl>
    <w:lvl w:ilvl="1" w:tplc="04090019">
      <w:numFmt w:val="decimal"/>
      <w:lvlText w:val=""/>
      <w:lvlJc w:val="left"/>
    </w:lvl>
    <w:lvl w:ilvl="2" w:tplc="0409001B">
      <w:numFmt w:val="decimal"/>
      <w:lvlText w:val=""/>
      <w:lvlJc w:val="left"/>
    </w:lvl>
    <w:lvl w:ilvl="3" w:tplc="0409000F">
      <w:numFmt w:val="decimal"/>
      <w:suff w:val="space"/>
      <w:lvlText w:val=""/>
      <w:lvlJc w:val="left"/>
    </w:lvl>
    <w:lvl w:ilvl="4" w:tplc="04090019">
      <w:numFmt w:val="decimal"/>
      <w:lvlText w:val=""/>
      <w:lvlJc w:val="left"/>
    </w:lvl>
    <w:lvl w:ilvl="5" w:tplc="0409001B">
      <w:numFmt w:val="decimal"/>
      <w:lvlText w:val=""/>
      <w:lvlJc w:val="left"/>
    </w:lvl>
    <w:lvl w:ilvl="6" w:tplc="0409000F">
      <w:start w:val="1493145"/>
      <w:numFmt w:val="decimal"/>
      <w:lvlRestart w:val="0"/>
      <w:isLgl/>
      <w:lvlText w:val=""/>
      <w:lvlJc w:val="center"/>
    </w:lvl>
    <w:lvl w:ilvl="7" w:tplc="04090019">
      <w:numFmt w:val="decimal"/>
      <w:lvlText w:val=""/>
      <w:lvlJc w:val="left"/>
    </w:lvl>
    <w:lvl w:ilvl="8" w:tplc="0409001B">
      <w:numFmt w:val="none"/>
      <w:lvlText w:val=""/>
      <w:lvlJc w:val="left"/>
      <w:pPr>
        <w:tabs>
          <w:tab w:val="num" w:pos="360"/>
        </w:tabs>
      </w:pPr>
    </w:lvl>
  </w:abstractNum>
  <w:abstractNum w:abstractNumId="28" w15:restartNumberingAfterBreak="0">
    <w:nsid w:val="302C40F1"/>
    <w:multiLevelType w:val="hybridMultilevel"/>
    <w:tmpl w:val="A03E0386"/>
    <w:lvl w:ilvl="0" w:tplc="B8145E1E">
      <w:numFmt w:val="decimal"/>
      <w:lvlText w:val=""/>
      <w:lvlJc w:val="left"/>
    </w:lvl>
    <w:lvl w:ilvl="1" w:tplc="04090019">
      <w:numFmt w:val="decimal"/>
      <w:lvlText w:val=""/>
      <w:lvlJc w:val="left"/>
    </w:lvl>
    <w:lvl w:ilvl="2" w:tplc="0409001B">
      <w:numFmt w:val="decimal"/>
      <w:lvlText w:val=""/>
      <w:lvlJc w:val="left"/>
    </w:lvl>
    <w:lvl w:ilvl="3" w:tplc="0409000F">
      <w:numFmt w:val="none"/>
      <w:lvlText w:val=""/>
      <w:lvlJc w:val="left"/>
      <w:pPr>
        <w:tabs>
          <w:tab w:val="num" w:pos="360"/>
        </w:tabs>
      </w:pPr>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9" w15:restartNumberingAfterBreak="0">
    <w:nsid w:val="317E5FB5"/>
    <w:multiLevelType w:val="hybridMultilevel"/>
    <w:tmpl w:val="5734D136"/>
    <w:lvl w:ilvl="0" w:tplc="AD72753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0" w15:restartNumberingAfterBreak="0">
    <w:nsid w:val="349C12AB"/>
    <w:multiLevelType w:val="hybridMultilevel"/>
    <w:tmpl w:val="D4429C3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353D287F"/>
    <w:multiLevelType w:val="hybridMultilevel"/>
    <w:tmpl w:val="B8C2949A"/>
    <w:lvl w:ilvl="0" w:tplc="3DF0A53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2" w15:restartNumberingAfterBreak="0">
    <w:nsid w:val="35AC3C2E"/>
    <w:multiLevelType w:val="hybridMultilevel"/>
    <w:tmpl w:val="F40039DC"/>
    <w:lvl w:ilvl="0" w:tplc="B8145E1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3" w15:restartNumberingAfterBreak="0">
    <w:nsid w:val="37016324"/>
    <w:multiLevelType w:val="hybridMultilevel"/>
    <w:tmpl w:val="88C097A2"/>
    <w:lvl w:ilvl="0" w:tplc="6794FDE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4" w15:restartNumberingAfterBreak="0">
    <w:nsid w:val="37817C8A"/>
    <w:multiLevelType w:val="multilevel"/>
    <w:tmpl w:val="35FA143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A551D83"/>
    <w:multiLevelType w:val="hybridMultilevel"/>
    <w:tmpl w:val="B380E01A"/>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6" w15:restartNumberingAfterBreak="0">
    <w:nsid w:val="3C7771B5"/>
    <w:multiLevelType w:val="hybridMultilevel"/>
    <w:tmpl w:val="CBAE7FFA"/>
    <w:lvl w:ilvl="0" w:tplc="DEE6BA08">
      <w:numFmt w:val="decimal"/>
      <w:lvlText w:val=""/>
      <w:lvlJc w:val="left"/>
    </w:lvl>
    <w:lvl w:ilvl="1" w:tplc="7CAAE280">
      <w:numFmt w:val="decimal"/>
      <w:lvlText w:val=""/>
      <w:lvlJc w:val="left"/>
    </w:lvl>
    <w:lvl w:ilvl="2" w:tplc="0E76460E">
      <w:numFmt w:val="decimal"/>
      <w:lvlText w:val=""/>
      <w:lvlJc w:val="left"/>
    </w:lvl>
    <w:lvl w:ilvl="3" w:tplc="05C8216C">
      <w:numFmt w:val="decimal"/>
      <w:lvlText w:val=""/>
      <w:lvlJc w:val="left"/>
    </w:lvl>
    <w:lvl w:ilvl="4" w:tplc="8B26BDA8">
      <w:numFmt w:val="decimal"/>
      <w:lvlText w:val=""/>
      <w:lvlJc w:val="left"/>
    </w:lvl>
    <w:lvl w:ilvl="5" w:tplc="8140DC4E">
      <w:numFmt w:val="decimal"/>
      <w:lvlText w:val=""/>
      <w:lvlJc w:val="left"/>
    </w:lvl>
    <w:lvl w:ilvl="6" w:tplc="397CD8CC">
      <w:numFmt w:val="decimal"/>
      <w:lvlText w:val=""/>
      <w:lvlJc w:val="left"/>
    </w:lvl>
    <w:lvl w:ilvl="7" w:tplc="C5BE9F42">
      <w:numFmt w:val="decimal"/>
      <w:lvlText w:val=""/>
      <w:lvlJc w:val="left"/>
    </w:lvl>
    <w:lvl w:ilvl="8" w:tplc="21146352">
      <w:numFmt w:val="decimal"/>
      <w:lvlText w:val=""/>
      <w:lvlJc w:val="left"/>
    </w:lvl>
  </w:abstractNum>
  <w:abstractNum w:abstractNumId="37" w15:restartNumberingAfterBreak="0">
    <w:nsid w:val="3CDC0371"/>
    <w:multiLevelType w:val="hybridMultilevel"/>
    <w:tmpl w:val="4E02FBB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43A715C8"/>
    <w:multiLevelType w:val="hybridMultilevel"/>
    <w:tmpl w:val="B380E01A"/>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9"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87349C"/>
    <w:multiLevelType w:val="hybridMultilevel"/>
    <w:tmpl w:val="F3B05194"/>
    <w:lvl w:ilvl="0" w:tplc="A83C7964">
      <w:numFmt w:val="decimal"/>
      <w:pStyle w:val="Bullet2ndlevel--BT1"/>
      <w:lvlText w:val=""/>
      <w:lvlJc w:val="left"/>
    </w:lvl>
    <w:lvl w:ilvl="1" w:tplc="96BADAA0">
      <w:numFmt w:val="decimal"/>
      <w:lvlText w:val=""/>
      <w:lvlJc w:val="left"/>
    </w:lvl>
    <w:lvl w:ilvl="2" w:tplc="E782E90C">
      <w:numFmt w:val="decimal"/>
      <w:lvlText w:val=""/>
      <w:lvlJc w:val="left"/>
    </w:lvl>
    <w:lvl w:ilvl="3" w:tplc="136A1F1C">
      <w:numFmt w:val="decimal"/>
      <w:lvlText w:val=""/>
      <w:lvlJc w:val="left"/>
    </w:lvl>
    <w:lvl w:ilvl="4" w:tplc="FFC0EB82">
      <w:numFmt w:val="decimal"/>
      <w:lvlText w:val=""/>
      <w:lvlJc w:val="left"/>
    </w:lvl>
    <w:lvl w:ilvl="5" w:tplc="9C68D776">
      <w:numFmt w:val="decimal"/>
      <w:lvlText w:val=""/>
      <w:lvlJc w:val="left"/>
    </w:lvl>
    <w:lvl w:ilvl="6" w:tplc="55A8992C">
      <w:numFmt w:val="decimal"/>
      <w:lvlText w:val=""/>
      <w:lvlJc w:val="left"/>
    </w:lvl>
    <w:lvl w:ilvl="7" w:tplc="A4EC5B72">
      <w:numFmt w:val="decimal"/>
      <w:lvlText w:val=""/>
      <w:lvlJc w:val="left"/>
    </w:lvl>
    <w:lvl w:ilvl="8" w:tplc="AFFE4D96">
      <w:numFmt w:val="decimal"/>
      <w:lvlText w:val=""/>
      <w:lvlJc w:val="left"/>
    </w:lvl>
  </w:abstractNum>
  <w:abstractNum w:abstractNumId="41" w15:restartNumberingAfterBreak="0">
    <w:nsid w:val="4BFE0A49"/>
    <w:multiLevelType w:val="hybridMultilevel"/>
    <w:tmpl w:val="FD78683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2" w15:restartNumberingAfterBreak="0">
    <w:nsid w:val="4CB032A7"/>
    <w:multiLevelType w:val="hybridMultilevel"/>
    <w:tmpl w:val="C6624B3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3" w15:restartNumberingAfterBreak="0">
    <w:nsid w:val="52595BB9"/>
    <w:multiLevelType w:val="hybridMultilevel"/>
    <w:tmpl w:val="E97015C6"/>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4" w15:restartNumberingAfterBreak="0">
    <w:nsid w:val="52FA190E"/>
    <w:multiLevelType w:val="hybridMultilevel"/>
    <w:tmpl w:val="E97015C6"/>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5" w15:restartNumberingAfterBreak="0">
    <w:nsid w:val="55FB52CF"/>
    <w:multiLevelType w:val="hybridMultilevel"/>
    <w:tmpl w:val="7E16716E"/>
    <w:lvl w:ilvl="0" w:tplc="C092161A">
      <w:numFmt w:val="decimal"/>
      <w:pStyle w:val="BulletSub"/>
      <w:lvlText w:val=""/>
      <w:lvlJc w:val="left"/>
    </w:lvl>
    <w:lvl w:ilvl="1" w:tplc="63B46B68">
      <w:numFmt w:val="decimal"/>
      <w:lvlText w:val=""/>
      <w:lvlJc w:val="left"/>
    </w:lvl>
    <w:lvl w:ilvl="2" w:tplc="0DD8913A">
      <w:numFmt w:val="decimal"/>
      <w:lvlText w:val=""/>
      <w:lvlJc w:val="left"/>
    </w:lvl>
    <w:lvl w:ilvl="3" w:tplc="E36E72BE">
      <w:numFmt w:val="decimal"/>
      <w:lvlText w:val=""/>
      <w:lvlJc w:val="left"/>
    </w:lvl>
    <w:lvl w:ilvl="4" w:tplc="47C24974">
      <w:numFmt w:val="decimal"/>
      <w:lvlText w:val=""/>
      <w:lvlJc w:val="left"/>
    </w:lvl>
    <w:lvl w:ilvl="5" w:tplc="3E9AF836">
      <w:numFmt w:val="decimal"/>
      <w:lvlText w:val=""/>
      <w:lvlJc w:val="left"/>
    </w:lvl>
    <w:lvl w:ilvl="6" w:tplc="FC04E2F0">
      <w:numFmt w:val="decimal"/>
      <w:lvlText w:val=""/>
      <w:lvlJc w:val="left"/>
    </w:lvl>
    <w:lvl w:ilvl="7" w:tplc="D6B8DC62">
      <w:numFmt w:val="decimal"/>
      <w:lvlText w:val=""/>
      <w:lvlJc w:val="left"/>
    </w:lvl>
    <w:lvl w:ilvl="8" w:tplc="29669672">
      <w:numFmt w:val="decimal"/>
      <w:lvlText w:val=""/>
      <w:lvlJc w:val="left"/>
    </w:lvl>
  </w:abstractNum>
  <w:abstractNum w:abstractNumId="46" w15:restartNumberingAfterBreak="0">
    <w:nsid w:val="57B033F4"/>
    <w:multiLevelType w:val="hybridMultilevel"/>
    <w:tmpl w:val="6FD261D6"/>
    <w:lvl w:ilvl="0" w:tplc="B1E4129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7" w15:restartNumberingAfterBreak="0">
    <w:nsid w:val="58532D21"/>
    <w:multiLevelType w:val="hybridMultilevel"/>
    <w:tmpl w:val="DB5A88D0"/>
    <w:lvl w:ilvl="0" w:tplc="33D28FBA">
      <w:numFmt w:val="decimal"/>
      <w:pStyle w:val="Bullets"/>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8" w15:restartNumberingAfterBreak="0">
    <w:nsid w:val="586B5BD0"/>
    <w:multiLevelType w:val="hybridMultilevel"/>
    <w:tmpl w:val="0C28B176"/>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49" w15:restartNumberingAfterBreak="0">
    <w:nsid w:val="5C7B2809"/>
    <w:multiLevelType w:val="multilevel"/>
    <w:tmpl w:val="D7521D86"/>
    <w:lvl w:ilvl="0">
      <w:numFmt w:val="decimal"/>
      <w:pStyle w:val="TableNotes"/>
      <w:lvlText w:val=""/>
      <w:lvlJc w:val="left"/>
    </w:lvl>
    <w:lvl w:ilvl="1">
      <w:numFmt w:val="decimal"/>
      <w:pStyle w:val="TableNotesStep"/>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EE71E79"/>
    <w:multiLevelType w:val="hybridMultilevel"/>
    <w:tmpl w:val="BE0C708E"/>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1" w15:restartNumberingAfterBreak="0">
    <w:nsid w:val="5FCE2662"/>
    <w:multiLevelType w:val="hybridMultilevel"/>
    <w:tmpl w:val="65F61EFE"/>
    <w:lvl w:ilvl="0" w:tplc="EAA09E60">
      <w:numFmt w:val="decimal"/>
      <w:pStyle w:val="ListNumber"/>
      <w:lvlText w:val=""/>
      <w:lvlJc w:val="left"/>
    </w:lvl>
    <w:lvl w:ilvl="1" w:tplc="636C97CC">
      <w:numFmt w:val="decimal"/>
      <w:lvlText w:val=""/>
      <w:lvlJc w:val="left"/>
    </w:lvl>
    <w:lvl w:ilvl="2" w:tplc="D556CBA6">
      <w:numFmt w:val="decimal"/>
      <w:lvlText w:val=""/>
      <w:lvlJc w:val="left"/>
    </w:lvl>
    <w:lvl w:ilvl="3" w:tplc="25CC4C18">
      <w:numFmt w:val="decimal"/>
      <w:lvlText w:val=""/>
      <w:lvlJc w:val="left"/>
    </w:lvl>
    <w:lvl w:ilvl="4" w:tplc="A03A6B56">
      <w:numFmt w:val="decimal"/>
      <w:lvlText w:val=""/>
      <w:lvlJc w:val="left"/>
    </w:lvl>
    <w:lvl w:ilvl="5" w:tplc="54D4C5CC">
      <w:numFmt w:val="decimal"/>
      <w:lvlText w:val=""/>
      <w:lvlJc w:val="left"/>
    </w:lvl>
    <w:lvl w:ilvl="6" w:tplc="B484DD1E">
      <w:numFmt w:val="decimal"/>
      <w:lvlText w:val=""/>
      <w:lvlJc w:val="left"/>
    </w:lvl>
    <w:lvl w:ilvl="7" w:tplc="686A3DE0">
      <w:numFmt w:val="decimal"/>
      <w:lvlText w:val=""/>
      <w:lvlJc w:val="left"/>
    </w:lvl>
    <w:lvl w:ilvl="8" w:tplc="28B2B10A">
      <w:numFmt w:val="decimal"/>
      <w:lvlText w:val=""/>
      <w:lvlJc w:val="left"/>
    </w:lvl>
  </w:abstractNum>
  <w:abstractNum w:abstractNumId="52" w15:restartNumberingAfterBreak="0">
    <w:nsid w:val="5FDB22E8"/>
    <w:multiLevelType w:val="hybridMultilevel"/>
    <w:tmpl w:val="B9B4E0B4"/>
    <w:lvl w:ilvl="0" w:tplc="04090005">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3" w15:restartNumberingAfterBreak="0">
    <w:nsid w:val="60B677EE"/>
    <w:multiLevelType w:val="hybridMultilevel"/>
    <w:tmpl w:val="9458690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4" w15:restartNumberingAfterBreak="0">
    <w:nsid w:val="62604452"/>
    <w:multiLevelType w:val="hybridMultilevel"/>
    <w:tmpl w:val="AA96C12E"/>
    <w:lvl w:ilvl="0" w:tplc="C818E708">
      <w:numFmt w:val="decimal"/>
      <w:pStyle w:val="ListBullet2"/>
      <w:lvlText w:val=""/>
      <w:lvlJc w:val="left"/>
    </w:lvl>
    <w:lvl w:ilvl="1" w:tplc="B08465D0">
      <w:numFmt w:val="decimal"/>
      <w:lvlText w:val=""/>
      <w:lvlJc w:val="left"/>
    </w:lvl>
    <w:lvl w:ilvl="2" w:tplc="3B9E9842">
      <w:numFmt w:val="decimal"/>
      <w:lvlText w:val=""/>
      <w:lvlJc w:val="left"/>
    </w:lvl>
    <w:lvl w:ilvl="3" w:tplc="9EE08B4C">
      <w:numFmt w:val="decimal"/>
      <w:lvlText w:val=""/>
      <w:lvlJc w:val="left"/>
    </w:lvl>
    <w:lvl w:ilvl="4" w:tplc="7FC2D09A">
      <w:numFmt w:val="decimal"/>
      <w:lvlText w:val=""/>
      <w:lvlJc w:val="left"/>
    </w:lvl>
    <w:lvl w:ilvl="5" w:tplc="53CA0496">
      <w:numFmt w:val="decimal"/>
      <w:lvlText w:val=""/>
      <w:lvlJc w:val="left"/>
    </w:lvl>
    <w:lvl w:ilvl="6" w:tplc="2BF4BBF8">
      <w:numFmt w:val="decimal"/>
      <w:lvlText w:val=""/>
      <w:lvlJc w:val="left"/>
    </w:lvl>
    <w:lvl w:ilvl="7" w:tplc="BB66CAD8">
      <w:numFmt w:val="decimal"/>
      <w:lvlText w:val=""/>
      <w:lvlJc w:val="left"/>
    </w:lvl>
    <w:lvl w:ilvl="8" w:tplc="69147D28">
      <w:numFmt w:val="decimal"/>
      <w:lvlText w:val=""/>
      <w:lvlJc w:val="left"/>
    </w:lvl>
  </w:abstractNum>
  <w:abstractNum w:abstractNumId="55" w15:restartNumberingAfterBreak="0">
    <w:nsid w:val="6401391F"/>
    <w:multiLevelType w:val="hybridMultilevel"/>
    <w:tmpl w:val="26EA498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6" w15:restartNumberingAfterBreak="0">
    <w:nsid w:val="64816E10"/>
    <w:multiLevelType w:val="hybridMultilevel"/>
    <w:tmpl w:val="5230908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675569FF"/>
    <w:multiLevelType w:val="hybridMultilevel"/>
    <w:tmpl w:val="A2E22C70"/>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58" w15:restartNumberingAfterBreak="0">
    <w:nsid w:val="68321486"/>
    <w:multiLevelType w:val="hybridMultilevel"/>
    <w:tmpl w:val="E568777A"/>
    <w:lvl w:ilvl="0" w:tplc="29306B9E">
      <w:numFmt w:val="decimal"/>
      <w:pStyle w:val="CellBodyBulletSub"/>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699E31A2"/>
    <w:multiLevelType w:val="hybridMultilevel"/>
    <w:tmpl w:val="8D66E968"/>
    <w:lvl w:ilvl="0" w:tplc="E4C6244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6C40A6"/>
    <w:multiLevelType w:val="hybridMultilevel"/>
    <w:tmpl w:val="F6F251C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1" w15:restartNumberingAfterBreak="0">
    <w:nsid w:val="6CCF1D96"/>
    <w:multiLevelType w:val="hybridMultilevel"/>
    <w:tmpl w:val="8ECA83A8"/>
    <w:lvl w:ilvl="0" w:tplc="04090017">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2" w15:restartNumberingAfterBreak="0">
    <w:nsid w:val="6DF51400"/>
    <w:multiLevelType w:val="hybridMultilevel"/>
    <w:tmpl w:val="45DECDC0"/>
    <w:styleLink w:val="Style1"/>
    <w:lvl w:ilvl="0" w:tplc="E6DAF1E4">
      <w:numFmt w:val="decimal"/>
      <w:lvlText w:val=""/>
      <w:lvlJc w:val="left"/>
    </w:lvl>
    <w:lvl w:ilvl="1" w:tplc="3BD0F6DE">
      <w:numFmt w:val="decimal"/>
      <w:lvlText w:val=""/>
      <w:lvlJc w:val="left"/>
    </w:lvl>
    <w:lvl w:ilvl="2" w:tplc="6352E0A4">
      <w:numFmt w:val="decimal"/>
      <w:lvlText w:val=""/>
      <w:lvlJc w:val="left"/>
    </w:lvl>
    <w:lvl w:ilvl="3" w:tplc="6D3CF4D4">
      <w:numFmt w:val="decimal"/>
      <w:lvlText w:val=""/>
      <w:lvlJc w:val="left"/>
    </w:lvl>
    <w:lvl w:ilvl="4" w:tplc="F8009EC0">
      <w:numFmt w:val="decimal"/>
      <w:lvlText w:val=""/>
      <w:lvlJc w:val="left"/>
    </w:lvl>
    <w:lvl w:ilvl="5" w:tplc="9D568804">
      <w:numFmt w:val="decimal"/>
      <w:lvlText w:val=""/>
      <w:lvlJc w:val="left"/>
    </w:lvl>
    <w:lvl w:ilvl="6" w:tplc="65609EAA">
      <w:numFmt w:val="decimal"/>
      <w:lvlText w:val=""/>
      <w:lvlJc w:val="left"/>
    </w:lvl>
    <w:lvl w:ilvl="7" w:tplc="889061D8">
      <w:numFmt w:val="decimal"/>
      <w:lvlText w:val=""/>
      <w:lvlJc w:val="left"/>
    </w:lvl>
    <w:lvl w:ilvl="8" w:tplc="1CF41AFA">
      <w:numFmt w:val="decimal"/>
      <w:lvlText w:val=""/>
      <w:lvlJc w:val="left"/>
    </w:lvl>
  </w:abstractNum>
  <w:abstractNum w:abstractNumId="63" w15:restartNumberingAfterBreak="0">
    <w:nsid w:val="6EAB57CA"/>
    <w:multiLevelType w:val="hybridMultilevel"/>
    <w:tmpl w:val="300481E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4" w15:restartNumberingAfterBreak="0">
    <w:nsid w:val="6F380B52"/>
    <w:multiLevelType w:val="hybridMultilevel"/>
    <w:tmpl w:val="D6A02F38"/>
    <w:lvl w:ilvl="0" w:tplc="04090005">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15:restartNumberingAfterBreak="0">
    <w:nsid w:val="703F6404"/>
    <w:multiLevelType w:val="hybridMultilevel"/>
    <w:tmpl w:val="1DDCE698"/>
    <w:lvl w:ilvl="0" w:tplc="C2D88EB8">
      <w:numFmt w:val="decimal"/>
      <w:pStyle w:val="ListNumber3"/>
      <w:lvlText w:val=""/>
      <w:lvlJc w:val="left"/>
    </w:lvl>
    <w:lvl w:ilvl="1" w:tplc="9544CC0E">
      <w:numFmt w:val="decimal"/>
      <w:lvlText w:val=""/>
      <w:lvlJc w:val="left"/>
    </w:lvl>
    <w:lvl w:ilvl="2" w:tplc="ACEED672">
      <w:numFmt w:val="decimal"/>
      <w:lvlText w:val=""/>
      <w:lvlJc w:val="left"/>
    </w:lvl>
    <w:lvl w:ilvl="3" w:tplc="55E00018">
      <w:numFmt w:val="decimal"/>
      <w:lvlText w:val=""/>
      <w:lvlJc w:val="left"/>
    </w:lvl>
    <w:lvl w:ilvl="4" w:tplc="13089FDC">
      <w:numFmt w:val="decimal"/>
      <w:lvlText w:val=""/>
      <w:lvlJc w:val="left"/>
    </w:lvl>
    <w:lvl w:ilvl="5" w:tplc="2C96E09C">
      <w:numFmt w:val="decimal"/>
      <w:lvlText w:val=""/>
      <w:lvlJc w:val="left"/>
    </w:lvl>
    <w:lvl w:ilvl="6" w:tplc="80B6328A">
      <w:numFmt w:val="decimal"/>
      <w:lvlText w:val=""/>
      <w:lvlJc w:val="left"/>
    </w:lvl>
    <w:lvl w:ilvl="7" w:tplc="1EF2A466">
      <w:numFmt w:val="decimal"/>
      <w:lvlText w:val=""/>
      <w:lvlJc w:val="left"/>
    </w:lvl>
    <w:lvl w:ilvl="8" w:tplc="768A0E32">
      <w:numFmt w:val="decimal"/>
      <w:lvlText w:val=""/>
      <w:lvlJc w:val="left"/>
    </w:lvl>
  </w:abstractNum>
  <w:abstractNum w:abstractNumId="66" w15:restartNumberingAfterBreak="0">
    <w:nsid w:val="70401550"/>
    <w:multiLevelType w:val="hybridMultilevel"/>
    <w:tmpl w:val="5C546FB0"/>
    <w:lvl w:ilvl="0" w:tplc="03D8E918">
      <w:numFmt w:val="decimal"/>
      <w:pStyle w:val="ListNumberedList"/>
      <w:lvlText w:val=""/>
      <w:lvlJc w:val="left"/>
    </w:lvl>
    <w:lvl w:ilvl="1" w:tplc="04090019">
      <w:numFmt w:val="decimal"/>
      <w:lvlText w:val=""/>
      <w:lvlJc w:val="left"/>
    </w:lvl>
    <w:lvl w:ilvl="2" w:tplc="0409001B">
      <w:numFmt w:val="decimal"/>
      <w:lvlText w:val=""/>
      <w:lvlJc w:val="left"/>
    </w:lvl>
    <w:lvl w:ilvl="3" w:tplc="0409000F">
      <w:numFmt w:val="decimal"/>
      <w:lvlText w:val="僜俥"/>
      <w:lvlJc w:val="left"/>
    </w:lvl>
    <w:lvl w:ilvl="4" w:tplc="04090019">
      <w:start w:val="698048420"/>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70DB59EE"/>
    <w:multiLevelType w:val="hybridMultilevel"/>
    <w:tmpl w:val="5DC2533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8" w15:restartNumberingAfterBreak="0">
    <w:nsid w:val="7C36767A"/>
    <w:multiLevelType w:val="hybridMultilevel"/>
    <w:tmpl w:val="C0D8D3E6"/>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16cid:durableId="1940019244">
    <w:abstractNumId w:val="6"/>
  </w:num>
  <w:num w:numId="2" w16cid:durableId="1081873489">
    <w:abstractNumId w:val="49"/>
  </w:num>
  <w:num w:numId="3" w16cid:durableId="1405563119">
    <w:abstractNumId w:val="26"/>
  </w:num>
  <w:num w:numId="4" w16cid:durableId="902913371">
    <w:abstractNumId w:val="24"/>
  </w:num>
  <w:num w:numId="5" w16cid:durableId="246159537">
    <w:abstractNumId w:val="10"/>
  </w:num>
  <w:num w:numId="6" w16cid:durableId="2138135936">
    <w:abstractNumId w:val="22"/>
  </w:num>
  <w:num w:numId="7" w16cid:durableId="86922327">
    <w:abstractNumId w:val="65"/>
  </w:num>
  <w:num w:numId="8" w16cid:durableId="1366054545">
    <w:abstractNumId w:val="51"/>
  </w:num>
  <w:num w:numId="9" w16cid:durableId="870191337">
    <w:abstractNumId w:val="54"/>
  </w:num>
  <w:num w:numId="10" w16cid:durableId="638651926">
    <w:abstractNumId w:val="4"/>
  </w:num>
  <w:num w:numId="11" w16cid:durableId="26301939">
    <w:abstractNumId w:val="45"/>
  </w:num>
  <w:num w:numId="12" w16cid:durableId="2092850918">
    <w:abstractNumId w:val="40"/>
  </w:num>
  <w:num w:numId="13" w16cid:durableId="1804106756">
    <w:abstractNumId w:val="66"/>
  </w:num>
  <w:num w:numId="14" w16cid:durableId="1100031095">
    <w:abstractNumId w:val="58"/>
  </w:num>
  <w:num w:numId="15" w16cid:durableId="2039356248">
    <w:abstractNumId w:val="62"/>
  </w:num>
  <w:num w:numId="16" w16cid:durableId="1483353559">
    <w:abstractNumId w:val="2"/>
  </w:num>
  <w:num w:numId="17" w16cid:durableId="1707175823">
    <w:abstractNumId w:val="15"/>
  </w:num>
  <w:num w:numId="18" w16cid:durableId="2050763994">
    <w:abstractNumId w:val="12"/>
  </w:num>
  <w:num w:numId="19" w16cid:durableId="199781168">
    <w:abstractNumId w:val="14"/>
  </w:num>
  <w:num w:numId="20" w16cid:durableId="637414551">
    <w:abstractNumId w:val="46"/>
  </w:num>
  <w:num w:numId="21" w16cid:durableId="705757514">
    <w:abstractNumId w:val="17"/>
  </w:num>
  <w:num w:numId="22" w16cid:durableId="1945191185">
    <w:abstractNumId w:val="31"/>
  </w:num>
  <w:num w:numId="23" w16cid:durableId="2010519781">
    <w:abstractNumId w:val="36"/>
  </w:num>
  <w:num w:numId="24" w16cid:durableId="33236673">
    <w:abstractNumId w:val="50"/>
  </w:num>
  <w:num w:numId="25" w16cid:durableId="1206332601">
    <w:abstractNumId w:val="63"/>
  </w:num>
  <w:num w:numId="26" w16cid:durableId="70734077">
    <w:abstractNumId w:val="33"/>
  </w:num>
  <w:num w:numId="27" w16cid:durableId="1450392935">
    <w:abstractNumId w:val="11"/>
  </w:num>
  <w:num w:numId="28" w16cid:durableId="1663584962">
    <w:abstractNumId w:val="53"/>
  </w:num>
  <w:num w:numId="29" w16cid:durableId="2073503054">
    <w:abstractNumId w:val="5"/>
  </w:num>
  <w:num w:numId="30" w16cid:durableId="214045991">
    <w:abstractNumId w:val="42"/>
  </w:num>
  <w:num w:numId="31" w16cid:durableId="1754274279">
    <w:abstractNumId w:val="8"/>
  </w:num>
  <w:num w:numId="32" w16cid:durableId="510218044">
    <w:abstractNumId w:val="19"/>
  </w:num>
  <w:num w:numId="33" w16cid:durableId="872961840">
    <w:abstractNumId w:val="67"/>
  </w:num>
  <w:num w:numId="34" w16cid:durableId="160895561">
    <w:abstractNumId w:val="56"/>
  </w:num>
  <w:num w:numId="35" w16cid:durableId="2069840296">
    <w:abstractNumId w:val="47"/>
  </w:num>
  <w:num w:numId="36" w16cid:durableId="1410805340">
    <w:abstractNumId w:val="9"/>
  </w:num>
  <w:num w:numId="37" w16cid:durableId="610279245">
    <w:abstractNumId w:val="41"/>
  </w:num>
  <w:num w:numId="38" w16cid:durableId="1712727983">
    <w:abstractNumId w:val="16"/>
  </w:num>
  <w:num w:numId="39" w16cid:durableId="14939139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56641649">
    <w:abstractNumId w:val="1"/>
  </w:num>
  <w:num w:numId="41" w16cid:durableId="77791292">
    <w:abstractNumId w:val="20"/>
  </w:num>
  <w:num w:numId="42" w16cid:durableId="46298955">
    <w:abstractNumId w:val="35"/>
  </w:num>
  <w:num w:numId="43" w16cid:durableId="393284823">
    <w:abstractNumId w:val="37"/>
  </w:num>
  <w:num w:numId="44" w16cid:durableId="212469138">
    <w:abstractNumId w:val="30"/>
  </w:num>
  <w:num w:numId="45" w16cid:durableId="378551558">
    <w:abstractNumId w:val="55"/>
  </w:num>
  <w:num w:numId="46" w16cid:durableId="837041331">
    <w:abstractNumId w:val="38"/>
  </w:num>
  <w:num w:numId="47" w16cid:durableId="1065644098">
    <w:abstractNumId w:val="13"/>
  </w:num>
  <w:num w:numId="48" w16cid:durableId="139543880">
    <w:abstractNumId w:val="60"/>
  </w:num>
  <w:num w:numId="49" w16cid:durableId="987049054">
    <w:abstractNumId w:val="21"/>
  </w:num>
  <w:num w:numId="50" w16cid:durableId="792595998">
    <w:abstractNumId w:val="34"/>
  </w:num>
  <w:num w:numId="51" w16cid:durableId="2075086315">
    <w:abstractNumId w:val="0"/>
  </w:num>
  <w:num w:numId="52" w16cid:durableId="1890149461">
    <w:abstractNumId w:val="7"/>
  </w:num>
  <w:num w:numId="53" w16cid:durableId="1033926348">
    <w:abstractNumId w:val="23"/>
  </w:num>
  <w:num w:numId="54" w16cid:durableId="927232781">
    <w:abstractNumId w:val="52"/>
  </w:num>
  <w:num w:numId="55" w16cid:durableId="1710718047">
    <w:abstractNumId w:val="27"/>
  </w:num>
  <w:num w:numId="56" w16cid:durableId="1338116728">
    <w:abstractNumId w:val="64"/>
  </w:num>
  <w:num w:numId="57" w16cid:durableId="1467508746">
    <w:abstractNumId w:val="44"/>
  </w:num>
  <w:num w:numId="58" w16cid:durableId="1247837235">
    <w:abstractNumId w:val="43"/>
  </w:num>
  <w:num w:numId="59" w16cid:durableId="725184259">
    <w:abstractNumId w:val="25"/>
  </w:num>
  <w:num w:numId="60" w16cid:durableId="867764182">
    <w:abstractNumId w:val="68"/>
  </w:num>
  <w:num w:numId="61" w16cid:durableId="489709430">
    <w:abstractNumId w:val="29"/>
  </w:num>
  <w:num w:numId="62" w16cid:durableId="2092194953">
    <w:abstractNumId w:val="61"/>
  </w:num>
  <w:num w:numId="63" w16cid:durableId="1427992229">
    <w:abstractNumId w:val="32"/>
  </w:num>
  <w:num w:numId="64" w16cid:durableId="1503082942">
    <w:abstractNumId w:val="28"/>
  </w:num>
  <w:num w:numId="65" w16cid:durableId="1211652632">
    <w:abstractNumId w:val="57"/>
  </w:num>
  <w:num w:numId="66" w16cid:durableId="351802681">
    <w:abstractNumId w:val="48"/>
  </w:num>
  <w:num w:numId="67" w16cid:durableId="452284479">
    <w:abstractNumId w:val="3"/>
  </w:num>
  <w:num w:numId="68" w16cid:durableId="837497202">
    <w:abstractNumId w:val="39"/>
  </w:num>
  <w:num w:numId="69" w16cid:durableId="390080652">
    <w:abstractNumId w:val="59"/>
  </w:num>
  <w:num w:numId="70" w16cid:durableId="1367291350">
    <w:abstractNumId w:val="18"/>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Marinho">
    <w15:presenceInfo w15:providerId="AD" w15:userId="S::Jose.Marinho@arm.com::cb093bff-118c-4467-be27-728428cf8346"/>
  </w15:person>
  <w15:person w15:author="Jose Marinho [2]">
    <w15:presenceInfo w15:providerId="AD" w15:userId="S::jose.marinho_arm.com#ext#@microsoft.onmicrosoft.com::f66c8de3-0217-4364-9929-e354f3cf0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GrammaticalErrors/>
  <w:activeWritingStyle w:appName="MSWord" w:lang="fr-FR" w:vendorID="64" w:dllVersion="0"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ocumentProtection w:edit="comments" w:enforcement="0"/>
  <w:defaultTabStop w:val="720"/>
  <w:doNotHyphenateCaps/>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style="v-text-anchor:middle" fillcolor="white" strokecolor="#333">
      <v:fill color="white" color2="#a9a9a9" rotate="t"/>
      <v:stroke color="#333" weight="1.5pt"/>
      <v:shadow color="#ff5c47"/>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7B"/>
    <w:rsid w:val="0000021E"/>
    <w:rsid w:val="00000425"/>
    <w:rsid w:val="0000055E"/>
    <w:rsid w:val="00000834"/>
    <w:rsid w:val="00000DA3"/>
    <w:rsid w:val="00000E99"/>
    <w:rsid w:val="0000100D"/>
    <w:rsid w:val="0000112D"/>
    <w:rsid w:val="00001274"/>
    <w:rsid w:val="000015C8"/>
    <w:rsid w:val="00001651"/>
    <w:rsid w:val="00001719"/>
    <w:rsid w:val="00001DF6"/>
    <w:rsid w:val="00001FFB"/>
    <w:rsid w:val="00002238"/>
    <w:rsid w:val="00002304"/>
    <w:rsid w:val="00002367"/>
    <w:rsid w:val="0000246A"/>
    <w:rsid w:val="000024F8"/>
    <w:rsid w:val="00002522"/>
    <w:rsid w:val="00002818"/>
    <w:rsid w:val="00002867"/>
    <w:rsid w:val="00002986"/>
    <w:rsid w:val="00003235"/>
    <w:rsid w:val="00003493"/>
    <w:rsid w:val="00003599"/>
    <w:rsid w:val="00003711"/>
    <w:rsid w:val="00003ACF"/>
    <w:rsid w:val="00003C5A"/>
    <w:rsid w:val="00003E1E"/>
    <w:rsid w:val="00003F13"/>
    <w:rsid w:val="0000409F"/>
    <w:rsid w:val="00004218"/>
    <w:rsid w:val="0000461B"/>
    <w:rsid w:val="000047FF"/>
    <w:rsid w:val="000048A5"/>
    <w:rsid w:val="00004A8E"/>
    <w:rsid w:val="0000508C"/>
    <w:rsid w:val="0000549B"/>
    <w:rsid w:val="00005C20"/>
    <w:rsid w:val="00006033"/>
    <w:rsid w:val="00006466"/>
    <w:rsid w:val="00006ABB"/>
    <w:rsid w:val="00006AF1"/>
    <w:rsid w:val="00006C7B"/>
    <w:rsid w:val="00006D81"/>
    <w:rsid w:val="00006F1D"/>
    <w:rsid w:val="000070A1"/>
    <w:rsid w:val="0000711E"/>
    <w:rsid w:val="00007716"/>
    <w:rsid w:val="000077C1"/>
    <w:rsid w:val="000079DE"/>
    <w:rsid w:val="00007D44"/>
    <w:rsid w:val="00007D68"/>
    <w:rsid w:val="000100D4"/>
    <w:rsid w:val="00010455"/>
    <w:rsid w:val="000104AB"/>
    <w:rsid w:val="00010A3E"/>
    <w:rsid w:val="00010C25"/>
    <w:rsid w:val="00010CE3"/>
    <w:rsid w:val="00011096"/>
    <w:rsid w:val="00011A6B"/>
    <w:rsid w:val="00011ACB"/>
    <w:rsid w:val="00011C79"/>
    <w:rsid w:val="00011E35"/>
    <w:rsid w:val="00011F31"/>
    <w:rsid w:val="0001205E"/>
    <w:rsid w:val="00012476"/>
    <w:rsid w:val="00012534"/>
    <w:rsid w:val="00012D98"/>
    <w:rsid w:val="00012DEC"/>
    <w:rsid w:val="00012EA9"/>
    <w:rsid w:val="00013518"/>
    <w:rsid w:val="00013729"/>
    <w:rsid w:val="00013806"/>
    <w:rsid w:val="000138EF"/>
    <w:rsid w:val="000143E8"/>
    <w:rsid w:val="00014401"/>
    <w:rsid w:val="0001460F"/>
    <w:rsid w:val="00014B4F"/>
    <w:rsid w:val="00014CB2"/>
    <w:rsid w:val="00014EF7"/>
    <w:rsid w:val="00015198"/>
    <w:rsid w:val="00015206"/>
    <w:rsid w:val="00015352"/>
    <w:rsid w:val="0001535D"/>
    <w:rsid w:val="000158C5"/>
    <w:rsid w:val="0001594B"/>
    <w:rsid w:val="00015EBB"/>
    <w:rsid w:val="00016272"/>
    <w:rsid w:val="000163F5"/>
    <w:rsid w:val="00017045"/>
    <w:rsid w:val="0001733F"/>
    <w:rsid w:val="0001743E"/>
    <w:rsid w:val="00017A43"/>
    <w:rsid w:val="00017BFC"/>
    <w:rsid w:val="00017C3C"/>
    <w:rsid w:val="00017E91"/>
    <w:rsid w:val="00017F61"/>
    <w:rsid w:val="00020205"/>
    <w:rsid w:val="0002039A"/>
    <w:rsid w:val="0002039C"/>
    <w:rsid w:val="000208C6"/>
    <w:rsid w:val="00020965"/>
    <w:rsid w:val="00020D51"/>
    <w:rsid w:val="000211B0"/>
    <w:rsid w:val="000216EC"/>
    <w:rsid w:val="00021756"/>
    <w:rsid w:val="00021CED"/>
    <w:rsid w:val="00021E51"/>
    <w:rsid w:val="00022611"/>
    <w:rsid w:val="0002289E"/>
    <w:rsid w:val="00022B46"/>
    <w:rsid w:val="00022FE2"/>
    <w:rsid w:val="000233FC"/>
    <w:rsid w:val="000235B3"/>
    <w:rsid w:val="0002385D"/>
    <w:rsid w:val="00023BCA"/>
    <w:rsid w:val="00023D68"/>
    <w:rsid w:val="00024034"/>
    <w:rsid w:val="0002407E"/>
    <w:rsid w:val="00024208"/>
    <w:rsid w:val="0002435C"/>
    <w:rsid w:val="0002468D"/>
    <w:rsid w:val="00025182"/>
    <w:rsid w:val="00025461"/>
    <w:rsid w:val="000254EA"/>
    <w:rsid w:val="000259C2"/>
    <w:rsid w:val="00025C53"/>
    <w:rsid w:val="00025D4B"/>
    <w:rsid w:val="00026228"/>
    <w:rsid w:val="0002645C"/>
    <w:rsid w:val="000265D2"/>
    <w:rsid w:val="0002675E"/>
    <w:rsid w:val="00026A25"/>
    <w:rsid w:val="00026A80"/>
    <w:rsid w:val="00026B32"/>
    <w:rsid w:val="00026D47"/>
    <w:rsid w:val="00027160"/>
    <w:rsid w:val="000274CE"/>
    <w:rsid w:val="000277F4"/>
    <w:rsid w:val="000279D7"/>
    <w:rsid w:val="00027C33"/>
    <w:rsid w:val="00027C50"/>
    <w:rsid w:val="000301D9"/>
    <w:rsid w:val="0003034B"/>
    <w:rsid w:val="000303D8"/>
    <w:rsid w:val="000310C4"/>
    <w:rsid w:val="0003117D"/>
    <w:rsid w:val="00031516"/>
    <w:rsid w:val="00031613"/>
    <w:rsid w:val="00031CCC"/>
    <w:rsid w:val="00032885"/>
    <w:rsid w:val="000328F7"/>
    <w:rsid w:val="000329F3"/>
    <w:rsid w:val="00032A30"/>
    <w:rsid w:val="00032BC8"/>
    <w:rsid w:val="00032E87"/>
    <w:rsid w:val="00032F03"/>
    <w:rsid w:val="00034119"/>
    <w:rsid w:val="00034131"/>
    <w:rsid w:val="0003497A"/>
    <w:rsid w:val="00034AA1"/>
    <w:rsid w:val="00034AD0"/>
    <w:rsid w:val="00034B58"/>
    <w:rsid w:val="000350D9"/>
    <w:rsid w:val="0003528D"/>
    <w:rsid w:val="00035A30"/>
    <w:rsid w:val="00035B0F"/>
    <w:rsid w:val="00036F20"/>
    <w:rsid w:val="00036F62"/>
    <w:rsid w:val="000370E9"/>
    <w:rsid w:val="00037105"/>
    <w:rsid w:val="00037343"/>
    <w:rsid w:val="00037573"/>
    <w:rsid w:val="00037B6B"/>
    <w:rsid w:val="00037C79"/>
    <w:rsid w:val="00037F5B"/>
    <w:rsid w:val="00040490"/>
    <w:rsid w:val="00040858"/>
    <w:rsid w:val="00040BE2"/>
    <w:rsid w:val="00040DB3"/>
    <w:rsid w:val="00040FD1"/>
    <w:rsid w:val="00040FD4"/>
    <w:rsid w:val="00041098"/>
    <w:rsid w:val="00041A6E"/>
    <w:rsid w:val="000424BC"/>
    <w:rsid w:val="00042B0F"/>
    <w:rsid w:val="00042B79"/>
    <w:rsid w:val="00042D93"/>
    <w:rsid w:val="00043122"/>
    <w:rsid w:val="00043429"/>
    <w:rsid w:val="00043447"/>
    <w:rsid w:val="0004355D"/>
    <w:rsid w:val="00043C4D"/>
    <w:rsid w:val="00043D8F"/>
    <w:rsid w:val="00043F55"/>
    <w:rsid w:val="0004441E"/>
    <w:rsid w:val="000448E4"/>
    <w:rsid w:val="00044B24"/>
    <w:rsid w:val="00044EC9"/>
    <w:rsid w:val="00044F3C"/>
    <w:rsid w:val="000450A2"/>
    <w:rsid w:val="00045D95"/>
    <w:rsid w:val="000462F9"/>
    <w:rsid w:val="0004672C"/>
    <w:rsid w:val="00046963"/>
    <w:rsid w:val="00046B57"/>
    <w:rsid w:val="00046D6E"/>
    <w:rsid w:val="000470DB"/>
    <w:rsid w:val="000474AA"/>
    <w:rsid w:val="00047CCB"/>
    <w:rsid w:val="000504F7"/>
    <w:rsid w:val="00050B74"/>
    <w:rsid w:val="00050DCA"/>
    <w:rsid w:val="00050E8D"/>
    <w:rsid w:val="00051162"/>
    <w:rsid w:val="00051181"/>
    <w:rsid w:val="000511A7"/>
    <w:rsid w:val="00051205"/>
    <w:rsid w:val="000518F5"/>
    <w:rsid w:val="00052428"/>
    <w:rsid w:val="00052785"/>
    <w:rsid w:val="0005284E"/>
    <w:rsid w:val="00052B20"/>
    <w:rsid w:val="00052C21"/>
    <w:rsid w:val="00052D26"/>
    <w:rsid w:val="00052E52"/>
    <w:rsid w:val="00053086"/>
    <w:rsid w:val="000531CC"/>
    <w:rsid w:val="000531ED"/>
    <w:rsid w:val="0005344C"/>
    <w:rsid w:val="000536AC"/>
    <w:rsid w:val="00053FEA"/>
    <w:rsid w:val="000541D9"/>
    <w:rsid w:val="00054796"/>
    <w:rsid w:val="0005481B"/>
    <w:rsid w:val="00054854"/>
    <w:rsid w:val="00054B2F"/>
    <w:rsid w:val="00054E3C"/>
    <w:rsid w:val="00054E7B"/>
    <w:rsid w:val="00055027"/>
    <w:rsid w:val="000550E3"/>
    <w:rsid w:val="0005518C"/>
    <w:rsid w:val="00055310"/>
    <w:rsid w:val="0005542D"/>
    <w:rsid w:val="0005554D"/>
    <w:rsid w:val="000559CA"/>
    <w:rsid w:val="000559F7"/>
    <w:rsid w:val="00056020"/>
    <w:rsid w:val="00056676"/>
    <w:rsid w:val="00056B11"/>
    <w:rsid w:val="00056E44"/>
    <w:rsid w:val="00056F2C"/>
    <w:rsid w:val="000574D4"/>
    <w:rsid w:val="00057D0A"/>
    <w:rsid w:val="00060180"/>
    <w:rsid w:val="0006024A"/>
    <w:rsid w:val="0006044F"/>
    <w:rsid w:val="00060932"/>
    <w:rsid w:val="00060974"/>
    <w:rsid w:val="00060C18"/>
    <w:rsid w:val="0006106D"/>
    <w:rsid w:val="00061658"/>
    <w:rsid w:val="000616C6"/>
    <w:rsid w:val="00061A21"/>
    <w:rsid w:val="00061D7C"/>
    <w:rsid w:val="0006200B"/>
    <w:rsid w:val="0006282F"/>
    <w:rsid w:val="00062F84"/>
    <w:rsid w:val="000634C6"/>
    <w:rsid w:val="000635E4"/>
    <w:rsid w:val="00063C8A"/>
    <w:rsid w:val="000643B2"/>
    <w:rsid w:val="000647B6"/>
    <w:rsid w:val="00065315"/>
    <w:rsid w:val="00065460"/>
    <w:rsid w:val="000657DB"/>
    <w:rsid w:val="000658EF"/>
    <w:rsid w:val="000659A0"/>
    <w:rsid w:val="00065AF4"/>
    <w:rsid w:val="00065D6C"/>
    <w:rsid w:val="00065FEA"/>
    <w:rsid w:val="00066771"/>
    <w:rsid w:val="0006684E"/>
    <w:rsid w:val="00066905"/>
    <w:rsid w:val="00067165"/>
    <w:rsid w:val="00067289"/>
    <w:rsid w:val="000672D3"/>
    <w:rsid w:val="0006769F"/>
    <w:rsid w:val="00067807"/>
    <w:rsid w:val="00067D11"/>
    <w:rsid w:val="00067FA2"/>
    <w:rsid w:val="0007007F"/>
    <w:rsid w:val="0007021B"/>
    <w:rsid w:val="000702E4"/>
    <w:rsid w:val="000709F7"/>
    <w:rsid w:val="00070A6E"/>
    <w:rsid w:val="00071634"/>
    <w:rsid w:val="00071B33"/>
    <w:rsid w:val="00071F04"/>
    <w:rsid w:val="00072370"/>
    <w:rsid w:val="000723EA"/>
    <w:rsid w:val="000723FC"/>
    <w:rsid w:val="00072479"/>
    <w:rsid w:val="00072A30"/>
    <w:rsid w:val="00072E2E"/>
    <w:rsid w:val="0007337B"/>
    <w:rsid w:val="000739DC"/>
    <w:rsid w:val="00073A7A"/>
    <w:rsid w:val="00073C0D"/>
    <w:rsid w:val="00073EF2"/>
    <w:rsid w:val="000740AA"/>
    <w:rsid w:val="0007442F"/>
    <w:rsid w:val="0007569E"/>
    <w:rsid w:val="00075AA1"/>
    <w:rsid w:val="00075B78"/>
    <w:rsid w:val="00075E1A"/>
    <w:rsid w:val="00075E39"/>
    <w:rsid w:val="00075FAC"/>
    <w:rsid w:val="0007601D"/>
    <w:rsid w:val="000760AC"/>
    <w:rsid w:val="000760E9"/>
    <w:rsid w:val="0007657E"/>
    <w:rsid w:val="000765BC"/>
    <w:rsid w:val="000767A0"/>
    <w:rsid w:val="00076944"/>
    <w:rsid w:val="00076CF7"/>
    <w:rsid w:val="00076D8F"/>
    <w:rsid w:val="00076F2F"/>
    <w:rsid w:val="0007701D"/>
    <w:rsid w:val="000771A2"/>
    <w:rsid w:val="00077693"/>
    <w:rsid w:val="0007783A"/>
    <w:rsid w:val="000779EA"/>
    <w:rsid w:val="00077B7C"/>
    <w:rsid w:val="000800A9"/>
    <w:rsid w:val="000802A7"/>
    <w:rsid w:val="0008034B"/>
    <w:rsid w:val="000805D5"/>
    <w:rsid w:val="00080891"/>
    <w:rsid w:val="00080A08"/>
    <w:rsid w:val="00080A19"/>
    <w:rsid w:val="00080CE2"/>
    <w:rsid w:val="00080D4B"/>
    <w:rsid w:val="000810D4"/>
    <w:rsid w:val="0008139B"/>
    <w:rsid w:val="0008152F"/>
    <w:rsid w:val="00081650"/>
    <w:rsid w:val="00081C31"/>
    <w:rsid w:val="00081D0D"/>
    <w:rsid w:val="00081F29"/>
    <w:rsid w:val="00082531"/>
    <w:rsid w:val="00082CA5"/>
    <w:rsid w:val="00083ACC"/>
    <w:rsid w:val="00083BEC"/>
    <w:rsid w:val="00083C38"/>
    <w:rsid w:val="00083DEB"/>
    <w:rsid w:val="000843C8"/>
    <w:rsid w:val="00084404"/>
    <w:rsid w:val="000849BE"/>
    <w:rsid w:val="00084A3E"/>
    <w:rsid w:val="00085458"/>
    <w:rsid w:val="00085632"/>
    <w:rsid w:val="0008595E"/>
    <w:rsid w:val="00085AC7"/>
    <w:rsid w:val="00085B2F"/>
    <w:rsid w:val="00085C60"/>
    <w:rsid w:val="00086957"/>
    <w:rsid w:val="00087E0C"/>
    <w:rsid w:val="00087F86"/>
    <w:rsid w:val="000901F5"/>
    <w:rsid w:val="0009077F"/>
    <w:rsid w:val="00090A2F"/>
    <w:rsid w:val="0009117D"/>
    <w:rsid w:val="000912D2"/>
    <w:rsid w:val="000915F3"/>
    <w:rsid w:val="00091A5D"/>
    <w:rsid w:val="00091E7B"/>
    <w:rsid w:val="0009202D"/>
    <w:rsid w:val="000920A5"/>
    <w:rsid w:val="000920F7"/>
    <w:rsid w:val="000926BB"/>
    <w:rsid w:val="000927E1"/>
    <w:rsid w:val="00092CD1"/>
    <w:rsid w:val="00093428"/>
    <w:rsid w:val="00093792"/>
    <w:rsid w:val="0009381A"/>
    <w:rsid w:val="00093D3A"/>
    <w:rsid w:val="00093F25"/>
    <w:rsid w:val="00093F41"/>
    <w:rsid w:val="000945B2"/>
    <w:rsid w:val="0009495C"/>
    <w:rsid w:val="00094A1B"/>
    <w:rsid w:val="00094A89"/>
    <w:rsid w:val="00094AC6"/>
    <w:rsid w:val="00094B26"/>
    <w:rsid w:val="00095013"/>
    <w:rsid w:val="00095209"/>
    <w:rsid w:val="00095681"/>
    <w:rsid w:val="00095A76"/>
    <w:rsid w:val="000965FE"/>
    <w:rsid w:val="0009687F"/>
    <w:rsid w:val="00096CC4"/>
    <w:rsid w:val="0009739B"/>
    <w:rsid w:val="00097ABE"/>
    <w:rsid w:val="000A064D"/>
    <w:rsid w:val="000A073F"/>
    <w:rsid w:val="000A0F1C"/>
    <w:rsid w:val="000A1296"/>
    <w:rsid w:val="000A138F"/>
    <w:rsid w:val="000A1C60"/>
    <w:rsid w:val="000A1F95"/>
    <w:rsid w:val="000A1FCC"/>
    <w:rsid w:val="000A2075"/>
    <w:rsid w:val="000A20A5"/>
    <w:rsid w:val="000A23DE"/>
    <w:rsid w:val="000A2478"/>
    <w:rsid w:val="000A2878"/>
    <w:rsid w:val="000A3028"/>
    <w:rsid w:val="000A36FE"/>
    <w:rsid w:val="000A3844"/>
    <w:rsid w:val="000A3894"/>
    <w:rsid w:val="000A3DD8"/>
    <w:rsid w:val="000A4583"/>
    <w:rsid w:val="000A4A07"/>
    <w:rsid w:val="000A4BFB"/>
    <w:rsid w:val="000A4E2C"/>
    <w:rsid w:val="000A552A"/>
    <w:rsid w:val="000A5627"/>
    <w:rsid w:val="000A564B"/>
    <w:rsid w:val="000A58DF"/>
    <w:rsid w:val="000A5943"/>
    <w:rsid w:val="000A5D11"/>
    <w:rsid w:val="000A6585"/>
    <w:rsid w:val="000A6895"/>
    <w:rsid w:val="000A6CAB"/>
    <w:rsid w:val="000A6CCE"/>
    <w:rsid w:val="000A6D0F"/>
    <w:rsid w:val="000A6D9B"/>
    <w:rsid w:val="000A7677"/>
    <w:rsid w:val="000A78A6"/>
    <w:rsid w:val="000A79D2"/>
    <w:rsid w:val="000A7A44"/>
    <w:rsid w:val="000A7B4E"/>
    <w:rsid w:val="000A7BE6"/>
    <w:rsid w:val="000B011F"/>
    <w:rsid w:val="000B01C5"/>
    <w:rsid w:val="000B0877"/>
    <w:rsid w:val="000B10F6"/>
    <w:rsid w:val="000B1251"/>
    <w:rsid w:val="000B1746"/>
    <w:rsid w:val="000B1A01"/>
    <w:rsid w:val="000B1B0A"/>
    <w:rsid w:val="000B20B0"/>
    <w:rsid w:val="000B21A1"/>
    <w:rsid w:val="000B2644"/>
    <w:rsid w:val="000B2C69"/>
    <w:rsid w:val="000B2E2F"/>
    <w:rsid w:val="000B32F3"/>
    <w:rsid w:val="000B3A42"/>
    <w:rsid w:val="000B3B42"/>
    <w:rsid w:val="000B3B53"/>
    <w:rsid w:val="000B3B8B"/>
    <w:rsid w:val="000B3CC1"/>
    <w:rsid w:val="000B41C9"/>
    <w:rsid w:val="000B4492"/>
    <w:rsid w:val="000B48D4"/>
    <w:rsid w:val="000B4A8F"/>
    <w:rsid w:val="000B5453"/>
    <w:rsid w:val="000B54CB"/>
    <w:rsid w:val="000B562B"/>
    <w:rsid w:val="000B563E"/>
    <w:rsid w:val="000B56E2"/>
    <w:rsid w:val="000B5B54"/>
    <w:rsid w:val="000B5BC5"/>
    <w:rsid w:val="000B5F22"/>
    <w:rsid w:val="000B6052"/>
    <w:rsid w:val="000B6330"/>
    <w:rsid w:val="000B6B83"/>
    <w:rsid w:val="000B7486"/>
    <w:rsid w:val="000C00AB"/>
    <w:rsid w:val="000C03D3"/>
    <w:rsid w:val="000C0432"/>
    <w:rsid w:val="000C0433"/>
    <w:rsid w:val="000C0474"/>
    <w:rsid w:val="000C084C"/>
    <w:rsid w:val="000C0F31"/>
    <w:rsid w:val="000C14B8"/>
    <w:rsid w:val="000C15D4"/>
    <w:rsid w:val="000C1A5B"/>
    <w:rsid w:val="000C1D03"/>
    <w:rsid w:val="000C2227"/>
    <w:rsid w:val="000C2341"/>
    <w:rsid w:val="000C276A"/>
    <w:rsid w:val="000C278E"/>
    <w:rsid w:val="000C29A4"/>
    <w:rsid w:val="000C2A93"/>
    <w:rsid w:val="000C2B17"/>
    <w:rsid w:val="000C2C57"/>
    <w:rsid w:val="000C3148"/>
    <w:rsid w:val="000C32C2"/>
    <w:rsid w:val="000C3696"/>
    <w:rsid w:val="000C3898"/>
    <w:rsid w:val="000C45F1"/>
    <w:rsid w:val="000C46F3"/>
    <w:rsid w:val="000C4A28"/>
    <w:rsid w:val="000C4DFA"/>
    <w:rsid w:val="000C5184"/>
    <w:rsid w:val="000C5258"/>
    <w:rsid w:val="000C5577"/>
    <w:rsid w:val="000C57F3"/>
    <w:rsid w:val="000C5879"/>
    <w:rsid w:val="000C5A6C"/>
    <w:rsid w:val="000C5C34"/>
    <w:rsid w:val="000C5D9E"/>
    <w:rsid w:val="000C67F1"/>
    <w:rsid w:val="000C69DA"/>
    <w:rsid w:val="000C6E75"/>
    <w:rsid w:val="000C6F3A"/>
    <w:rsid w:val="000C73C3"/>
    <w:rsid w:val="000C7895"/>
    <w:rsid w:val="000C7A3B"/>
    <w:rsid w:val="000C7C20"/>
    <w:rsid w:val="000C7D67"/>
    <w:rsid w:val="000C7FF2"/>
    <w:rsid w:val="000D0385"/>
    <w:rsid w:val="000D04F5"/>
    <w:rsid w:val="000D0553"/>
    <w:rsid w:val="000D0588"/>
    <w:rsid w:val="000D0635"/>
    <w:rsid w:val="000D0733"/>
    <w:rsid w:val="000D0917"/>
    <w:rsid w:val="000D0DEA"/>
    <w:rsid w:val="000D15E6"/>
    <w:rsid w:val="000D1823"/>
    <w:rsid w:val="000D1D3E"/>
    <w:rsid w:val="000D28F6"/>
    <w:rsid w:val="000D2B49"/>
    <w:rsid w:val="000D2C06"/>
    <w:rsid w:val="000D2E12"/>
    <w:rsid w:val="000D2E1E"/>
    <w:rsid w:val="000D2E42"/>
    <w:rsid w:val="000D3B35"/>
    <w:rsid w:val="000D3C77"/>
    <w:rsid w:val="000D3FFB"/>
    <w:rsid w:val="000D4141"/>
    <w:rsid w:val="000D43CB"/>
    <w:rsid w:val="000D4448"/>
    <w:rsid w:val="000D47CB"/>
    <w:rsid w:val="000D4A97"/>
    <w:rsid w:val="000D549A"/>
    <w:rsid w:val="000D54F3"/>
    <w:rsid w:val="000D556B"/>
    <w:rsid w:val="000D5F15"/>
    <w:rsid w:val="000D6060"/>
    <w:rsid w:val="000D6622"/>
    <w:rsid w:val="000D695B"/>
    <w:rsid w:val="000D69F9"/>
    <w:rsid w:val="000D6DC5"/>
    <w:rsid w:val="000D7470"/>
    <w:rsid w:val="000D7845"/>
    <w:rsid w:val="000D7D6B"/>
    <w:rsid w:val="000D7E7F"/>
    <w:rsid w:val="000E036B"/>
    <w:rsid w:val="000E03D3"/>
    <w:rsid w:val="000E0422"/>
    <w:rsid w:val="000E04A7"/>
    <w:rsid w:val="000E086D"/>
    <w:rsid w:val="000E0A86"/>
    <w:rsid w:val="000E0CAB"/>
    <w:rsid w:val="000E119D"/>
    <w:rsid w:val="000E14B2"/>
    <w:rsid w:val="000E1679"/>
    <w:rsid w:val="000E1FBF"/>
    <w:rsid w:val="000E20DE"/>
    <w:rsid w:val="000E24BF"/>
    <w:rsid w:val="000E2553"/>
    <w:rsid w:val="000E2EBB"/>
    <w:rsid w:val="000E2F5C"/>
    <w:rsid w:val="000E2FFE"/>
    <w:rsid w:val="000E3004"/>
    <w:rsid w:val="000E346F"/>
    <w:rsid w:val="000E3AB8"/>
    <w:rsid w:val="000E40CD"/>
    <w:rsid w:val="000E424E"/>
    <w:rsid w:val="000E4424"/>
    <w:rsid w:val="000E4D98"/>
    <w:rsid w:val="000E5637"/>
    <w:rsid w:val="000E584C"/>
    <w:rsid w:val="000E5AF9"/>
    <w:rsid w:val="000E5B78"/>
    <w:rsid w:val="000E5D9B"/>
    <w:rsid w:val="000E6438"/>
    <w:rsid w:val="000E6553"/>
    <w:rsid w:val="000E6592"/>
    <w:rsid w:val="000E6640"/>
    <w:rsid w:val="000E68E2"/>
    <w:rsid w:val="000E71B3"/>
    <w:rsid w:val="000E74E4"/>
    <w:rsid w:val="000E74EF"/>
    <w:rsid w:val="000F01C4"/>
    <w:rsid w:val="000F0432"/>
    <w:rsid w:val="000F0AD0"/>
    <w:rsid w:val="000F0B4E"/>
    <w:rsid w:val="000F1920"/>
    <w:rsid w:val="000F193C"/>
    <w:rsid w:val="000F1C6B"/>
    <w:rsid w:val="000F1D9D"/>
    <w:rsid w:val="000F20E9"/>
    <w:rsid w:val="000F21CA"/>
    <w:rsid w:val="000F25CA"/>
    <w:rsid w:val="000F2B41"/>
    <w:rsid w:val="000F3274"/>
    <w:rsid w:val="000F3DFC"/>
    <w:rsid w:val="000F4319"/>
    <w:rsid w:val="000F446B"/>
    <w:rsid w:val="000F46AD"/>
    <w:rsid w:val="000F46B9"/>
    <w:rsid w:val="000F4853"/>
    <w:rsid w:val="000F4867"/>
    <w:rsid w:val="000F4F99"/>
    <w:rsid w:val="000F5733"/>
    <w:rsid w:val="000F5A64"/>
    <w:rsid w:val="000F5C0C"/>
    <w:rsid w:val="000F6403"/>
    <w:rsid w:val="000F676E"/>
    <w:rsid w:val="000F6D74"/>
    <w:rsid w:val="000F7023"/>
    <w:rsid w:val="000F7095"/>
    <w:rsid w:val="000F7249"/>
    <w:rsid w:val="000F73D3"/>
    <w:rsid w:val="000F7875"/>
    <w:rsid w:val="000F7C0E"/>
    <w:rsid w:val="000F7D75"/>
    <w:rsid w:val="000F7EC0"/>
    <w:rsid w:val="000F7F05"/>
    <w:rsid w:val="0010008D"/>
    <w:rsid w:val="001005A8"/>
    <w:rsid w:val="00100730"/>
    <w:rsid w:val="00100749"/>
    <w:rsid w:val="0010155B"/>
    <w:rsid w:val="00101644"/>
    <w:rsid w:val="00101661"/>
    <w:rsid w:val="0010193A"/>
    <w:rsid w:val="00101A50"/>
    <w:rsid w:val="00101E16"/>
    <w:rsid w:val="00101E6E"/>
    <w:rsid w:val="00102075"/>
    <w:rsid w:val="001024B8"/>
    <w:rsid w:val="00102500"/>
    <w:rsid w:val="0010253F"/>
    <w:rsid w:val="00102831"/>
    <w:rsid w:val="00102B18"/>
    <w:rsid w:val="00102D7B"/>
    <w:rsid w:val="00103695"/>
    <w:rsid w:val="001038AE"/>
    <w:rsid w:val="001038C8"/>
    <w:rsid w:val="00104031"/>
    <w:rsid w:val="00104266"/>
    <w:rsid w:val="001046DB"/>
    <w:rsid w:val="001048B6"/>
    <w:rsid w:val="00104B46"/>
    <w:rsid w:val="00104CE0"/>
    <w:rsid w:val="00104EA5"/>
    <w:rsid w:val="00104ED1"/>
    <w:rsid w:val="0010521F"/>
    <w:rsid w:val="00105354"/>
    <w:rsid w:val="001054AA"/>
    <w:rsid w:val="0010596F"/>
    <w:rsid w:val="001059B4"/>
    <w:rsid w:val="00106101"/>
    <w:rsid w:val="001061CB"/>
    <w:rsid w:val="00106363"/>
    <w:rsid w:val="001064AC"/>
    <w:rsid w:val="00106707"/>
    <w:rsid w:val="00106970"/>
    <w:rsid w:val="00106A98"/>
    <w:rsid w:val="00106AA0"/>
    <w:rsid w:val="00106E6E"/>
    <w:rsid w:val="001071E2"/>
    <w:rsid w:val="00107402"/>
    <w:rsid w:val="001075A9"/>
    <w:rsid w:val="001077FB"/>
    <w:rsid w:val="00107801"/>
    <w:rsid w:val="001079FF"/>
    <w:rsid w:val="00107AE6"/>
    <w:rsid w:val="00107C7A"/>
    <w:rsid w:val="00110867"/>
    <w:rsid w:val="001108D3"/>
    <w:rsid w:val="001108E3"/>
    <w:rsid w:val="0011094B"/>
    <w:rsid w:val="001112EF"/>
    <w:rsid w:val="00111498"/>
    <w:rsid w:val="001117A4"/>
    <w:rsid w:val="00111C43"/>
    <w:rsid w:val="00112BEF"/>
    <w:rsid w:val="00112E2F"/>
    <w:rsid w:val="00112FA4"/>
    <w:rsid w:val="00113070"/>
    <w:rsid w:val="00113248"/>
    <w:rsid w:val="00113273"/>
    <w:rsid w:val="001132F4"/>
    <w:rsid w:val="001137B4"/>
    <w:rsid w:val="00113800"/>
    <w:rsid w:val="00113D76"/>
    <w:rsid w:val="00113D78"/>
    <w:rsid w:val="00115480"/>
    <w:rsid w:val="001154E1"/>
    <w:rsid w:val="0011573B"/>
    <w:rsid w:val="00115979"/>
    <w:rsid w:val="001159E4"/>
    <w:rsid w:val="00115A96"/>
    <w:rsid w:val="00115E99"/>
    <w:rsid w:val="00116017"/>
    <w:rsid w:val="0011628F"/>
    <w:rsid w:val="00116380"/>
    <w:rsid w:val="00116F16"/>
    <w:rsid w:val="00117026"/>
    <w:rsid w:val="001171C1"/>
    <w:rsid w:val="0011724F"/>
    <w:rsid w:val="0011775F"/>
    <w:rsid w:val="001177CF"/>
    <w:rsid w:val="00117A2B"/>
    <w:rsid w:val="00117AFD"/>
    <w:rsid w:val="00117C62"/>
    <w:rsid w:val="00117D44"/>
    <w:rsid w:val="00117D50"/>
    <w:rsid w:val="00117FC3"/>
    <w:rsid w:val="00120D64"/>
    <w:rsid w:val="00120F96"/>
    <w:rsid w:val="0012198A"/>
    <w:rsid w:val="001219CC"/>
    <w:rsid w:val="00121B2D"/>
    <w:rsid w:val="00121C2A"/>
    <w:rsid w:val="00121F15"/>
    <w:rsid w:val="00122252"/>
    <w:rsid w:val="00122371"/>
    <w:rsid w:val="00122CF8"/>
    <w:rsid w:val="00122E44"/>
    <w:rsid w:val="00123322"/>
    <w:rsid w:val="001236A7"/>
    <w:rsid w:val="0012379B"/>
    <w:rsid w:val="00123DDE"/>
    <w:rsid w:val="001245DD"/>
    <w:rsid w:val="00124605"/>
    <w:rsid w:val="001248B1"/>
    <w:rsid w:val="001249F3"/>
    <w:rsid w:val="00124C18"/>
    <w:rsid w:val="00124C56"/>
    <w:rsid w:val="001250B6"/>
    <w:rsid w:val="001253D2"/>
    <w:rsid w:val="00125E7D"/>
    <w:rsid w:val="00126F78"/>
    <w:rsid w:val="00127259"/>
    <w:rsid w:val="001272FA"/>
    <w:rsid w:val="00127455"/>
    <w:rsid w:val="00127521"/>
    <w:rsid w:val="00127571"/>
    <w:rsid w:val="001303C1"/>
    <w:rsid w:val="00130C62"/>
    <w:rsid w:val="00130CB6"/>
    <w:rsid w:val="00130F55"/>
    <w:rsid w:val="0013164A"/>
    <w:rsid w:val="00131C71"/>
    <w:rsid w:val="00132061"/>
    <w:rsid w:val="00132176"/>
    <w:rsid w:val="0013245F"/>
    <w:rsid w:val="00132477"/>
    <w:rsid w:val="00132A1B"/>
    <w:rsid w:val="00132B9A"/>
    <w:rsid w:val="00133440"/>
    <w:rsid w:val="00134686"/>
    <w:rsid w:val="00134907"/>
    <w:rsid w:val="00134EC3"/>
    <w:rsid w:val="001356AD"/>
    <w:rsid w:val="0013612B"/>
    <w:rsid w:val="00136140"/>
    <w:rsid w:val="00136528"/>
    <w:rsid w:val="0013657F"/>
    <w:rsid w:val="001366BE"/>
    <w:rsid w:val="001368ED"/>
    <w:rsid w:val="00136B68"/>
    <w:rsid w:val="00137958"/>
    <w:rsid w:val="00137970"/>
    <w:rsid w:val="00137A8C"/>
    <w:rsid w:val="00137A9C"/>
    <w:rsid w:val="00137E41"/>
    <w:rsid w:val="00137FDA"/>
    <w:rsid w:val="0014026F"/>
    <w:rsid w:val="00140881"/>
    <w:rsid w:val="001409C4"/>
    <w:rsid w:val="00140AD8"/>
    <w:rsid w:val="00140AF7"/>
    <w:rsid w:val="00140E93"/>
    <w:rsid w:val="0014138F"/>
    <w:rsid w:val="0014145C"/>
    <w:rsid w:val="00141894"/>
    <w:rsid w:val="00141DFD"/>
    <w:rsid w:val="00141F77"/>
    <w:rsid w:val="001423C8"/>
    <w:rsid w:val="001425CD"/>
    <w:rsid w:val="0014263E"/>
    <w:rsid w:val="001428AA"/>
    <w:rsid w:val="001428BD"/>
    <w:rsid w:val="00142C5F"/>
    <w:rsid w:val="00142DBF"/>
    <w:rsid w:val="0014326D"/>
    <w:rsid w:val="00143F29"/>
    <w:rsid w:val="00144023"/>
    <w:rsid w:val="001442EA"/>
    <w:rsid w:val="00144A04"/>
    <w:rsid w:val="00144A7C"/>
    <w:rsid w:val="00144CF5"/>
    <w:rsid w:val="00144EDC"/>
    <w:rsid w:val="001450B4"/>
    <w:rsid w:val="0014612C"/>
    <w:rsid w:val="001462F1"/>
    <w:rsid w:val="00146A5A"/>
    <w:rsid w:val="00146EE1"/>
    <w:rsid w:val="00146FE7"/>
    <w:rsid w:val="001501BD"/>
    <w:rsid w:val="0015029F"/>
    <w:rsid w:val="001505DA"/>
    <w:rsid w:val="001508DB"/>
    <w:rsid w:val="00150DAF"/>
    <w:rsid w:val="00150DF2"/>
    <w:rsid w:val="00150FAB"/>
    <w:rsid w:val="00150FEC"/>
    <w:rsid w:val="001515FE"/>
    <w:rsid w:val="00151B5D"/>
    <w:rsid w:val="00151B6C"/>
    <w:rsid w:val="00151E94"/>
    <w:rsid w:val="00151F49"/>
    <w:rsid w:val="00152034"/>
    <w:rsid w:val="0015216C"/>
    <w:rsid w:val="00153211"/>
    <w:rsid w:val="001532AE"/>
    <w:rsid w:val="00153BBD"/>
    <w:rsid w:val="00153BF8"/>
    <w:rsid w:val="001547D0"/>
    <w:rsid w:val="0015489B"/>
    <w:rsid w:val="0015495B"/>
    <w:rsid w:val="001549E5"/>
    <w:rsid w:val="00154AFD"/>
    <w:rsid w:val="00154C77"/>
    <w:rsid w:val="0015511E"/>
    <w:rsid w:val="00155167"/>
    <w:rsid w:val="00156242"/>
    <w:rsid w:val="0015676D"/>
    <w:rsid w:val="00156A95"/>
    <w:rsid w:val="00156BE6"/>
    <w:rsid w:val="00157019"/>
    <w:rsid w:val="0015709C"/>
    <w:rsid w:val="001573E9"/>
    <w:rsid w:val="00157604"/>
    <w:rsid w:val="00157724"/>
    <w:rsid w:val="0015772C"/>
    <w:rsid w:val="00157CD2"/>
    <w:rsid w:val="00157FEA"/>
    <w:rsid w:val="00160105"/>
    <w:rsid w:val="001606CC"/>
    <w:rsid w:val="0016077A"/>
    <w:rsid w:val="00160EBA"/>
    <w:rsid w:val="00160EC9"/>
    <w:rsid w:val="00160F46"/>
    <w:rsid w:val="00160F4C"/>
    <w:rsid w:val="00160FB4"/>
    <w:rsid w:val="00161024"/>
    <w:rsid w:val="0016106E"/>
    <w:rsid w:val="00161305"/>
    <w:rsid w:val="0016183B"/>
    <w:rsid w:val="00161911"/>
    <w:rsid w:val="00161970"/>
    <w:rsid w:val="00161A6A"/>
    <w:rsid w:val="00161B96"/>
    <w:rsid w:val="001627F8"/>
    <w:rsid w:val="00162917"/>
    <w:rsid w:val="00162B1E"/>
    <w:rsid w:val="00162DCB"/>
    <w:rsid w:val="00162DFB"/>
    <w:rsid w:val="00163072"/>
    <w:rsid w:val="001632D4"/>
    <w:rsid w:val="0016341D"/>
    <w:rsid w:val="00163497"/>
    <w:rsid w:val="00163532"/>
    <w:rsid w:val="0016357A"/>
    <w:rsid w:val="00163902"/>
    <w:rsid w:val="00163F59"/>
    <w:rsid w:val="001642D9"/>
    <w:rsid w:val="0016444F"/>
    <w:rsid w:val="00164943"/>
    <w:rsid w:val="00164C33"/>
    <w:rsid w:val="00165285"/>
    <w:rsid w:val="001658C7"/>
    <w:rsid w:val="00165B48"/>
    <w:rsid w:val="00166013"/>
    <w:rsid w:val="001668B3"/>
    <w:rsid w:val="001669C5"/>
    <w:rsid w:val="00166DF8"/>
    <w:rsid w:val="00166E70"/>
    <w:rsid w:val="0016718D"/>
    <w:rsid w:val="0016747A"/>
    <w:rsid w:val="0016790C"/>
    <w:rsid w:val="0017014B"/>
    <w:rsid w:val="001703AB"/>
    <w:rsid w:val="001703E6"/>
    <w:rsid w:val="001703FE"/>
    <w:rsid w:val="00170669"/>
    <w:rsid w:val="00170AB0"/>
    <w:rsid w:val="00170D49"/>
    <w:rsid w:val="00171035"/>
    <w:rsid w:val="00171464"/>
    <w:rsid w:val="001718B1"/>
    <w:rsid w:val="00171983"/>
    <w:rsid w:val="00171CAE"/>
    <w:rsid w:val="00171D0B"/>
    <w:rsid w:val="00171F87"/>
    <w:rsid w:val="001727F6"/>
    <w:rsid w:val="00172C2C"/>
    <w:rsid w:val="00172F10"/>
    <w:rsid w:val="0017350D"/>
    <w:rsid w:val="00173A7D"/>
    <w:rsid w:val="00173E34"/>
    <w:rsid w:val="00173FDE"/>
    <w:rsid w:val="00174035"/>
    <w:rsid w:val="0017447D"/>
    <w:rsid w:val="001744BF"/>
    <w:rsid w:val="001744DA"/>
    <w:rsid w:val="00174825"/>
    <w:rsid w:val="00174842"/>
    <w:rsid w:val="00174B91"/>
    <w:rsid w:val="00174BDE"/>
    <w:rsid w:val="001751C7"/>
    <w:rsid w:val="00175600"/>
    <w:rsid w:val="001757A1"/>
    <w:rsid w:val="001757AD"/>
    <w:rsid w:val="00175DB1"/>
    <w:rsid w:val="00175DB7"/>
    <w:rsid w:val="00175DF0"/>
    <w:rsid w:val="001762D6"/>
    <w:rsid w:val="00176618"/>
    <w:rsid w:val="0017662D"/>
    <w:rsid w:val="0017678B"/>
    <w:rsid w:val="001767C6"/>
    <w:rsid w:val="00176B15"/>
    <w:rsid w:val="00177B6A"/>
    <w:rsid w:val="00180355"/>
    <w:rsid w:val="00180568"/>
    <w:rsid w:val="001807B5"/>
    <w:rsid w:val="001814A3"/>
    <w:rsid w:val="0018167B"/>
    <w:rsid w:val="00181988"/>
    <w:rsid w:val="00181D29"/>
    <w:rsid w:val="00181D50"/>
    <w:rsid w:val="00181D6A"/>
    <w:rsid w:val="00182217"/>
    <w:rsid w:val="00182466"/>
    <w:rsid w:val="00182540"/>
    <w:rsid w:val="001829DD"/>
    <w:rsid w:val="00182B2D"/>
    <w:rsid w:val="00182B5F"/>
    <w:rsid w:val="00182E13"/>
    <w:rsid w:val="00183223"/>
    <w:rsid w:val="00183361"/>
    <w:rsid w:val="00183FAC"/>
    <w:rsid w:val="00184157"/>
    <w:rsid w:val="0018434F"/>
    <w:rsid w:val="00184A31"/>
    <w:rsid w:val="00184A5F"/>
    <w:rsid w:val="00184F43"/>
    <w:rsid w:val="0018508F"/>
    <w:rsid w:val="001851EE"/>
    <w:rsid w:val="001855D2"/>
    <w:rsid w:val="00185BC2"/>
    <w:rsid w:val="00186FA2"/>
    <w:rsid w:val="0018743B"/>
    <w:rsid w:val="00187785"/>
    <w:rsid w:val="001902CD"/>
    <w:rsid w:val="00190490"/>
    <w:rsid w:val="00190561"/>
    <w:rsid w:val="00190577"/>
    <w:rsid w:val="0019181F"/>
    <w:rsid w:val="001919F4"/>
    <w:rsid w:val="00191B05"/>
    <w:rsid w:val="00191C85"/>
    <w:rsid w:val="00192094"/>
    <w:rsid w:val="001926F8"/>
    <w:rsid w:val="00192BA5"/>
    <w:rsid w:val="00192E1A"/>
    <w:rsid w:val="00192E4B"/>
    <w:rsid w:val="00192F6A"/>
    <w:rsid w:val="00193041"/>
    <w:rsid w:val="0019371E"/>
    <w:rsid w:val="00193938"/>
    <w:rsid w:val="00193B9C"/>
    <w:rsid w:val="00193C4D"/>
    <w:rsid w:val="00193D5F"/>
    <w:rsid w:val="00193FAF"/>
    <w:rsid w:val="0019475A"/>
    <w:rsid w:val="001947A4"/>
    <w:rsid w:val="0019481B"/>
    <w:rsid w:val="0019502A"/>
    <w:rsid w:val="00195061"/>
    <w:rsid w:val="00195438"/>
    <w:rsid w:val="0019587C"/>
    <w:rsid w:val="00196182"/>
    <w:rsid w:val="0019650C"/>
    <w:rsid w:val="00196547"/>
    <w:rsid w:val="001965BF"/>
    <w:rsid w:val="00196D5C"/>
    <w:rsid w:val="00196D84"/>
    <w:rsid w:val="00197180"/>
    <w:rsid w:val="00197405"/>
    <w:rsid w:val="0019760A"/>
    <w:rsid w:val="00197C6F"/>
    <w:rsid w:val="001A02EC"/>
    <w:rsid w:val="001A04B8"/>
    <w:rsid w:val="001A05A1"/>
    <w:rsid w:val="001A0622"/>
    <w:rsid w:val="001A0863"/>
    <w:rsid w:val="001A0A9D"/>
    <w:rsid w:val="001A0ADE"/>
    <w:rsid w:val="001A0B83"/>
    <w:rsid w:val="001A0C88"/>
    <w:rsid w:val="001A10AC"/>
    <w:rsid w:val="001A1116"/>
    <w:rsid w:val="001A1130"/>
    <w:rsid w:val="001A1349"/>
    <w:rsid w:val="001A15C0"/>
    <w:rsid w:val="001A1822"/>
    <w:rsid w:val="001A184E"/>
    <w:rsid w:val="001A21E8"/>
    <w:rsid w:val="001A220E"/>
    <w:rsid w:val="001A228D"/>
    <w:rsid w:val="001A272B"/>
    <w:rsid w:val="001A3777"/>
    <w:rsid w:val="001A3804"/>
    <w:rsid w:val="001A3AF2"/>
    <w:rsid w:val="001A3B55"/>
    <w:rsid w:val="001A3CFB"/>
    <w:rsid w:val="001A3F69"/>
    <w:rsid w:val="001A4044"/>
    <w:rsid w:val="001A46B1"/>
    <w:rsid w:val="001A4CE7"/>
    <w:rsid w:val="001A55B3"/>
    <w:rsid w:val="001A585D"/>
    <w:rsid w:val="001A58E1"/>
    <w:rsid w:val="001A5EC5"/>
    <w:rsid w:val="001A63D1"/>
    <w:rsid w:val="001A6664"/>
    <w:rsid w:val="001A6A5A"/>
    <w:rsid w:val="001A6FC9"/>
    <w:rsid w:val="001A70FB"/>
    <w:rsid w:val="001A7227"/>
    <w:rsid w:val="001A7242"/>
    <w:rsid w:val="001A72B0"/>
    <w:rsid w:val="001A7566"/>
    <w:rsid w:val="001A7595"/>
    <w:rsid w:val="001A7A2B"/>
    <w:rsid w:val="001A7C5A"/>
    <w:rsid w:val="001B0B35"/>
    <w:rsid w:val="001B0E70"/>
    <w:rsid w:val="001B0E99"/>
    <w:rsid w:val="001B0F0F"/>
    <w:rsid w:val="001B0FE7"/>
    <w:rsid w:val="001B1248"/>
    <w:rsid w:val="001B1347"/>
    <w:rsid w:val="001B16E9"/>
    <w:rsid w:val="001B1D94"/>
    <w:rsid w:val="001B2018"/>
    <w:rsid w:val="001B203E"/>
    <w:rsid w:val="001B2660"/>
    <w:rsid w:val="001B269F"/>
    <w:rsid w:val="001B279A"/>
    <w:rsid w:val="001B27E0"/>
    <w:rsid w:val="001B29E8"/>
    <w:rsid w:val="001B2E1E"/>
    <w:rsid w:val="001B2ED0"/>
    <w:rsid w:val="001B369A"/>
    <w:rsid w:val="001B3FBC"/>
    <w:rsid w:val="001B40A2"/>
    <w:rsid w:val="001B40BB"/>
    <w:rsid w:val="001B4625"/>
    <w:rsid w:val="001B4AE0"/>
    <w:rsid w:val="001B4BD5"/>
    <w:rsid w:val="001B4CDA"/>
    <w:rsid w:val="001B4DB5"/>
    <w:rsid w:val="001B4EC0"/>
    <w:rsid w:val="001B4EF2"/>
    <w:rsid w:val="001B4F3E"/>
    <w:rsid w:val="001B4F64"/>
    <w:rsid w:val="001B5594"/>
    <w:rsid w:val="001B5854"/>
    <w:rsid w:val="001B5A6A"/>
    <w:rsid w:val="001B5F18"/>
    <w:rsid w:val="001B5F2F"/>
    <w:rsid w:val="001B65C5"/>
    <w:rsid w:val="001B6657"/>
    <w:rsid w:val="001B6705"/>
    <w:rsid w:val="001B69C8"/>
    <w:rsid w:val="001B6B3A"/>
    <w:rsid w:val="001B6DAF"/>
    <w:rsid w:val="001B6DFB"/>
    <w:rsid w:val="001B6F43"/>
    <w:rsid w:val="001B7624"/>
    <w:rsid w:val="001B76A3"/>
    <w:rsid w:val="001B7A11"/>
    <w:rsid w:val="001B7ACA"/>
    <w:rsid w:val="001B7D65"/>
    <w:rsid w:val="001C049F"/>
    <w:rsid w:val="001C064D"/>
    <w:rsid w:val="001C0A6E"/>
    <w:rsid w:val="001C0DA7"/>
    <w:rsid w:val="001C11B9"/>
    <w:rsid w:val="001C1243"/>
    <w:rsid w:val="001C124E"/>
    <w:rsid w:val="001C1811"/>
    <w:rsid w:val="001C1B8C"/>
    <w:rsid w:val="001C1F51"/>
    <w:rsid w:val="001C1F73"/>
    <w:rsid w:val="001C2033"/>
    <w:rsid w:val="001C2397"/>
    <w:rsid w:val="001C2651"/>
    <w:rsid w:val="001C281F"/>
    <w:rsid w:val="001C3688"/>
    <w:rsid w:val="001C37D8"/>
    <w:rsid w:val="001C3A3D"/>
    <w:rsid w:val="001C3B1B"/>
    <w:rsid w:val="001C3CDC"/>
    <w:rsid w:val="001C3EFD"/>
    <w:rsid w:val="001C456B"/>
    <w:rsid w:val="001C4A11"/>
    <w:rsid w:val="001C4B0C"/>
    <w:rsid w:val="001C4C03"/>
    <w:rsid w:val="001C4D42"/>
    <w:rsid w:val="001C4EF9"/>
    <w:rsid w:val="001C50AB"/>
    <w:rsid w:val="001C5125"/>
    <w:rsid w:val="001C520A"/>
    <w:rsid w:val="001C5313"/>
    <w:rsid w:val="001C5BC6"/>
    <w:rsid w:val="001C5C55"/>
    <w:rsid w:val="001C657A"/>
    <w:rsid w:val="001C6F12"/>
    <w:rsid w:val="001C711B"/>
    <w:rsid w:val="001C7262"/>
    <w:rsid w:val="001C726E"/>
    <w:rsid w:val="001C738C"/>
    <w:rsid w:val="001C7660"/>
    <w:rsid w:val="001C772A"/>
    <w:rsid w:val="001C777F"/>
    <w:rsid w:val="001C7A22"/>
    <w:rsid w:val="001C7AFD"/>
    <w:rsid w:val="001C7E4F"/>
    <w:rsid w:val="001D02C3"/>
    <w:rsid w:val="001D06CE"/>
    <w:rsid w:val="001D09C1"/>
    <w:rsid w:val="001D0A95"/>
    <w:rsid w:val="001D0D80"/>
    <w:rsid w:val="001D100F"/>
    <w:rsid w:val="001D13ED"/>
    <w:rsid w:val="001D1632"/>
    <w:rsid w:val="001D17FA"/>
    <w:rsid w:val="001D1F6F"/>
    <w:rsid w:val="001D20EE"/>
    <w:rsid w:val="001D25C4"/>
    <w:rsid w:val="001D27BB"/>
    <w:rsid w:val="001D2D36"/>
    <w:rsid w:val="001D329D"/>
    <w:rsid w:val="001D3738"/>
    <w:rsid w:val="001D3756"/>
    <w:rsid w:val="001D37AD"/>
    <w:rsid w:val="001D3F8F"/>
    <w:rsid w:val="001D41F0"/>
    <w:rsid w:val="001D425D"/>
    <w:rsid w:val="001D43F9"/>
    <w:rsid w:val="001D4401"/>
    <w:rsid w:val="001D472D"/>
    <w:rsid w:val="001D4A49"/>
    <w:rsid w:val="001D4CB6"/>
    <w:rsid w:val="001D4D58"/>
    <w:rsid w:val="001D4E6F"/>
    <w:rsid w:val="001D4F5B"/>
    <w:rsid w:val="001D52CE"/>
    <w:rsid w:val="001D581F"/>
    <w:rsid w:val="001D5C9F"/>
    <w:rsid w:val="001D5F0E"/>
    <w:rsid w:val="001D606D"/>
    <w:rsid w:val="001D60D5"/>
    <w:rsid w:val="001D62F8"/>
    <w:rsid w:val="001D65EF"/>
    <w:rsid w:val="001D6C98"/>
    <w:rsid w:val="001D6D28"/>
    <w:rsid w:val="001D6FC6"/>
    <w:rsid w:val="001D73A8"/>
    <w:rsid w:val="001D7465"/>
    <w:rsid w:val="001D7605"/>
    <w:rsid w:val="001D78E3"/>
    <w:rsid w:val="001E03BD"/>
    <w:rsid w:val="001E06C2"/>
    <w:rsid w:val="001E0ABE"/>
    <w:rsid w:val="001E1270"/>
    <w:rsid w:val="001E12E6"/>
    <w:rsid w:val="001E16D1"/>
    <w:rsid w:val="001E18E4"/>
    <w:rsid w:val="001E226A"/>
    <w:rsid w:val="001E2442"/>
    <w:rsid w:val="001E245A"/>
    <w:rsid w:val="001E272B"/>
    <w:rsid w:val="001E28B3"/>
    <w:rsid w:val="001E2B04"/>
    <w:rsid w:val="001E2EB7"/>
    <w:rsid w:val="001E2F6B"/>
    <w:rsid w:val="001E3B32"/>
    <w:rsid w:val="001E414F"/>
    <w:rsid w:val="001E4527"/>
    <w:rsid w:val="001E4672"/>
    <w:rsid w:val="001E46AD"/>
    <w:rsid w:val="001E4700"/>
    <w:rsid w:val="001E4B4D"/>
    <w:rsid w:val="001E4D6A"/>
    <w:rsid w:val="001E4F6A"/>
    <w:rsid w:val="001E5B75"/>
    <w:rsid w:val="001E5B80"/>
    <w:rsid w:val="001E64A4"/>
    <w:rsid w:val="001E64E7"/>
    <w:rsid w:val="001E68A3"/>
    <w:rsid w:val="001E6C16"/>
    <w:rsid w:val="001E7328"/>
    <w:rsid w:val="001E7377"/>
    <w:rsid w:val="001E74EC"/>
    <w:rsid w:val="001E763D"/>
    <w:rsid w:val="001E78AD"/>
    <w:rsid w:val="001E7DE3"/>
    <w:rsid w:val="001E7F62"/>
    <w:rsid w:val="001F05F3"/>
    <w:rsid w:val="001F07A8"/>
    <w:rsid w:val="001F0ACE"/>
    <w:rsid w:val="001F0B78"/>
    <w:rsid w:val="001F0E7B"/>
    <w:rsid w:val="001F0F14"/>
    <w:rsid w:val="001F1503"/>
    <w:rsid w:val="001F18E5"/>
    <w:rsid w:val="001F1C34"/>
    <w:rsid w:val="001F1F90"/>
    <w:rsid w:val="001F1FD2"/>
    <w:rsid w:val="001F2131"/>
    <w:rsid w:val="001F249C"/>
    <w:rsid w:val="001F2585"/>
    <w:rsid w:val="001F26A7"/>
    <w:rsid w:val="001F2957"/>
    <w:rsid w:val="001F2AE8"/>
    <w:rsid w:val="001F2BEB"/>
    <w:rsid w:val="001F32D4"/>
    <w:rsid w:val="001F33F2"/>
    <w:rsid w:val="001F3488"/>
    <w:rsid w:val="001F351D"/>
    <w:rsid w:val="001F3800"/>
    <w:rsid w:val="001F402F"/>
    <w:rsid w:val="001F4081"/>
    <w:rsid w:val="001F4437"/>
    <w:rsid w:val="001F4609"/>
    <w:rsid w:val="001F4740"/>
    <w:rsid w:val="001F48D5"/>
    <w:rsid w:val="001F4B6B"/>
    <w:rsid w:val="001F4BDD"/>
    <w:rsid w:val="001F4F45"/>
    <w:rsid w:val="001F6178"/>
    <w:rsid w:val="001F63C7"/>
    <w:rsid w:val="001F66E8"/>
    <w:rsid w:val="001F6935"/>
    <w:rsid w:val="001F69D7"/>
    <w:rsid w:val="001F6AF1"/>
    <w:rsid w:val="001F6D67"/>
    <w:rsid w:val="001F764E"/>
    <w:rsid w:val="002005BD"/>
    <w:rsid w:val="00200975"/>
    <w:rsid w:val="00200C95"/>
    <w:rsid w:val="00201067"/>
    <w:rsid w:val="00201144"/>
    <w:rsid w:val="00201281"/>
    <w:rsid w:val="00201779"/>
    <w:rsid w:val="00201E86"/>
    <w:rsid w:val="00202057"/>
    <w:rsid w:val="002022CB"/>
    <w:rsid w:val="002023EB"/>
    <w:rsid w:val="002028D6"/>
    <w:rsid w:val="00202C66"/>
    <w:rsid w:val="00202EA3"/>
    <w:rsid w:val="002033F9"/>
    <w:rsid w:val="002034E0"/>
    <w:rsid w:val="0020382E"/>
    <w:rsid w:val="00203870"/>
    <w:rsid w:val="00203925"/>
    <w:rsid w:val="00203B5B"/>
    <w:rsid w:val="00203D2A"/>
    <w:rsid w:val="0020407A"/>
    <w:rsid w:val="00204944"/>
    <w:rsid w:val="00204B3B"/>
    <w:rsid w:val="00204F13"/>
    <w:rsid w:val="0020504C"/>
    <w:rsid w:val="002057D3"/>
    <w:rsid w:val="002058DC"/>
    <w:rsid w:val="00205A8D"/>
    <w:rsid w:val="00205DE9"/>
    <w:rsid w:val="0020614A"/>
    <w:rsid w:val="00206257"/>
    <w:rsid w:val="002062EE"/>
    <w:rsid w:val="0020644F"/>
    <w:rsid w:val="0020678D"/>
    <w:rsid w:val="00206C40"/>
    <w:rsid w:val="00207021"/>
    <w:rsid w:val="0020739E"/>
    <w:rsid w:val="0020763E"/>
    <w:rsid w:val="0020769A"/>
    <w:rsid w:val="002077CF"/>
    <w:rsid w:val="00207E29"/>
    <w:rsid w:val="00207E41"/>
    <w:rsid w:val="00207E98"/>
    <w:rsid w:val="00207F5C"/>
    <w:rsid w:val="00210231"/>
    <w:rsid w:val="0021056E"/>
    <w:rsid w:val="0021094E"/>
    <w:rsid w:val="002110E0"/>
    <w:rsid w:val="0021123E"/>
    <w:rsid w:val="0021128C"/>
    <w:rsid w:val="00211550"/>
    <w:rsid w:val="00211962"/>
    <w:rsid w:val="002119D4"/>
    <w:rsid w:val="00211A90"/>
    <w:rsid w:val="00211C20"/>
    <w:rsid w:val="00211C2C"/>
    <w:rsid w:val="0021217F"/>
    <w:rsid w:val="0021254D"/>
    <w:rsid w:val="00212D5A"/>
    <w:rsid w:val="002130ED"/>
    <w:rsid w:val="002145DD"/>
    <w:rsid w:val="00214A95"/>
    <w:rsid w:val="00214CC7"/>
    <w:rsid w:val="00214F7B"/>
    <w:rsid w:val="00215087"/>
    <w:rsid w:val="002158AE"/>
    <w:rsid w:val="002159F5"/>
    <w:rsid w:val="00215CA4"/>
    <w:rsid w:val="002168BD"/>
    <w:rsid w:val="002171F4"/>
    <w:rsid w:val="002179D9"/>
    <w:rsid w:val="00217A35"/>
    <w:rsid w:val="002204D5"/>
    <w:rsid w:val="00220C41"/>
    <w:rsid w:val="00220E79"/>
    <w:rsid w:val="002212CD"/>
    <w:rsid w:val="0022145F"/>
    <w:rsid w:val="002218EF"/>
    <w:rsid w:val="00221C44"/>
    <w:rsid w:val="00221F4A"/>
    <w:rsid w:val="00222265"/>
    <w:rsid w:val="00222609"/>
    <w:rsid w:val="002227E7"/>
    <w:rsid w:val="0022298E"/>
    <w:rsid w:val="00222E29"/>
    <w:rsid w:val="0022328B"/>
    <w:rsid w:val="00223754"/>
    <w:rsid w:val="00223B3A"/>
    <w:rsid w:val="002241ED"/>
    <w:rsid w:val="00224357"/>
    <w:rsid w:val="0022442E"/>
    <w:rsid w:val="00224465"/>
    <w:rsid w:val="00224754"/>
    <w:rsid w:val="002249DB"/>
    <w:rsid w:val="002253CC"/>
    <w:rsid w:val="002253EB"/>
    <w:rsid w:val="0022542E"/>
    <w:rsid w:val="00225C2F"/>
    <w:rsid w:val="00226175"/>
    <w:rsid w:val="00226CDC"/>
    <w:rsid w:val="00227681"/>
    <w:rsid w:val="002277D8"/>
    <w:rsid w:val="00227A31"/>
    <w:rsid w:val="00227DC2"/>
    <w:rsid w:val="002305BD"/>
    <w:rsid w:val="0023077D"/>
    <w:rsid w:val="00230A51"/>
    <w:rsid w:val="00230C6B"/>
    <w:rsid w:val="00230CD7"/>
    <w:rsid w:val="00230DDA"/>
    <w:rsid w:val="0023108D"/>
    <w:rsid w:val="00231114"/>
    <w:rsid w:val="00231180"/>
    <w:rsid w:val="002316C6"/>
    <w:rsid w:val="00231C9B"/>
    <w:rsid w:val="00232089"/>
    <w:rsid w:val="0023223F"/>
    <w:rsid w:val="002325D0"/>
    <w:rsid w:val="00232705"/>
    <w:rsid w:val="00232806"/>
    <w:rsid w:val="0023295D"/>
    <w:rsid w:val="00232AA9"/>
    <w:rsid w:val="002331F2"/>
    <w:rsid w:val="00233224"/>
    <w:rsid w:val="0023346C"/>
    <w:rsid w:val="00233947"/>
    <w:rsid w:val="00233D69"/>
    <w:rsid w:val="00233DF0"/>
    <w:rsid w:val="00233E8B"/>
    <w:rsid w:val="00234090"/>
    <w:rsid w:val="002345CE"/>
    <w:rsid w:val="00234930"/>
    <w:rsid w:val="00234D0E"/>
    <w:rsid w:val="00234F14"/>
    <w:rsid w:val="00235414"/>
    <w:rsid w:val="002355D7"/>
    <w:rsid w:val="00235610"/>
    <w:rsid w:val="00235F4C"/>
    <w:rsid w:val="00236585"/>
    <w:rsid w:val="002368EA"/>
    <w:rsid w:val="0023691A"/>
    <w:rsid w:val="00236A8C"/>
    <w:rsid w:val="00236C7B"/>
    <w:rsid w:val="00236E76"/>
    <w:rsid w:val="00236E96"/>
    <w:rsid w:val="00237547"/>
    <w:rsid w:val="002376A3"/>
    <w:rsid w:val="00237765"/>
    <w:rsid w:val="002377E4"/>
    <w:rsid w:val="002379C9"/>
    <w:rsid w:val="00237BFC"/>
    <w:rsid w:val="0024018D"/>
    <w:rsid w:val="0024031B"/>
    <w:rsid w:val="00240328"/>
    <w:rsid w:val="0024037D"/>
    <w:rsid w:val="002403B6"/>
    <w:rsid w:val="002405A7"/>
    <w:rsid w:val="002406CF"/>
    <w:rsid w:val="0024089D"/>
    <w:rsid w:val="00240943"/>
    <w:rsid w:val="0024130B"/>
    <w:rsid w:val="002415F1"/>
    <w:rsid w:val="00241B26"/>
    <w:rsid w:val="00241CEB"/>
    <w:rsid w:val="00241E62"/>
    <w:rsid w:val="00241F43"/>
    <w:rsid w:val="002424CE"/>
    <w:rsid w:val="00242C23"/>
    <w:rsid w:val="00242F56"/>
    <w:rsid w:val="002431B6"/>
    <w:rsid w:val="0024351F"/>
    <w:rsid w:val="00243BC6"/>
    <w:rsid w:val="00243C0C"/>
    <w:rsid w:val="00243C67"/>
    <w:rsid w:val="00243E07"/>
    <w:rsid w:val="002442B9"/>
    <w:rsid w:val="00244935"/>
    <w:rsid w:val="00244ADD"/>
    <w:rsid w:val="00244C69"/>
    <w:rsid w:val="002454FE"/>
    <w:rsid w:val="0024570F"/>
    <w:rsid w:val="00245A65"/>
    <w:rsid w:val="00245D27"/>
    <w:rsid w:val="00246041"/>
    <w:rsid w:val="00246431"/>
    <w:rsid w:val="00246A13"/>
    <w:rsid w:val="00246ADE"/>
    <w:rsid w:val="00246CB2"/>
    <w:rsid w:val="00247222"/>
    <w:rsid w:val="00247EE9"/>
    <w:rsid w:val="00250763"/>
    <w:rsid w:val="00250A3C"/>
    <w:rsid w:val="00250C8C"/>
    <w:rsid w:val="00250CA7"/>
    <w:rsid w:val="0025126E"/>
    <w:rsid w:val="002513EA"/>
    <w:rsid w:val="00251600"/>
    <w:rsid w:val="00251B75"/>
    <w:rsid w:val="00251EE0"/>
    <w:rsid w:val="002523EB"/>
    <w:rsid w:val="00252B59"/>
    <w:rsid w:val="00253048"/>
    <w:rsid w:val="002533DB"/>
    <w:rsid w:val="002535CF"/>
    <w:rsid w:val="00253968"/>
    <w:rsid w:val="00253A7D"/>
    <w:rsid w:val="00253A9E"/>
    <w:rsid w:val="00253D52"/>
    <w:rsid w:val="00253DE2"/>
    <w:rsid w:val="0025450E"/>
    <w:rsid w:val="0025470B"/>
    <w:rsid w:val="0025482C"/>
    <w:rsid w:val="00254955"/>
    <w:rsid w:val="002549E0"/>
    <w:rsid w:val="00254A63"/>
    <w:rsid w:val="00254D5D"/>
    <w:rsid w:val="002551A1"/>
    <w:rsid w:val="00255548"/>
    <w:rsid w:val="002555EB"/>
    <w:rsid w:val="00255C5E"/>
    <w:rsid w:val="00255CF5"/>
    <w:rsid w:val="00255D52"/>
    <w:rsid w:val="00255DCD"/>
    <w:rsid w:val="00255E69"/>
    <w:rsid w:val="00260089"/>
    <w:rsid w:val="00260380"/>
    <w:rsid w:val="002604A8"/>
    <w:rsid w:val="0026085F"/>
    <w:rsid w:val="00260C21"/>
    <w:rsid w:val="00260F18"/>
    <w:rsid w:val="00261010"/>
    <w:rsid w:val="002613FA"/>
    <w:rsid w:val="0026197A"/>
    <w:rsid w:val="00261DFF"/>
    <w:rsid w:val="00261E44"/>
    <w:rsid w:val="002620CF"/>
    <w:rsid w:val="002620FB"/>
    <w:rsid w:val="0026292B"/>
    <w:rsid w:val="00262E4C"/>
    <w:rsid w:val="002632D4"/>
    <w:rsid w:val="00263DE0"/>
    <w:rsid w:val="00264110"/>
    <w:rsid w:val="002641C9"/>
    <w:rsid w:val="002643B8"/>
    <w:rsid w:val="002643B9"/>
    <w:rsid w:val="002645C8"/>
    <w:rsid w:val="00264695"/>
    <w:rsid w:val="00264E68"/>
    <w:rsid w:val="00265A6C"/>
    <w:rsid w:val="00265DC0"/>
    <w:rsid w:val="00265F07"/>
    <w:rsid w:val="00266104"/>
    <w:rsid w:val="0026625D"/>
    <w:rsid w:val="002663A6"/>
    <w:rsid w:val="00266541"/>
    <w:rsid w:val="002668E6"/>
    <w:rsid w:val="00266CCC"/>
    <w:rsid w:val="00266DF0"/>
    <w:rsid w:val="00266E59"/>
    <w:rsid w:val="0026711E"/>
    <w:rsid w:val="002672F6"/>
    <w:rsid w:val="00267523"/>
    <w:rsid w:val="00267932"/>
    <w:rsid w:val="00267B7D"/>
    <w:rsid w:val="00267CB5"/>
    <w:rsid w:val="0027000D"/>
    <w:rsid w:val="002703F2"/>
    <w:rsid w:val="002708CA"/>
    <w:rsid w:val="002709DD"/>
    <w:rsid w:val="00270CAC"/>
    <w:rsid w:val="00270CD6"/>
    <w:rsid w:val="00270D72"/>
    <w:rsid w:val="00270F81"/>
    <w:rsid w:val="002713DB"/>
    <w:rsid w:val="002713DD"/>
    <w:rsid w:val="0027159D"/>
    <w:rsid w:val="002717F3"/>
    <w:rsid w:val="00271D3D"/>
    <w:rsid w:val="0027267E"/>
    <w:rsid w:val="0027271B"/>
    <w:rsid w:val="00272B07"/>
    <w:rsid w:val="002730B3"/>
    <w:rsid w:val="00273179"/>
    <w:rsid w:val="00273625"/>
    <w:rsid w:val="00273F6F"/>
    <w:rsid w:val="0027417D"/>
    <w:rsid w:val="002741C3"/>
    <w:rsid w:val="0027426A"/>
    <w:rsid w:val="002755FE"/>
    <w:rsid w:val="0027562E"/>
    <w:rsid w:val="00275847"/>
    <w:rsid w:val="002758B2"/>
    <w:rsid w:val="00275ED4"/>
    <w:rsid w:val="002764E8"/>
    <w:rsid w:val="00276590"/>
    <w:rsid w:val="002779B3"/>
    <w:rsid w:val="00277B24"/>
    <w:rsid w:val="00277B88"/>
    <w:rsid w:val="00277C66"/>
    <w:rsid w:val="00277CC1"/>
    <w:rsid w:val="0028006A"/>
    <w:rsid w:val="00280583"/>
    <w:rsid w:val="00280923"/>
    <w:rsid w:val="00280A0A"/>
    <w:rsid w:val="00280D02"/>
    <w:rsid w:val="00280E84"/>
    <w:rsid w:val="00280FB5"/>
    <w:rsid w:val="0028107F"/>
    <w:rsid w:val="00281789"/>
    <w:rsid w:val="00281955"/>
    <w:rsid w:val="00281C34"/>
    <w:rsid w:val="0028244A"/>
    <w:rsid w:val="002825CF"/>
    <w:rsid w:val="002827E3"/>
    <w:rsid w:val="00282847"/>
    <w:rsid w:val="00282A36"/>
    <w:rsid w:val="00282D84"/>
    <w:rsid w:val="0028305B"/>
    <w:rsid w:val="00283C21"/>
    <w:rsid w:val="00283F50"/>
    <w:rsid w:val="00284CD7"/>
    <w:rsid w:val="002852B2"/>
    <w:rsid w:val="0028562A"/>
    <w:rsid w:val="002859C3"/>
    <w:rsid w:val="00285B56"/>
    <w:rsid w:val="00285B59"/>
    <w:rsid w:val="00285BE9"/>
    <w:rsid w:val="00285C91"/>
    <w:rsid w:val="00285CD5"/>
    <w:rsid w:val="00286A19"/>
    <w:rsid w:val="00286A3F"/>
    <w:rsid w:val="00286AB1"/>
    <w:rsid w:val="00286C4E"/>
    <w:rsid w:val="00286F9B"/>
    <w:rsid w:val="0028700F"/>
    <w:rsid w:val="00287169"/>
    <w:rsid w:val="0028769E"/>
    <w:rsid w:val="002879C9"/>
    <w:rsid w:val="00287E33"/>
    <w:rsid w:val="00290123"/>
    <w:rsid w:val="00290490"/>
    <w:rsid w:val="00290A7B"/>
    <w:rsid w:val="00290BE8"/>
    <w:rsid w:val="00290C75"/>
    <w:rsid w:val="0029118F"/>
    <w:rsid w:val="002913C6"/>
    <w:rsid w:val="0029152B"/>
    <w:rsid w:val="00291E22"/>
    <w:rsid w:val="00291E50"/>
    <w:rsid w:val="00292021"/>
    <w:rsid w:val="002933F1"/>
    <w:rsid w:val="002934E0"/>
    <w:rsid w:val="002937D1"/>
    <w:rsid w:val="00293CEE"/>
    <w:rsid w:val="00293D4A"/>
    <w:rsid w:val="00293D7A"/>
    <w:rsid w:val="00294007"/>
    <w:rsid w:val="00294047"/>
    <w:rsid w:val="00294A56"/>
    <w:rsid w:val="00294D5C"/>
    <w:rsid w:val="00294EE2"/>
    <w:rsid w:val="0029535E"/>
    <w:rsid w:val="00295447"/>
    <w:rsid w:val="0029575F"/>
    <w:rsid w:val="002957DD"/>
    <w:rsid w:val="00295959"/>
    <w:rsid w:val="00295A64"/>
    <w:rsid w:val="00295DE0"/>
    <w:rsid w:val="00295F4D"/>
    <w:rsid w:val="0029653A"/>
    <w:rsid w:val="00296593"/>
    <w:rsid w:val="00296AA9"/>
    <w:rsid w:val="00296CA7"/>
    <w:rsid w:val="00296DC0"/>
    <w:rsid w:val="00296FF1"/>
    <w:rsid w:val="00297052"/>
    <w:rsid w:val="00297116"/>
    <w:rsid w:val="0029750C"/>
    <w:rsid w:val="0029763F"/>
    <w:rsid w:val="00297DA7"/>
    <w:rsid w:val="002A003F"/>
    <w:rsid w:val="002A0448"/>
    <w:rsid w:val="002A0C60"/>
    <w:rsid w:val="002A1027"/>
    <w:rsid w:val="002A148E"/>
    <w:rsid w:val="002A1532"/>
    <w:rsid w:val="002A1544"/>
    <w:rsid w:val="002A1B2C"/>
    <w:rsid w:val="002A1EEE"/>
    <w:rsid w:val="002A25E4"/>
    <w:rsid w:val="002A281C"/>
    <w:rsid w:val="002A2E53"/>
    <w:rsid w:val="002A2E71"/>
    <w:rsid w:val="002A3356"/>
    <w:rsid w:val="002A35C6"/>
    <w:rsid w:val="002A3758"/>
    <w:rsid w:val="002A3929"/>
    <w:rsid w:val="002A39F3"/>
    <w:rsid w:val="002A3C95"/>
    <w:rsid w:val="002A43FD"/>
    <w:rsid w:val="002A46FD"/>
    <w:rsid w:val="002A481D"/>
    <w:rsid w:val="002A4A7D"/>
    <w:rsid w:val="002A511D"/>
    <w:rsid w:val="002A5252"/>
    <w:rsid w:val="002A52A6"/>
    <w:rsid w:val="002A541A"/>
    <w:rsid w:val="002A589F"/>
    <w:rsid w:val="002A5ED0"/>
    <w:rsid w:val="002A66A4"/>
    <w:rsid w:val="002A7183"/>
    <w:rsid w:val="002A77AE"/>
    <w:rsid w:val="002A7B6D"/>
    <w:rsid w:val="002B0416"/>
    <w:rsid w:val="002B0C3C"/>
    <w:rsid w:val="002B0C82"/>
    <w:rsid w:val="002B0DC8"/>
    <w:rsid w:val="002B1280"/>
    <w:rsid w:val="002B13F7"/>
    <w:rsid w:val="002B1445"/>
    <w:rsid w:val="002B1C0B"/>
    <w:rsid w:val="002B1EFB"/>
    <w:rsid w:val="002B2095"/>
    <w:rsid w:val="002B238C"/>
    <w:rsid w:val="002B245E"/>
    <w:rsid w:val="002B25A3"/>
    <w:rsid w:val="002B25D8"/>
    <w:rsid w:val="002B2931"/>
    <w:rsid w:val="002B2AB3"/>
    <w:rsid w:val="002B2B4F"/>
    <w:rsid w:val="002B2C23"/>
    <w:rsid w:val="002B2E0F"/>
    <w:rsid w:val="002B3070"/>
    <w:rsid w:val="002B30AD"/>
    <w:rsid w:val="002B325D"/>
    <w:rsid w:val="002B3443"/>
    <w:rsid w:val="002B3A54"/>
    <w:rsid w:val="002B3FF2"/>
    <w:rsid w:val="002B471E"/>
    <w:rsid w:val="002B48CB"/>
    <w:rsid w:val="002B4DE0"/>
    <w:rsid w:val="002B5226"/>
    <w:rsid w:val="002B545C"/>
    <w:rsid w:val="002B58ED"/>
    <w:rsid w:val="002B5950"/>
    <w:rsid w:val="002B5B43"/>
    <w:rsid w:val="002B5DB2"/>
    <w:rsid w:val="002B5FA0"/>
    <w:rsid w:val="002B61EA"/>
    <w:rsid w:val="002B6458"/>
    <w:rsid w:val="002B695B"/>
    <w:rsid w:val="002B6BD2"/>
    <w:rsid w:val="002B6C9D"/>
    <w:rsid w:val="002B74E8"/>
    <w:rsid w:val="002B774F"/>
    <w:rsid w:val="002B78EF"/>
    <w:rsid w:val="002B7BC3"/>
    <w:rsid w:val="002B7C2E"/>
    <w:rsid w:val="002B7D2B"/>
    <w:rsid w:val="002B7F20"/>
    <w:rsid w:val="002B7FBB"/>
    <w:rsid w:val="002C0797"/>
    <w:rsid w:val="002C097A"/>
    <w:rsid w:val="002C09E2"/>
    <w:rsid w:val="002C0C52"/>
    <w:rsid w:val="002C1018"/>
    <w:rsid w:val="002C14AA"/>
    <w:rsid w:val="002C1588"/>
    <w:rsid w:val="002C1C3A"/>
    <w:rsid w:val="002C1F41"/>
    <w:rsid w:val="002C2326"/>
    <w:rsid w:val="002C352C"/>
    <w:rsid w:val="002C3EE8"/>
    <w:rsid w:val="002C4573"/>
    <w:rsid w:val="002C4E24"/>
    <w:rsid w:val="002C4EC7"/>
    <w:rsid w:val="002C5116"/>
    <w:rsid w:val="002C521E"/>
    <w:rsid w:val="002C5B46"/>
    <w:rsid w:val="002C5C21"/>
    <w:rsid w:val="002C5E94"/>
    <w:rsid w:val="002C5ED0"/>
    <w:rsid w:val="002C6005"/>
    <w:rsid w:val="002C605C"/>
    <w:rsid w:val="002C64DF"/>
    <w:rsid w:val="002C6752"/>
    <w:rsid w:val="002C69DE"/>
    <w:rsid w:val="002C6ABA"/>
    <w:rsid w:val="002C7161"/>
    <w:rsid w:val="002C75D1"/>
    <w:rsid w:val="002C7C8D"/>
    <w:rsid w:val="002C7D19"/>
    <w:rsid w:val="002D0221"/>
    <w:rsid w:val="002D0507"/>
    <w:rsid w:val="002D0A52"/>
    <w:rsid w:val="002D1051"/>
    <w:rsid w:val="002D1416"/>
    <w:rsid w:val="002D15E2"/>
    <w:rsid w:val="002D19C5"/>
    <w:rsid w:val="002D1A31"/>
    <w:rsid w:val="002D1C9C"/>
    <w:rsid w:val="002D1F3E"/>
    <w:rsid w:val="002D23C5"/>
    <w:rsid w:val="002D25B2"/>
    <w:rsid w:val="002D25F7"/>
    <w:rsid w:val="002D2E6A"/>
    <w:rsid w:val="002D2EE4"/>
    <w:rsid w:val="002D2F52"/>
    <w:rsid w:val="002D36FB"/>
    <w:rsid w:val="002D3996"/>
    <w:rsid w:val="002D3A2F"/>
    <w:rsid w:val="002D3CAD"/>
    <w:rsid w:val="002D3CEF"/>
    <w:rsid w:val="002D3E91"/>
    <w:rsid w:val="002D407A"/>
    <w:rsid w:val="002D4466"/>
    <w:rsid w:val="002D4520"/>
    <w:rsid w:val="002D5894"/>
    <w:rsid w:val="002D59E1"/>
    <w:rsid w:val="002D5DA5"/>
    <w:rsid w:val="002D5E0F"/>
    <w:rsid w:val="002D602C"/>
    <w:rsid w:val="002D6208"/>
    <w:rsid w:val="002D6467"/>
    <w:rsid w:val="002D6473"/>
    <w:rsid w:val="002D6B6B"/>
    <w:rsid w:val="002D6BF0"/>
    <w:rsid w:val="002D6E97"/>
    <w:rsid w:val="002D703A"/>
    <w:rsid w:val="002D71EA"/>
    <w:rsid w:val="002D760F"/>
    <w:rsid w:val="002D7843"/>
    <w:rsid w:val="002D7B4F"/>
    <w:rsid w:val="002D7BF0"/>
    <w:rsid w:val="002D7E19"/>
    <w:rsid w:val="002D7F18"/>
    <w:rsid w:val="002E0621"/>
    <w:rsid w:val="002E0B3D"/>
    <w:rsid w:val="002E0DD5"/>
    <w:rsid w:val="002E10D7"/>
    <w:rsid w:val="002E16A8"/>
    <w:rsid w:val="002E1DC7"/>
    <w:rsid w:val="002E1EF7"/>
    <w:rsid w:val="002E211C"/>
    <w:rsid w:val="002E21DE"/>
    <w:rsid w:val="002E26F6"/>
    <w:rsid w:val="002E280F"/>
    <w:rsid w:val="002E2B4C"/>
    <w:rsid w:val="002E2B88"/>
    <w:rsid w:val="002E2F9A"/>
    <w:rsid w:val="002E3072"/>
    <w:rsid w:val="002E3A2E"/>
    <w:rsid w:val="002E3A56"/>
    <w:rsid w:val="002E407F"/>
    <w:rsid w:val="002E4406"/>
    <w:rsid w:val="002E4646"/>
    <w:rsid w:val="002E47BD"/>
    <w:rsid w:val="002E495A"/>
    <w:rsid w:val="002E51F4"/>
    <w:rsid w:val="002E5282"/>
    <w:rsid w:val="002E53B1"/>
    <w:rsid w:val="002E5658"/>
    <w:rsid w:val="002E56A4"/>
    <w:rsid w:val="002E5863"/>
    <w:rsid w:val="002E5B80"/>
    <w:rsid w:val="002E5E50"/>
    <w:rsid w:val="002E5EA9"/>
    <w:rsid w:val="002E6218"/>
    <w:rsid w:val="002E650A"/>
    <w:rsid w:val="002E69F2"/>
    <w:rsid w:val="002E6F0E"/>
    <w:rsid w:val="002E6F45"/>
    <w:rsid w:val="002E70FD"/>
    <w:rsid w:val="002E7573"/>
    <w:rsid w:val="002E75CF"/>
    <w:rsid w:val="002E769E"/>
    <w:rsid w:val="002E7780"/>
    <w:rsid w:val="002E7885"/>
    <w:rsid w:val="002E795B"/>
    <w:rsid w:val="002E7A88"/>
    <w:rsid w:val="002E7CAB"/>
    <w:rsid w:val="002E7DF6"/>
    <w:rsid w:val="002F025B"/>
    <w:rsid w:val="002F047C"/>
    <w:rsid w:val="002F0E12"/>
    <w:rsid w:val="002F0F43"/>
    <w:rsid w:val="002F0F68"/>
    <w:rsid w:val="002F0FCE"/>
    <w:rsid w:val="002F133D"/>
    <w:rsid w:val="002F1629"/>
    <w:rsid w:val="002F1795"/>
    <w:rsid w:val="002F182F"/>
    <w:rsid w:val="002F1A45"/>
    <w:rsid w:val="002F1E66"/>
    <w:rsid w:val="002F1E8F"/>
    <w:rsid w:val="002F20DE"/>
    <w:rsid w:val="002F21A8"/>
    <w:rsid w:val="002F239B"/>
    <w:rsid w:val="002F25F7"/>
    <w:rsid w:val="002F2FF2"/>
    <w:rsid w:val="002F35E6"/>
    <w:rsid w:val="002F35EF"/>
    <w:rsid w:val="002F390D"/>
    <w:rsid w:val="002F395E"/>
    <w:rsid w:val="002F3BF3"/>
    <w:rsid w:val="002F3FDB"/>
    <w:rsid w:val="002F4162"/>
    <w:rsid w:val="002F4194"/>
    <w:rsid w:val="002F4260"/>
    <w:rsid w:val="002F4288"/>
    <w:rsid w:val="002F42A0"/>
    <w:rsid w:val="002F45D4"/>
    <w:rsid w:val="002F46BE"/>
    <w:rsid w:val="002F494C"/>
    <w:rsid w:val="002F49A2"/>
    <w:rsid w:val="002F4B1C"/>
    <w:rsid w:val="002F4D92"/>
    <w:rsid w:val="002F4DD3"/>
    <w:rsid w:val="002F4ED2"/>
    <w:rsid w:val="002F55A2"/>
    <w:rsid w:val="002F59AA"/>
    <w:rsid w:val="002F5A48"/>
    <w:rsid w:val="002F5CA6"/>
    <w:rsid w:val="002F5D0A"/>
    <w:rsid w:val="002F5EC0"/>
    <w:rsid w:val="002F5EFC"/>
    <w:rsid w:val="002F5F72"/>
    <w:rsid w:val="002F630E"/>
    <w:rsid w:val="002F6BC7"/>
    <w:rsid w:val="002F6F50"/>
    <w:rsid w:val="002F733A"/>
    <w:rsid w:val="002F79AC"/>
    <w:rsid w:val="003003B7"/>
    <w:rsid w:val="0030077F"/>
    <w:rsid w:val="0030097B"/>
    <w:rsid w:val="00300C76"/>
    <w:rsid w:val="00300DD8"/>
    <w:rsid w:val="00300FCB"/>
    <w:rsid w:val="003014C4"/>
    <w:rsid w:val="003014E7"/>
    <w:rsid w:val="00301877"/>
    <w:rsid w:val="003018FB"/>
    <w:rsid w:val="00302985"/>
    <w:rsid w:val="00302A18"/>
    <w:rsid w:val="00302A75"/>
    <w:rsid w:val="00302F8C"/>
    <w:rsid w:val="00303066"/>
    <w:rsid w:val="00303086"/>
    <w:rsid w:val="00303B55"/>
    <w:rsid w:val="00303BDD"/>
    <w:rsid w:val="00303E60"/>
    <w:rsid w:val="00304705"/>
    <w:rsid w:val="0030470D"/>
    <w:rsid w:val="00304C86"/>
    <w:rsid w:val="003052D3"/>
    <w:rsid w:val="00305487"/>
    <w:rsid w:val="00305721"/>
    <w:rsid w:val="003061B6"/>
    <w:rsid w:val="003063CB"/>
    <w:rsid w:val="0030647C"/>
    <w:rsid w:val="003065D0"/>
    <w:rsid w:val="003068C3"/>
    <w:rsid w:val="00306A67"/>
    <w:rsid w:val="00307368"/>
    <w:rsid w:val="003076D5"/>
    <w:rsid w:val="00307821"/>
    <w:rsid w:val="00307822"/>
    <w:rsid w:val="00307C80"/>
    <w:rsid w:val="00310213"/>
    <w:rsid w:val="00310CAE"/>
    <w:rsid w:val="00310D2A"/>
    <w:rsid w:val="003110F1"/>
    <w:rsid w:val="003111D3"/>
    <w:rsid w:val="003111FB"/>
    <w:rsid w:val="0031127F"/>
    <w:rsid w:val="003113DB"/>
    <w:rsid w:val="003115CF"/>
    <w:rsid w:val="00311E6B"/>
    <w:rsid w:val="003121B0"/>
    <w:rsid w:val="00312465"/>
    <w:rsid w:val="00312694"/>
    <w:rsid w:val="003128DE"/>
    <w:rsid w:val="00312E64"/>
    <w:rsid w:val="003133BA"/>
    <w:rsid w:val="00313620"/>
    <w:rsid w:val="003138C2"/>
    <w:rsid w:val="00313C4A"/>
    <w:rsid w:val="00313C4D"/>
    <w:rsid w:val="00313FE3"/>
    <w:rsid w:val="00314B4F"/>
    <w:rsid w:val="0031523B"/>
    <w:rsid w:val="003154DA"/>
    <w:rsid w:val="00315DA6"/>
    <w:rsid w:val="00316128"/>
    <w:rsid w:val="003164F6"/>
    <w:rsid w:val="00316517"/>
    <w:rsid w:val="00316579"/>
    <w:rsid w:val="00316595"/>
    <w:rsid w:val="00316649"/>
    <w:rsid w:val="00316694"/>
    <w:rsid w:val="003167AB"/>
    <w:rsid w:val="003167B4"/>
    <w:rsid w:val="00316A81"/>
    <w:rsid w:val="00316E2E"/>
    <w:rsid w:val="00317297"/>
    <w:rsid w:val="00317395"/>
    <w:rsid w:val="00317439"/>
    <w:rsid w:val="003178BE"/>
    <w:rsid w:val="00320531"/>
    <w:rsid w:val="00320A11"/>
    <w:rsid w:val="00320B56"/>
    <w:rsid w:val="00320CA6"/>
    <w:rsid w:val="00321372"/>
    <w:rsid w:val="003216E8"/>
    <w:rsid w:val="00321C2D"/>
    <w:rsid w:val="00321D7A"/>
    <w:rsid w:val="00321DC1"/>
    <w:rsid w:val="00321E5D"/>
    <w:rsid w:val="0032209B"/>
    <w:rsid w:val="00322260"/>
    <w:rsid w:val="0032276D"/>
    <w:rsid w:val="0032291F"/>
    <w:rsid w:val="00322A60"/>
    <w:rsid w:val="00322BED"/>
    <w:rsid w:val="00322EF6"/>
    <w:rsid w:val="00323590"/>
    <w:rsid w:val="00324132"/>
    <w:rsid w:val="0032428B"/>
    <w:rsid w:val="0032473F"/>
    <w:rsid w:val="00324B2C"/>
    <w:rsid w:val="00324BB7"/>
    <w:rsid w:val="00324ED4"/>
    <w:rsid w:val="00325429"/>
    <w:rsid w:val="00325BEA"/>
    <w:rsid w:val="00325C77"/>
    <w:rsid w:val="00325D30"/>
    <w:rsid w:val="00325E1E"/>
    <w:rsid w:val="00325F63"/>
    <w:rsid w:val="003261C8"/>
    <w:rsid w:val="00326200"/>
    <w:rsid w:val="00326219"/>
    <w:rsid w:val="003262E0"/>
    <w:rsid w:val="003267E1"/>
    <w:rsid w:val="003268C7"/>
    <w:rsid w:val="00326D39"/>
    <w:rsid w:val="00326EC2"/>
    <w:rsid w:val="003274BF"/>
    <w:rsid w:val="003275AC"/>
    <w:rsid w:val="0032771F"/>
    <w:rsid w:val="0032787E"/>
    <w:rsid w:val="003279AA"/>
    <w:rsid w:val="00327B6A"/>
    <w:rsid w:val="0033010C"/>
    <w:rsid w:val="00330232"/>
    <w:rsid w:val="003304A4"/>
    <w:rsid w:val="003311CA"/>
    <w:rsid w:val="003311DE"/>
    <w:rsid w:val="0033126D"/>
    <w:rsid w:val="00331559"/>
    <w:rsid w:val="0033174E"/>
    <w:rsid w:val="0033198C"/>
    <w:rsid w:val="00332038"/>
    <w:rsid w:val="003322EC"/>
    <w:rsid w:val="00332819"/>
    <w:rsid w:val="00332C1D"/>
    <w:rsid w:val="00332D64"/>
    <w:rsid w:val="00332F12"/>
    <w:rsid w:val="00332F52"/>
    <w:rsid w:val="003330A6"/>
    <w:rsid w:val="003333A1"/>
    <w:rsid w:val="003333F7"/>
    <w:rsid w:val="00333860"/>
    <w:rsid w:val="00333DD7"/>
    <w:rsid w:val="00334553"/>
    <w:rsid w:val="0033484A"/>
    <w:rsid w:val="00334996"/>
    <w:rsid w:val="00334CD0"/>
    <w:rsid w:val="003351A4"/>
    <w:rsid w:val="003351EA"/>
    <w:rsid w:val="003351EB"/>
    <w:rsid w:val="00335428"/>
    <w:rsid w:val="00335C64"/>
    <w:rsid w:val="00335CE5"/>
    <w:rsid w:val="00335D89"/>
    <w:rsid w:val="00335F7D"/>
    <w:rsid w:val="003361A7"/>
    <w:rsid w:val="003364FA"/>
    <w:rsid w:val="00336CDB"/>
    <w:rsid w:val="003370DE"/>
    <w:rsid w:val="00337422"/>
    <w:rsid w:val="00337C6D"/>
    <w:rsid w:val="00337D3F"/>
    <w:rsid w:val="00337E3A"/>
    <w:rsid w:val="00337F4A"/>
    <w:rsid w:val="00340220"/>
    <w:rsid w:val="003405A2"/>
    <w:rsid w:val="00340945"/>
    <w:rsid w:val="00340A2A"/>
    <w:rsid w:val="00340BB7"/>
    <w:rsid w:val="00340C44"/>
    <w:rsid w:val="00340D9A"/>
    <w:rsid w:val="0034121A"/>
    <w:rsid w:val="00341453"/>
    <w:rsid w:val="00341774"/>
    <w:rsid w:val="0034178B"/>
    <w:rsid w:val="00341A7D"/>
    <w:rsid w:val="003424E2"/>
    <w:rsid w:val="003425AF"/>
    <w:rsid w:val="003426F8"/>
    <w:rsid w:val="00342BDE"/>
    <w:rsid w:val="00342EE5"/>
    <w:rsid w:val="00342F6C"/>
    <w:rsid w:val="00342FA8"/>
    <w:rsid w:val="003431B5"/>
    <w:rsid w:val="00343A52"/>
    <w:rsid w:val="00343A96"/>
    <w:rsid w:val="00343CBA"/>
    <w:rsid w:val="00343E10"/>
    <w:rsid w:val="00343FA7"/>
    <w:rsid w:val="00344117"/>
    <w:rsid w:val="0034428E"/>
    <w:rsid w:val="0034465E"/>
    <w:rsid w:val="00345AD5"/>
    <w:rsid w:val="00345AF9"/>
    <w:rsid w:val="00345E77"/>
    <w:rsid w:val="0034635C"/>
    <w:rsid w:val="00346847"/>
    <w:rsid w:val="003474F7"/>
    <w:rsid w:val="003500B7"/>
    <w:rsid w:val="003505B2"/>
    <w:rsid w:val="00350AF7"/>
    <w:rsid w:val="00350E55"/>
    <w:rsid w:val="00350ECD"/>
    <w:rsid w:val="00351251"/>
    <w:rsid w:val="003517EC"/>
    <w:rsid w:val="00351C6C"/>
    <w:rsid w:val="00351C87"/>
    <w:rsid w:val="003520D7"/>
    <w:rsid w:val="003520EA"/>
    <w:rsid w:val="003524A6"/>
    <w:rsid w:val="00352BE5"/>
    <w:rsid w:val="00352F33"/>
    <w:rsid w:val="00353544"/>
    <w:rsid w:val="0035369A"/>
    <w:rsid w:val="00353768"/>
    <w:rsid w:val="00353844"/>
    <w:rsid w:val="00354096"/>
    <w:rsid w:val="00354902"/>
    <w:rsid w:val="0035549E"/>
    <w:rsid w:val="00355B12"/>
    <w:rsid w:val="00355E1A"/>
    <w:rsid w:val="00356344"/>
    <w:rsid w:val="00356467"/>
    <w:rsid w:val="003566D3"/>
    <w:rsid w:val="00356D38"/>
    <w:rsid w:val="00356EE8"/>
    <w:rsid w:val="0035707D"/>
    <w:rsid w:val="00357444"/>
    <w:rsid w:val="00357CC8"/>
    <w:rsid w:val="00357E8F"/>
    <w:rsid w:val="0036024A"/>
    <w:rsid w:val="00360478"/>
    <w:rsid w:val="0036075F"/>
    <w:rsid w:val="003609B6"/>
    <w:rsid w:val="00360A35"/>
    <w:rsid w:val="003616A3"/>
    <w:rsid w:val="003619EF"/>
    <w:rsid w:val="0036214B"/>
    <w:rsid w:val="00362412"/>
    <w:rsid w:val="00362C04"/>
    <w:rsid w:val="003630F8"/>
    <w:rsid w:val="003636C0"/>
    <w:rsid w:val="00363713"/>
    <w:rsid w:val="003637D5"/>
    <w:rsid w:val="00364A44"/>
    <w:rsid w:val="00365C3F"/>
    <w:rsid w:val="00366120"/>
    <w:rsid w:val="003661C0"/>
    <w:rsid w:val="0036638C"/>
    <w:rsid w:val="0036663E"/>
    <w:rsid w:val="00366D87"/>
    <w:rsid w:val="00366FC3"/>
    <w:rsid w:val="0036712A"/>
    <w:rsid w:val="003675F3"/>
    <w:rsid w:val="00367BEB"/>
    <w:rsid w:val="00367C3F"/>
    <w:rsid w:val="00367CBA"/>
    <w:rsid w:val="00367FC6"/>
    <w:rsid w:val="00370158"/>
    <w:rsid w:val="0037051D"/>
    <w:rsid w:val="00370991"/>
    <w:rsid w:val="00370A34"/>
    <w:rsid w:val="00370BE0"/>
    <w:rsid w:val="003716BD"/>
    <w:rsid w:val="00371F80"/>
    <w:rsid w:val="0037228A"/>
    <w:rsid w:val="00372558"/>
    <w:rsid w:val="0037265E"/>
    <w:rsid w:val="00372675"/>
    <w:rsid w:val="003728FC"/>
    <w:rsid w:val="00372CEB"/>
    <w:rsid w:val="00372ED6"/>
    <w:rsid w:val="0037311A"/>
    <w:rsid w:val="003731A5"/>
    <w:rsid w:val="00373473"/>
    <w:rsid w:val="00373487"/>
    <w:rsid w:val="00374197"/>
    <w:rsid w:val="003746DA"/>
    <w:rsid w:val="00374788"/>
    <w:rsid w:val="00374907"/>
    <w:rsid w:val="00374975"/>
    <w:rsid w:val="00374CF0"/>
    <w:rsid w:val="003755D8"/>
    <w:rsid w:val="00375DC9"/>
    <w:rsid w:val="00376358"/>
    <w:rsid w:val="0037650A"/>
    <w:rsid w:val="00376687"/>
    <w:rsid w:val="003769AA"/>
    <w:rsid w:val="00376AAA"/>
    <w:rsid w:val="00376F0F"/>
    <w:rsid w:val="003772C3"/>
    <w:rsid w:val="0037776B"/>
    <w:rsid w:val="003778D4"/>
    <w:rsid w:val="0037792F"/>
    <w:rsid w:val="00377E14"/>
    <w:rsid w:val="00377E25"/>
    <w:rsid w:val="00377FE3"/>
    <w:rsid w:val="00380C08"/>
    <w:rsid w:val="00380DEA"/>
    <w:rsid w:val="003812D5"/>
    <w:rsid w:val="00381338"/>
    <w:rsid w:val="003815A9"/>
    <w:rsid w:val="003819CA"/>
    <w:rsid w:val="00382024"/>
    <w:rsid w:val="003825C9"/>
    <w:rsid w:val="00382ADE"/>
    <w:rsid w:val="00383290"/>
    <w:rsid w:val="00383579"/>
    <w:rsid w:val="00383F07"/>
    <w:rsid w:val="00384049"/>
    <w:rsid w:val="003848A1"/>
    <w:rsid w:val="003849A1"/>
    <w:rsid w:val="00384BA8"/>
    <w:rsid w:val="00384C3D"/>
    <w:rsid w:val="00384C45"/>
    <w:rsid w:val="00384C53"/>
    <w:rsid w:val="00384DAE"/>
    <w:rsid w:val="0038510F"/>
    <w:rsid w:val="0038537D"/>
    <w:rsid w:val="003853D7"/>
    <w:rsid w:val="00385893"/>
    <w:rsid w:val="0038598A"/>
    <w:rsid w:val="00385A26"/>
    <w:rsid w:val="00385B0C"/>
    <w:rsid w:val="0038670D"/>
    <w:rsid w:val="00386726"/>
    <w:rsid w:val="00386EAF"/>
    <w:rsid w:val="00387001"/>
    <w:rsid w:val="0038701E"/>
    <w:rsid w:val="003878C5"/>
    <w:rsid w:val="003879EE"/>
    <w:rsid w:val="00387B53"/>
    <w:rsid w:val="00390305"/>
    <w:rsid w:val="00390436"/>
    <w:rsid w:val="0039090A"/>
    <w:rsid w:val="00390CD3"/>
    <w:rsid w:val="00390EB1"/>
    <w:rsid w:val="003919C2"/>
    <w:rsid w:val="003922DD"/>
    <w:rsid w:val="003924CB"/>
    <w:rsid w:val="00392604"/>
    <w:rsid w:val="00392D80"/>
    <w:rsid w:val="00393052"/>
    <w:rsid w:val="003930F7"/>
    <w:rsid w:val="0039322A"/>
    <w:rsid w:val="0039335F"/>
    <w:rsid w:val="00393B2D"/>
    <w:rsid w:val="003944CC"/>
    <w:rsid w:val="00394AB2"/>
    <w:rsid w:val="00394B4B"/>
    <w:rsid w:val="00395190"/>
    <w:rsid w:val="00395AE6"/>
    <w:rsid w:val="003961A1"/>
    <w:rsid w:val="00396C15"/>
    <w:rsid w:val="00396F04"/>
    <w:rsid w:val="00397F3D"/>
    <w:rsid w:val="00397F82"/>
    <w:rsid w:val="003A0809"/>
    <w:rsid w:val="003A0A0C"/>
    <w:rsid w:val="003A0BA3"/>
    <w:rsid w:val="003A0D80"/>
    <w:rsid w:val="003A0DC2"/>
    <w:rsid w:val="003A10B4"/>
    <w:rsid w:val="003A1265"/>
    <w:rsid w:val="003A12BA"/>
    <w:rsid w:val="003A12D6"/>
    <w:rsid w:val="003A1380"/>
    <w:rsid w:val="003A1CBD"/>
    <w:rsid w:val="003A1D2C"/>
    <w:rsid w:val="003A1DD1"/>
    <w:rsid w:val="003A2103"/>
    <w:rsid w:val="003A22EC"/>
    <w:rsid w:val="003A344C"/>
    <w:rsid w:val="003A36F4"/>
    <w:rsid w:val="003A37E0"/>
    <w:rsid w:val="003A3991"/>
    <w:rsid w:val="003A4048"/>
    <w:rsid w:val="003A4124"/>
    <w:rsid w:val="003A43B7"/>
    <w:rsid w:val="003A440A"/>
    <w:rsid w:val="003A4516"/>
    <w:rsid w:val="003A45A2"/>
    <w:rsid w:val="003A4CEA"/>
    <w:rsid w:val="003A5878"/>
    <w:rsid w:val="003A59B7"/>
    <w:rsid w:val="003A5DA9"/>
    <w:rsid w:val="003A614B"/>
    <w:rsid w:val="003A65EF"/>
    <w:rsid w:val="003A685A"/>
    <w:rsid w:val="003A6860"/>
    <w:rsid w:val="003A6CDD"/>
    <w:rsid w:val="003A75A5"/>
    <w:rsid w:val="003A7C78"/>
    <w:rsid w:val="003A7CDA"/>
    <w:rsid w:val="003B0132"/>
    <w:rsid w:val="003B0195"/>
    <w:rsid w:val="003B0226"/>
    <w:rsid w:val="003B0936"/>
    <w:rsid w:val="003B0EEC"/>
    <w:rsid w:val="003B0F79"/>
    <w:rsid w:val="003B0FB4"/>
    <w:rsid w:val="003B1223"/>
    <w:rsid w:val="003B1A69"/>
    <w:rsid w:val="003B1C12"/>
    <w:rsid w:val="003B1FE7"/>
    <w:rsid w:val="003B2421"/>
    <w:rsid w:val="003B2463"/>
    <w:rsid w:val="003B2627"/>
    <w:rsid w:val="003B2B8E"/>
    <w:rsid w:val="003B2BE7"/>
    <w:rsid w:val="003B2CC3"/>
    <w:rsid w:val="003B2DAA"/>
    <w:rsid w:val="003B2F36"/>
    <w:rsid w:val="003B3066"/>
    <w:rsid w:val="003B32CA"/>
    <w:rsid w:val="003B344F"/>
    <w:rsid w:val="003B35C2"/>
    <w:rsid w:val="003B3D68"/>
    <w:rsid w:val="003B3FD3"/>
    <w:rsid w:val="003B4088"/>
    <w:rsid w:val="003B4150"/>
    <w:rsid w:val="003B43D8"/>
    <w:rsid w:val="003B46BF"/>
    <w:rsid w:val="003B48F7"/>
    <w:rsid w:val="003B49F9"/>
    <w:rsid w:val="003B4B31"/>
    <w:rsid w:val="003B4C2A"/>
    <w:rsid w:val="003B5132"/>
    <w:rsid w:val="003B5276"/>
    <w:rsid w:val="003B5483"/>
    <w:rsid w:val="003B59D6"/>
    <w:rsid w:val="003B6200"/>
    <w:rsid w:val="003B64FE"/>
    <w:rsid w:val="003B70CB"/>
    <w:rsid w:val="003B7484"/>
    <w:rsid w:val="003B75BC"/>
    <w:rsid w:val="003B76D6"/>
    <w:rsid w:val="003B796D"/>
    <w:rsid w:val="003B7A3F"/>
    <w:rsid w:val="003B7AC9"/>
    <w:rsid w:val="003C0042"/>
    <w:rsid w:val="003C0710"/>
    <w:rsid w:val="003C076D"/>
    <w:rsid w:val="003C07B9"/>
    <w:rsid w:val="003C09E0"/>
    <w:rsid w:val="003C0A7A"/>
    <w:rsid w:val="003C0A87"/>
    <w:rsid w:val="003C0DA4"/>
    <w:rsid w:val="003C1543"/>
    <w:rsid w:val="003C155A"/>
    <w:rsid w:val="003C17E5"/>
    <w:rsid w:val="003C18FC"/>
    <w:rsid w:val="003C1AAB"/>
    <w:rsid w:val="003C1B17"/>
    <w:rsid w:val="003C1F7D"/>
    <w:rsid w:val="003C252E"/>
    <w:rsid w:val="003C2675"/>
    <w:rsid w:val="003C280A"/>
    <w:rsid w:val="003C2B96"/>
    <w:rsid w:val="003C2C08"/>
    <w:rsid w:val="003C2C58"/>
    <w:rsid w:val="003C2E89"/>
    <w:rsid w:val="003C318F"/>
    <w:rsid w:val="003C381C"/>
    <w:rsid w:val="003C417E"/>
    <w:rsid w:val="003C483D"/>
    <w:rsid w:val="003C4A24"/>
    <w:rsid w:val="003C4AA3"/>
    <w:rsid w:val="003C4F0B"/>
    <w:rsid w:val="003C57E3"/>
    <w:rsid w:val="003C5A3E"/>
    <w:rsid w:val="003C5D19"/>
    <w:rsid w:val="003C6147"/>
    <w:rsid w:val="003C67AA"/>
    <w:rsid w:val="003C6D51"/>
    <w:rsid w:val="003C70B3"/>
    <w:rsid w:val="003C71F1"/>
    <w:rsid w:val="003C725E"/>
    <w:rsid w:val="003C750D"/>
    <w:rsid w:val="003C7893"/>
    <w:rsid w:val="003C7D73"/>
    <w:rsid w:val="003D02F8"/>
    <w:rsid w:val="003D06FE"/>
    <w:rsid w:val="003D07A0"/>
    <w:rsid w:val="003D11EC"/>
    <w:rsid w:val="003D1386"/>
    <w:rsid w:val="003D14EA"/>
    <w:rsid w:val="003D1959"/>
    <w:rsid w:val="003D198D"/>
    <w:rsid w:val="003D1B98"/>
    <w:rsid w:val="003D1C02"/>
    <w:rsid w:val="003D1FD3"/>
    <w:rsid w:val="003D236F"/>
    <w:rsid w:val="003D2761"/>
    <w:rsid w:val="003D29D3"/>
    <w:rsid w:val="003D2A0A"/>
    <w:rsid w:val="003D2DBC"/>
    <w:rsid w:val="003D338B"/>
    <w:rsid w:val="003D3BFE"/>
    <w:rsid w:val="003D4A6D"/>
    <w:rsid w:val="003D4A8F"/>
    <w:rsid w:val="003D4DE2"/>
    <w:rsid w:val="003D52BC"/>
    <w:rsid w:val="003D6502"/>
    <w:rsid w:val="003D6517"/>
    <w:rsid w:val="003D670F"/>
    <w:rsid w:val="003D67E0"/>
    <w:rsid w:val="003D6AD3"/>
    <w:rsid w:val="003D6B0A"/>
    <w:rsid w:val="003D6E13"/>
    <w:rsid w:val="003D7336"/>
    <w:rsid w:val="003D78B9"/>
    <w:rsid w:val="003D79AA"/>
    <w:rsid w:val="003D7A88"/>
    <w:rsid w:val="003D7D3D"/>
    <w:rsid w:val="003E0039"/>
    <w:rsid w:val="003E04C4"/>
    <w:rsid w:val="003E0574"/>
    <w:rsid w:val="003E0627"/>
    <w:rsid w:val="003E0D02"/>
    <w:rsid w:val="003E0D91"/>
    <w:rsid w:val="003E165C"/>
    <w:rsid w:val="003E1C9D"/>
    <w:rsid w:val="003E1D6B"/>
    <w:rsid w:val="003E1E4D"/>
    <w:rsid w:val="003E23D2"/>
    <w:rsid w:val="003E2566"/>
    <w:rsid w:val="003E28B9"/>
    <w:rsid w:val="003E2A98"/>
    <w:rsid w:val="003E33C0"/>
    <w:rsid w:val="003E401F"/>
    <w:rsid w:val="003E4093"/>
    <w:rsid w:val="003E40A4"/>
    <w:rsid w:val="003E43A0"/>
    <w:rsid w:val="003E47CE"/>
    <w:rsid w:val="003E4D01"/>
    <w:rsid w:val="003E4DB8"/>
    <w:rsid w:val="003E4F31"/>
    <w:rsid w:val="003E4F5B"/>
    <w:rsid w:val="003E4F7A"/>
    <w:rsid w:val="003E55AC"/>
    <w:rsid w:val="003E55EA"/>
    <w:rsid w:val="003E5894"/>
    <w:rsid w:val="003E60AA"/>
    <w:rsid w:val="003E6506"/>
    <w:rsid w:val="003E6683"/>
    <w:rsid w:val="003E675B"/>
    <w:rsid w:val="003E684B"/>
    <w:rsid w:val="003E690C"/>
    <w:rsid w:val="003E6FCE"/>
    <w:rsid w:val="003E70F3"/>
    <w:rsid w:val="003E71F5"/>
    <w:rsid w:val="003E7322"/>
    <w:rsid w:val="003E7425"/>
    <w:rsid w:val="003E7490"/>
    <w:rsid w:val="003E74C9"/>
    <w:rsid w:val="003E75C1"/>
    <w:rsid w:val="003E79FB"/>
    <w:rsid w:val="003E7AFB"/>
    <w:rsid w:val="003E7C8E"/>
    <w:rsid w:val="003E7D82"/>
    <w:rsid w:val="003F019C"/>
    <w:rsid w:val="003F02CD"/>
    <w:rsid w:val="003F0592"/>
    <w:rsid w:val="003F0630"/>
    <w:rsid w:val="003F06CA"/>
    <w:rsid w:val="003F0EE4"/>
    <w:rsid w:val="003F113A"/>
    <w:rsid w:val="003F11E4"/>
    <w:rsid w:val="003F1461"/>
    <w:rsid w:val="003F1515"/>
    <w:rsid w:val="003F17C0"/>
    <w:rsid w:val="003F187A"/>
    <w:rsid w:val="003F19A2"/>
    <w:rsid w:val="003F1EE1"/>
    <w:rsid w:val="003F2000"/>
    <w:rsid w:val="003F28F0"/>
    <w:rsid w:val="003F29E3"/>
    <w:rsid w:val="003F2A61"/>
    <w:rsid w:val="003F2E44"/>
    <w:rsid w:val="003F2FC0"/>
    <w:rsid w:val="003F3086"/>
    <w:rsid w:val="003F3207"/>
    <w:rsid w:val="003F32B3"/>
    <w:rsid w:val="003F3B3E"/>
    <w:rsid w:val="003F47FD"/>
    <w:rsid w:val="003F4815"/>
    <w:rsid w:val="003F4ADD"/>
    <w:rsid w:val="003F4B60"/>
    <w:rsid w:val="003F4BA0"/>
    <w:rsid w:val="003F4F21"/>
    <w:rsid w:val="003F5807"/>
    <w:rsid w:val="003F59FA"/>
    <w:rsid w:val="003F5B4A"/>
    <w:rsid w:val="003F69C7"/>
    <w:rsid w:val="003F6AAF"/>
    <w:rsid w:val="003F6DF4"/>
    <w:rsid w:val="003F6EE7"/>
    <w:rsid w:val="003F7538"/>
    <w:rsid w:val="003F78A0"/>
    <w:rsid w:val="003F7BEE"/>
    <w:rsid w:val="003F7CA7"/>
    <w:rsid w:val="003F7CED"/>
    <w:rsid w:val="003F7FEC"/>
    <w:rsid w:val="004003E7"/>
    <w:rsid w:val="00400506"/>
    <w:rsid w:val="0040053E"/>
    <w:rsid w:val="00400C25"/>
    <w:rsid w:val="00400D7D"/>
    <w:rsid w:val="00400E20"/>
    <w:rsid w:val="00400F42"/>
    <w:rsid w:val="0040119F"/>
    <w:rsid w:val="00401211"/>
    <w:rsid w:val="00401473"/>
    <w:rsid w:val="00401695"/>
    <w:rsid w:val="00401DBF"/>
    <w:rsid w:val="00401E27"/>
    <w:rsid w:val="0040242F"/>
    <w:rsid w:val="00402594"/>
    <w:rsid w:val="0040261A"/>
    <w:rsid w:val="00402BD5"/>
    <w:rsid w:val="004034C7"/>
    <w:rsid w:val="004036A2"/>
    <w:rsid w:val="00403A92"/>
    <w:rsid w:val="00403CAC"/>
    <w:rsid w:val="00403F63"/>
    <w:rsid w:val="00403FA0"/>
    <w:rsid w:val="004043CB"/>
    <w:rsid w:val="00404600"/>
    <w:rsid w:val="00404BB9"/>
    <w:rsid w:val="00404CCA"/>
    <w:rsid w:val="004050AD"/>
    <w:rsid w:val="004053CE"/>
    <w:rsid w:val="004056DA"/>
    <w:rsid w:val="0040595A"/>
    <w:rsid w:val="00405981"/>
    <w:rsid w:val="00405D25"/>
    <w:rsid w:val="00405DB4"/>
    <w:rsid w:val="00405E6D"/>
    <w:rsid w:val="004063C5"/>
    <w:rsid w:val="00406439"/>
    <w:rsid w:val="0040692C"/>
    <w:rsid w:val="00406B83"/>
    <w:rsid w:val="00406D33"/>
    <w:rsid w:val="00407180"/>
    <w:rsid w:val="004072DD"/>
    <w:rsid w:val="004076C9"/>
    <w:rsid w:val="004103B7"/>
    <w:rsid w:val="00410A2C"/>
    <w:rsid w:val="00410ACE"/>
    <w:rsid w:val="00410D80"/>
    <w:rsid w:val="004111FF"/>
    <w:rsid w:val="004112D4"/>
    <w:rsid w:val="00411776"/>
    <w:rsid w:val="004117A5"/>
    <w:rsid w:val="004117A8"/>
    <w:rsid w:val="00411988"/>
    <w:rsid w:val="00411BA0"/>
    <w:rsid w:val="00411C8D"/>
    <w:rsid w:val="00411DA0"/>
    <w:rsid w:val="00411E24"/>
    <w:rsid w:val="00411EDA"/>
    <w:rsid w:val="004122E0"/>
    <w:rsid w:val="00412773"/>
    <w:rsid w:val="00412A3E"/>
    <w:rsid w:val="00412ACF"/>
    <w:rsid w:val="00412C1F"/>
    <w:rsid w:val="00412C48"/>
    <w:rsid w:val="00412C4C"/>
    <w:rsid w:val="00412D7F"/>
    <w:rsid w:val="00412DBB"/>
    <w:rsid w:val="00413BF4"/>
    <w:rsid w:val="004146A6"/>
    <w:rsid w:val="00414A0D"/>
    <w:rsid w:val="00414A65"/>
    <w:rsid w:val="00414CF5"/>
    <w:rsid w:val="004150C5"/>
    <w:rsid w:val="00415717"/>
    <w:rsid w:val="00415978"/>
    <w:rsid w:val="00415CA2"/>
    <w:rsid w:val="00415D04"/>
    <w:rsid w:val="00415E06"/>
    <w:rsid w:val="00415F17"/>
    <w:rsid w:val="004160C2"/>
    <w:rsid w:val="004162C6"/>
    <w:rsid w:val="004168A6"/>
    <w:rsid w:val="00416AC7"/>
    <w:rsid w:val="00416C9F"/>
    <w:rsid w:val="00416DC3"/>
    <w:rsid w:val="00416E62"/>
    <w:rsid w:val="00416FCB"/>
    <w:rsid w:val="00417295"/>
    <w:rsid w:val="004174B3"/>
    <w:rsid w:val="00417804"/>
    <w:rsid w:val="00417888"/>
    <w:rsid w:val="00417BB7"/>
    <w:rsid w:val="00417D72"/>
    <w:rsid w:val="00417D84"/>
    <w:rsid w:val="00417E0E"/>
    <w:rsid w:val="00417F37"/>
    <w:rsid w:val="004200EF"/>
    <w:rsid w:val="00420521"/>
    <w:rsid w:val="004206B8"/>
    <w:rsid w:val="0042080E"/>
    <w:rsid w:val="004209E4"/>
    <w:rsid w:val="00420CCD"/>
    <w:rsid w:val="00421071"/>
    <w:rsid w:val="004210BC"/>
    <w:rsid w:val="00421974"/>
    <w:rsid w:val="004219A0"/>
    <w:rsid w:val="00421A3E"/>
    <w:rsid w:val="00421CE2"/>
    <w:rsid w:val="0042203B"/>
    <w:rsid w:val="0042212B"/>
    <w:rsid w:val="00422315"/>
    <w:rsid w:val="0042248C"/>
    <w:rsid w:val="0042280E"/>
    <w:rsid w:val="0042351A"/>
    <w:rsid w:val="00423C36"/>
    <w:rsid w:val="00424124"/>
    <w:rsid w:val="004244DD"/>
    <w:rsid w:val="0042456A"/>
    <w:rsid w:val="00424744"/>
    <w:rsid w:val="00424DDB"/>
    <w:rsid w:val="00424EF8"/>
    <w:rsid w:val="00424F27"/>
    <w:rsid w:val="004252EA"/>
    <w:rsid w:val="0042533B"/>
    <w:rsid w:val="0042558B"/>
    <w:rsid w:val="004256A8"/>
    <w:rsid w:val="00425DE5"/>
    <w:rsid w:val="004264BB"/>
    <w:rsid w:val="004266D5"/>
    <w:rsid w:val="00426C4D"/>
    <w:rsid w:val="00426D98"/>
    <w:rsid w:val="00427188"/>
    <w:rsid w:val="00427712"/>
    <w:rsid w:val="00427DA5"/>
    <w:rsid w:val="00430236"/>
    <w:rsid w:val="00430577"/>
    <w:rsid w:val="00430938"/>
    <w:rsid w:val="00430B9B"/>
    <w:rsid w:val="00430E45"/>
    <w:rsid w:val="00430E53"/>
    <w:rsid w:val="00430E6E"/>
    <w:rsid w:val="00431136"/>
    <w:rsid w:val="00431863"/>
    <w:rsid w:val="004319A4"/>
    <w:rsid w:val="00431E95"/>
    <w:rsid w:val="00431FEA"/>
    <w:rsid w:val="00432490"/>
    <w:rsid w:val="00432809"/>
    <w:rsid w:val="0043288C"/>
    <w:rsid w:val="00432A60"/>
    <w:rsid w:val="00432BB7"/>
    <w:rsid w:val="00432C89"/>
    <w:rsid w:val="00432DC7"/>
    <w:rsid w:val="00432EE7"/>
    <w:rsid w:val="004330F7"/>
    <w:rsid w:val="00433250"/>
    <w:rsid w:val="0043351C"/>
    <w:rsid w:val="00433616"/>
    <w:rsid w:val="004337C0"/>
    <w:rsid w:val="00433A6F"/>
    <w:rsid w:val="00433B38"/>
    <w:rsid w:val="00433D1B"/>
    <w:rsid w:val="0043420E"/>
    <w:rsid w:val="00434696"/>
    <w:rsid w:val="0043484C"/>
    <w:rsid w:val="00434861"/>
    <w:rsid w:val="00434AC6"/>
    <w:rsid w:val="00434B36"/>
    <w:rsid w:val="00434CFC"/>
    <w:rsid w:val="00434D60"/>
    <w:rsid w:val="00434D95"/>
    <w:rsid w:val="004354D4"/>
    <w:rsid w:val="00435901"/>
    <w:rsid w:val="0043592C"/>
    <w:rsid w:val="004359BF"/>
    <w:rsid w:val="00435A46"/>
    <w:rsid w:val="00435BA6"/>
    <w:rsid w:val="004362B4"/>
    <w:rsid w:val="00436369"/>
    <w:rsid w:val="00436658"/>
    <w:rsid w:val="004366A3"/>
    <w:rsid w:val="004367BA"/>
    <w:rsid w:val="00436F48"/>
    <w:rsid w:val="00437628"/>
    <w:rsid w:val="004379A3"/>
    <w:rsid w:val="004379D9"/>
    <w:rsid w:val="00437A74"/>
    <w:rsid w:val="004401D8"/>
    <w:rsid w:val="004402A3"/>
    <w:rsid w:val="004404B1"/>
    <w:rsid w:val="004405DF"/>
    <w:rsid w:val="00440679"/>
    <w:rsid w:val="00440816"/>
    <w:rsid w:val="004412BC"/>
    <w:rsid w:val="0044130C"/>
    <w:rsid w:val="0044157C"/>
    <w:rsid w:val="0044192D"/>
    <w:rsid w:val="00441967"/>
    <w:rsid w:val="00441A39"/>
    <w:rsid w:val="00442056"/>
    <w:rsid w:val="00442489"/>
    <w:rsid w:val="004425E1"/>
    <w:rsid w:val="00442E4F"/>
    <w:rsid w:val="0044308C"/>
    <w:rsid w:val="004436AB"/>
    <w:rsid w:val="00443B41"/>
    <w:rsid w:val="00443D9F"/>
    <w:rsid w:val="00444068"/>
    <w:rsid w:val="0044441A"/>
    <w:rsid w:val="004445E6"/>
    <w:rsid w:val="0044469F"/>
    <w:rsid w:val="00444D09"/>
    <w:rsid w:val="0044524F"/>
    <w:rsid w:val="00445DC2"/>
    <w:rsid w:val="00445E53"/>
    <w:rsid w:val="00445E84"/>
    <w:rsid w:val="00445EB4"/>
    <w:rsid w:val="004463A6"/>
    <w:rsid w:val="004463C7"/>
    <w:rsid w:val="00446B5F"/>
    <w:rsid w:val="00446BA5"/>
    <w:rsid w:val="00446BED"/>
    <w:rsid w:val="00447525"/>
    <w:rsid w:val="0044771C"/>
    <w:rsid w:val="0044784F"/>
    <w:rsid w:val="004479DF"/>
    <w:rsid w:val="00447ECB"/>
    <w:rsid w:val="00447FD7"/>
    <w:rsid w:val="00450032"/>
    <w:rsid w:val="00450825"/>
    <w:rsid w:val="00450BC7"/>
    <w:rsid w:val="0045111B"/>
    <w:rsid w:val="00451189"/>
    <w:rsid w:val="00451213"/>
    <w:rsid w:val="0045134B"/>
    <w:rsid w:val="00451D1D"/>
    <w:rsid w:val="0045210D"/>
    <w:rsid w:val="004525A9"/>
    <w:rsid w:val="00452761"/>
    <w:rsid w:val="004527E4"/>
    <w:rsid w:val="004527E8"/>
    <w:rsid w:val="00452D08"/>
    <w:rsid w:val="00452D47"/>
    <w:rsid w:val="00453099"/>
    <w:rsid w:val="00453838"/>
    <w:rsid w:val="00453960"/>
    <w:rsid w:val="00453E52"/>
    <w:rsid w:val="00453EB5"/>
    <w:rsid w:val="004540B6"/>
    <w:rsid w:val="00454539"/>
    <w:rsid w:val="0045488B"/>
    <w:rsid w:val="00454CC9"/>
    <w:rsid w:val="00454D92"/>
    <w:rsid w:val="0045523B"/>
    <w:rsid w:val="00455B44"/>
    <w:rsid w:val="00455BFB"/>
    <w:rsid w:val="004560C6"/>
    <w:rsid w:val="004562EA"/>
    <w:rsid w:val="004569D3"/>
    <w:rsid w:val="00456AB8"/>
    <w:rsid w:val="004570A0"/>
    <w:rsid w:val="004574C9"/>
    <w:rsid w:val="00457615"/>
    <w:rsid w:val="00457955"/>
    <w:rsid w:val="00457C48"/>
    <w:rsid w:val="00457C6B"/>
    <w:rsid w:val="00460191"/>
    <w:rsid w:val="0046057C"/>
    <w:rsid w:val="00460E3C"/>
    <w:rsid w:val="00460EF2"/>
    <w:rsid w:val="00460F16"/>
    <w:rsid w:val="0046101C"/>
    <w:rsid w:val="004612EE"/>
    <w:rsid w:val="0046132A"/>
    <w:rsid w:val="00461574"/>
    <w:rsid w:val="00461F1F"/>
    <w:rsid w:val="004626DF"/>
    <w:rsid w:val="004629FB"/>
    <w:rsid w:val="00462ACA"/>
    <w:rsid w:val="00462B13"/>
    <w:rsid w:val="00462E2A"/>
    <w:rsid w:val="0046362A"/>
    <w:rsid w:val="00463913"/>
    <w:rsid w:val="00463D3B"/>
    <w:rsid w:val="0046408F"/>
    <w:rsid w:val="0046412C"/>
    <w:rsid w:val="00465097"/>
    <w:rsid w:val="00465774"/>
    <w:rsid w:val="00465DA6"/>
    <w:rsid w:val="00465DB3"/>
    <w:rsid w:val="00465E8B"/>
    <w:rsid w:val="00465F3C"/>
    <w:rsid w:val="0046612E"/>
    <w:rsid w:val="00466442"/>
    <w:rsid w:val="004665E8"/>
    <w:rsid w:val="004668A1"/>
    <w:rsid w:val="00467016"/>
    <w:rsid w:val="00467027"/>
    <w:rsid w:val="004676F6"/>
    <w:rsid w:val="00467C72"/>
    <w:rsid w:val="00467E6A"/>
    <w:rsid w:val="00467FD3"/>
    <w:rsid w:val="00470363"/>
    <w:rsid w:val="00470472"/>
    <w:rsid w:val="0047049C"/>
    <w:rsid w:val="00470849"/>
    <w:rsid w:val="0047090E"/>
    <w:rsid w:val="00470D34"/>
    <w:rsid w:val="00471249"/>
    <w:rsid w:val="0047176E"/>
    <w:rsid w:val="004717BD"/>
    <w:rsid w:val="00471834"/>
    <w:rsid w:val="0047183E"/>
    <w:rsid w:val="00471AC2"/>
    <w:rsid w:val="00471C7A"/>
    <w:rsid w:val="004723C4"/>
    <w:rsid w:val="0047243E"/>
    <w:rsid w:val="004728E0"/>
    <w:rsid w:val="00472B31"/>
    <w:rsid w:val="00473598"/>
    <w:rsid w:val="00473A1A"/>
    <w:rsid w:val="00473E42"/>
    <w:rsid w:val="0047412B"/>
    <w:rsid w:val="004744F2"/>
    <w:rsid w:val="0047466B"/>
    <w:rsid w:val="00474893"/>
    <w:rsid w:val="00474911"/>
    <w:rsid w:val="0047492F"/>
    <w:rsid w:val="00474E36"/>
    <w:rsid w:val="00474F62"/>
    <w:rsid w:val="00475573"/>
    <w:rsid w:val="00475631"/>
    <w:rsid w:val="004756F3"/>
    <w:rsid w:val="004756FA"/>
    <w:rsid w:val="00476118"/>
    <w:rsid w:val="004766F2"/>
    <w:rsid w:val="00476C69"/>
    <w:rsid w:val="00476F60"/>
    <w:rsid w:val="00476F67"/>
    <w:rsid w:val="004770AE"/>
    <w:rsid w:val="004775E1"/>
    <w:rsid w:val="00477F44"/>
    <w:rsid w:val="00480119"/>
    <w:rsid w:val="004803C4"/>
    <w:rsid w:val="0048072F"/>
    <w:rsid w:val="0048095A"/>
    <w:rsid w:val="004812BD"/>
    <w:rsid w:val="00481672"/>
    <w:rsid w:val="00481DB7"/>
    <w:rsid w:val="0048206A"/>
    <w:rsid w:val="00482136"/>
    <w:rsid w:val="00482150"/>
    <w:rsid w:val="00482227"/>
    <w:rsid w:val="00482494"/>
    <w:rsid w:val="004826A5"/>
    <w:rsid w:val="00482714"/>
    <w:rsid w:val="00482BA8"/>
    <w:rsid w:val="00483328"/>
    <w:rsid w:val="0048377F"/>
    <w:rsid w:val="004839A0"/>
    <w:rsid w:val="00483A6B"/>
    <w:rsid w:val="00483F45"/>
    <w:rsid w:val="0048429C"/>
    <w:rsid w:val="00484697"/>
    <w:rsid w:val="00484E7E"/>
    <w:rsid w:val="00484F6D"/>
    <w:rsid w:val="00485092"/>
    <w:rsid w:val="0048529F"/>
    <w:rsid w:val="00485349"/>
    <w:rsid w:val="00485432"/>
    <w:rsid w:val="00485441"/>
    <w:rsid w:val="004857C4"/>
    <w:rsid w:val="004857D8"/>
    <w:rsid w:val="004857F8"/>
    <w:rsid w:val="004861AF"/>
    <w:rsid w:val="0048632F"/>
    <w:rsid w:val="00486843"/>
    <w:rsid w:val="00486986"/>
    <w:rsid w:val="0048699C"/>
    <w:rsid w:val="00486A95"/>
    <w:rsid w:val="00486A96"/>
    <w:rsid w:val="00486F8F"/>
    <w:rsid w:val="00487085"/>
    <w:rsid w:val="004871AA"/>
    <w:rsid w:val="004872C8"/>
    <w:rsid w:val="004876D5"/>
    <w:rsid w:val="00487C2B"/>
    <w:rsid w:val="00487ED6"/>
    <w:rsid w:val="0049057C"/>
    <w:rsid w:val="0049090E"/>
    <w:rsid w:val="00490A17"/>
    <w:rsid w:val="00490B91"/>
    <w:rsid w:val="00490BB2"/>
    <w:rsid w:val="00490E9F"/>
    <w:rsid w:val="004911FD"/>
    <w:rsid w:val="00491237"/>
    <w:rsid w:val="00491456"/>
    <w:rsid w:val="004915F3"/>
    <w:rsid w:val="00491882"/>
    <w:rsid w:val="00491985"/>
    <w:rsid w:val="00491A0E"/>
    <w:rsid w:val="00491A8A"/>
    <w:rsid w:val="00491ED8"/>
    <w:rsid w:val="004920DB"/>
    <w:rsid w:val="0049218A"/>
    <w:rsid w:val="004923E6"/>
    <w:rsid w:val="00492706"/>
    <w:rsid w:val="00492779"/>
    <w:rsid w:val="00492831"/>
    <w:rsid w:val="00492882"/>
    <w:rsid w:val="00492FB0"/>
    <w:rsid w:val="004932D1"/>
    <w:rsid w:val="004936F4"/>
    <w:rsid w:val="00493A4E"/>
    <w:rsid w:val="00493B46"/>
    <w:rsid w:val="004941CC"/>
    <w:rsid w:val="004942DA"/>
    <w:rsid w:val="00494575"/>
    <w:rsid w:val="00494735"/>
    <w:rsid w:val="00494833"/>
    <w:rsid w:val="004948CA"/>
    <w:rsid w:val="00494AA4"/>
    <w:rsid w:val="00494DAD"/>
    <w:rsid w:val="004950EA"/>
    <w:rsid w:val="0049522C"/>
    <w:rsid w:val="0049529E"/>
    <w:rsid w:val="0049555A"/>
    <w:rsid w:val="00495C6A"/>
    <w:rsid w:val="00495FE1"/>
    <w:rsid w:val="0049728A"/>
    <w:rsid w:val="004974CA"/>
    <w:rsid w:val="00497B4A"/>
    <w:rsid w:val="00497D6F"/>
    <w:rsid w:val="00497E13"/>
    <w:rsid w:val="004A07BE"/>
    <w:rsid w:val="004A07E8"/>
    <w:rsid w:val="004A0A37"/>
    <w:rsid w:val="004A0FC0"/>
    <w:rsid w:val="004A163D"/>
    <w:rsid w:val="004A1B81"/>
    <w:rsid w:val="004A1E78"/>
    <w:rsid w:val="004A1F78"/>
    <w:rsid w:val="004A2872"/>
    <w:rsid w:val="004A2CDA"/>
    <w:rsid w:val="004A2DEB"/>
    <w:rsid w:val="004A2F7A"/>
    <w:rsid w:val="004A3A30"/>
    <w:rsid w:val="004A3F9B"/>
    <w:rsid w:val="004A40AC"/>
    <w:rsid w:val="004A4461"/>
    <w:rsid w:val="004A4C72"/>
    <w:rsid w:val="004A4CB4"/>
    <w:rsid w:val="004A5271"/>
    <w:rsid w:val="004A594E"/>
    <w:rsid w:val="004A59B6"/>
    <w:rsid w:val="004A5CDE"/>
    <w:rsid w:val="004A5EAB"/>
    <w:rsid w:val="004A6252"/>
    <w:rsid w:val="004A647D"/>
    <w:rsid w:val="004A6537"/>
    <w:rsid w:val="004A68B2"/>
    <w:rsid w:val="004A6EF6"/>
    <w:rsid w:val="004A6F6D"/>
    <w:rsid w:val="004A78BD"/>
    <w:rsid w:val="004A7A0B"/>
    <w:rsid w:val="004A7A1C"/>
    <w:rsid w:val="004A7B87"/>
    <w:rsid w:val="004A7EA1"/>
    <w:rsid w:val="004B0144"/>
    <w:rsid w:val="004B0329"/>
    <w:rsid w:val="004B03C0"/>
    <w:rsid w:val="004B0F9E"/>
    <w:rsid w:val="004B1017"/>
    <w:rsid w:val="004B1AD8"/>
    <w:rsid w:val="004B1DE8"/>
    <w:rsid w:val="004B1EB9"/>
    <w:rsid w:val="004B2527"/>
    <w:rsid w:val="004B2590"/>
    <w:rsid w:val="004B2700"/>
    <w:rsid w:val="004B29F2"/>
    <w:rsid w:val="004B2EA4"/>
    <w:rsid w:val="004B2F33"/>
    <w:rsid w:val="004B3654"/>
    <w:rsid w:val="004B3BF8"/>
    <w:rsid w:val="004B4237"/>
    <w:rsid w:val="004B4240"/>
    <w:rsid w:val="004B4661"/>
    <w:rsid w:val="004B487D"/>
    <w:rsid w:val="004B49E1"/>
    <w:rsid w:val="004B4E04"/>
    <w:rsid w:val="004B5188"/>
    <w:rsid w:val="004B51BB"/>
    <w:rsid w:val="004B5728"/>
    <w:rsid w:val="004B5978"/>
    <w:rsid w:val="004B5D31"/>
    <w:rsid w:val="004B5D8C"/>
    <w:rsid w:val="004B5ED9"/>
    <w:rsid w:val="004B6026"/>
    <w:rsid w:val="004B6790"/>
    <w:rsid w:val="004B6CE9"/>
    <w:rsid w:val="004B6E90"/>
    <w:rsid w:val="004B6F5D"/>
    <w:rsid w:val="004B70C3"/>
    <w:rsid w:val="004B7225"/>
    <w:rsid w:val="004B792E"/>
    <w:rsid w:val="004B7B8F"/>
    <w:rsid w:val="004C00C5"/>
    <w:rsid w:val="004C0466"/>
    <w:rsid w:val="004C0B62"/>
    <w:rsid w:val="004C0DF5"/>
    <w:rsid w:val="004C0ED6"/>
    <w:rsid w:val="004C0EE6"/>
    <w:rsid w:val="004C1691"/>
    <w:rsid w:val="004C19D0"/>
    <w:rsid w:val="004C1A24"/>
    <w:rsid w:val="004C1E0D"/>
    <w:rsid w:val="004C2197"/>
    <w:rsid w:val="004C24D0"/>
    <w:rsid w:val="004C2587"/>
    <w:rsid w:val="004C27AA"/>
    <w:rsid w:val="004C2981"/>
    <w:rsid w:val="004C2AD8"/>
    <w:rsid w:val="004C2B5D"/>
    <w:rsid w:val="004C303E"/>
    <w:rsid w:val="004C34D0"/>
    <w:rsid w:val="004C3844"/>
    <w:rsid w:val="004C3C7A"/>
    <w:rsid w:val="004C4B94"/>
    <w:rsid w:val="004C4C58"/>
    <w:rsid w:val="004C503E"/>
    <w:rsid w:val="004C562D"/>
    <w:rsid w:val="004C5858"/>
    <w:rsid w:val="004C5A51"/>
    <w:rsid w:val="004C5BB1"/>
    <w:rsid w:val="004C5C44"/>
    <w:rsid w:val="004C61C6"/>
    <w:rsid w:val="004C6781"/>
    <w:rsid w:val="004C6AA5"/>
    <w:rsid w:val="004C6CFB"/>
    <w:rsid w:val="004C6F35"/>
    <w:rsid w:val="004C6F87"/>
    <w:rsid w:val="004C6FDA"/>
    <w:rsid w:val="004C7042"/>
    <w:rsid w:val="004C7C14"/>
    <w:rsid w:val="004C7F07"/>
    <w:rsid w:val="004D08DD"/>
    <w:rsid w:val="004D0BEC"/>
    <w:rsid w:val="004D0C2B"/>
    <w:rsid w:val="004D0C95"/>
    <w:rsid w:val="004D0DED"/>
    <w:rsid w:val="004D194A"/>
    <w:rsid w:val="004D1995"/>
    <w:rsid w:val="004D1ABE"/>
    <w:rsid w:val="004D1B33"/>
    <w:rsid w:val="004D1BBC"/>
    <w:rsid w:val="004D1BC4"/>
    <w:rsid w:val="004D1DDE"/>
    <w:rsid w:val="004D2B33"/>
    <w:rsid w:val="004D2B57"/>
    <w:rsid w:val="004D2C9E"/>
    <w:rsid w:val="004D3182"/>
    <w:rsid w:val="004D38B9"/>
    <w:rsid w:val="004D3995"/>
    <w:rsid w:val="004D3A11"/>
    <w:rsid w:val="004D40B3"/>
    <w:rsid w:val="004D4883"/>
    <w:rsid w:val="004D56F4"/>
    <w:rsid w:val="004D5C9D"/>
    <w:rsid w:val="004D5DDB"/>
    <w:rsid w:val="004D5EC1"/>
    <w:rsid w:val="004D6104"/>
    <w:rsid w:val="004D6495"/>
    <w:rsid w:val="004D6A38"/>
    <w:rsid w:val="004D6D56"/>
    <w:rsid w:val="004D77B8"/>
    <w:rsid w:val="004D7839"/>
    <w:rsid w:val="004D7928"/>
    <w:rsid w:val="004D7CBE"/>
    <w:rsid w:val="004D7F2A"/>
    <w:rsid w:val="004D7FAD"/>
    <w:rsid w:val="004E036A"/>
    <w:rsid w:val="004E03A9"/>
    <w:rsid w:val="004E03F1"/>
    <w:rsid w:val="004E0721"/>
    <w:rsid w:val="004E07D1"/>
    <w:rsid w:val="004E0E87"/>
    <w:rsid w:val="004E0F43"/>
    <w:rsid w:val="004E0F46"/>
    <w:rsid w:val="004E11BD"/>
    <w:rsid w:val="004E15FA"/>
    <w:rsid w:val="004E18EE"/>
    <w:rsid w:val="004E1DF9"/>
    <w:rsid w:val="004E1FA3"/>
    <w:rsid w:val="004E2385"/>
    <w:rsid w:val="004E2788"/>
    <w:rsid w:val="004E281C"/>
    <w:rsid w:val="004E2866"/>
    <w:rsid w:val="004E2A67"/>
    <w:rsid w:val="004E2C64"/>
    <w:rsid w:val="004E378E"/>
    <w:rsid w:val="004E3981"/>
    <w:rsid w:val="004E3A19"/>
    <w:rsid w:val="004E3A60"/>
    <w:rsid w:val="004E3BBA"/>
    <w:rsid w:val="004E3F1B"/>
    <w:rsid w:val="004E4D24"/>
    <w:rsid w:val="004E50E9"/>
    <w:rsid w:val="004E5747"/>
    <w:rsid w:val="004E58D5"/>
    <w:rsid w:val="004E5F76"/>
    <w:rsid w:val="004E620F"/>
    <w:rsid w:val="004E682F"/>
    <w:rsid w:val="004E6868"/>
    <w:rsid w:val="004E6A8A"/>
    <w:rsid w:val="004E6D23"/>
    <w:rsid w:val="004E6E06"/>
    <w:rsid w:val="004E6EE6"/>
    <w:rsid w:val="004E732A"/>
    <w:rsid w:val="004E79C0"/>
    <w:rsid w:val="004E7C31"/>
    <w:rsid w:val="004E7D7E"/>
    <w:rsid w:val="004F0088"/>
    <w:rsid w:val="004F020B"/>
    <w:rsid w:val="004F04CA"/>
    <w:rsid w:val="004F175C"/>
    <w:rsid w:val="004F1A3C"/>
    <w:rsid w:val="004F1B5A"/>
    <w:rsid w:val="004F1C4E"/>
    <w:rsid w:val="004F224D"/>
    <w:rsid w:val="004F2575"/>
    <w:rsid w:val="004F27D7"/>
    <w:rsid w:val="004F27E1"/>
    <w:rsid w:val="004F2E03"/>
    <w:rsid w:val="004F2FA2"/>
    <w:rsid w:val="004F3510"/>
    <w:rsid w:val="004F37C8"/>
    <w:rsid w:val="004F3A51"/>
    <w:rsid w:val="004F3B67"/>
    <w:rsid w:val="004F3DE3"/>
    <w:rsid w:val="004F3E70"/>
    <w:rsid w:val="004F3F0D"/>
    <w:rsid w:val="004F4108"/>
    <w:rsid w:val="004F4311"/>
    <w:rsid w:val="004F43C5"/>
    <w:rsid w:val="004F4505"/>
    <w:rsid w:val="004F46A0"/>
    <w:rsid w:val="004F482A"/>
    <w:rsid w:val="004F49D2"/>
    <w:rsid w:val="004F54FF"/>
    <w:rsid w:val="004F57C0"/>
    <w:rsid w:val="004F58F6"/>
    <w:rsid w:val="004F5A27"/>
    <w:rsid w:val="004F5A88"/>
    <w:rsid w:val="004F5B1D"/>
    <w:rsid w:val="004F694A"/>
    <w:rsid w:val="004F6A23"/>
    <w:rsid w:val="004F6D33"/>
    <w:rsid w:val="004F718C"/>
    <w:rsid w:val="004F7281"/>
    <w:rsid w:val="004F782F"/>
    <w:rsid w:val="004F796A"/>
    <w:rsid w:val="00500246"/>
    <w:rsid w:val="005003AF"/>
    <w:rsid w:val="005010C7"/>
    <w:rsid w:val="00501131"/>
    <w:rsid w:val="00501521"/>
    <w:rsid w:val="00501798"/>
    <w:rsid w:val="00501B15"/>
    <w:rsid w:val="00501C55"/>
    <w:rsid w:val="00501C80"/>
    <w:rsid w:val="00501CAD"/>
    <w:rsid w:val="00501E7B"/>
    <w:rsid w:val="005020F8"/>
    <w:rsid w:val="005025B2"/>
    <w:rsid w:val="005028E0"/>
    <w:rsid w:val="00502911"/>
    <w:rsid w:val="00503A86"/>
    <w:rsid w:val="00503DB2"/>
    <w:rsid w:val="00503E21"/>
    <w:rsid w:val="00504049"/>
    <w:rsid w:val="0050424B"/>
    <w:rsid w:val="0050468D"/>
    <w:rsid w:val="00504A60"/>
    <w:rsid w:val="00504ADE"/>
    <w:rsid w:val="00504AF7"/>
    <w:rsid w:val="00504F82"/>
    <w:rsid w:val="00504FAC"/>
    <w:rsid w:val="00505271"/>
    <w:rsid w:val="00505372"/>
    <w:rsid w:val="00505AB7"/>
    <w:rsid w:val="00505DF6"/>
    <w:rsid w:val="005063E6"/>
    <w:rsid w:val="00506AED"/>
    <w:rsid w:val="00506B34"/>
    <w:rsid w:val="00506E3C"/>
    <w:rsid w:val="005070F5"/>
    <w:rsid w:val="005073CD"/>
    <w:rsid w:val="00507840"/>
    <w:rsid w:val="005079C1"/>
    <w:rsid w:val="00507EF4"/>
    <w:rsid w:val="00507F9A"/>
    <w:rsid w:val="005100AC"/>
    <w:rsid w:val="005100C3"/>
    <w:rsid w:val="00510411"/>
    <w:rsid w:val="00510DC4"/>
    <w:rsid w:val="00510E60"/>
    <w:rsid w:val="00511245"/>
    <w:rsid w:val="00511362"/>
    <w:rsid w:val="005117B2"/>
    <w:rsid w:val="00511BD0"/>
    <w:rsid w:val="00512120"/>
    <w:rsid w:val="005122FC"/>
    <w:rsid w:val="005123D9"/>
    <w:rsid w:val="005123FE"/>
    <w:rsid w:val="0051265E"/>
    <w:rsid w:val="005129AF"/>
    <w:rsid w:val="00512ED0"/>
    <w:rsid w:val="005134D0"/>
    <w:rsid w:val="00513707"/>
    <w:rsid w:val="0051375E"/>
    <w:rsid w:val="00513BE9"/>
    <w:rsid w:val="00513D07"/>
    <w:rsid w:val="005140F1"/>
    <w:rsid w:val="005143A6"/>
    <w:rsid w:val="00514591"/>
    <w:rsid w:val="00514963"/>
    <w:rsid w:val="00515340"/>
    <w:rsid w:val="005154FF"/>
    <w:rsid w:val="005155B9"/>
    <w:rsid w:val="00515840"/>
    <w:rsid w:val="00515B4E"/>
    <w:rsid w:val="00515D90"/>
    <w:rsid w:val="00516014"/>
    <w:rsid w:val="005166C1"/>
    <w:rsid w:val="00516749"/>
    <w:rsid w:val="00516A23"/>
    <w:rsid w:val="00516DFF"/>
    <w:rsid w:val="00516E1E"/>
    <w:rsid w:val="00517116"/>
    <w:rsid w:val="00517A99"/>
    <w:rsid w:val="00517AA8"/>
    <w:rsid w:val="00517AB0"/>
    <w:rsid w:val="00517DE7"/>
    <w:rsid w:val="00517F7F"/>
    <w:rsid w:val="00520111"/>
    <w:rsid w:val="0052035B"/>
    <w:rsid w:val="0052047E"/>
    <w:rsid w:val="00520889"/>
    <w:rsid w:val="00521376"/>
    <w:rsid w:val="0052176B"/>
    <w:rsid w:val="005218C7"/>
    <w:rsid w:val="0052192B"/>
    <w:rsid w:val="005222AE"/>
    <w:rsid w:val="00522511"/>
    <w:rsid w:val="00522AD4"/>
    <w:rsid w:val="00522B7E"/>
    <w:rsid w:val="00523089"/>
    <w:rsid w:val="00523199"/>
    <w:rsid w:val="005233EA"/>
    <w:rsid w:val="00523453"/>
    <w:rsid w:val="005235FD"/>
    <w:rsid w:val="005237B0"/>
    <w:rsid w:val="00523857"/>
    <w:rsid w:val="00523871"/>
    <w:rsid w:val="00523892"/>
    <w:rsid w:val="00523963"/>
    <w:rsid w:val="00523B5E"/>
    <w:rsid w:val="00523E4A"/>
    <w:rsid w:val="00523E9E"/>
    <w:rsid w:val="00523EB1"/>
    <w:rsid w:val="005255AC"/>
    <w:rsid w:val="005255F6"/>
    <w:rsid w:val="0052576D"/>
    <w:rsid w:val="005257F2"/>
    <w:rsid w:val="00525D17"/>
    <w:rsid w:val="00525D3B"/>
    <w:rsid w:val="0052632F"/>
    <w:rsid w:val="0052656F"/>
    <w:rsid w:val="00526873"/>
    <w:rsid w:val="00526B07"/>
    <w:rsid w:val="00526B77"/>
    <w:rsid w:val="00526D2D"/>
    <w:rsid w:val="00526ECE"/>
    <w:rsid w:val="00526FED"/>
    <w:rsid w:val="0052718A"/>
    <w:rsid w:val="00527491"/>
    <w:rsid w:val="00527974"/>
    <w:rsid w:val="005300D0"/>
    <w:rsid w:val="005302AC"/>
    <w:rsid w:val="00530806"/>
    <w:rsid w:val="00531132"/>
    <w:rsid w:val="0053113F"/>
    <w:rsid w:val="0053129F"/>
    <w:rsid w:val="00531520"/>
    <w:rsid w:val="00531CEF"/>
    <w:rsid w:val="00531E02"/>
    <w:rsid w:val="00532172"/>
    <w:rsid w:val="005321BC"/>
    <w:rsid w:val="00532247"/>
    <w:rsid w:val="00532E1A"/>
    <w:rsid w:val="00532F1F"/>
    <w:rsid w:val="005331E5"/>
    <w:rsid w:val="005335AB"/>
    <w:rsid w:val="00533932"/>
    <w:rsid w:val="00533D4A"/>
    <w:rsid w:val="00533EA9"/>
    <w:rsid w:val="00533F9B"/>
    <w:rsid w:val="00534C14"/>
    <w:rsid w:val="0053530B"/>
    <w:rsid w:val="00535E2C"/>
    <w:rsid w:val="00535EA4"/>
    <w:rsid w:val="00535EAB"/>
    <w:rsid w:val="0053674A"/>
    <w:rsid w:val="00536B26"/>
    <w:rsid w:val="00536BB1"/>
    <w:rsid w:val="00536D1A"/>
    <w:rsid w:val="005370F3"/>
    <w:rsid w:val="005374A3"/>
    <w:rsid w:val="00537D7E"/>
    <w:rsid w:val="00540314"/>
    <w:rsid w:val="00541316"/>
    <w:rsid w:val="0054146A"/>
    <w:rsid w:val="005420AF"/>
    <w:rsid w:val="005422F2"/>
    <w:rsid w:val="00542395"/>
    <w:rsid w:val="005424B8"/>
    <w:rsid w:val="00543678"/>
    <w:rsid w:val="00543E9E"/>
    <w:rsid w:val="0054416B"/>
    <w:rsid w:val="00544172"/>
    <w:rsid w:val="0054455D"/>
    <w:rsid w:val="005446E4"/>
    <w:rsid w:val="00544742"/>
    <w:rsid w:val="00544D52"/>
    <w:rsid w:val="00544DB4"/>
    <w:rsid w:val="00544DBF"/>
    <w:rsid w:val="00545AD1"/>
    <w:rsid w:val="005465C3"/>
    <w:rsid w:val="005468D8"/>
    <w:rsid w:val="00546ADB"/>
    <w:rsid w:val="005470A2"/>
    <w:rsid w:val="00547418"/>
    <w:rsid w:val="00547454"/>
    <w:rsid w:val="005474F5"/>
    <w:rsid w:val="00547ABC"/>
    <w:rsid w:val="00547BE8"/>
    <w:rsid w:val="00547DBD"/>
    <w:rsid w:val="00550023"/>
    <w:rsid w:val="00550263"/>
    <w:rsid w:val="0055028D"/>
    <w:rsid w:val="005507E6"/>
    <w:rsid w:val="00550DA5"/>
    <w:rsid w:val="00550E3C"/>
    <w:rsid w:val="00550F9A"/>
    <w:rsid w:val="00551370"/>
    <w:rsid w:val="005514F2"/>
    <w:rsid w:val="00551819"/>
    <w:rsid w:val="00551864"/>
    <w:rsid w:val="00551DE7"/>
    <w:rsid w:val="00551FD7"/>
    <w:rsid w:val="005520DF"/>
    <w:rsid w:val="0055231D"/>
    <w:rsid w:val="005526ED"/>
    <w:rsid w:val="005529AC"/>
    <w:rsid w:val="00552A2F"/>
    <w:rsid w:val="00552A31"/>
    <w:rsid w:val="00552EA0"/>
    <w:rsid w:val="0055335B"/>
    <w:rsid w:val="0055353C"/>
    <w:rsid w:val="0055368C"/>
    <w:rsid w:val="005536F3"/>
    <w:rsid w:val="00554B03"/>
    <w:rsid w:val="005552C4"/>
    <w:rsid w:val="00555301"/>
    <w:rsid w:val="0055571C"/>
    <w:rsid w:val="0055586C"/>
    <w:rsid w:val="00555A4D"/>
    <w:rsid w:val="00555B2A"/>
    <w:rsid w:val="00556DF2"/>
    <w:rsid w:val="00557161"/>
    <w:rsid w:val="00557369"/>
    <w:rsid w:val="005574DA"/>
    <w:rsid w:val="00557523"/>
    <w:rsid w:val="005601B8"/>
    <w:rsid w:val="0056062F"/>
    <w:rsid w:val="005606A9"/>
    <w:rsid w:val="0056071B"/>
    <w:rsid w:val="005609A8"/>
    <w:rsid w:val="00560BE6"/>
    <w:rsid w:val="00561060"/>
    <w:rsid w:val="00561435"/>
    <w:rsid w:val="00561664"/>
    <w:rsid w:val="00561BBE"/>
    <w:rsid w:val="005621D3"/>
    <w:rsid w:val="005624C5"/>
    <w:rsid w:val="005624D1"/>
    <w:rsid w:val="00562897"/>
    <w:rsid w:val="00562BCF"/>
    <w:rsid w:val="00562D1F"/>
    <w:rsid w:val="005633E9"/>
    <w:rsid w:val="00563544"/>
    <w:rsid w:val="005637B7"/>
    <w:rsid w:val="00563889"/>
    <w:rsid w:val="00563F40"/>
    <w:rsid w:val="005641E6"/>
    <w:rsid w:val="0056420E"/>
    <w:rsid w:val="00564321"/>
    <w:rsid w:val="00564525"/>
    <w:rsid w:val="00564A5F"/>
    <w:rsid w:val="00564DBB"/>
    <w:rsid w:val="00564E57"/>
    <w:rsid w:val="00564E97"/>
    <w:rsid w:val="005654E1"/>
    <w:rsid w:val="00565580"/>
    <w:rsid w:val="005658B0"/>
    <w:rsid w:val="00565911"/>
    <w:rsid w:val="00565970"/>
    <w:rsid w:val="00565980"/>
    <w:rsid w:val="00565DB0"/>
    <w:rsid w:val="005662D9"/>
    <w:rsid w:val="0056697C"/>
    <w:rsid w:val="00566AE2"/>
    <w:rsid w:val="00566BAF"/>
    <w:rsid w:val="00566E82"/>
    <w:rsid w:val="00566F38"/>
    <w:rsid w:val="00567690"/>
    <w:rsid w:val="00567870"/>
    <w:rsid w:val="005679C0"/>
    <w:rsid w:val="00567E2D"/>
    <w:rsid w:val="00567FBA"/>
    <w:rsid w:val="0057045F"/>
    <w:rsid w:val="00570882"/>
    <w:rsid w:val="00570F61"/>
    <w:rsid w:val="00570FF9"/>
    <w:rsid w:val="005711F6"/>
    <w:rsid w:val="005713F8"/>
    <w:rsid w:val="00571463"/>
    <w:rsid w:val="00571B67"/>
    <w:rsid w:val="00571E35"/>
    <w:rsid w:val="005726A4"/>
    <w:rsid w:val="00572768"/>
    <w:rsid w:val="0057280D"/>
    <w:rsid w:val="00572CDA"/>
    <w:rsid w:val="00572FFD"/>
    <w:rsid w:val="0057312F"/>
    <w:rsid w:val="00573220"/>
    <w:rsid w:val="00573392"/>
    <w:rsid w:val="005734AD"/>
    <w:rsid w:val="0057350E"/>
    <w:rsid w:val="00573A51"/>
    <w:rsid w:val="00573A67"/>
    <w:rsid w:val="00573AD4"/>
    <w:rsid w:val="00573D37"/>
    <w:rsid w:val="00574275"/>
    <w:rsid w:val="005745F9"/>
    <w:rsid w:val="005749BA"/>
    <w:rsid w:val="00574D61"/>
    <w:rsid w:val="00575258"/>
    <w:rsid w:val="005757A5"/>
    <w:rsid w:val="00575932"/>
    <w:rsid w:val="00575B33"/>
    <w:rsid w:val="00575E39"/>
    <w:rsid w:val="0057639C"/>
    <w:rsid w:val="00576AC0"/>
    <w:rsid w:val="005771BA"/>
    <w:rsid w:val="005775D5"/>
    <w:rsid w:val="00577B5A"/>
    <w:rsid w:val="00577C5C"/>
    <w:rsid w:val="00577D83"/>
    <w:rsid w:val="00577E56"/>
    <w:rsid w:val="00580657"/>
    <w:rsid w:val="005808AC"/>
    <w:rsid w:val="00580DB5"/>
    <w:rsid w:val="00580E58"/>
    <w:rsid w:val="00580F38"/>
    <w:rsid w:val="00581301"/>
    <w:rsid w:val="00581499"/>
    <w:rsid w:val="00581A1D"/>
    <w:rsid w:val="00581A60"/>
    <w:rsid w:val="00581E81"/>
    <w:rsid w:val="005823A4"/>
    <w:rsid w:val="005825C0"/>
    <w:rsid w:val="00582607"/>
    <w:rsid w:val="00582975"/>
    <w:rsid w:val="00582B4E"/>
    <w:rsid w:val="00582BDD"/>
    <w:rsid w:val="00582FB5"/>
    <w:rsid w:val="00583AAA"/>
    <w:rsid w:val="00583B38"/>
    <w:rsid w:val="0058400A"/>
    <w:rsid w:val="0058435B"/>
    <w:rsid w:val="00584423"/>
    <w:rsid w:val="005846DF"/>
    <w:rsid w:val="00584EDC"/>
    <w:rsid w:val="00584F51"/>
    <w:rsid w:val="00585336"/>
    <w:rsid w:val="00586030"/>
    <w:rsid w:val="0058627D"/>
    <w:rsid w:val="005863E2"/>
    <w:rsid w:val="0058644D"/>
    <w:rsid w:val="005864FF"/>
    <w:rsid w:val="0058690A"/>
    <w:rsid w:val="005869F0"/>
    <w:rsid w:val="00586AC4"/>
    <w:rsid w:val="00586D54"/>
    <w:rsid w:val="00586FD7"/>
    <w:rsid w:val="005870A3"/>
    <w:rsid w:val="005877EF"/>
    <w:rsid w:val="00587889"/>
    <w:rsid w:val="005878D4"/>
    <w:rsid w:val="00587F8A"/>
    <w:rsid w:val="005900B4"/>
    <w:rsid w:val="00590686"/>
    <w:rsid w:val="005908EB"/>
    <w:rsid w:val="00590949"/>
    <w:rsid w:val="00590B0C"/>
    <w:rsid w:val="00590E7A"/>
    <w:rsid w:val="00591125"/>
    <w:rsid w:val="005912EB"/>
    <w:rsid w:val="0059135D"/>
    <w:rsid w:val="005913C6"/>
    <w:rsid w:val="00591FB3"/>
    <w:rsid w:val="0059245F"/>
    <w:rsid w:val="005928F6"/>
    <w:rsid w:val="005929A2"/>
    <w:rsid w:val="00592CFC"/>
    <w:rsid w:val="00592DF7"/>
    <w:rsid w:val="00592F7F"/>
    <w:rsid w:val="005939C5"/>
    <w:rsid w:val="00593F89"/>
    <w:rsid w:val="0059426B"/>
    <w:rsid w:val="0059435D"/>
    <w:rsid w:val="00594393"/>
    <w:rsid w:val="0059447A"/>
    <w:rsid w:val="005945D0"/>
    <w:rsid w:val="00594631"/>
    <w:rsid w:val="005946ED"/>
    <w:rsid w:val="00594760"/>
    <w:rsid w:val="00594806"/>
    <w:rsid w:val="00594850"/>
    <w:rsid w:val="00594C45"/>
    <w:rsid w:val="00594D9D"/>
    <w:rsid w:val="0059515E"/>
    <w:rsid w:val="005951E6"/>
    <w:rsid w:val="00595437"/>
    <w:rsid w:val="005957E1"/>
    <w:rsid w:val="00595C1D"/>
    <w:rsid w:val="00595CDA"/>
    <w:rsid w:val="00595E71"/>
    <w:rsid w:val="00595F42"/>
    <w:rsid w:val="00595F54"/>
    <w:rsid w:val="0059603F"/>
    <w:rsid w:val="005962F8"/>
    <w:rsid w:val="005963FB"/>
    <w:rsid w:val="0059660F"/>
    <w:rsid w:val="005968CC"/>
    <w:rsid w:val="00596A21"/>
    <w:rsid w:val="00596C60"/>
    <w:rsid w:val="00596E20"/>
    <w:rsid w:val="00597383"/>
    <w:rsid w:val="005974AF"/>
    <w:rsid w:val="00597EA9"/>
    <w:rsid w:val="005A092A"/>
    <w:rsid w:val="005A0C43"/>
    <w:rsid w:val="005A0EA8"/>
    <w:rsid w:val="005A0EEC"/>
    <w:rsid w:val="005A11B8"/>
    <w:rsid w:val="005A12CF"/>
    <w:rsid w:val="005A1AE1"/>
    <w:rsid w:val="005A1CDD"/>
    <w:rsid w:val="005A1D65"/>
    <w:rsid w:val="005A1DAC"/>
    <w:rsid w:val="005A20E9"/>
    <w:rsid w:val="005A21B2"/>
    <w:rsid w:val="005A24FB"/>
    <w:rsid w:val="005A2663"/>
    <w:rsid w:val="005A27A2"/>
    <w:rsid w:val="005A2984"/>
    <w:rsid w:val="005A2C50"/>
    <w:rsid w:val="005A2CFD"/>
    <w:rsid w:val="005A2E60"/>
    <w:rsid w:val="005A302E"/>
    <w:rsid w:val="005A3184"/>
    <w:rsid w:val="005A3912"/>
    <w:rsid w:val="005A3AD6"/>
    <w:rsid w:val="005A3AF0"/>
    <w:rsid w:val="005A3B16"/>
    <w:rsid w:val="005A3FB2"/>
    <w:rsid w:val="005A4060"/>
    <w:rsid w:val="005A4AD9"/>
    <w:rsid w:val="005A4AE7"/>
    <w:rsid w:val="005A4CD8"/>
    <w:rsid w:val="005A4DAB"/>
    <w:rsid w:val="005A4F94"/>
    <w:rsid w:val="005A52E3"/>
    <w:rsid w:val="005A5528"/>
    <w:rsid w:val="005A5569"/>
    <w:rsid w:val="005A6E67"/>
    <w:rsid w:val="005A76D6"/>
    <w:rsid w:val="005A79F1"/>
    <w:rsid w:val="005A7A1D"/>
    <w:rsid w:val="005A7D45"/>
    <w:rsid w:val="005B01C5"/>
    <w:rsid w:val="005B056A"/>
    <w:rsid w:val="005B08AC"/>
    <w:rsid w:val="005B09EE"/>
    <w:rsid w:val="005B0C57"/>
    <w:rsid w:val="005B0EB7"/>
    <w:rsid w:val="005B13EA"/>
    <w:rsid w:val="005B1959"/>
    <w:rsid w:val="005B1A8D"/>
    <w:rsid w:val="005B1B23"/>
    <w:rsid w:val="005B1B49"/>
    <w:rsid w:val="005B2061"/>
    <w:rsid w:val="005B212A"/>
    <w:rsid w:val="005B2477"/>
    <w:rsid w:val="005B24E0"/>
    <w:rsid w:val="005B2939"/>
    <w:rsid w:val="005B2B29"/>
    <w:rsid w:val="005B2B99"/>
    <w:rsid w:val="005B32D8"/>
    <w:rsid w:val="005B36BF"/>
    <w:rsid w:val="005B3B8A"/>
    <w:rsid w:val="005B437E"/>
    <w:rsid w:val="005B4A6A"/>
    <w:rsid w:val="005B4EB6"/>
    <w:rsid w:val="005B5375"/>
    <w:rsid w:val="005B5484"/>
    <w:rsid w:val="005B58E6"/>
    <w:rsid w:val="005B5D82"/>
    <w:rsid w:val="005B606E"/>
    <w:rsid w:val="005B64CE"/>
    <w:rsid w:val="005B6AC7"/>
    <w:rsid w:val="005B74F0"/>
    <w:rsid w:val="005B76AF"/>
    <w:rsid w:val="005B7A33"/>
    <w:rsid w:val="005B7C57"/>
    <w:rsid w:val="005B7DDD"/>
    <w:rsid w:val="005C02BB"/>
    <w:rsid w:val="005C0420"/>
    <w:rsid w:val="005C0480"/>
    <w:rsid w:val="005C0A6E"/>
    <w:rsid w:val="005C17AB"/>
    <w:rsid w:val="005C18A4"/>
    <w:rsid w:val="005C1A4D"/>
    <w:rsid w:val="005C1C6D"/>
    <w:rsid w:val="005C1D5F"/>
    <w:rsid w:val="005C2066"/>
    <w:rsid w:val="005C2179"/>
    <w:rsid w:val="005C2202"/>
    <w:rsid w:val="005C26ED"/>
    <w:rsid w:val="005C2ED1"/>
    <w:rsid w:val="005C341D"/>
    <w:rsid w:val="005C3420"/>
    <w:rsid w:val="005C365F"/>
    <w:rsid w:val="005C3B15"/>
    <w:rsid w:val="005C3CD0"/>
    <w:rsid w:val="005C431A"/>
    <w:rsid w:val="005C434E"/>
    <w:rsid w:val="005C4461"/>
    <w:rsid w:val="005C466C"/>
    <w:rsid w:val="005C4A46"/>
    <w:rsid w:val="005C4B61"/>
    <w:rsid w:val="005C4C34"/>
    <w:rsid w:val="005C4E06"/>
    <w:rsid w:val="005C4FA2"/>
    <w:rsid w:val="005C5184"/>
    <w:rsid w:val="005C529D"/>
    <w:rsid w:val="005C560E"/>
    <w:rsid w:val="005C57BA"/>
    <w:rsid w:val="005C5823"/>
    <w:rsid w:val="005C5CE6"/>
    <w:rsid w:val="005C5E70"/>
    <w:rsid w:val="005C7AC6"/>
    <w:rsid w:val="005C7E59"/>
    <w:rsid w:val="005D113E"/>
    <w:rsid w:val="005D1208"/>
    <w:rsid w:val="005D1965"/>
    <w:rsid w:val="005D1BBA"/>
    <w:rsid w:val="005D1BD0"/>
    <w:rsid w:val="005D2258"/>
    <w:rsid w:val="005D2695"/>
    <w:rsid w:val="005D2808"/>
    <w:rsid w:val="005D2ADD"/>
    <w:rsid w:val="005D2FA7"/>
    <w:rsid w:val="005D2FCC"/>
    <w:rsid w:val="005D2FD1"/>
    <w:rsid w:val="005D319C"/>
    <w:rsid w:val="005D36C3"/>
    <w:rsid w:val="005D3736"/>
    <w:rsid w:val="005D3812"/>
    <w:rsid w:val="005D3AED"/>
    <w:rsid w:val="005D3C29"/>
    <w:rsid w:val="005D41D1"/>
    <w:rsid w:val="005D439C"/>
    <w:rsid w:val="005D4529"/>
    <w:rsid w:val="005D4D98"/>
    <w:rsid w:val="005D50FD"/>
    <w:rsid w:val="005D5209"/>
    <w:rsid w:val="005D5284"/>
    <w:rsid w:val="005D5480"/>
    <w:rsid w:val="005D5601"/>
    <w:rsid w:val="005D560B"/>
    <w:rsid w:val="005D593F"/>
    <w:rsid w:val="005D5E37"/>
    <w:rsid w:val="005D5FCC"/>
    <w:rsid w:val="005D6256"/>
    <w:rsid w:val="005D6EC5"/>
    <w:rsid w:val="005D74C0"/>
    <w:rsid w:val="005D790A"/>
    <w:rsid w:val="005D7C93"/>
    <w:rsid w:val="005D7DE5"/>
    <w:rsid w:val="005D7F81"/>
    <w:rsid w:val="005E02D9"/>
    <w:rsid w:val="005E04DB"/>
    <w:rsid w:val="005E0502"/>
    <w:rsid w:val="005E078F"/>
    <w:rsid w:val="005E08CC"/>
    <w:rsid w:val="005E0B07"/>
    <w:rsid w:val="005E0B0B"/>
    <w:rsid w:val="005E12D0"/>
    <w:rsid w:val="005E1343"/>
    <w:rsid w:val="005E17D5"/>
    <w:rsid w:val="005E18C6"/>
    <w:rsid w:val="005E1C53"/>
    <w:rsid w:val="005E1EE9"/>
    <w:rsid w:val="005E20BF"/>
    <w:rsid w:val="005E21A7"/>
    <w:rsid w:val="005E26C1"/>
    <w:rsid w:val="005E272B"/>
    <w:rsid w:val="005E27D5"/>
    <w:rsid w:val="005E291F"/>
    <w:rsid w:val="005E2959"/>
    <w:rsid w:val="005E2BC3"/>
    <w:rsid w:val="005E3058"/>
    <w:rsid w:val="005E3203"/>
    <w:rsid w:val="005E3264"/>
    <w:rsid w:val="005E3350"/>
    <w:rsid w:val="005E36C7"/>
    <w:rsid w:val="005E3894"/>
    <w:rsid w:val="005E3E1E"/>
    <w:rsid w:val="005E42CB"/>
    <w:rsid w:val="005E466B"/>
    <w:rsid w:val="005E4698"/>
    <w:rsid w:val="005E4ADB"/>
    <w:rsid w:val="005E4B99"/>
    <w:rsid w:val="005E4BCE"/>
    <w:rsid w:val="005E564C"/>
    <w:rsid w:val="005E5A5F"/>
    <w:rsid w:val="005E5E14"/>
    <w:rsid w:val="005E6314"/>
    <w:rsid w:val="005E6AB8"/>
    <w:rsid w:val="005E70E8"/>
    <w:rsid w:val="005E713C"/>
    <w:rsid w:val="005E7559"/>
    <w:rsid w:val="005E762C"/>
    <w:rsid w:val="005E76EB"/>
    <w:rsid w:val="005E77AF"/>
    <w:rsid w:val="005E787B"/>
    <w:rsid w:val="005E793A"/>
    <w:rsid w:val="005F050E"/>
    <w:rsid w:val="005F0926"/>
    <w:rsid w:val="005F1391"/>
    <w:rsid w:val="005F14B8"/>
    <w:rsid w:val="005F16E4"/>
    <w:rsid w:val="005F19F7"/>
    <w:rsid w:val="005F1B56"/>
    <w:rsid w:val="005F1B5A"/>
    <w:rsid w:val="005F1CD2"/>
    <w:rsid w:val="005F2137"/>
    <w:rsid w:val="005F23DD"/>
    <w:rsid w:val="005F26A8"/>
    <w:rsid w:val="005F27BC"/>
    <w:rsid w:val="005F2903"/>
    <w:rsid w:val="005F2A53"/>
    <w:rsid w:val="005F2E6D"/>
    <w:rsid w:val="005F2FD0"/>
    <w:rsid w:val="005F3183"/>
    <w:rsid w:val="005F32CA"/>
    <w:rsid w:val="005F3B8E"/>
    <w:rsid w:val="005F3D7B"/>
    <w:rsid w:val="005F3E91"/>
    <w:rsid w:val="005F3EB0"/>
    <w:rsid w:val="005F466E"/>
    <w:rsid w:val="005F471E"/>
    <w:rsid w:val="005F47A3"/>
    <w:rsid w:val="005F4B34"/>
    <w:rsid w:val="005F4C4E"/>
    <w:rsid w:val="005F4EDD"/>
    <w:rsid w:val="005F5BD8"/>
    <w:rsid w:val="005F617A"/>
    <w:rsid w:val="005F625B"/>
    <w:rsid w:val="005F640D"/>
    <w:rsid w:val="005F6A20"/>
    <w:rsid w:val="005F6A89"/>
    <w:rsid w:val="005F6DD9"/>
    <w:rsid w:val="005F6EDF"/>
    <w:rsid w:val="005F7472"/>
    <w:rsid w:val="005F74AB"/>
    <w:rsid w:val="005F77C5"/>
    <w:rsid w:val="005F7DFD"/>
    <w:rsid w:val="005F7F6E"/>
    <w:rsid w:val="006007DD"/>
    <w:rsid w:val="00600D2B"/>
    <w:rsid w:val="0060127B"/>
    <w:rsid w:val="006012DF"/>
    <w:rsid w:val="006012EF"/>
    <w:rsid w:val="006017A3"/>
    <w:rsid w:val="00601A5E"/>
    <w:rsid w:val="00601F05"/>
    <w:rsid w:val="00602066"/>
    <w:rsid w:val="00602118"/>
    <w:rsid w:val="00602212"/>
    <w:rsid w:val="00602412"/>
    <w:rsid w:val="00602719"/>
    <w:rsid w:val="00602A7A"/>
    <w:rsid w:val="00602E31"/>
    <w:rsid w:val="0060326C"/>
    <w:rsid w:val="0060348C"/>
    <w:rsid w:val="00603518"/>
    <w:rsid w:val="00603597"/>
    <w:rsid w:val="00603A34"/>
    <w:rsid w:val="00603AAB"/>
    <w:rsid w:val="00603B17"/>
    <w:rsid w:val="006043E0"/>
    <w:rsid w:val="0060463D"/>
    <w:rsid w:val="00604698"/>
    <w:rsid w:val="0060492C"/>
    <w:rsid w:val="00604ECA"/>
    <w:rsid w:val="0060500E"/>
    <w:rsid w:val="0060514B"/>
    <w:rsid w:val="006051A1"/>
    <w:rsid w:val="00605333"/>
    <w:rsid w:val="00605785"/>
    <w:rsid w:val="00605798"/>
    <w:rsid w:val="006059E7"/>
    <w:rsid w:val="00605C07"/>
    <w:rsid w:val="006060F1"/>
    <w:rsid w:val="00606351"/>
    <w:rsid w:val="006064B6"/>
    <w:rsid w:val="006068C5"/>
    <w:rsid w:val="006069C7"/>
    <w:rsid w:val="00606AE0"/>
    <w:rsid w:val="00606D10"/>
    <w:rsid w:val="00606FB3"/>
    <w:rsid w:val="0060721A"/>
    <w:rsid w:val="00607557"/>
    <w:rsid w:val="006075CD"/>
    <w:rsid w:val="0060787A"/>
    <w:rsid w:val="00607F0A"/>
    <w:rsid w:val="00607F95"/>
    <w:rsid w:val="006107C3"/>
    <w:rsid w:val="00610927"/>
    <w:rsid w:val="00610A3C"/>
    <w:rsid w:val="00610AAC"/>
    <w:rsid w:val="00610EEB"/>
    <w:rsid w:val="006112FE"/>
    <w:rsid w:val="006117A7"/>
    <w:rsid w:val="006118AD"/>
    <w:rsid w:val="00611B8E"/>
    <w:rsid w:val="00611C7C"/>
    <w:rsid w:val="0061211F"/>
    <w:rsid w:val="00612229"/>
    <w:rsid w:val="0061227D"/>
    <w:rsid w:val="00612549"/>
    <w:rsid w:val="0061279D"/>
    <w:rsid w:val="00612D93"/>
    <w:rsid w:val="00612F55"/>
    <w:rsid w:val="0061328E"/>
    <w:rsid w:val="006132AC"/>
    <w:rsid w:val="00613533"/>
    <w:rsid w:val="00613703"/>
    <w:rsid w:val="00613F92"/>
    <w:rsid w:val="006142C6"/>
    <w:rsid w:val="006146BB"/>
    <w:rsid w:val="006149FD"/>
    <w:rsid w:val="00614E50"/>
    <w:rsid w:val="00614F32"/>
    <w:rsid w:val="00615064"/>
    <w:rsid w:val="00615113"/>
    <w:rsid w:val="0061524F"/>
    <w:rsid w:val="0061529A"/>
    <w:rsid w:val="00615A11"/>
    <w:rsid w:val="00615E65"/>
    <w:rsid w:val="006161A3"/>
    <w:rsid w:val="006161DE"/>
    <w:rsid w:val="006162D7"/>
    <w:rsid w:val="00616ECE"/>
    <w:rsid w:val="0061712F"/>
    <w:rsid w:val="006171EA"/>
    <w:rsid w:val="0061726F"/>
    <w:rsid w:val="006174BF"/>
    <w:rsid w:val="006174EF"/>
    <w:rsid w:val="006175E6"/>
    <w:rsid w:val="0061770B"/>
    <w:rsid w:val="00617CEA"/>
    <w:rsid w:val="00620085"/>
    <w:rsid w:val="00620544"/>
    <w:rsid w:val="00620A17"/>
    <w:rsid w:val="006210AB"/>
    <w:rsid w:val="0062120D"/>
    <w:rsid w:val="006219C9"/>
    <w:rsid w:val="00621A44"/>
    <w:rsid w:val="00621AE6"/>
    <w:rsid w:val="00621D5D"/>
    <w:rsid w:val="006221F6"/>
    <w:rsid w:val="006228FB"/>
    <w:rsid w:val="00622BD0"/>
    <w:rsid w:val="00622FD4"/>
    <w:rsid w:val="00623501"/>
    <w:rsid w:val="00623608"/>
    <w:rsid w:val="00623798"/>
    <w:rsid w:val="0062380C"/>
    <w:rsid w:val="00623871"/>
    <w:rsid w:val="0062401A"/>
    <w:rsid w:val="0062404C"/>
    <w:rsid w:val="00624414"/>
    <w:rsid w:val="00624832"/>
    <w:rsid w:val="00624916"/>
    <w:rsid w:val="00624A1B"/>
    <w:rsid w:val="0062554C"/>
    <w:rsid w:val="006255E9"/>
    <w:rsid w:val="00625D60"/>
    <w:rsid w:val="00625EBB"/>
    <w:rsid w:val="00625EDC"/>
    <w:rsid w:val="006261F6"/>
    <w:rsid w:val="00626779"/>
    <w:rsid w:val="00626790"/>
    <w:rsid w:val="006271AF"/>
    <w:rsid w:val="00627401"/>
    <w:rsid w:val="00627493"/>
    <w:rsid w:val="006276F2"/>
    <w:rsid w:val="006277A6"/>
    <w:rsid w:val="00627E5A"/>
    <w:rsid w:val="006301A4"/>
    <w:rsid w:val="006304A2"/>
    <w:rsid w:val="00630B20"/>
    <w:rsid w:val="00631165"/>
    <w:rsid w:val="00631402"/>
    <w:rsid w:val="0063181A"/>
    <w:rsid w:val="00631ACD"/>
    <w:rsid w:val="00631EAD"/>
    <w:rsid w:val="00631F84"/>
    <w:rsid w:val="006320BF"/>
    <w:rsid w:val="00632209"/>
    <w:rsid w:val="00633150"/>
    <w:rsid w:val="00633358"/>
    <w:rsid w:val="00633367"/>
    <w:rsid w:val="0063390C"/>
    <w:rsid w:val="00633B33"/>
    <w:rsid w:val="00633E2C"/>
    <w:rsid w:val="00633EF0"/>
    <w:rsid w:val="00634010"/>
    <w:rsid w:val="006341C7"/>
    <w:rsid w:val="006345AD"/>
    <w:rsid w:val="006348E9"/>
    <w:rsid w:val="006348FC"/>
    <w:rsid w:val="00634BD6"/>
    <w:rsid w:val="00635077"/>
    <w:rsid w:val="0063557E"/>
    <w:rsid w:val="00635796"/>
    <w:rsid w:val="0063587F"/>
    <w:rsid w:val="006361AE"/>
    <w:rsid w:val="006362D1"/>
    <w:rsid w:val="00636338"/>
    <w:rsid w:val="00636361"/>
    <w:rsid w:val="00636589"/>
    <w:rsid w:val="006368C2"/>
    <w:rsid w:val="00636AE7"/>
    <w:rsid w:val="00636B4F"/>
    <w:rsid w:val="00636F2E"/>
    <w:rsid w:val="0063708A"/>
    <w:rsid w:val="00637684"/>
    <w:rsid w:val="006378E7"/>
    <w:rsid w:val="00637D52"/>
    <w:rsid w:val="00640BDF"/>
    <w:rsid w:val="00640BFE"/>
    <w:rsid w:val="00640DAE"/>
    <w:rsid w:val="006411A2"/>
    <w:rsid w:val="00641383"/>
    <w:rsid w:val="006413D2"/>
    <w:rsid w:val="00641552"/>
    <w:rsid w:val="0064165F"/>
    <w:rsid w:val="00641F14"/>
    <w:rsid w:val="00642086"/>
    <w:rsid w:val="006420D3"/>
    <w:rsid w:val="006422FA"/>
    <w:rsid w:val="006429A8"/>
    <w:rsid w:val="00642A96"/>
    <w:rsid w:val="00642E7B"/>
    <w:rsid w:val="00643217"/>
    <w:rsid w:val="006435CF"/>
    <w:rsid w:val="0064363E"/>
    <w:rsid w:val="006438BD"/>
    <w:rsid w:val="006438CE"/>
    <w:rsid w:val="00643A29"/>
    <w:rsid w:val="00643E66"/>
    <w:rsid w:val="006443A2"/>
    <w:rsid w:val="006446E9"/>
    <w:rsid w:val="006448CE"/>
    <w:rsid w:val="00644A77"/>
    <w:rsid w:val="00644B78"/>
    <w:rsid w:val="00644BBC"/>
    <w:rsid w:val="00645037"/>
    <w:rsid w:val="0064529B"/>
    <w:rsid w:val="00645309"/>
    <w:rsid w:val="00645614"/>
    <w:rsid w:val="00645665"/>
    <w:rsid w:val="00645D11"/>
    <w:rsid w:val="0064654D"/>
    <w:rsid w:val="00646D75"/>
    <w:rsid w:val="00646E57"/>
    <w:rsid w:val="00646EF6"/>
    <w:rsid w:val="006471AE"/>
    <w:rsid w:val="00647868"/>
    <w:rsid w:val="00647E9F"/>
    <w:rsid w:val="0065044D"/>
    <w:rsid w:val="00650622"/>
    <w:rsid w:val="00650734"/>
    <w:rsid w:val="00650A3B"/>
    <w:rsid w:val="00651659"/>
    <w:rsid w:val="006520F0"/>
    <w:rsid w:val="006521C0"/>
    <w:rsid w:val="00652638"/>
    <w:rsid w:val="006526BE"/>
    <w:rsid w:val="00652A55"/>
    <w:rsid w:val="00652C59"/>
    <w:rsid w:val="00652D34"/>
    <w:rsid w:val="00652F52"/>
    <w:rsid w:val="006533D3"/>
    <w:rsid w:val="006536A1"/>
    <w:rsid w:val="006541DD"/>
    <w:rsid w:val="006543D4"/>
    <w:rsid w:val="00654750"/>
    <w:rsid w:val="006547EA"/>
    <w:rsid w:val="006549AC"/>
    <w:rsid w:val="006549C8"/>
    <w:rsid w:val="00655106"/>
    <w:rsid w:val="00655728"/>
    <w:rsid w:val="00655C72"/>
    <w:rsid w:val="00655EF0"/>
    <w:rsid w:val="0065618A"/>
    <w:rsid w:val="0065655E"/>
    <w:rsid w:val="006565E5"/>
    <w:rsid w:val="00656B5A"/>
    <w:rsid w:val="00656CD6"/>
    <w:rsid w:val="00656CE6"/>
    <w:rsid w:val="00656EE3"/>
    <w:rsid w:val="00657349"/>
    <w:rsid w:val="00657827"/>
    <w:rsid w:val="00657EFE"/>
    <w:rsid w:val="006606CC"/>
    <w:rsid w:val="00660922"/>
    <w:rsid w:val="006610BA"/>
    <w:rsid w:val="006614A2"/>
    <w:rsid w:val="00661A8E"/>
    <w:rsid w:val="00661D9F"/>
    <w:rsid w:val="00661EB7"/>
    <w:rsid w:val="0066220E"/>
    <w:rsid w:val="0066248E"/>
    <w:rsid w:val="00662924"/>
    <w:rsid w:val="00663043"/>
    <w:rsid w:val="006630AA"/>
    <w:rsid w:val="006630D0"/>
    <w:rsid w:val="006634FF"/>
    <w:rsid w:val="0066374B"/>
    <w:rsid w:val="006638FE"/>
    <w:rsid w:val="00663ED6"/>
    <w:rsid w:val="00663F45"/>
    <w:rsid w:val="0066443E"/>
    <w:rsid w:val="00664AC7"/>
    <w:rsid w:val="00664AF2"/>
    <w:rsid w:val="0066529C"/>
    <w:rsid w:val="006654AD"/>
    <w:rsid w:val="00665582"/>
    <w:rsid w:val="00665873"/>
    <w:rsid w:val="0066598A"/>
    <w:rsid w:val="00665992"/>
    <w:rsid w:val="00665C35"/>
    <w:rsid w:val="00666554"/>
    <w:rsid w:val="006672E4"/>
    <w:rsid w:val="006679A4"/>
    <w:rsid w:val="006679AF"/>
    <w:rsid w:val="00667D3F"/>
    <w:rsid w:val="00667D8F"/>
    <w:rsid w:val="00667DEF"/>
    <w:rsid w:val="00670281"/>
    <w:rsid w:val="00670945"/>
    <w:rsid w:val="00671578"/>
    <w:rsid w:val="0067180C"/>
    <w:rsid w:val="00671D71"/>
    <w:rsid w:val="00671EE5"/>
    <w:rsid w:val="00671FE5"/>
    <w:rsid w:val="00672233"/>
    <w:rsid w:val="00672771"/>
    <w:rsid w:val="0067283A"/>
    <w:rsid w:val="00672B4F"/>
    <w:rsid w:val="00672BF4"/>
    <w:rsid w:val="00672E96"/>
    <w:rsid w:val="00673166"/>
    <w:rsid w:val="0067346D"/>
    <w:rsid w:val="00673776"/>
    <w:rsid w:val="00673A22"/>
    <w:rsid w:val="00673B80"/>
    <w:rsid w:val="00673E00"/>
    <w:rsid w:val="00675239"/>
    <w:rsid w:val="006756F4"/>
    <w:rsid w:val="006758AA"/>
    <w:rsid w:val="00675CA0"/>
    <w:rsid w:val="00676077"/>
    <w:rsid w:val="006765E0"/>
    <w:rsid w:val="0067671E"/>
    <w:rsid w:val="00676737"/>
    <w:rsid w:val="00676814"/>
    <w:rsid w:val="006768D8"/>
    <w:rsid w:val="00676948"/>
    <w:rsid w:val="00676987"/>
    <w:rsid w:val="00676A5D"/>
    <w:rsid w:val="00676E53"/>
    <w:rsid w:val="006774B0"/>
    <w:rsid w:val="0067771A"/>
    <w:rsid w:val="006777A8"/>
    <w:rsid w:val="00677875"/>
    <w:rsid w:val="006779A7"/>
    <w:rsid w:val="00677DB2"/>
    <w:rsid w:val="00677DBC"/>
    <w:rsid w:val="00680869"/>
    <w:rsid w:val="00680C3D"/>
    <w:rsid w:val="00680D6B"/>
    <w:rsid w:val="00680DFA"/>
    <w:rsid w:val="00681D92"/>
    <w:rsid w:val="0068208E"/>
    <w:rsid w:val="0068266D"/>
    <w:rsid w:val="00682895"/>
    <w:rsid w:val="006830D0"/>
    <w:rsid w:val="006832DA"/>
    <w:rsid w:val="0068376E"/>
    <w:rsid w:val="0068378B"/>
    <w:rsid w:val="006837F6"/>
    <w:rsid w:val="006839BF"/>
    <w:rsid w:val="00683D92"/>
    <w:rsid w:val="00683E85"/>
    <w:rsid w:val="0068435B"/>
    <w:rsid w:val="0068489E"/>
    <w:rsid w:val="006848B4"/>
    <w:rsid w:val="00684F01"/>
    <w:rsid w:val="00685465"/>
    <w:rsid w:val="0068575C"/>
    <w:rsid w:val="00685DA3"/>
    <w:rsid w:val="00686006"/>
    <w:rsid w:val="0068645C"/>
    <w:rsid w:val="00686567"/>
    <w:rsid w:val="0068675F"/>
    <w:rsid w:val="0068680D"/>
    <w:rsid w:val="00686E8C"/>
    <w:rsid w:val="00687195"/>
    <w:rsid w:val="006879DB"/>
    <w:rsid w:val="00687B14"/>
    <w:rsid w:val="00687C4D"/>
    <w:rsid w:val="00687FD9"/>
    <w:rsid w:val="006901C7"/>
    <w:rsid w:val="006916CA"/>
    <w:rsid w:val="00692C26"/>
    <w:rsid w:val="0069336E"/>
    <w:rsid w:val="006935EA"/>
    <w:rsid w:val="006937F0"/>
    <w:rsid w:val="00693AC8"/>
    <w:rsid w:val="00693FE1"/>
    <w:rsid w:val="006942E5"/>
    <w:rsid w:val="006947C8"/>
    <w:rsid w:val="0069490A"/>
    <w:rsid w:val="00694B0E"/>
    <w:rsid w:val="00694B1E"/>
    <w:rsid w:val="00695162"/>
    <w:rsid w:val="006955F5"/>
    <w:rsid w:val="00695AB4"/>
    <w:rsid w:val="00695B96"/>
    <w:rsid w:val="00695E63"/>
    <w:rsid w:val="006967EE"/>
    <w:rsid w:val="0069783E"/>
    <w:rsid w:val="006978AF"/>
    <w:rsid w:val="00697979"/>
    <w:rsid w:val="006979D1"/>
    <w:rsid w:val="006A02EA"/>
    <w:rsid w:val="006A0A84"/>
    <w:rsid w:val="006A0BDA"/>
    <w:rsid w:val="006A0EAF"/>
    <w:rsid w:val="006A0EFA"/>
    <w:rsid w:val="006A0F21"/>
    <w:rsid w:val="006A10F4"/>
    <w:rsid w:val="006A159A"/>
    <w:rsid w:val="006A1C37"/>
    <w:rsid w:val="006A1F75"/>
    <w:rsid w:val="006A2105"/>
    <w:rsid w:val="006A2347"/>
    <w:rsid w:val="006A2631"/>
    <w:rsid w:val="006A2815"/>
    <w:rsid w:val="006A2F9A"/>
    <w:rsid w:val="006A31BC"/>
    <w:rsid w:val="006A33C4"/>
    <w:rsid w:val="006A34B1"/>
    <w:rsid w:val="006A40F4"/>
    <w:rsid w:val="006A4727"/>
    <w:rsid w:val="006A48CB"/>
    <w:rsid w:val="006A496B"/>
    <w:rsid w:val="006A4A1F"/>
    <w:rsid w:val="006A4EC8"/>
    <w:rsid w:val="006A5396"/>
    <w:rsid w:val="006A59A7"/>
    <w:rsid w:val="006A6335"/>
    <w:rsid w:val="006A642A"/>
    <w:rsid w:val="006A70C7"/>
    <w:rsid w:val="006A71FE"/>
    <w:rsid w:val="006A7510"/>
    <w:rsid w:val="006A755D"/>
    <w:rsid w:val="006A782D"/>
    <w:rsid w:val="006A79D3"/>
    <w:rsid w:val="006A7A85"/>
    <w:rsid w:val="006A7BD7"/>
    <w:rsid w:val="006A7D0B"/>
    <w:rsid w:val="006A7DB8"/>
    <w:rsid w:val="006B0659"/>
    <w:rsid w:val="006B0768"/>
    <w:rsid w:val="006B0E36"/>
    <w:rsid w:val="006B104B"/>
    <w:rsid w:val="006B1CAE"/>
    <w:rsid w:val="006B1CD0"/>
    <w:rsid w:val="006B238C"/>
    <w:rsid w:val="006B2824"/>
    <w:rsid w:val="006B2958"/>
    <w:rsid w:val="006B2A1E"/>
    <w:rsid w:val="006B371B"/>
    <w:rsid w:val="006B3BFD"/>
    <w:rsid w:val="006B4017"/>
    <w:rsid w:val="006B4E16"/>
    <w:rsid w:val="006B4F89"/>
    <w:rsid w:val="006B5004"/>
    <w:rsid w:val="006B556B"/>
    <w:rsid w:val="006B59AA"/>
    <w:rsid w:val="006B5F31"/>
    <w:rsid w:val="006B5FD3"/>
    <w:rsid w:val="006B6314"/>
    <w:rsid w:val="006B694E"/>
    <w:rsid w:val="006B6AD8"/>
    <w:rsid w:val="006B6ADC"/>
    <w:rsid w:val="006B6CA0"/>
    <w:rsid w:val="006B72FB"/>
    <w:rsid w:val="006B772C"/>
    <w:rsid w:val="006B7813"/>
    <w:rsid w:val="006B78F2"/>
    <w:rsid w:val="006B7AD0"/>
    <w:rsid w:val="006B7BFA"/>
    <w:rsid w:val="006B7D3A"/>
    <w:rsid w:val="006C0052"/>
    <w:rsid w:val="006C006A"/>
    <w:rsid w:val="006C0A59"/>
    <w:rsid w:val="006C0E8B"/>
    <w:rsid w:val="006C1160"/>
    <w:rsid w:val="006C12F6"/>
    <w:rsid w:val="006C168A"/>
    <w:rsid w:val="006C1B36"/>
    <w:rsid w:val="006C1DC6"/>
    <w:rsid w:val="006C1F31"/>
    <w:rsid w:val="006C21FC"/>
    <w:rsid w:val="006C2801"/>
    <w:rsid w:val="006C2FFA"/>
    <w:rsid w:val="006C312D"/>
    <w:rsid w:val="006C3172"/>
    <w:rsid w:val="006C3285"/>
    <w:rsid w:val="006C33CD"/>
    <w:rsid w:val="006C345D"/>
    <w:rsid w:val="006C36C7"/>
    <w:rsid w:val="006C3B16"/>
    <w:rsid w:val="006C3E20"/>
    <w:rsid w:val="006C4908"/>
    <w:rsid w:val="006C4E54"/>
    <w:rsid w:val="006C5114"/>
    <w:rsid w:val="006C514B"/>
    <w:rsid w:val="006C5615"/>
    <w:rsid w:val="006C56D3"/>
    <w:rsid w:val="006C5A6A"/>
    <w:rsid w:val="006C5ABA"/>
    <w:rsid w:val="006C5D4B"/>
    <w:rsid w:val="006C5D81"/>
    <w:rsid w:val="006C5F6C"/>
    <w:rsid w:val="006C5F8E"/>
    <w:rsid w:val="006C5FAA"/>
    <w:rsid w:val="006C64B6"/>
    <w:rsid w:val="006C6552"/>
    <w:rsid w:val="006C65A9"/>
    <w:rsid w:val="006C6662"/>
    <w:rsid w:val="006C6679"/>
    <w:rsid w:val="006C69C4"/>
    <w:rsid w:val="006C6D57"/>
    <w:rsid w:val="006C7B04"/>
    <w:rsid w:val="006D0782"/>
    <w:rsid w:val="006D0BD8"/>
    <w:rsid w:val="006D147D"/>
    <w:rsid w:val="006D1516"/>
    <w:rsid w:val="006D181D"/>
    <w:rsid w:val="006D1E29"/>
    <w:rsid w:val="006D2927"/>
    <w:rsid w:val="006D29F0"/>
    <w:rsid w:val="006D2A20"/>
    <w:rsid w:val="006D2B46"/>
    <w:rsid w:val="006D2E84"/>
    <w:rsid w:val="006D3219"/>
    <w:rsid w:val="006D33D2"/>
    <w:rsid w:val="006D34CF"/>
    <w:rsid w:val="006D3C98"/>
    <w:rsid w:val="006D4017"/>
    <w:rsid w:val="006D40DE"/>
    <w:rsid w:val="006D44EE"/>
    <w:rsid w:val="006D4594"/>
    <w:rsid w:val="006D4786"/>
    <w:rsid w:val="006D4A16"/>
    <w:rsid w:val="006D4BF9"/>
    <w:rsid w:val="006D52A0"/>
    <w:rsid w:val="006D55CA"/>
    <w:rsid w:val="006D5683"/>
    <w:rsid w:val="006D5A63"/>
    <w:rsid w:val="006D5D86"/>
    <w:rsid w:val="006D5EA2"/>
    <w:rsid w:val="006D6016"/>
    <w:rsid w:val="006D618C"/>
    <w:rsid w:val="006D6200"/>
    <w:rsid w:val="006D677B"/>
    <w:rsid w:val="006D6884"/>
    <w:rsid w:val="006E018C"/>
    <w:rsid w:val="006E0563"/>
    <w:rsid w:val="006E0A7A"/>
    <w:rsid w:val="006E0FDF"/>
    <w:rsid w:val="006E1634"/>
    <w:rsid w:val="006E1843"/>
    <w:rsid w:val="006E1B44"/>
    <w:rsid w:val="006E208F"/>
    <w:rsid w:val="006E20A6"/>
    <w:rsid w:val="006E229A"/>
    <w:rsid w:val="006E22D8"/>
    <w:rsid w:val="006E286D"/>
    <w:rsid w:val="006E2A89"/>
    <w:rsid w:val="006E30C0"/>
    <w:rsid w:val="006E32C7"/>
    <w:rsid w:val="006E3598"/>
    <w:rsid w:val="006E365A"/>
    <w:rsid w:val="006E3B21"/>
    <w:rsid w:val="006E3C77"/>
    <w:rsid w:val="006E4668"/>
    <w:rsid w:val="006E4AB3"/>
    <w:rsid w:val="006E4ACE"/>
    <w:rsid w:val="006E4B95"/>
    <w:rsid w:val="006E4DD0"/>
    <w:rsid w:val="006E511B"/>
    <w:rsid w:val="006E5202"/>
    <w:rsid w:val="006E5648"/>
    <w:rsid w:val="006E5690"/>
    <w:rsid w:val="006E5C58"/>
    <w:rsid w:val="006E6200"/>
    <w:rsid w:val="006E628E"/>
    <w:rsid w:val="006E6483"/>
    <w:rsid w:val="006E6529"/>
    <w:rsid w:val="006E6814"/>
    <w:rsid w:val="006E6BA5"/>
    <w:rsid w:val="006E7691"/>
    <w:rsid w:val="006E7A4F"/>
    <w:rsid w:val="006E7CA1"/>
    <w:rsid w:val="006F0003"/>
    <w:rsid w:val="006F012D"/>
    <w:rsid w:val="006F0357"/>
    <w:rsid w:val="006F0422"/>
    <w:rsid w:val="006F0487"/>
    <w:rsid w:val="006F06E5"/>
    <w:rsid w:val="006F08B5"/>
    <w:rsid w:val="006F120C"/>
    <w:rsid w:val="006F120E"/>
    <w:rsid w:val="006F140E"/>
    <w:rsid w:val="006F14F3"/>
    <w:rsid w:val="006F1587"/>
    <w:rsid w:val="006F1682"/>
    <w:rsid w:val="006F1775"/>
    <w:rsid w:val="006F18BE"/>
    <w:rsid w:val="006F191A"/>
    <w:rsid w:val="006F1A9F"/>
    <w:rsid w:val="006F1C1B"/>
    <w:rsid w:val="006F1E89"/>
    <w:rsid w:val="006F1FCC"/>
    <w:rsid w:val="006F20C0"/>
    <w:rsid w:val="006F20D7"/>
    <w:rsid w:val="006F22AC"/>
    <w:rsid w:val="006F28FE"/>
    <w:rsid w:val="006F2E70"/>
    <w:rsid w:val="006F2FE2"/>
    <w:rsid w:val="006F3077"/>
    <w:rsid w:val="006F33B4"/>
    <w:rsid w:val="006F3554"/>
    <w:rsid w:val="006F3A1C"/>
    <w:rsid w:val="006F3A2F"/>
    <w:rsid w:val="006F3E31"/>
    <w:rsid w:val="006F3E99"/>
    <w:rsid w:val="006F3EBA"/>
    <w:rsid w:val="006F3EF0"/>
    <w:rsid w:val="006F409D"/>
    <w:rsid w:val="006F422E"/>
    <w:rsid w:val="006F460A"/>
    <w:rsid w:val="006F4BF8"/>
    <w:rsid w:val="006F4F41"/>
    <w:rsid w:val="006F501D"/>
    <w:rsid w:val="006F50E3"/>
    <w:rsid w:val="006F5352"/>
    <w:rsid w:val="006F5727"/>
    <w:rsid w:val="006F57FF"/>
    <w:rsid w:val="006F5883"/>
    <w:rsid w:val="006F593A"/>
    <w:rsid w:val="006F5FD5"/>
    <w:rsid w:val="006F668D"/>
    <w:rsid w:val="006F69B1"/>
    <w:rsid w:val="006F6A09"/>
    <w:rsid w:val="006F6AD4"/>
    <w:rsid w:val="006F6BB3"/>
    <w:rsid w:val="006F7366"/>
    <w:rsid w:val="006F7439"/>
    <w:rsid w:val="006F7539"/>
    <w:rsid w:val="006F75B3"/>
    <w:rsid w:val="006F7C05"/>
    <w:rsid w:val="006F7EAC"/>
    <w:rsid w:val="006F7FE2"/>
    <w:rsid w:val="00700224"/>
    <w:rsid w:val="0070057D"/>
    <w:rsid w:val="00700BB5"/>
    <w:rsid w:val="00700C4A"/>
    <w:rsid w:val="00701288"/>
    <w:rsid w:val="00701377"/>
    <w:rsid w:val="00701455"/>
    <w:rsid w:val="007017E9"/>
    <w:rsid w:val="007018C8"/>
    <w:rsid w:val="00701AAF"/>
    <w:rsid w:val="00701C8A"/>
    <w:rsid w:val="00701DFB"/>
    <w:rsid w:val="0070241C"/>
    <w:rsid w:val="0070275E"/>
    <w:rsid w:val="00702930"/>
    <w:rsid w:val="00702B89"/>
    <w:rsid w:val="00702D08"/>
    <w:rsid w:val="00703727"/>
    <w:rsid w:val="007038FC"/>
    <w:rsid w:val="00703908"/>
    <w:rsid w:val="00703A77"/>
    <w:rsid w:val="00703CDF"/>
    <w:rsid w:val="00703D54"/>
    <w:rsid w:val="00704298"/>
    <w:rsid w:val="0070454E"/>
    <w:rsid w:val="00704625"/>
    <w:rsid w:val="00704641"/>
    <w:rsid w:val="007046D8"/>
    <w:rsid w:val="00704720"/>
    <w:rsid w:val="00704C9C"/>
    <w:rsid w:val="00704F08"/>
    <w:rsid w:val="0070502D"/>
    <w:rsid w:val="0070508F"/>
    <w:rsid w:val="007050BD"/>
    <w:rsid w:val="00705127"/>
    <w:rsid w:val="00705E9E"/>
    <w:rsid w:val="00705FA9"/>
    <w:rsid w:val="00706344"/>
    <w:rsid w:val="0070634F"/>
    <w:rsid w:val="007064F1"/>
    <w:rsid w:val="007067C7"/>
    <w:rsid w:val="00706942"/>
    <w:rsid w:val="00706A7A"/>
    <w:rsid w:val="00706D18"/>
    <w:rsid w:val="00706E26"/>
    <w:rsid w:val="0070700B"/>
    <w:rsid w:val="00707118"/>
    <w:rsid w:val="0070737A"/>
    <w:rsid w:val="007077FA"/>
    <w:rsid w:val="00707826"/>
    <w:rsid w:val="00707E53"/>
    <w:rsid w:val="00707E7B"/>
    <w:rsid w:val="00710278"/>
    <w:rsid w:val="00710B63"/>
    <w:rsid w:val="00710C3E"/>
    <w:rsid w:val="00710C43"/>
    <w:rsid w:val="00710C7D"/>
    <w:rsid w:val="00710CBD"/>
    <w:rsid w:val="00710E4E"/>
    <w:rsid w:val="00710E8C"/>
    <w:rsid w:val="0071114C"/>
    <w:rsid w:val="00711382"/>
    <w:rsid w:val="0071146D"/>
    <w:rsid w:val="00711909"/>
    <w:rsid w:val="0071195F"/>
    <w:rsid w:val="00711D04"/>
    <w:rsid w:val="00711D2B"/>
    <w:rsid w:val="00711E59"/>
    <w:rsid w:val="00712A3B"/>
    <w:rsid w:val="00712BF5"/>
    <w:rsid w:val="007130D8"/>
    <w:rsid w:val="0071337D"/>
    <w:rsid w:val="007140A5"/>
    <w:rsid w:val="00714391"/>
    <w:rsid w:val="00714DBE"/>
    <w:rsid w:val="00714EFB"/>
    <w:rsid w:val="00714F7D"/>
    <w:rsid w:val="0071500C"/>
    <w:rsid w:val="00715453"/>
    <w:rsid w:val="007157B7"/>
    <w:rsid w:val="007157CF"/>
    <w:rsid w:val="00715C2F"/>
    <w:rsid w:val="007160FF"/>
    <w:rsid w:val="00716193"/>
    <w:rsid w:val="0071620E"/>
    <w:rsid w:val="007166CE"/>
    <w:rsid w:val="007169CA"/>
    <w:rsid w:val="0071723D"/>
    <w:rsid w:val="007173C3"/>
    <w:rsid w:val="00717627"/>
    <w:rsid w:val="007176FB"/>
    <w:rsid w:val="007177AE"/>
    <w:rsid w:val="00717C9C"/>
    <w:rsid w:val="00717CC6"/>
    <w:rsid w:val="007206AC"/>
    <w:rsid w:val="00720712"/>
    <w:rsid w:val="00721059"/>
    <w:rsid w:val="0072109A"/>
    <w:rsid w:val="007212D2"/>
    <w:rsid w:val="007213CE"/>
    <w:rsid w:val="0072177A"/>
    <w:rsid w:val="00721824"/>
    <w:rsid w:val="00721EC6"/>
    <w:rsid w:val="00721F63"/>
    <w:rsid w:val="00722096"/>
    <w:rsid w:val="007223C5"/>
    <w:rsid w:val="00722519"/>
    <w:rsid w:val="00722836"/>
    <w:rsid w:val="00722FBE"/>
    <w:rsid w:val="00723027"/>
    <w:rsid w:val="007230EF"/>
    <w:rsid w:val="007231AC"/>
    <w:rsid w:val="007235A6"/>
    <w:rsid w:val="00723883"/>
    <w:rsid w:val="007239A9"/>
    <w:rsid w:val="00723F16"/>
    <w:rsid w:val="0072403E"/>
    <w:rsid w:val="007240C3"/>
    <w:rsid w:val="007254BF"/>
    <w:rsid w:val="00725902"/>
    <w:rsid w:val="00725C01"/>
    <w:rsid w:val="00725CED"/>
    <w:rsid w:val="007260D6"/>
    <w:rsid w:val="00726143"/>
    <w:rsid w:val="00726175"/>
    <w:rsid w:val="00726235"/>
    <w:rsid w:val="007263B2"/>
    <w:rsid w:val="0072643E"/>
    <w:rsid w:val="00726582"/>
    <w:rsid w:val="00726B54"/>
    <w:rsid w:val="00726D3E"/>
    <w:rsid w:val="00726DE6"/>
    <w:rsid w:val="00727006"/>
    <w:rsid w:val="007270F5"/>
    <w:rsid w:val="00727259"/>
    <w:rsid w:val="00727366"/>
    <w:rsid w:val="007274B8"/>
    <w:rsid w:val="00727567"/>
    <w:rsid w:val="00727653"/>
    <w:rsid w:val="00727769"/>
    <w:rsid w:val="00727E1F"/>
    <w:rsid w:val="00727EDE"/>
    <w:rsid w:val="00727F2D"/>
    <w:rsid w:val="00727F35"/>
    <w:rsid w:val="007304F0"/>
    <w:rsid w:val="0073074A"/>
    <w:rsid w:val="00730AAA"/>
    <w:rsid w:val="00730E17"/>
    <w:rsid w:val="00730F24"/>
    <w:rsid w:val="007315F4"/>
    <w:rsid w:val="00731832"/>
    <w:rsid w:val="00731ACE"/>
    <w:rsid w:val="00731AED"/>
    <w:rsid w:val="00731B21"/>
    <w:rsid w:val="00731C6D"/>
    <w:rsid w:val="00731D2A"/>
    <w:rsid w:val="00731EA5"/>
    <w:rsid w:val="00731F01"/>
    <w:rsid w:val="007321B0"/>
    <w:rsid w:val="007322AB"/>
    <w:rsid w:val="00732425"/>
    <w:rsid w:val="00732722"/>
    <w:rsid w:val="00732828"/>
    <w:rsid w:val="00732D9A"/>
    <w:rsid w:val="00732EA4"/>
    <w:rsid w:val="007331AE"/>
    <w:rsid w:val="007331B8"/>
    <w:rsid w:val="0073368D"/>
    <w:rsid w:val="007336C0"/>
    <w:rsid w:val="00733949"/>
    <w:rsid w:val="00733A95"/>
    <w:rsid w:val="007346EF"/>
    <w:rsid w:val="00734B31"/>
    <w:rsid w:val="00734C3B"/>
    <w:rsid w:val="00734E21"/>
    <w:rsid w:val="007353F3"/>
    <w:rsid w:val="007356F5"/>
    <w:rsid w:val="00735970"/>
    <w:rsid w:val="00735A1A"/>
    <w:rsid w:val="00735AC1"/>
    <w:rsid w:val="00735BD2"/>
    <w:rsid w:val="00735F98"/>
    <w:rsid w:val="007360A0"/>
    <w:rsid w:val="00736187"/>
    <w:rsid w:val="00736283"/>
    <w:rsid w:val="0073649D"/>
    <w:rsid w:val="007367C0"/>
    <w:rsid w:val="00736878"/>
    <w:rsid w:val="00736A5A"/>
    <w:rsid w:val="00736A6C"/>
    <w:rsid w:val="0073744C"/>
    <w:rsid w:val="00737AA0"/>
    <w:rsid w:val="00737C2E"/>
    <w:rsid w:val="007404FF"/>
    <w:rsid w:val="00741052"/>
    <w:rsid w:val="00741475"/>
    <w:rsid w:val="007415C2"/>
    <w:rsid w:val="00742472"/>
    <w:rsid w:val="007426B1"/>
    <w:rsid w:val="00742778"/>
    <w:rsid w:val="00742A2F"/>
    <w:rsid w:val="00742AE7"/>
    <w:rsid w:val="00742D13"/>
    <w:rsid w:val="00742F0C"/>
    <w:rsid w:val="00742F68"/>
    <w:rsid w:val="00743635"/>
    <w:rsid w:val="0074389D"/>
    <w:rsid w:val="00743D0C"/>
    <w:rsid w:val="00743EA9"/>
    <w:rsid w:val="00744574"/>
    <w:rsid w:val="00744599"/>
    <w:rsid w:val="0074477D"/>
    <w:rsid w:val="00744A6C"/>
    <w:rsid w:val="00744D0A"/>
    <w:rsid w:val="00744EC1"/>
    <w:rsid w:val="00744F96"/>
    <w:rsid w:val="007452D9"/>
    <w:rsid w:val="00745458"/>
    <w:rsid w:val="00745973"/>
    <w:rsid w:val="007461BB"/>
    <w:rsid w:val="00746314"/>
    <w:rsid w:val="0074665A"/>
    <w:rsid w:val="0074695D"/>
    <w:rsid w:val="00746B33"/>
    <w:rsid w:val="00746C12"/>
    <w:rsid w:val="00746F3C"/>
    <w:rsid w:val="0074781C"/>
    <w:rsid w:val="007478BE"/>
    <w:rsid w:val="0074793D"/>
    <w:rsid w:val="00747950"/>
    <w:rsid w:val="00747E52"/>
    <w:rsid w:val="00747F93"/>
    <w:rsid w:val="0075025A"/>
    <w:rsid w:val="0075041B"/>
    <w:rsid w:val="00750AF1"/>
    <w:rsid w:val="00750C04"/>
    <w:rsid w:val="0075135E"/>
    <w:rsid w:val="007515D4"/>
    <w:rsid w:val="00752154"/>
    <w:rsid w:val="00752A7B"/>
    <w:rsid w:val="00752F25"/>
    <w:rsid w:val="00752F8E"/>
    <w:rsid w:val="0075336B"/>
    <w:rsid w:val="00753B02"/>
    <w:rsid w:val="007541F6"/>
    <w:rsid w:val="007548C7"/>
    <w:rsid w:val="00754A95"/>
    <w:rsid w:val="00754D83"/>
    <w:rsid w:val="00754F32"/>
    <w:rsid w:val="0075519E"/>
    <w:rsid w:val="007555DE"/>
    <w:rsid w:val="00755B3F"/>
    <w:rsid w:val="0075601D"/>
    <w:rsid w:val="007565C2"/>
    <w:rsid w:val="00756BE4"/>
    <w:rsid w:val="00756C83"/>
    <w:rsid w:val="00756EEE"/>
    <w:rsid w:val="00757786"/>
    <w:rsid w:val="00757AA7"/>
    <w:rsid w:val="00757AF3"/>
    <w:rsid w:val="0076079D"/>
    <w:rsid w:val="0076104D"/>
    <w:rsid w:val="00761241"/>
    <w:rsid w:val="0076127E"/>
    <w:rsid w:val="00761903"/>
    <w:rsid w:val="00762362"/>
    <w:rsid w:val="00762766"/>
    <w:rsid w:val="00762774"/>
    <w:rsid w:val="00762A8D"/>
    <w:rsid w:val="0076302E"/>
    <w:rsid w:val="00763122"/>
    <w:rsid w:val="0076346C"/>
    <w:rsid w:val="00763698"/>
    <w:rsid w:val="00763E80"/>
    <w:rsid w:val="0076417A"/>
    <w:rsid w:val="00764269"/>
    <w:rsid w:val="00764619"/>
    <w:rsid w:val="00764A14"/>
    <w:rsid w:val="00764CDC"/>
    <w:rsid w:val="00765171"/>
    <w:rsid w:val="00765330"/>
    <w:rsid w:val="0076593F"/>
    <w:rsid w:val="00765B36"/>
    <w:rsid w:val="00765FAA"/>
    <w:rsid w:val="0076621E"/>
    <w:rsid w:val="0076660F"/>
    <w:rsid w:val="00766647"/>
    <w:rsid w:val="007667B2"/>
    <w:rsid w:val="00766943"/>
    <w:rsid w:val="00767042"/>
    <w:rsid w:val="00767634"/>
    <w:rsid w:val="00767B26"/>
    <w:rsid w:val="00767E6C"/>
    <w:rsid w:val="007702D5"/>
    <w:rsid w:val="007703F3"/>
    <w:rsid w:val="00770548"/>
    <w:rsid w:val="007705CB"/>
    <w:rsid w:val="007709BE"/>
    <w:rsid w:val="007709DE"/>
    <w:rsid w:val="007709E0"/>
    <w:rsid w:val="00770BC9"/>
    <w:rsid w:val="00770DFD"/>
    <w:rsid w:val="00771352"/>
    <w:rsid w:val="00771741"/>
    <w:rsid w:val="00771B30"/>
    <w:rsid w:val="00771BA3"/>
    <w:rsid w:val="00771C87"/>
    <w:rsid w:val="00771E3E"/>
    <w:rsid w:val="00772088"/>
    <w:rsid w:val="0077214E"/>
    <w:rsid w:val="0077237C"/>
    <w:rsid w:val="0077239A"/>
    <w:rsid w:val="0077244C"/>
    <w:rsid w:val="007724E4"/>
    <w:rsid w:val="00772649"/>
    <w:rsid w:val="007726A3"/>
    <w:rsid w:val="00772707"/>
    <w:rsid w:val="0077286C"/>
    <w:rsid w:val="007729B4"/>
    <w:rsid w:val="00772B46"/>
    <w:rsid w:val="00772DCE"/>
    <w:rsid w:val="00773121"/>
    <w:rsid w:val="00773639"/>
    <w:rsid w:val="00773910"/>
    <w:rsid w:val="00773DD3"/>
    <w:rsid w:val="00773F3A"/>
    <w:rsid w:val="007741B0"/>
    <w:rsid w:val="007745DA"/>
    <w:rsid w:val="00774BF8"/>
    <w:rsid w:val="00774CB4"/>
    <w:rsid w:val="00774D19"/>
    <w:rsid w:val="007757A7"/>
    <w:rsid w:val="007758D1"/>
    <w:rsid w:val="00775A15"/>
    <w:rsid w:val="00775BA8"/>
    <w:rsid w:val="00775C20"/>
    <w:rsid w:val="00775CE7"/>
    <w:rsid w:val="007765C7"/>
    <w:rsid w:val="00776665"/>
    <w:rsid w:val="007768AE"/>
    <w:rsid w:val="00776E1D"/>
    <w:rsid w:val="007771D9"/>
    <w:rsid w:val="00777A48"/>
    <w:rsid w:val="00777F88"/>
    <w:rsid w:val="00780006"/>
    <w:rsid w:val="0078051D"/>
    <w:rsid w:val="0078089B"/>
    <w:rsid w:val="00780ABA"/>
    <w:rsid w:val="00780C54"/>
    <w:rsid w:val="0078104E"/>
    <w:rsid w:val="007817A1"/>
    <w:rsid w:val="007819BC"/>
    <w:rsid w:val="00781AA3"/>
    <w:rsid w:val="00781B70"/>
    <w:rsid w:val="00781C82"/>
    <w:rsid w:val="00782000"/>
    <w:rsid w:val="0078235C"/>
    <w:rsid w:val="00782580"/>
    <w:rsid w:val="0078274C"/>
    <w:rsid w:val="007829A3"/>
    <w:rsid w:val="007829EF"/>
    <w:rsid w:val="00782A6D"/>
    <w:rsid w:val="0078306B"/>
    <w:rsid w:val="00783539"/>
    <w:rsid w:val="00783A4E"/>
    <w:rsid w:val="00783B24"/>
    <w:rsid w:val="0078406E"/>
    <w:rsid w:val="007844E6"/>
    <w:rsid w:val="00784D30"/>
    <w:rsid w:val="00784E12"/>
    <w:rsid w:val="00785027"/>
    <w:rsid w:val="00785078"/>
    <w:rsid w:val="007850D4"/>
    <w:rsid w:val="0078575F"/>
    <w:rsid w:val="00785835"/>
    <w:rsid w:val="00785A96"/>
    <w:rsid w:val="00785B0D"/>
    <w:rsid w:val="00785D37"/>
    <w:rsid w:val="00785F13"/>
    <w:rsid w:val="007861DE"/>
    <w:rsid w:val="00786556"/>
    <w:rsid w:val="007866D1"/>
    <w:rsid w:val="00786C7F"/>
    <w:rsid w:val="00787202"/>
    <w:rsid w:val="007872AE"/>
    <w:rsid w:val="00787D3E"/>
    <w:rsid w:val="007902A8"/>
    <w:rsid w:val="0079096E"/>
    <w:rsid w:val="007909B4"/>
    <w:rsid w:val="00790A0E"/>
    <w:rsid w:val="00790E7F"/>
    <w:rsid w:val="0079111A"/>
    <w:rsid w:val="007914DB"/>
    <w:rsid w:val="007915C6"/>
    <w:rsid w:val="00791970"/>
    <w:rsid w:val="00792155"/>
    <w:rsid w:val="00792511"/>
    <w:rsid w:val="00792C52"/>
    <w:rsid w:val="00792D59"/>
    <w:rsid w:val="0079316B"/>
    <w:rsid w:val="0079317E"/>
    <w:rsid w:val="00793683"/>
    <w:rsid w:val="00794287"/>
    <w:rsid w:val="007943FE"/>
    <w:rsid w:val="00794467"/>
    <w:rsid w:val="00794545"/>
    <w:rsid w:val="00794821"/>
    <w:rsid w:val="00794927"/>
    <w:rsid w:val="0079495D"/>
    <w:rsid w:val="00794B6D"/>
    <w:rsid w:val="00795328"/>
    <w:rsid w:val="00795CCA"/>
    <w:rsid w:val="00795F56"/>
    <w:rsid w:val="0079626B"/>
    <w:rsid w:val="00797122"/>
    <w:rsid w:val="00797127"/>
    <w:rsid w:val="007974A3"/>
    <w:rsid w:val="007978BD"/>
    <w:rsid w:val="00797CB1"/>
    <w:rsid w:val="00797D23"/>
    <w:rsid w:val="00797D8D"/>
    <w:rsid w:val="00797EBC"/>
    <w:rsid w:val="007A0651"/>
    <w:rsid w:val="007A0A14"/>
    <w:rsid w:val="007A0A46"/>
    <w:rsid w:val="007A0CD3"/>
    <w:rsid w:val="007A0E26"/>
    <w:rsid w:val="007A13CE"/>
    <w:rsid w:val="007A1C04"/>
    <w:rsid w:val="007A23D4"/>
    <w:rsid w:val="007A26A7"/>
    <w:rsid w:val="007A2804"/>
    <w:rsid w:val="007A2B47"/>
    <w:rsid w:val="007A2BBC"/>
    <w:rsid w:val="007A2BC0"/>
    <w:rsid w:val="007A2EDC"/>
    <w:rsid w:val="007A30EC"/>
    <w:rsid w:val="007A3221"/>
    <w:rsid w:val="007A32A8"/>
    <w:rsid w:val="007A3648"/>
    <w:rsid w:val="007A3870"/>
    <w:rsid w:val="007A3BFA"/>
    <w:rsid w:val="007A3DAF"/>
    <w:rsid w:val="007A402E"/>
    <w:rsid w:val="007A441A"/>
    <w:rsid w:val="007A442F"/>
    <w:rsid w:val="007A44D8"/>
    <w:rsid w:val="007A45AE"/>
    <w:rsid w:val="007A460A"/>
    <w:rsid w:val="007A484C"/>
    <w:rsid w:val="007A4AA8"/>
    <w:rsid w:val="007A4EC3"/>
    <w:rsid w:val="007A5179"/>
    <w:rsid w:val="007A5194"/>
    <w:rsid w:val="007A55CE"/>
    <w:rsid w:val="007A595C"/>
    <w:rsid w:val="007A5F82"/>
    <w:rsid w:val="007A64E2"/>
    <w:rsid w:val="007A69E8"/>
    <w:rsid w:val="007A6AE2"/>
    <w:rsid w:val="007A6C86"/>
    <w:rsid w:val="007A7C6F"/>
    <w:rsid w:val="007B059A"/>
    <w:rsid w:val="007B06E1"/>
    <w:rsid w:val="007B0B4D"/>
    <w:rsid w:val="007B1459"/>
    <w:rsid w:val="007B1509"/>
    <w:rsid w:val="007B152E"/>
    <w:rsid w:val="007B159F"/>
    <w:rsid w:val="007B1680"/>
    <w:rsid w:val="007B2185"/>
    <w:rsid w:val="007B26F3"/>
    <w:rsid w:val="007B2881"/>
    <w:rsid w:val="007B28FB"/>
    <w:rsid w:val="007B2DB4"/>
    <w:rsid w:val="007B2E87"/>
    <w:rsid w:val="007B3150"/>
    <w:rsid w:val="007B3451"/>
    <w:rsid w:val="007B363A"/>
    <w:rsid w:val="007B393C"/>
    <w:rsid w:val="007B3E1C"/>
    <w:rsid w:val="007B42FD"/>
    <w:rsid w:val="007B45DC"/>
    <w:rsid w:val="007B4DBC"/>
    <w:rsid w:val="007B5314"/>
    <w:rsid w:val="007B5488"/>
    <w:rsid w:val="007B5644"/>
    <w:rsid w:val="007B5746"/>
    <w:rsid w:val="007B5841"/>
    <w:rsid w:val="007B58AD"/>
    <w:rsid w:val="007B5DAC"/>
    <w:rsid w:val="007B5F14"/>
    <w:rsid w:val="007B607C"/>
    <w:rsid w:val="007B642B"/>
    <w:rsid w:val="007B6902"/>
    <w:rsid w:val="007B6B3C"/>
    <w:rsid w:val="007B6D9A"/>
    <w:rsid w:val="007B7159"/>
    <w:rsid w:val="007B7340"/>
    <w:rsid w:val="007B7869"/>
    <w:rsid w:val="007B799F"/>
    <w:rsid w:val="007B7D83"/>
    <w:rsid w:val="007B7EFB"/>
    <w:rsid w:val="007C0561"/>
    <w:rsid w:val="007C0715"/>
    <w:rsid w:val="007C0997"/>
    <w:rsid w:val="007C09E2"/>
    <w:rsid w:val="007C0AC9"/>
    <w:rsid w:val="007C0E62"/>
    <w:rsid w:val="007C16B1"/>
    <w:rsid w:val="007C1796"/>
    <w:rsid w:val="007C180D"/>
    <w:rsid w:val="007C1E86"/>
    <w:rsid w:val="007C227A"/>
    <w:rsid w:val="007C247D"/>
    <w:rsid w:val="007C2934"/>
    <w:rsid w:val="007C2A1D"/>
    <w:rsid w:val="007C304B"/>
    <w:rsid w:val="007C3245"/>
    <w:rsid w:val="007C3BB6"/>
    <w:rsid w:val="007C3D76"/>
    <w:rsid w:val="007C3FD1"/>
    <w:rsid w:val="007C40E6"/>
    <w:rsid w:val="007C427A"/>
    <w:rsid w:val="007C46EB"/>
    <w:rsid w:val="007C4918"/>
    <w:rsid w:val="007C4926"/>
    <w:rsid w:val="007C4EAD"/>
    <w:rsid w:val="007C4FAD"/>
    <w:rsid w:val="007C55A4"/>
    <w:rsid w:val="007C5A32"/>
    <w:rsid w:val="007C5E7C"/>
    <w:rsid w:val="007C5F4C"/>
    <w:rsid w:val="007C5F59"/>
    <w:rsid w:val="007C617A"/>
    <w:rsid w:val="007C6497"/>
    <w:rsid w:val="007C6709"/>
    <w:rsid w:val="007C721D"/>
    <w:rsid w:val="007C7316"/>
    <w:rsid w:val="007C731C"/>
    <w:rsid w:val="007C76B5"/>
    <w:rsid w:val="007C7DF9"/>
    <w:rsid w:val="007C7E1A"/>
    <w:rsid w:val="007D054D"/>
    <w:rsid w:val="007D05BC"/>
    <w:rsid w:val="007D0B71"/>
    <w:rsid w:val="007D0BEF"/>
    <w:rsid w:val="007D0C21"/>
    <w:rsid w:val="007D0CB2"/>
    <w:rsid w:val="007D0EF4"/>
    <w:rsid w:val="007D0EF6"/>
    <w:rsid w:val="007D128F"/>
    <w:rsid w:val="007D175C"/>
    <w:rsid w:val="007D213D"/>
    <w:rsid w:val="007D2419"/>
    <w:rsid w:val="007D25CD"/>
    <w:rsid w:val="007D25CE"/>
    <w:rsid w:val="007D273B"/>
    <w:rsid w:val="007D29C8"/>
    <w:rsid w:val="007D3121"/>
    <w:rsid w:val="007D34BA"/>
    <w:rsid w:val="007D3665"/>
    <w:rsid w:val="007D3AE5"/>
    <w:rsid w:val="007D3B12"/>
    <w:rsid w:val="007D3C7F"/>
    <w:rsid w:val="007D3ED0"/>
    <w:rsid w:val="007D3F99"/>
    <w:rsid w:val="007D4154"/>
    <w:rsid w:val="007D42B4"/>
    <w:rsid w:val="007D42ED"/>
    <w:rsid w:val="007D4325"/>
    <w:rsid w:val="007D4457"/>
    <w:rsid w:val="007D49AE"/>
    <w:rsid w:val="007D502C"/>
    <w:rsid w:val="007D50A4"/>
    <w:rsid w:val="007D51D3"/>
    <w:rsid w:val="007D5FEC"/>
    <w:rsid w:val="007D602F"/>
    <w:rsid w:val="007D6126"/>
    <w:rsid w:val="007D63EE"/>
    <w:rsid w:val="007D6402"/>
    <w:rsid w:val="007D64AE"/>
    <w:rsid w:val="007D6836"/>
    <w:rsid w:val="007D693E"/>
    <w:rsid w:val="007D6C90"/>
    <w:rsid w:val="007D6D3A"/>
    <w:rsid w:val="007D6EF2"/>
    <w:rsid w:val="007D710E"/>
    <w:rsid w:val="007D7583"/>
    <w:rsid w:val="007D793B"/>
    <w:rsid w:val="007D794F"/>
    <w:rsid w:val="007D7BF8"/>
    <w:rsid w:val="007D7E86"/>
    <w:rsid w:val="007D7ED7"/>
    <w:rsid w:val="007E0947"/>
    <w:rsid w:val="007E099B"/>
    <w:rsid w:val="007E0A87"/>
    <w:rsid w:val="007E0B8A"/>
    <w:rsid w:val="007E0BF5"/>
    <w:rsid w:val="007E0C55"/>
    <w:rsid w:val="007E0E89"/>
    <w:rsid w:val="007E10AD"/>
    <w:rsid w:val="007E1295"/>
    <w:rsid w:val="007E13CF"/>
    <w:rsid w:val="007E1A37"/>
    <w:rsid w:val="007E1B55"/>
    <w:rsid w:val="007E1E23"/>
    <w:rsid w:val="007E21B4"/>
    <w:rsid w:val="007E2238"/>
    <w:rsid w:val="007E2994"/>
    <w:rsid w:val="007E3010"/>
    <w:rsid w:val="007E3657"/>
    <w:rsid w:val="007E370A"/>
    <w:rsid w:val="007E3B1A"/>
    <w:rsid w:val="007E48E0"/>
    <w:rsid w:val="007E498F"/>
    <w:rsid w:val="007E4CEC"/>
    <w:rsid w:val="007E4CED"/>
    <w:rsid w:val="007E4E3C"/>
    <w:rsid w:val="007E5258"/>
    <w:rsid w:val="007E54E9"/>
    <w:rsid w:val="007E5A70"/>
    <w:rsid w:val="007E5CD0"/>
    <w:rsid w:val="007E61C8"/>
    <w:rsid w:val="007E6265"/>
    <w:rsid w:val="007E628D"/>
    <w:rsid w:val="007E63AF"/>
    <w:rsid w:val="007E65AD"/>
    <w:rsid w:val="007E65CC"/>
    <w:rsid w:val="007E69BF"/>
    <w:rsid w:val="007E6E39"/>
    <w:rsid w:val="007E71E7"/>
    <w:rsid w:val="007E7218"/>
    <w:rsid w:val="007E790E"/>
    <w:rsid w:val="007E7A92"/>
    <w:rsid w:val="007E7D62"/>
    <w:rsid w:val="007E7E14"/>
    <w:rsid w:val="007F00AD"/>
    <w:rsid w:val="007F0D83"/>
    <w:rsid w:val="007F1019"/>
    <w:rsid w:val="007F11FF"/>
    <w:rsid w:val="007F16FE"/>
    <w:rsid w:val="007F17F4"/>
    <w:rsid w:val="007F1B67"/>
    <w:rsid w:val="007F1F70"/>
    <w:rsid w:val="007F213C"/>
    <w:rsid w:val="007F25A5"/>
    <w:rsid w:val="007F28EB"/>
    <w:rsid w:val="007F29D9"/>
    <w:rsid w:val="007F2A04"/>
    <w:rsid w:val="007F2CC4"/>
    <w:rsid w:val="007F30F4"/>
    <w:rsid w:val="007F3588"/>
    <w:rsid w:val="007F38BD"/>
    <w:rsid w:val="007F3963"/>
    <w:rsid w:val="007F3A3B"/>
    <w:rsid w:val="007F403B"/>
    <w:rsid w:val="007F4607"/>
    <w:rsid w:val="007F464F"/>
    <w:rsid w:val="007F4918"/>
    <w:rsid w:val="007F4B63"/>
    <w:rsid w:val="007F4CE3"/>
    <w:rsid w:val="007F5234"/>
    <w:rsid w:val="007F530E"/>
    <w:rsid w:val="007F5737"/>
    <w:rsid w:val="007F5A6A"/>
    <w:rsid w:val="007F5AB3"/>
    <w:rsid w:val="007F5B4D"/>
    <w:rsid w:val="007F5B4E"/>
    <w:rsid w:val="007F5EEA"/>
    <w:rsid w:val="007F6122"/>
    <w:rsid w:val="007F62CC"/>
    <w:rsid w:val="007F678A"/>
    <w:rsid w:val="007F690E"/>
    <w:rsid w:val="007F6E35"/>
    <w:rsid w:val="007F6F13"/>
    <w:rsid w:val="007F72B8"/>
    <w:rsid w:val="007F75D2"/>
    <w:rsid w:val="007F7B72"/>
    <w:rsid w:val="007F7D21"/>
    <w:rsid w:val="00800068"/>
    <w:rsid w:val="0080006C"/>
    <w:rsid w:val="008000FF"/>
    <w:rsid w:val="00800327"/>
    <w:rsid w:val="008006E3"/>
    <w:rsid w:val="008006FD"/>
    <w:rsid w:val="008007F4"/>
    <w:rsid w:val="008009E3"/>
    <w:rsid w:val="00800D95"/>
    <w:rsid w:val="0080162A"/>
    <w:rsid w:val="00801645"/>
    <w:rsid w:val="00801871"/>
    <w:rsid w:val="00801F63"/>
    <w:rsid w:val="00802148"/>
    <w:rsid w:val="00802175"/>
    <w:rsid w:val="0080233D"/>
    <w:rsid w:val="008023D1"/>
    <w:rsid w:val="00802ADC"/>
    <w:rsid w:val="00802C99"/>
    <w:rsid w:val="00803232"/>
    <w:rsid w:val="00803397"/>
    <w:rsid w:val="00803416"/>
    <w:rsid w:val="00803FB2"/>
    <w:rsid w:val="008042AB"/>
    <w:rsid w:val="00804365"/>
    <w:rsid w:val="008044CB"/>
    <w:rsid w:val="0080451A"/>
    <w:rsid w:val="0080479E"/>
    <w:rsid w:val="00804A16"/>
    <w:rsid w:val="00804B12"/>
    <w:rsid w:val="00805427"/>
    <w:rsid w:val="00805436"/>
    <w:rsid w:val="00805512"/>
    <w:rsid w:val="0080558E"/>
    <w:rsid w:val="008056FC"/>
    <w:rsid w:val="00805854"/>
    <w:rsid w:val="008058A1"/>
    <w:rsid w:val="00805A93"/>
    <w:rsid w:val="00805E18"/>
    <w:rsid w:val="00806080"/>
    <w:rsid w:val="00806217"/>
    <w:rsid w:val="0080698A"/>
    <w:rsid w:val="00806A0B"/>
    <w:rsid w:val="00806E5C"/>
    <w:rsid w:val="00806ED6"/>
    <w:rsid w:val="00806EEA"/>
    <w:rsid w:val="0080704B"/>
    <w:rsid w:val="00807135"/>
    <w:rsid w:val="008073AF"/>
    <w:rsid w:val="00807639"/>
    <w:rsid w:val="00807890"/>
    <w:rsid w:val="0081060A"/>
    <w:rsid w:val="00810698"/>
    <w:rsid w:val="00811053"/>
    <w:rsid w:val="00811CBC"/>
    <w:rsid w:val="00811DB6"/>
    <w:rsid w:val="0081214C"/>
    <w:rsid w:val="008124C1"/>
    <w:rsid w:val="0081267C"/>
    <w:rsid w:val="0081275F"/>
    <w:rsid w:val="00812B0F"/>
    <w:rsid w:val="0081354C"/>
    <w:rsid w:val="00813B15"/>
    <w:rsid w:val="00813B6E"/>
    <w:rsid w:val="00813C06"/>
    <w:rsid w:val="00814309"/>
    <w:rsid w:val="008146BD"/>
    <w:rsid w:val="00814D1B"/>
    <w:rsid w:val="00814DD9"/>
    <w:rsid w:val="00815261"/>
    <w:rsid w:val="008153FA"/>
    <w:rsid w:val="00815848"/>
    <w:rsid w:val="0081636E"/>
    <w:rsid w:val="00816594"/>
    <w:rsid w:val="0081674B"/>
    <w:rsid w:val="008167F3"/>
    <w:rsid w:val="00816C17"/>
    <w:rsid w:val="00816F98"/>
    <w:rsid w:val="008170A7"/>
    <w:rsid w:val="008170F3"/>
    <w:rsid w:val="008174FE"/>
    <w:rsid w:val="00817E62"/>
    <w:rsid w:val="00817ED9"/>
    <w:rsid w:val="00817F01"/>
    <w:rsid w:val="008201A8"/>
    <w:rsid w:val="00820963"/>
    <w:rsid w:val="00820D86"/>
    <w:rsid w:val="0082184A"/>
    <w:rsid w:val="0082185E"/>
    <w:rsid w:val="00821A00"/>
    <w:rsid w:val="00821A02"/>
    <w:rsid w:val="00821B98"/>
    <w:rsid w:val="008221F1"/>
    <w:rsid w:val="008226D4"/>
    <w:rsid w:val="008228C1"/>
    <w:rsid w:val="008228F2"/>
    <w:rsid w:val="00822B0A"/>
    <w:rsid w:val="00822D34"/>
    <w:rsid w:val="0082318B"/>
    <w:rsid w:val="00823236"/>
    <w:rsid w:val="008233B1"/>
    <w:rsid w:val="0082360F"/>
    <w:rsid w:val="00823A52"/>
    <w:rsid w:val="00823AFE"/>
    <w:rsid w:val="00823EE7"/>
    <w:rsid w:val="00824252"/>
    <w:rsid w:val="00824312"/>
    <w:rsid w:val="00824751"/>
    <w:rsid w:val="00825015"/>
    <w:rsid w:val="00825156"/>
    <w:rsid w:val="008255D9"/>
    <w:rsid w:val="00825689"/>
    <w:rsid w:val="008258F6"/>
    <w:rsid w:val="008260E3"/>
    <w:rsid w:val="00826150"/>
    <w:rsid w:val="0082634A"/>
    <w:rsid w:val="00827228"/>
    <w:rsid w:val="008277A2"/>
    <w:rsid w:val="00827BEC"/>
    <w:rsid w:val="00827DDB"/>
    <w:rsid w:val="00827E15"/>
    <w:rsid w:val="00827E64"/>
    <w:rsid w:val="008307C6"/>
    <w:rsid w:val="008309D6"/>
    <w:rsid w:val="00831052"/>
    <w:rsid w:val="008318DD"/>
    <w:rsid w:val="00831CAD"/>
    <w:rsid w:val="00832388"/>
    <w:rsid w:val="00832777"/>
    <w:rsid w:val="00832BF7"/>
    <w:rsid w:val="00833311"/>
    <w:rsid w:val="00833546"/>
    <w:rsid w:val="008335C5"/>
    <w:rsid w:val="00833743"/>
    <w:rsid w:val="00833869"/>
    <w:rsid w:val="00833971"/>
    <w:rsid w:val="00833E70"/>
    <w:rsid w:val="00833F14"/>
    <w:rsid w:val="00834139"/>
    <w:rsid w:val="00834AA0"/>
    <w:rsid w:val="00834C6B"/>
    <w:rsid w:val="008359D3"/>
    <w:rsid w:val="00835A69"/>
    <w:rsid w:val="00835B1D"/>
    <w:rsid w:val="00835BA0"/>
    <w:rsid w:val="00835BA3"/>
    <w:rsid w:val="0083699C"/>
    <w:rsid w:val="00836A1B"/>
    <w:rsid w:val="00836BBE"/>
    <w:rsid w:val="00836BF8"/>
    <w:rsid w:val="00837065"/>
    <w:rsid w:val="008370C9"/>
    <w:rsid w:val="008370F2"/>
    <w:rsid w:val="00837119"/>
    <w:rsid w:val="00837337"/>
    <w:rsid w:val="00840232"/>
    <w:rsid w:val="008403AD"/>
    <w:rsid w:val="008406C2"/>
    <w:rsid w:val="008406F3"/>
    <w:rsid w:val="00840998"/>
    <w:rsid w:val="00840DE7"/>
    <w:rsid w:val="00840E06"/>
    <w:rsid w:val="008418D6"/>
    <w:rsid w:val="00842669"/>
    <w:rsid w:val="0084271D"/>
    <w:rsid w:val="00842B08"/>
    <w:rsid w:val="00842D5E"/>
    <w:rsid w:val="0084342B"/>
    <w:rsid w:val="008436ED"/>
    <w:rsid w:val="00843EA6"/>
    <w:rsid w:val="00843EF6"/>
    <w:rsid w:val="008441FB"/>
    <w:rsid w:val="0084440F"/>
    <w:rsid w:val="0084479C"/>
    <w:rsid w:val="008448D5"/>
    <w:rsid w:val="00844D8D"/>
    <w:rsid w:val="00845023"/>
    <w:rsid w:val="0084533C"/>
    <w:rsid w:val="0084547F"/>
    <w:rsid w:val="008456FF"/>
    <w:rsid w:val="00845A8B"/>
    <w:rsid w:val="00845B94"/>
    <w:rsid w:val="0084602F"/>
    <w:rsid w:val="008465C1"/>
    <w:rsid w:val="00846799"/>
    <w:rsid w:val="00846934"/>
    <w:rsid w:val="00846F89"/>
    <w:rsid w:val="00847045"/>
    <w:rsid w:val="008471F7"/>
    <w:rsid w:val="00847666"/>
    <w:rsid w:val="00847A98"/>
    <w:rsid w:val="00847EA1"/>
    <w:rsid w:val="0085088E"/>
    <w:rsid w:val="008508DE"/>
    <w:rsid w:val="00850E08"/>
    <w:rsid w:val="00850E46"/>
    <w:rsid w:val="00850E8E"/>
    <w:rsid w:val="00851332"/>
    <w:rsid w:val="00851B50"/>
    <w:rsid w:val="00851CC0"/>
    <w:rsid w:val="00851E04"/>
    <w:rsid w:val="00851E0A"/>
    <w:rsid w:val="00851F26"/>
    <w:rsid w:val="00852124"/>
    <w:rsid w:val="00852397"/>
    <w:rsid w:val="008523DD"/>
    <w:rsid w:val="00852527"/>
    <w:rsid w:val="00852699"/>
    <w:rsid w:val="0085328E"/>
    <w:rsid w:val="00853470"/>
    <w:rsid w:val="008535D3"/>
    <w:rsid w:val="008537A0"/>
    <w:rsid w:val="00853A91"/>
    <w:rsid w:val="00853BE5"/>
    <w:rsid w:val="0085405B"/>
    <w:rsid w:val="0085438D"/>
    <w:rsid w:val="00854C41"/>
    <w:rsid w:val="00855268"/>
    <w:rsid w:val="00855286"/>
    <w:rsid w:val="00855E9D"/>
    <w:rsid w:val="008561B5"/>
    <w:rsid w:val="0085638B"/>
    <w:rsid w:val="008564AC"/>
    <w:rsid w:val="008564BC"/>
    <w:rsid w:val="00856815"/>
    <w:rsid w:val="00856E77"/>
    <w:rsid w:val="008570BB"/>
    <w:rsid w:val="008570FD"/>
    <w:rsid w:val="00857645"/>
    <w:rsid w:val="00860236"/>
    <w:rsid w:val="00860284"/>
    <w:rsid w:val="00860954"/>
    <w:rsid w:val="00860A17"/>
    <w:rsid w:val="00860BB8"/>
    <w:rsid w:val="00860C21"/>
    <w:rsid w:val="00860DA8"/>
    <w:rsid w:val="008614EA"/>
    <w:rsid w:val="00861C26"/>
    <w:rsid w:val="008629B7"/>
    <w:rsid w:val="00862C3C"/>
    <w:rsid w:val="00863AAF"/>
    <w:rsid w:val="00863D16"/>
    <w:rsid w:val="0086417C"/>
    <w:rsid w:val="00864C31"/>
    <w:rsid w:val="00864EFF"/>
    <w:rsid w:val="00864F19"/>
    <w:rsid w:val="00864F51"/>
    <w:rsid w:val="00865E2E"/>
    <w:rsid w:val="0086625C"/>
    <w:rsid w:val="0086638A"/>
    <w:rsid w:val="008665C0"/>
    <w:rsid w:val="0086672F"/>
    <w:rsid w:val="00866CE1"/>
    <w:rsid w:val="008671F5"/>
    <w:rsid w:val="008675BF"/>
    <w:rsid w:val="00867C74"/>
    <w:rsid w:val="00870522"/>
    <w:rsid w:val="008708B0"/>
    <w:rsid w:val="00871ECB"/>
    <w:rsid w:val="0087210E"/>
    <w:rsid w:val="0087273A"/>
    <w:rsid w:val="00872985"/>
    <w:rsid w:val="0087298B"/>
    <w:rsid w:val="00872C2B"/>
    <w:rsid w:val="008731EB"/>
    <w:rsid w:val="0087394B"/>
    <w:rsid w:val="008742F2"/>
    <w:rsid w:val="0087453F"/>
    <w:rsid w:val="00874564"/>
    <w:rsid w:val="00874723"/>
    <w:rsid w:val="00874A06"/>
    <w:rsid w:val="00874E0A"/>
    <w:rsid w:val="0087554E"/>
    <w:rsid w:val="00875C5E"/>
    <w:rsid w:val="00875F32"/>
    <w:rsid w:val="00875FB0"/>
    <w:rsid w:val="0087614C"/>
    <w:rsid w:val="00876345"/>
    <w:rsid w:val="00876402"/>
    <w:rsid w:val="00876613"/>
    <w:rsid w:val="0087717A"/>
    <w:rsid w:val="008772A7"/>
    <w:rsid w:val="00877361"/>
    <w:rsid w:val="00877443"/>
    <w:rsid w:val="00877A79"/>
    <w:rsid w:val="00877C96"/>
    <w:rsid w:val="00877D8C"/>
    <w:rsid w:val="00880178"/>
    <w:rsid w:val="00880817"/>
    <w:rsid w:val="00880BDC"/>
    <w:rsid w:val="00880BF2"/>
    <w:rsid w:val="00880D06"/>
    <w:rsid w:val="00880D68"/>
    <w:rsid w:val="00881463"/>
    <w:rsid w:val="008818D5"/>
    <w:rsid w:val="0088194C"/>
    <w:rsid w:val="00881D82"/>
    <w:rsid w:val="00881F5F"/>
    <w:rsid w:val="00882053"/>
    <w:rsid w:val="008821C5"/>
    <w:rsid w:val="0088231B"/>
    <w:rsid w:val="00882344"/>
    <w:rsid w:val="00882447"/>
    <w:rsid w:val="00882513"/>
    <w:rsid w:val="008826C9"/>
    <w:rsid w:val="0088274D"/>
    <w:rsid w:val="00882949"/>
    <w:rsid w:val="00883011"/>
    <w:rsid w:val="00883A26"/>
    <w:rsid w:val="00883B27"/>
    <w:rsid w:val="00883B40"/>
    <w:rsid w:val="00883DE9"/>
    <w:rsid w:val="00884281"/>
    <w:rsid w:val="00884603"/>
    <w:rsid w:val="008848EA"/>
    <w:rsid w:val="00884AA4"/>
    <w:rsid w:val="00884B72"/>
    <w:rsid w:val="00884F73"/>
    <w:rsid w:val="0088517D"/>
    <w:rsid w:val="0088532A"/>
    <w:rsid w:val="0088584F"/>
    <w:rsid w:val="0088589F"/>
    <w:rsid w:val="00885A11"/>
    <w:rsid w:val="008862AD"/>
    <w:rsid w:val="00886654"/>
    <w:rsid w:val="00886AEC"/>
    <w:rsid w:val="00886B31"/>
    <w:rsid w:val="00886F30"/>
    <w:rsid w:val="00887398"/>
    <w:rsid w:val="008877B1"/>
    <w:rsid w:val="00887DD0"/>
    <w:rsid w:val="00887EF7"/>
    <w:rsid w:val="00890A1D"/>
    <w:rsid w:val="00890D29"/>
    <w:rsid w:val="00890F74"/>
    <w:rsid w:val="00890F7D"/>
    <w:rsid w:val="0089100D"/>
    <w:rsid w:val="0089163A"/>
    <w:rsid w:val="00891847"/>
    <w:rsid w:val="008919F6"/>
    <w:rsid w:val="00891B19"/>
    <w:rsid w:val="0089251A"/>
    <w:rsid w:val="00892FE0"/>
    <w:rsid w:val="008934B3"/>
    <w:rsid w:val="00893553"/>
    <w:rsid w:val="00893AE0"/>
    <w:rsid w:val="00894634"/>
    <w:rsid w:val="00894A97"/>
    <w:rsid w:val="00894DD0"/>
    <w:rsid w:val="00894F6A"/>
    <w:rsid w:val="00895438"/>
    <w:rsid w:val="0089560E"/>
    <w:rsid w:val="0089597B"/>
    <w:rsid w:val="00895BEE"/>
    <w:rsid w:val="00895D64"/>
    <w:rsid w:val="00896014"/>
    <w:rsid w:val="008967C5"/>
    <w:rsid w:val="0089696C"/>
    <w:rsid w:val="00896E71"/>
    <w:rsid w:val="00896EE5"/>
    <w:rsid w:val="008974E3"/>
    <w:rsid w:val="008975DC"/>
    <w:rsid w:val="008977C4"/>
    <w:rsid w:val="00897D9B"/>
    <w:rsid w:val="008A0012"/>
    <w:rsid w:val="008A02A9"/>
    <w:rsid w:val="008A031F"/>
    <w:rsid w:val="008A0669"/>
    <w:rsid w:val="008A0880"/>
    <w:rsid w:val="008A0970"/>
    <w:rsid w:val="008A0D83"/>
    <w:rsid w:val="008A10BB"/>
    <w:rsid w:val="008A115D"/>
    <w:rsid w:val="008A12B7"/>
    <w:rsid w:val="008A15DC"/>
    <w:rsid w:val="008A1741"/>
    <w:rsid w:val="008A23B3"/>
    <w:rsid w:val="008A23B7"/>
    <w:rsid w:val="008A276D"/>
    <w:rsid w:val="008A3CDD"/>
    <w:rsid w:val="008A3F10"/>
    <w:rsid w:val="008A3FDF"/>
    <w:rsid w:val="008A4BB0"/>
    <w:rsid w:val="008A4BF1"/>
    <w:rsid w:val="008A515D"/>
    <w:rsid w:val="008A539F"/>
    <w:rsid w:val="008A5AE6"/>
    <w:rsid w:val="008A6163"/>
    <w:rsid w:val="008A6317"/>
    <w:rsid w:val="008A7362"/>
    <w:rsid w:val="008A778B"/>
    <w:rsid w:val="008A7B54"/>
    <w:rsid w:val="008A7CAE"/>
    <w:rsid w:val="008B00C3"/>
    <w:rsid w:val="008B02F0"/>
    <w:rsid w:val="008B0D6A"/>
    <w:rsid w:val="008B0FEC"/>
    <w:rsid w:val="008B1183"/>
    <w:rsid w:val="008B19B4"/>
    <w:rsid w:val="008B1B0C"/>
    <w:rsid w:val="008B2143"/>
    <w:rsid w:val="008B23F4"/>
    <w:rsid w:val="008B2907"/>
    <w:rsid w:val="008B2E34"/>
    <w:rsid w:val="008B3014"/>
    <w:rsid w:val="008B3197"/>
    <w:rsid w:val="008B3581"/>
    <w:rsid w:val="008B3607"/>
    <w:rsid w:val="008B3E38"/>
    <w:rsid w:val="008B3F41"/>
    <w:rsid w:val="008B488B"/>
    <w:rsid w:val="008B4919"/>
    <w:rsid w:val="008B4B3E"/>
    <w:rsid w:val="008B4C23"/>
    <w:rsid w:val="008B4CC7"/>
    <w:rsid w:val="008B4E45"/>
    <w:rsid w:val="008B4FF4"/>
    <w:rsid w:val="008B53B1"/>
    <w:rsid w:val="008B5425"/>
    <w:rsid w:val="008B5522"/>
    <w:rsid w:val="008B56C5"/>
    <w:rsid w:val="008B5C1C"/>
    <w:rsid w:val="008B5EB4"/>
    <w:rsid w:val="008B61EB"/>
    <w:rsid w:val="008B628F"/>
    <w:rsid w:val="008B6619"/>
    <w:rsid w:val="008B6A45"/>
    <w:rsid w:val="008B6C5C"/>
    <w:rsid w:val="008B700E"/>
    <w:rsid w:val="008B70E4"/>
    <w:rsid w:val="008B774D"/>
    <w:rsid w:val="008B7902"/>
    <w:rsid w:val="008B7962"/>
    <w:rsid w:val="008B7DC8"/>
    <w:rsid w:val="008B7EBB"/>
    <w:rsid w:val="008C03C7"/>
    <w:rsid w:val="008C0502"/>
    <w:rsid w:val="008C050F"/>
    <w:rsid w:val="008C078D"/>
    <w:rsid w:val="008C184E"/>
    <w:rsid w:val="008C1993"/>
    <w:rsid w:val="008C19BC"/>
    <w:rsid w:val="008C1D25"/>
    <w:rsid w:val="008C1D86"/>
    <w:rsid w:val="008C1DD0"/>
    <w:rsid w:val="008C216A"/>
    <w:rsid w:val="008C2764"/>
    <w:rsid w:val="008C2A96"/>
    <w:rsid w:val="008C2ABB"/>
    <w:rsid w:val="008C2AF3"/>
    <w:rsid w:val="008C2FFD"/>
    <w:rsid w:val="008C3188"/>
    <w:rsid w:val="008C329E"/>
    <w:rsid w:val="008C377C"/>
    <w:rsid w:val="008C37E6"/>
    <w:rsid w:val="008C50F9"/>
    <w:rsid w:val="008C5885"/>
    <w:rsid w:val="008C64E2"/>
    <w:rsid w:val="008C68CF"/>
    <w:rsid w:val="008C6A78"/>
    <w:rsid w:val="008C7A60"/>
    <w:rsid w:val="008C7B6D"/>
    <w:rsid w:val="008C7B84"/>
    <w:rsid w:val="008D018C"/>
    <w:rsid w:val="008D0B67"/>
    <w:rsid w:val="008D0CDB"/>
    <w:rsid w:val="008D0DB1"/>
    <w:rsid w:val="008D1363"/>
    <w:rsid w:val="008D17B3"/>
    <w:rsid w:val="008D1A4A"/>
    <w:rsid w:val="008D254B"/>
    <w:rsid w:val="008D2705"/>
    <w:rsid w:val="008D270B"/>
    <w:rsid w:val="008D30BD"/>
    <w:rsid w:val="008D3B5C"/>
    <w:rsid w:val="008D3C20"/>
    <w:rsid w:val="008D3E2B"/>
    <w:rsid w:val="008D3ECD"/>
    <w:rsid w:val="008D3EE4"/>
    <w:rsid w:val="008D45A7"/>
    <w:rsid w:val="008D47BB"/>
    <w:rsid w:val="008D47D3"/>
    <w:rsid w:val="008D4DE7"/>
    <w:rsid w:val="008D516B"/>
    <w:rsid w:val="008D5441"/>
    <w:rsid w:val="008D57F2"/>
    <w:rsid w:val="008D5959"/>
    <w:rsid w:val="008D5D3D"/>
    <w:rsid w:val="008D620E"/>
    <w:rsid w:val="008D63B8"/>
    <w:rsid w:val="008D65B8"/>
    <w:rsid w:val="008D69DE"/>
    <w:rsid w:val="008D6A07"/>
    <w:rsid w:val="008D6B9A"/>
    <w:rsid w:val="008D6D34"/>
    <w:rsid w:val="008D6EDF"/>
    <w:rsid w:val="008D7779"/>
    <w:rsid w:val="008D783B"/>
    <w:rsid w:val="008D797A"/>
    <w:rsid w:val="008D7E81"/>
    <w:rsid w:val="008E01B4"/>
    <w:rsid w:val="008E0555"/>
    <w:rsid w:val="008E0CE4"/>
    <w:rsid w:val="008E0D59"/>
    <w:rsid w:val="008E1470"/>
    <w:rsid w:val="008E1AB6"/>
    <w:rsid w:val="008E1EBB"/>
    <w:rsid w:val="008E1F68"/>
    <w:rsid w:val="008E1F7F"/>
    <w:rsid w:val="008E1FF5"/>
    <w:rsid w:val="008E2640"/>
    <w:rsid w:val="008E289A"/>
    <w:rsid w:val="008E2C45"/>
    <w:rsid w:val="008E31C5"/>
    <w:rsid w:val="008E3D80"/>
    <w:rsid w:val="008E48A9"/>
    <w:rsid w:val="008E4B88"/>
    <w:rsid w:val="008E50AB"/>
    <w:rsid w:val="008E516C"/>
    <w:rsid w:val="008E53C3"/>
    <w:rsid w:val="008E593C"/>
    <w:rsid w:val="008E5964"/>
    <w:rsid w:val="008E5F1D"/>
    <w:rsid w:val="008E5F39"/>
    <w:rsid w:val="008E6382"/>
    <w:rsid w:val="008E63E2"/>
    <w:rsid w:val="008E675D"/>
    <w:rsid w:val="008E6761"/>
    <w:rsid w:val="008E696D"/>
    <w:rsid w:val="008E6F2D"/>
    <w:rsid w:val="008E6F3C"/>
    <w:rsid w:val="008E704B"/>
    <w:rsid w:val="008E7707"/>
    <w:rsid w:val="008E7AC8"/>
    <w:rsid w:val="008E7C97"/>
    <w:rsid w:val="008F003E"/>
    <w:rsid w:val="008F0247"/>
    <w:rsid w:val="008F0A7F"/>
    <w:rsid w:val="008F0B5E"/>
    <w:rsid w:val="008F0D6D"/>
    <w:rsid w:val="008F0FDD"/>
    <w:rsid w:val="008F1990"/>
    <w:rsid w:val="008F19DA"/>
    <w:rsid w:val="008F2133"/>
    <w:rsid w:val="008F2F76"/>
    <w:rsid w:val="008F310F"/>
    <w:rsid w:val="008F313C"/>
    <w:rsid w:val="008F325F"/>
    <w:rsid w:val="008F3292"/>
    <w:rsid w:val="008F3352"/>
    <w:rsid w:val="008F37F5"/>
    <w:rsid w:val="008F38D2"/>
    <w:rsid w:val="008F3D6F"/>
    <w:rsid w:val="008F3F19"/>
    <w:rsid w:val="008F43B6"/>
    <w:rsid w:val="008F4AAC"/>
    <w:rsid w:val="008F4E7A"/>
    <w:rsid w:val="008F52DB"/>
    <w:rsid w:val="008F5859"/>
    <w:rsid w:val="008F59CE"/>
    <w:rsid w:val="008F5A7A"/>
    <w:rsid w:val="008F5C9E"/>
    <w:rsid w:val="008F60A2"/>
    <w:rsid w:val="008F6161"/>
    <w:rsid w:val="008F6622"/>
    <w:rsid w:val="008F722C"/>
    <w:rsid w:val="008F7752"/>
    <w:rsid w:val="008F7912"/>
    <w:rsid w:val="008F7BAB"/>
    <w:rsid w:val="009003A0"/>
    <w:rsid w:val="009003B9"/>
    <w:rsid w:val="0090046B"/>
    <w:rsid w:val="00900491"/>
    <w:rsid w:val="009006AC"/>
    <w:rsid w:val="00900A0E"/>
    <w:rsid w:val="00900F4A"/>
    <w:rsid w:val="0090103D"/>
    <w:rsid w:val="0090110F"/>
    <w:rsid w:val="009011CF"/>
    <w:rsid w:val="0090122F"/>
    <w:rsid w:val="0090143B"/>
    <w:rsid w:val="0090145D"/>
    <w:rsid w:val="009015D9"/>
    <w:rsid w:val="009018C0"/>
    <w:rsid w:val="0090247F"/>
    <w:rsid w:val="009027D7"/>
    <w:rsid w:val="00902A5B"/>
    <w:rsid w:val="00902DB3"/>
    <w:rsid w:val="00902F67"/>
    <w:rsid w:val="009036FB"/>
    <w:rsid w:val="00903712"/>
    <w:rsid w:val="009038E4"/>
    <w:rsid w:val="00903ABA"/>
    <w:rsid w:val="00903D1E"/>
    <w:rsid w:val="0090406A"/>
    <w:rsid w:val="0090444F"/>
    <w:rsid w:val="00904733"/>
    <w:rsid w:val="00904768"/>
    <w:rsid w:val="009048EB"/>
    <w:rsid w:val="00904912"/>
    <w:rsid w:val="00904EAD"/>
    <w:rsid w:val="00904F8A"/>
    <w:rsid w:val="00905DBA"/>
    <w:rsid w:val="009061E5"/>
    <w:rsid w:val="00907259"/>
    <w:rsid w:val="009075A4"/>
    <w:rsid w:val="009078A1"/>
    <w:rsid w:val="00907921"/>
    <w:rsid w:val="009101B8"/>
    <w:rsid w:val="009109CF"/>
    <w:rsid w:val="00910A16"/>
    <w:rsid w:val="00910B90"/>
    <w:rsid w:val="009110C1"/>
    <w:rsid w:val="00911A5E"/>
    <w:rsid w:val="00911C30"/>
    <w:rsid w:val="00911CC2"/>
    <w:rsid w:val="00912541"/>
    <w:rsid w:val="0091259C"/>
    <w:rsid w:val="0091279F"/>
    <w:rsid w:val="00912A88"/>
    <w:rsid w:val="00912CD0"/>
    <w:rsid w:val="00913110"/>
    <w:rsid w:val="009137EA"/>
    <w:rsid w:val="00913815"/>
    <w:rsid w:val="00913B86"/>
    <w:rsid w:val="0091435C"/>
    <w:rsid w:val="00914749"/>
    <w:rsid w:val="00914B9B"/>
    <w:rsid w:val="00914CDB"/>
    <w:rsid w:val="00915026"/>
    <w:rsid w:val="009154DB"/>
    <w:rsid w:val="009156D8"/>
    <w:rsid w:val="00915D20"/>
    <w:rsid w:val="009164A8"/>
    <w:rsid w:val="009166A4"/>
    <w:rsid w:val="009169E3"/>
    <w:rsid w:val="00916B7D"/>
    <w:rsid w:val="00916BE4"/>
    <w:rsid w:val="0091769A"/>
    <w:rsid w:val="00917AB3"/>
    <w:rsid w:val="0092009B"/>
    <w:rsid w:val="0092029E"/>
    <w:rsid w:val="009204FF"/>
    <w:rsid w:val="00920C97"/>
    <w:rsid w:val="00920D54"/>
    <w:rsid w:val="009210B0"/>
    <w:rsid w:val="009210E8"/>
    <w:rsid w:val="0092124C"/>
    <w:rsid w:val="00921418"/>
    <w:rsid w:val="00921723"/>
    <w:rsid w:val="00921787"/>
    <w:rsid w:val="00921A53"/>
    <w:rsid w:val="00921CB2"/>
    <w:rsid w:val="00921CD0"/>
    <w:rsid w:val="00921F6D"/>
    <w:rsid w:val="00922113"/>
    <w:rsid w:val="009226D0"/>
    <w:rsid w:val="00922715"/>
    <w:rsid w:val="0092271F"/>
    <w:rsid w:val="009228C6"/>
    <w:rsid w:val="00922BEE"/>
    <w:rsid w:val="00922DB8"/>
    <w:rsid w:val="00922F90"/>
    <w:rsid w:val="00923029"/>
    <w:rsid w:val="0092327D"/>
    <w:rsid w:val="009238AA"/>
    <w:rsid w:val="0092391C"/>
    <w:rsid w:val="00923B9B"/>
    <w:rsid w:val="009244C6"/>
    <w:rsid w:val="00924F51"/>
    <w:rsid w:val="00925111"/>
    <w:rsid w:val="009256E6"/>
    <w:rsid w:val="00925853"/>
    <w:rsid w:val="00925FBE"/>
    <w:rsid w:val="009264D8"/>
    <w:rsid w:val="009265B8"/>
    <w:rsid w:val="0092674A"/>
    <w:rsid w:val="009268EE"/>
    <w:rsid w:val="009269BE"/>
    <w:rsid w:val="00926AFF"/>
    <w:rsid w:val="00926B5B"/>
    <w:rsid w:val="00926BE1"/>
    <w:rsid w:val="009271E5"/>
    <w:rsid w:val="0092761C"/>
    <w:rsid w:val="00927A1F"/>
    <w:rsid w:val="00927B00"/>
    <w:rsid w:val="00927CD5"/>
    <w:rsid w:val="00927F36"/>
    <w:rsid w:val="009301A0"/>
    <w:rsid w:val="00930582"/>
    <w:rsid w:val="0093079C"/>
    <w:rsid w:val="0093087A"/>
    <w:rsid w:val="00930B44"/>
    <w:rsid w:val="00930BA1"/>
    <w:rsid w:val="00930DBE"/>
    <w:rsid w:val="00930FE9"/>
    <w:rsid w:val="009310A7"/>
    <w:rsid w:val="009311D4"/>
    <w:rsid w:val="00931206"/>
    <w:rsid w:val="009318E9"/>
    <w:rsid w:val="009319EA"/>
    <w:rsid w:val="00931A0F"/>
    <w:rsid w:val="00931AB5"/>
    <w:rsid w:val="0093217F"/>
    <w:rsid w:val="009325DD"/>
    <w:rsid w:val="00932ABF"/>
    <w:rsid w:val="009333AE"/>
    <w:rsid w:val="009338FA"/>
    <w:rsid w:val="00933C06"/>
    <w:rsid w:val="00933EDD"/>
    <w:rsid w:val="009346C8"/>
    <w:rsid w:val="00934735"/>
    <w:rsid w:val="00934835"/>
    <w:rsid w:val="00934FB8"/>
    <w:rsid w:val="00934FF2"/>
    <w:rsid w:val="00935177"/>
    <w:rsid w:val="0093602E"/>
    <w:rsid w:val="009360ED"/>
    <w:rsid w:val="009367B4"/>
    <w:rsid w:val="00937117"/>
    <w:rsid w:val="0093718C"/>
    <w:rsid w:val="009373E7"/>
    <w:rsid w:val="0093748D"/>
    <w:rsid w:val="009401AF"/>
    <w:rsid w:val="00940208"/>
    <w:rsid w:val="00940568"/>
    <w:rsid w:val="009407D2"/>
    <w:rsid w:val="00940B7C"/>
    <w:rsid w:val="00940DFC"/>
    <w:rsid w:val="00940F83"/>
    <w:rsid w:val="00941692"/>
    <w:rsid w:val="009418D9"/>
    <w:rsid w:val="00941A08"/>
    <w:rsid w:val="00941B1B"/>
    <w:rsid w:val="00941CCF"/>
    <w:rsid w:val="00942594"/>
    <w:rsid w:val="009427F1"/>
    <w:rsid w:val="009429C8"/>
    <w:rsid w:val="00943C22"/>
    <w:rsid w:val="00943CBD"/>
    <w:rsid w:val="00943F46"/>
    <w:rsid w:val="009442ED"/>
    <w:rsid w:val="009443D7"/>
    <w:rsid w:val="00944564"/>
    <w:rsid w:val="009446B9"/>
    <w:rsid w:val="009448C5"/>
    <w:rsid w:val="00945383"/>
    <w:rsid w:val="00945679"/>
    <w:rsid w:val="00945B36"/>
    <w:rsid w:val="00945B50"/>
    <w:rsid w:val="00945CBC"/>
    <w:rsid w:val="00945D03"/>
    <w:rsid w:val="00945D59"/>
    <w:rsid w:val="0094615C"/>
    <w:rsid w:val="00946455"/>
    <w:rsid w:val="009467D1"/>
    <w:rsid w:val="0094700D"/>
    <w:rsid w:val="00947297"/>
    <w:rsid w:val="009473A7"/>
    <w:rsid w:val="00947464"/>
    <w:rsid w:val="009476E9"/>
    <w:rsid w:val="00947C06"/>
    <w:rsid w:val="00950299"/>
    <w:rsid w:val="00950361"/>
    <w:rsid w:val="00950667"/>
    <w:rsid w:val="0095076D"/>
    <w:rsid w:val="0095085C"/>
    <w:rsid w:val="00951312"/>
    <w:rsid w:val="00951443"/>
    <w:rsid w:val="009515D5"/>
    <w:rsid w:val="0095196E"/>
    <w:rsid w:val="00951A8C"/>
    <w:rsid w:val="00951C6B"/>
    <w:rsid w:val="00951D9D"/>
    <w:rsid w:val="00951DA3"/>
    <w:rsid w:val="00951E40"/>
    <w:rsid w:val="0095205C"/>
    <w:rsid w:val="00952467"/>
    <w:rsid w:val="00952540"/>
    <w:rsid w:val="00952742"/>
    <w:rsid w:val="009527E4"/>
    <w:rsid w:val="00952844"/>
    <w:rsid w:val="00952AAB"/>
    <w:rsid w:val="00952D3C"/>
    <w:rsid w:val="00952F58"/>
    <w:rsid w:val="00953144"/>
    <w:rsid w:val="009532F1"/>
    <w:rsid w:val="009538E3"/>
    <w:rsid w:val="00953A8A"/>
    <w:rsid w:val="00953CF4"/>
    <w:rsid w:val="009541D1"/>
    <w:rsid w:val="0095433F"/>
    <w:rsid w:val="0095439C"/>
    <w:rsid w:val="0095469D"/>
    <w:rsid w:val="009552B0"/>
    <w:rsid w:val="0095592E"/>
    <w:rsid w:val="00955B84"/>
    <w:rsid w:val="00955E39"/>
    <w:rsid w:val="0095616B"/>
    <w:rsid w:val="0095653A"/>
    <w:rsid w:val="00956958"/>
    <w:rsid w:val="009569EC"/>
    <w:rsid w:val="00956B43"/>
    <w:rsid w:val="00956E28"/>
    <w:rsid w:val="00956F94"/>
    <w:rsid w:val="009572DA"/>
    <w:rsid w:val="009574D8"/>
    <w:rsid w:val="0095793A"/>
    <w:rsid w:val="00957BED"/>
    <w:rsid w:val="00957D43"/>
    <w:rsid w:val="00957E5D"/>
    <w:rsid w:val="009602FF"/>
    <w:rsid w:val="00960444"/>
    <w:rsid w:val="00960563"/>
    <w:rsid w:val="009608EF"/>
    <w:rsid w:val="0096189E"/>
    <w:rsid w:val="00961A4F"/>
    <w:rsid w:val="00961D45"/>
    <w:rsid w:val="00961DBC"/>
    <w:rsid w:val="0096200B"/>
    <w:rsid w:val="0096264A"/>
    <w:rsid w:val="00962721"/>
    <w:rsid w:val="009627C9"/>
    <w:rsid w:val="0096295C"/>
    <w:rsid w:val="00962BAF"/>
    <w:rsid w:val="00962D97"/>
    <w:rsid w:val="00962E9A"/>
    <w:rsid w:val="00962FD3"/>
    <w:rsid w:val="0096348B"/>
    <w:rsid w:val="0096355B"/>
    <w:rsid w:val="00963B11"/>
    <w:rsid w:val="00963DF0"/>
    <w:rsid w:val="00964211"/>
    <w:rsid w:val="009642AC"/>
    <w:rsid w:val="00964E9E"/>
    <w:rsid w:val="00964FC4"/>
    <w:rsid w:val="0096535B"/>
    <w:rsid w:val="0096536D"/>
    <w:rsid w:val="00965472"/>
    <w:rsid w:val="00965757"/>
    <w:rsid w:val="009658E6"/>
    <w:rsid w:val="00965CF2"/>
    <w:rsid w:val="00965E21"/>
    <w:rsid w:val="00965E9B"/>
    <w:rsid w:val="00965EF3"/>
    <w:rsid w:val="009660F9"/>
    <w:rsid w:val="00966D4B"/>
    <w:rsid w:val="00967B2E"/>
    <w:rsid w:val="00970141"/>
    <w:rsid w:val="00970551"/>
    <w:rsid w:val="009705C4"/>
    <w:rsid w:val="009707F2"/>
    <w:rsid w:val="00970C4B"/>
    <w:rsid w:val="00970F29"/>
    <w:rsid w:val="00970FA0"/>
    <w:rsid w:val="0097108C"/>
    <w:rsid w:val="00971A87"/>
    <w:rsid w:val="00971B01"/>
    <w:rsid w:val="00971B44"/>
    <w:rsid w:val="00971BA7"/>
    <w:rsid w:val="009722EC"/>
    <w:rsid w:val="0097279D"/>
    <w:rsid w:val="00972976"/>
    <w:rsid w:val="00972B23"/>
    <w:rsid w:val="009731D2"/>
    <w:rsid w:val="00973661"/>
    <w:rsid w:val="009736D5"/>
    <w:rsid w:val="00973B20"/>
    <w:rsid w:val="009740FF"/>
    <w:rsid w:val="00974696"/>
    <w:rsid w:val="00974C55"/>
    <w:rsid w:val="00974C8F"/>
    <w:rsid w:val="00974E6E"/>
    <w:rsid w:val="00975A9F"/>
    <w:rsid w:val="00975B21"/>
    <w:rsid w:val="00975F68"/>
    <w:rsid w:val="009766DB"/>
    <w:rsid w:val="00977012"/>
    <w:rsid w:val="009778CC"/>
    <w:rsid w:val="00977912"/>
    <w:rsid w:val="00977DEA"/>
    <w:rsid w:val="00980124"/>
    <w:rsid w:val="009802C0"/>
    <w:rsid w:val="0098032E"/>
    <w:rsid w:val="009806A2"/>
    <w:rsid w:val="009808DD"/>
    <w:rsid w:val="00980AF4"/>
    <w:rsid w:val="00980BFB"/>
    <w:rsid w:val="00980CCE"/>
    <w:rsid w:val="00980D2E"/>
    <w:rsid w:val="00981AE3"/>
    <w:rsid w:val="00981D62"/>
    <w:rsid w:val="00981F6A"/>
    <w:rsid w:val="0098210B"/>
    <w:rsid w:val="00982397"/>
    <w:rsid w:val="009825F8"/>
    <w:rsid w:val="00982738"/>
    <w:rsid w:val="00982811"/>
    <w:rsid w:val="0098289F"/>
    <w:rsid w:val="00982DE9"/>
    <w:rsid w:val="00982E05"/>
    <w:rsid w:val="0098341D"/>
    <w:rsid w:val="00983560"/>
    <w:rsid w:val="00983A35"/>
    <w:rsid w:val="00983B6C"/>
    <w:rsid w:val="00983CCB"/>
    <w:rsid w:val="00983D9A"/>
    <w:rsid w:val="00983F1D"/>
    <w:rsid w:val="00984AB4"/>
    <w:rsid w:val="00985140"/>
    <w:rsid w:val="00985178"/>
    <w:rsid w:val="00985204"/>
    <w:rsid w:val="00985324"/>
    <w:rsid w:val="009854FB"/>
    <w:rsid w:val="00985780"/>
    <w:rsid w:val="009857A3"/>
    <w:rsid w:val="00985B77"/>
    <w:rsid w:val="00985F0B"/>
    <w:rsid w:val="00986008"/>
    <w:rsid w:val="009861C6"/>
    <w:rsid w:val="00986429"/>
    <w:rsid w:val="00986882"/>
    <w:rsid w:val="00986B31"/>
    <w:rsid w:val="00986C96"/>
    <w:rsid w:val="00986F52"/>
    <w:rsid w:val="00987543"/>
    <w:rsid w:val="0098793F"/>
    <w:rsid w:val="00987C1D"/>
    <w:rsid w:val="00987FCE"/>
    <w:rsid w:val="00987FE4"/>
    <w:rsid w:val="00990004"/>
    <w:rsid w:val="00990508"/>
    <w:rsid w:val="009906DF"/>
    <w:rsid w:val="009907E4"/>
    <w:rsid w:val="00990A3B"/>
    <w:rsid w:val="00990DD0"/>
    <w:rsid w:val="00991100"/>
    <w:rsid w:val="009912D9"/>
    <w:rsid w:val="0099165F"/>
    <w:rsid w:val="00991DB0"/>
    <w:rsid w:val="00992073"/>
    <w:rsid w:val="00992775"/>
    <w:rsid w:val="009929DC"/>
    <w:rsid w:val="00992D4A"/>
    <w:rsid w:val="0099392A"/>
    <w:rsid w:val="00993B5C"/>
    <w:rsid w:val="00993E0E"/>
    <w:rsid w:val="009940C5"/>
    <w:rsid w:val="009944C8"/>
    <w:rsid w:val="00994722"/>
    <w:rsid w:val="009948D6"/>
    <w:rsid w:val="0099494C"/>
    <w:rsid w:val="00994B94"/>
    <w:rsid w:val="009950C5"/>
    <w:rsid w:val="009954A4"/>
    <w:rsid w:val="00995673"/>
    <w:rsid w:val="00995B4A"/>
    <w:rsid w:val="00995CE5"/>
    <w:rsid w:val="00995D6C"/>
    <w:rsid w:val="0099637F"/>
    <w:rsid w:val="009964E3"/>
    <w:rsid w:val="00996C6A"/>
    <w:rsid w:val="0099706F"/>
    <w:rsid w:val="00997192"/>
    <w:rsid w:val="00997386"/>
    <w:rsid w:val="00997452"/>
    <w:rsid w:val="00997497"/>
    <w:rsid w:val="00997652"/>
    <w:rsid w:val="009976AD"/>
    <w:rsid w:val="00997708"/>
    <w:rsid w:val="00997811"/>
    <w:rsid w:val="009978D3"/>
    <w:rsid w:val="00997F2D"/>
    <w:rsid w:val="009A0279"/>
    <w:rsid w:val="009A0A4F"/>
    <w:rsid w:val="009A0FBA"/>
    <w:rsid w:val="009A1573"/>
    <w:rsid w:val="009A17BA"/>
    <w:rsid w:val="009A1C52"/>
    <w:rsid w:val="009A1E30"/>
    <w:rsid w:val="009A1FD4"/>
    <w:rsid w:val="009A2231"/>
    <w:rsid w:val="009A26CC"/>
    <w:rsid w:val="009A2C3C"/>
    <w:rsid w:val="009A2E17"/>
    <w:rsid w:val="009A302A"/>
    <w:rsid w:val="009A3096"/>
    <w:rsid w:val="009A4717"/>
    <w:rsid w:val="009A5019"/>
    <w:rsid w:val="009A54F3"/>
    <w:rsid w:val="009A5593"/>
    <w:rsid w:val="009A56B6"/>
    <w:rsid w:val="009A58AD"/>
    <w:rsid w:val="009A59C0"/>
    <w:rsid w:val="009A5E4B"/>
    <w:rsid w:val="009A61FE"/>
    <w:rsid w:val="009A63FA"/>
    <w:rsid w:val="009A6683"/>
    <w:rsid w:val="009A6C1D"/>
    <w:rsid w:val="009A6CD5"/>
    <w:rsid w:val="009A6D3A"/>
    <w:rsid w:val="009A6FA4"/>
    <w:rsid w:val="009A7174"/>
    <w:rsid w:val="009A7BA1"/>
    <w:rsid w:val="009A7CE9"/>
    <w:rsid w:val="009B0872"/>
    <w:rsid w:val="009B0A30"/>
    <w:rsid w:val="009B0B52"/>
    <w:rsid w:val="009B0CE6"/>
    <w:rsid w:val="009B19C3"/>
    <w:rsid w:val="009B1E1A"/>
    <w:rsid w:val="009B1F6B"/>
    <w:rsid w:val="009B1FC7"/>
    <w:rsid w:val="009B2398"/>
    <w:rsid w:val="009B259E"/>
    <w:rsid w:val="009B3044"/>
    <w:rsid w:val="009B30C4"/>
    <w:rsid w:val="009B30DB"/>
    <w:rsid w:val="009B357D"/>
    <w:rsid w:val="009B3BA4"/>
    <w:rsid w:val="009B3BAF"/>
    <w:rsid w:val="009B3C60"/>
    <w:rsid w:val="009B3DC8"/>
    <w:rsid w:val="009B3E6E"/>
    <w:rsid w:val="009B4164"/>
    <w:rsid w:val="009B4493"/>
    <w:rsid w:val="009B47E8"/>
    <w:rsid w:val="009B4AC7"/>
    <w:rsid w:val="009B4B36"/>
    <w:rsid w:val="009B4CC8"/>
    <w:rsid w:val="009B4DEC"/>
    <w:rsid w:val="009B4E80"/>
    <w:rsid w:val="009B4E84"/>
    <w:rsid w:val="009B512B"/>
    <w:rsid w:val="009B55A3"/>
    <w:rsid w:val="009B5BA1"/>
    <w:rsid w:val="009B5D03"/>
    <w:rsid w:val="009B6410"/>
    <w:rsid w:val="009B6411"/>
    <w:rsid w:val="009B6548"/>
    <w:rsid w:val="009B70C3"/>
    <w:rsid w:val="009B723C"/>
    <w:rsid w:val="009B76EA"/>
    <w:rsid w:val="009B7CE6"/>
    <w:rsid w:val="009B7D8E"/>
    <w:rsid w:val="009C0075"/>
    <w:rsid w:val="009C0166"/>
    <w:rsid w:val="009C02FC"/>
    <w:rsid w:val="009C04F4"/>
    <w:rsid w:val="009C0607"/>
    <w:rsid w:val="009C060F"/>
    <w:rsid w:val="009C0621"/>
    <w:rsid w:val="009C08FE"/>
    <w:rsid w:val="009C0DD0"/>
    <w:rsid w:val="009C0E01"/>
    <w:rsid w:val="009C1372"/>
    <w:rsid w:val="009C165F"/>
    <w:rsid w:val="009C1F35"/>
    <w:rsid w:val="009C208E"/>
    <w:rsid w:val="009C2349"/>
    <w:rsid w:val="009C23DB"/>
    <w:rsid w:val="009C276D"/>
    <w:rsid w:val="009C296C"/>
    <w:rsid w:val="009C2A76"/>
    <w:rsid w:val="009C319A"/>
    <w:rsid w:val="009C3A99"/>
    <w:rsid w:val="009C3AB8"/>
    <w:rsid w:val="009C3BD2"/>
    <w:rsid w:val="009C3BE3"/>
    <w:rsid w:val="009C3EC8"/>
    <w:rsid w:val="009C3EDB"/>
    <w:rsid w:val="009C45E5"/>
    <w:rsid w:val="009C47F0"/>
    <w:rsid w:val="009C4FC9"/>
    <w:rsid w:val="009C5158"/>
    <w:rsid w:val="009C56C2"/>
    <w:rsid w:val="009C579B"/>
    <w:rsid w:val="009C5BAB"/>
    <w:rsid w:val="009C5F31"/>
    <w:rsid w:val="009C641F"/>
    <w:rsid w:val="009C6468"/>
    <w:rsid w:val="009C64A1"/>
    <w:rsid w:val="009C64BE"/>
    <w:rsid w:val="009C6E79"/>
    <w:rsid w:val="009C6F99"/>
    <w:rsid w:val="009C6FFD"/>
    <w:rsid w:val="009C7340"/>
    <w:rsid w:val="009C7B49"/>
    <w:rsid w:val="009C7F4F"/>
    <w:rsid w:val="009C7FC4"/>
    <w:rsid w:val="009D0186"/>
    <w:rsid w:val="009D0236"/>
    <w:rsid w:val="009D04D2"/>
    <w:rsid w:val="009D04DC"/>
    <w:rsid w:val="009D0C87"/>
    <w:rsid w:val="009D0DC1"/>
    <w:rsid w:val="009D1454"/>
    <w:rsid w:val="009D171E"/>
    <w:rsid w:val="009D20CE"/>
    <w:rsid w:val="009D226D"/>
    <w:rsid w:val="009D2404"/>
    <w:rsid w:val="009D2483"/>
    <w:rsid w:val="009D24F2"/>
    <w:rsid w:val="009D287F"/>
    <w:rsid w:val="009D29A3"/>
    <w:rsid w:val="009D2A1A"/>
    <w:rsid w:val="009D2A58"/>
    <w:rsid w:val="009D3367"/>
    <w:rsid w:val="009D372F"/>
    <w:rsid w:val="009D3993"/>
    <w:rsid w:val="009D39D5"/>
    <w:rsid w:val="009D3C08"/>
    <w:rsid w:val="009D50F6"/>
    <w:rsid w:val="009D5240"/>
    <w:rsid w:val="009D5864"/>
    <w:rsid w:val="009D5BCD"/>
    <w:rsid w:val="009D5FA2"/>
    <w:rsid w:val="009D600E"/>
    <w:rsid w:val="009D60E3"/>
    <w:rsid w:val="009D61E0"/>
    <w:rsid w:val="009D661B"/>
    <w:rsid w:val="009D6749"/>
    <w:rsid w:val="009D6F48"/>
    <w:rsid w:val="009D73B1"/>
    <w:rsid w:val="009D7542"/>
    <w:rsid w:val="009D7808"/>
    <w:rsid w:val="009D7829"/>
    <w:rsid w:val="009D7C6D"/>
    <w:rsid w:val="009D7E37"/>
    <w:rsid w:val="009E04B6"/>
    <w:rsid w:val="009E08CB"/>
    <w:rsid w:val="009E0BCE"/>
    <w:rsid w:val="009E0C0C"/>
    <w:rsid w:val="009E11C9"/>
    <w:rsid w:val="009E133E"/>
    <w:rsid w:val="009E15D8"/>
    <w:rsid w:val="009E1771"/>
    <w:rsid w:val="009E1D40"/>
    <w:rsid w:val="009E209D"/>
    <w:rsid w:val="009E246D"/>
    <w:rsid w:val="009E2651"/>
    <w:rsid w:val="009E2976"/>
    <w:rsid w:val="009E2D6E"/>
    <w:rsid w:val="009E3363"/>
    <w:rsid w:val="009E3AED"/>
    <w:rsid w:val="009E3C51"/>
    <w:rsid w:val="009E45EB"/>
    <w:rsid w:val="009E4756"/>
    <w:rsid w:val="009E4949"/>
    <w:rsid w:val="009E4A64"/>
    <w:rsid w:val="009E50AF"/>
    <w:rsid w:val="009E5232"/>
    <w:rsid w:val="009E5340"/>
    <w:rsid w:val="009E54E3"/>
    <w:rsid w:val="009E57D9"/>
    <w:rsid w:val="009E5AE9"/>
    <w:rsid w:val="009E5BCF"/>
    <w:rsid w:val="009E66F0"/>
    <w:rsid w:val="009E68CC"/>
    <w:rsid w:val="009E7259"/>
    <w:rsid w:val="009E740A"/>
    <w:rsid w:val="009F1649"/>
    <w:rsid w:val="009F1A00"/>
    <w:rsid w:val="009F1DE2"/>
    <w:rsid w:val="009F2083"/>
    <w:rsid w:val="009F2376"/>
    <w:rsid w:val="009F2890"/>
    <w:rsid w:val="009F2BF1"/>
    <w:rsid w:val="009F2CC5"/>
    <w:rsid w:val="009F2EF0"/>
    <w:rsid w:val="009F2F60"/>
    <w:rsid w:val="009F2F98"/>
    <w:rsid w:val="009F327E"/>
    <w:rsid w:val="009F3292"/>
    <w:rsid w:val="009F362A"/>
    <w:rsid w:val="009F3DB2"/>
    <w:rsid w:val="009F3F97"/>
    <w:rsid w:val="009F456A"/>
    <w:rsid w:val="009F476F"/>
    <w:rsid w:val="009F483B"/>
    <w:rsid w:val="009F4BE5"/>
    <w:rsid w:val="009F4E37"/>
    <w:rsid w:val="009F4EE0"/>
    <w:rsid w:val="009F4FD7"/>
    <w:rsid w:val="009F5302"/>
    <w:rsid w:val="009F5560"/>
    <w:rsid w:val="009F5947"/>
    <w:rsid w:val="009F5F01"/>
    <w:rsid w:val="009F616D"/>
    <w:rsid w:val="009F61E9"/>
    <w:rsid w:val="009F6282"/>
    <w:rsid w:val="009F628C"/>
    <w:rsid w:val="009F6862"/>
    <w:rsid w:val="009F6879"/>
    <w:rsid w:val="009F68A9"/>
    <w:rsid w:val="009F6DD2"/>
    <w:rsid w:val="009F6E6B"/>
    <w:rsid w:val="009F6F3E"/>
    <w:rsid w:val="009F707F"/>
    <w:rsid w:val="009F7771"/>
    <w:rsid w:val="009F7967"/>
    <w:rsid w:val="009F7A34"/>
    <w:rsid w:val="009F7A45"/>
    <w:rsid w:val="009F7F6E"/>
    <w:rsid w:val="00A001A8"/>
    <w:rsid w:val="00A00A44"/>
    <w:rsid w:val="00A00BF9"/>
    <w:rsid w:val="00A00CAB"/>
    <w:rsid w:val="00A00DD9"/>
    <w:rsid w:val="00A01540"/>
    <w:rsid w:val="00A018C1"/>
    <w:rsid w:val="00A01A77"/>
    <w:rsid w:val="00A01CD8"/>
    <w:rsid w:val="00A01D0D"/>
    <w:rsid w:val="00A01DF0"/>
    <w:rsid w:val="00A02273"/>
    <w:rsid w:val="00A02339"/>
    <w:rsid w:val="00A026DB"/>
    <w:rsid w:val="00A02930"/>
    <w:rsid w:val="00A0342A"/>
    <w:rsid w:val="00A04338"/>
    <w:rsid w:val="00A0483A"/>
    <w:rsid w:val="00A0499E"/>
    <w:rsid w:val="00A04B88"/>
    <w:rsid w:val="00A0543F"/>
    <w:rsid w:val="00A05623"/>
    <w:rsid w:val="00A05771"/>
    <w:rsid w:val="00A05779"/>
    <w:rsid w:val="00A0598C"/>
    <w:rsid w:val="00A05B3A"/>
    <w:rsid w:val="00A05B7E"/>
    <w:rsid w:val="00A05F49"/>
    <w:rsid w:val="00A05FB1"/>
    <w:rsid w:val="00A06258"/>
    <w:rsid w:val="00A066A0"/>
    <w:rsid w:val="00A06CF0"/>
    <w:rsid w:val="00A06E0B"/>
    <w:rsid w:val="00A06EEE"/>
    <w:rsid w:val="00A06FDB"/>
    <w:rsid w:val="00A070D3"/>
    <w:rsid w:val="00A07197"/>
    <w:rsid w:val="00A071CD"/>
    <w:rsid w:val="00A07A3F"/>
    <w:rsid w:val="00A07DB2"/>
    <w:rsid w:val="00A101FF"/>
    <w:rsid w:val="00A106C5"/>
    <w:rsid w:val="00A107AD"/>
    <w:rsid w:val="00A10AB2"/>
    <w:rsid w:val="00A10EE7"/>
    <w:rsid w:val="00A113A3"/>
    <w:rsid w:val="00A1156F"/>
    <w:rsid w:val="00A11BD7"/>
    <w:rsid w:val="00A11DAD"/>
    <w:rsid w:val="00A12445"/>
    <w:rsid w:val="00A13AB0"/>
    <w:rsid w:val="00A13EF2"/>
    <w:rsid w:val="00A13F31"/>
    <w:rsid w:val="00A1432A"/>
    <w:rsid w:val="00A147AF"/>
    <w:rsid w:val="00A14A1A"/>
    <w:rsid w:val="00A14B40"/>
    <w:rsid w:val="00A14C44"/>
    <w:rsid w:val="00A1595D"/>
    <w:rsid w:val="00A15D6A"/>
    <w:rsid w:val="00A160C0"/>
    <w:rsid w:val="00A16323"/>
    <w:rsid w:val="00A16B09"/>
    <w:rsid w:val="00A16C8F"/>
    <w:rsid w:val="00A16CEB"/>
    <w:rsid w:val="00A1714C"/>
    <w:rsid w:val="00A174D6"/>
    <w:rsid w:val="00A176B4"/>
    <w:rsid w:val="00A178D0"/>
    <w:rsid w:val="00A17A68"/>
    <w:rsid w:val="00A17ADD"/>
    <w:rsid w:val="00A2011E"/>
    <w:rsid w:val="00A20155"/>
    <w:rsid w:val="00A20520"/>
    <w:rsid w:val="00A21028"/>
    <w:rsid w:val="00A21195"/>
    <w:rsid w:val="00A214DA"/>
    <w:rsid w:val="00A21518"/>
    <w:rsid w:val="00A216E5"/>
    <w:rsid w:val="00A219F3"/>
    <w:rsid w:val="00A21B00"/>
    <w:rsid w:val="00A226C9"/>
    <w:rsid w:val="00A22709"/>
    <w:rsid w:val="00A2278A"/>
    <w:rsid w:val="00A228B8"/>
    <w:rsid w:val="00A22ED4"/>
    <w:rsid w:val="00A237A8"/>
    <w:rsid w:val="00A240D8"/>
    <w:rsid w:val="00A243F5"/>
    <w:rsid w:val="00A24DBF"/>
    <w:rsid w:val="00A24E89"/>
    <w:rsid w:val="00A24F46"/>
    <w:rsid w:val="00A25592"/>
    <w:rsid w:val="00A256B8"/>
    <w:rsid w:val="00A257C5"/>
    <w:rsid w:val="00A2602B"/>
    <w:rsid w:val="00A26226"/>
    <w:rsid w:val="00A262BE"/>
    <w:rsid w:val="00A268DE"/>
    <w:rsid w:val="00A26A4A"/>
    <w:rsid w:val="00A27166"/>
    <w:rsid w:val="00A27566"/>
    <w:rsid w:val="00A277C9"/>
    <w:rsid w:val="00A2780B"/>
    <w:rsid w:val="00A302CE"/>
    <w:rsid w:val="00A3039F"/>
    <w:rsid w:val="00A30560"/>
    <w:rsid w:val="00A3062C"/>
    <w:rsid w:val="00A30757"/>
    <w:rsid w:val="00A30D55"/>
    <w:rsid w:val="00A30E25"/>
    <w:rsid w:val="00A30FB2"/>
    <w:rsid w:val="00A3161E"/>
    <w:rsid w:val="00A3244B"/>
    <w:rsid w:val="00A327AC"/>
    <w:rsid w:val="00A32E82"/>
    <w:rsid w:val="00A33413"/>
    <w:rsid w:val="00A3381B"/>
    <w:rsid w:val="00A3395C"/>
    <w:rsid w:val="00A347AC"/>
    <w:rsid w:val="00A348FD"/>
    <w:rsid w:val="00A34AF2"/>
    <w:rsid w:val="00A34BFD"/>
    <w:rsid w:val="00A34CDD"/>
    <w:rsid w:val="00A3516C"/>
    <w:rsid w:val="00A35376"/>
    <w:rsid w:val="00A3539B"/>
    <w:rsid w:val="00A354DB"/>
    <w:rsid w:val="00A35A8C"/>
    <w:rsid w:val="00A35E8E"/>
    <w:rsid w:val="00A36201"/>
    <w:rsid w:val="00A36A1F"/>
    <w:rsid w:val="00A3788A"/>
    <w:rsid w:val="00A37D2E"/>
    <w:rsid w:val="00A37D71"/>
    <w:rsid w:val="00A37FF7"/>
    <w:rsid w:val="00A4019B"/>
    <w:rsid w:val="00A40497"/>
    <w:rsid w:val="00A404AC"/>
    <w:rsid w:val="00A4063E"/>
    <w:rsid w:val="00A40769"/>
    <w:rsid w:val="00A40829"/>
    <w:rsid w:val="00A40A00"/>
    <w:rsid w:val="00A40BBA"/>
    <w:rsid w:val="00A40E80"/>
    <w:rsid w:val="00A41044"/>
    <w:rsid w:val="00A413C2"/>
    <w:rsid w:val="00A416A0"/>
    <w:rsid w:val="00A416EF"/>
    <w:rsid w:val="00A4186D"/>
    <w:rsid w:val="00A41B4A"/>
    <w:rsid w:val="00A424A7"/>
    <w:rsid w:val="00A42692"/>
    <w:rsid w:val="00A42C4B"/>
    <w:rsid w:val="00A42D2C"/>
    <w:rsid w:val="00A42F27"/>
    <w:rsid w:val="00A432C7"/>
    <w:rsid w:val="00A438C7"/>
    <w:rsid w:val="00A43957"/>
    <w:rsid w:val="00A43AAE"/>
    <w:rsid w:val="00A43DFA"/>
    <w:rsid w:val="00A4423C"/>
    <w:rsid w:val="00A4453E"/>
    <w:rsid w:val="00A4469B"/>
    <w:rsid w:val="00A4483C"/>
    <w:rsid w:val="00A44A47"/>
    <w:rsid w:val="00A44F5C"/>
    <w:rsid w:val="00A453B8"/>
    <w:rsid w:val="00A458F4"/>
    <w:rsid w:val="00A45A0E"/>
    <w:rsid w:val="00A45B15"/>
    <w:rsid w:val="00A45D53"/>
    <w:rsid w:val="00A45F88"/>
    <w:rsid w:val="00A463C7"/>
    <w:rsid w:val="00A46A95"/>
    <w:rsid w:val="00A46E66"/>
    <w:rsid w:val="00A470F5"/>
    <w:rsid w:val="00A477E1"/>
    <w:rsid w:val="00A47C83"/>
    <w:rsid w:val="00A47D1C"/>
    <w:rsid w:val="00A47EE6"/>
    <w:rsid w:val="00A47F14"/>
    <w:rsid w:val="00A5038C"/>
    <w:rsid w:val="00A50447"/>
    <w:rsid w:val="00A50B9D"/>
    <w:rsid w:val="00A50BBF"/>
    <w:rsid w:val="00A50D83"/>
    <w:rsid w:val="00A514B7"/>
    <w:rsid w:val="00A51789"/>
    <w:rsid w:val="00A517FE"/>
    <w:rsid w:val="00A51C8F"/>
    <w:rsid w:val="00A51F82"/>
    <w:rsid w:val="00A529D2"/>
    <w:rsid w:val="00A52BB2"/>
    <w:rsid w:val="00A52BFA"/>
    <w:rsid w:val="00A52C36"/>
    <w:rsid w:val="00A53053"/>
    <w:rsid w:val="00A5388D"/>
    <w:rsid w:val="00A538A2"/>
    <w:rsid w:val="00A54126"/>
    <w:rsid w:val="00A542F8"/>
    <w:rsid w:val="00A54323"/>
    <w:rsid w:val="00A544D0"/>
    <w:rsid w:val="00A5481B"/>
    <w:rsid w:val="00A54926"/>
    <w:rsid w:val="00A54948"/>
    <w:rsid w:val="00A54E6E"/>
    <w:rsid w:val="00A5560A"/>
    <w:rsid w:val="00A55718"/>
    <w:rsid w:val="00A55E96"/>
    <w:rsid w:val="00A56285"/>
    <w:rsid w:val="00A5634C"/>
    <w:rsid w:val="00A56B7F"/>
    <w:rsid w:val="00A56BCD"/>
    <w:rsid w:val="00A56C21"/>
    <w:rsid w:val="00A56C2F"/>
    <w:rsid w:val="00A56D96"/>
    <w:rsid w:val="00A56DE9"/>
    <w:rsid w:val="00A57019"/>
    <w:rsid w:val="00A57177"/>
    <w:rsid w:val="00A57656"/>
    <w:rsid w:val="00A577B8"/>
    <w:rsid w:val="00A578F5"/>
    <w:rsid w:val="00A57960"/>
    <w:rsid w:val="00A57969"/>
    <w:rsid w:val="00A57D5A"/>
    <w:rsid w:val="00A600F8"/>
    <w:rsid w:val="00A601A0"/>
    <w:rsid w:val="00A604AB"/>
    <w:rsid w:val="00A60A9A"/>
    <w:rsid w:val="00A60CE7"/>
    <w:rsid w:val="00A60D20"/>
    <w:rsid w:val="00A60D59"/>
    <w:rsid w:val="00A60F58"/>
    <w:rsid w:val="00A60FE0"/>
    <w:rsid w:val="00A610D7"/>
    <w:rsid w:val="00A6128B"/>
    <w:rsid w:val="00A6133A"/>
    <w:rsid w:val="00A61931"/>
    <w:rsid w:val="00A61DE5"/>
    <w:rsid w:val="00A61E4E"/>
    <w:rsid w:val="00A62325"/>
    <w:rsid w:val="00A62CB2"/>
    <w:rsid w:val="00A62D15"/>
    <w:rsid w:val="00A62DEC"/>
    <w:rsid w:val="00A62E2F"/>
    <w:rsid w:val="00A63117"/>
    <w:rsid w:val="00A6361D"/>
    <w:rsid w:val="00A63869"/>
    <w:rsid w:val="00A6448E"/>
    <w:rsid w:val="00A645B2"/>
    <w:rsid w:val="00A64BB4"/>
    <w:rsid w:val="00A64D16"/>
    <w:rsid w:val="00A652CE"/>
    <w:rsid w:val="00A65348"/>
    <w:rsid w:val="00A653E1"/>
    <w:rsid w:val="00A65703"/>
    <w:rsid w:val="00A6575D"/>
    <w:rsid w:val="00A65C19"/>
    <w:rsid w:val="00A66368"/>
    <w:rsid w:val="00A66407"/>
    <w:rsid w:val="00A6663C"/>
    <w:rsid w:val="00A6670A"/>
    <w:rsid w:val="00A6672D"/>
    <w:rsid w:val="00A66A26"/>
    <w:rsid w:val="00A66B91"/>
    <w:rsid w:val="00A67124"/>
    <w:rsid w:val="00A672B9"/>
    <w:rsid w:val="00A67DD5"/>
    <w:rsid w:val="00A67DF5"/>
    <w:rsid w:val="00A67EC1"/>
    <w:rsid w:val="00A67ECF"/>
    <w:rsid w:val="00A704AF"/>
    <w:rsid w:val="00A70630"/>
    <w:rsid w:val="00A706DF"/>
    <w:rsid w:val="00A70779"/>
    <w:rsid w:val="00A708D6"/>
    <w:rsid w:val="00A70F8B"/>
    <w:rsid w:val="00A71280"/>
    <w:rsid w:val="00A7133F"/>
    <w:rsid w:val="00A71413"/>
    <w:rsid w:val="00A71731"/>
    <w:rsid w:val="00A71AAA"/>
    <w:rsid w:val="00A7243B"/>
    <w:rsid w:val="00A72AB0"/>
    <w:rsid w:val="00A731C8"/>
    <w:rsid w:val="00A733E5"/>
    <w:rsid w:val="00A7397C"/>
    <w:rsid w:val="00A73DAB"/>
    <w:rsid w:val="00A74509"/>
    <w:rsid w:val="00A746E7"/>
    <w:rsid w:val="00A74A8B"/>
    <w:rsid w:val="00A74C33"/>
    <w:rsid w:val="00A74C99"/>
    <w:rsid w:val="00A75167"/>
    <w:rsid w:val="00A75377"/>
    <w:rsid w:val="00A756C2"/>
    <w:rsid w:val="00A756F5"/>
    <w:rsid w:val="00A7581A"/>
    <w:rsid w:val="00A759FE"/>
    <w:rsid w:val="00A75BDC"/>
    <w:rsid w:val="00A75E07"/>
    <w:rsid w:val="00A76275"/>
    <w:rsid w:val="00A76314"/>
    <w:rsid w:val="00A7655F"/>
    <w:rsid w:val="00A767A7"/>
    <w:rsid w:val="00A76C45"/>
    <w:rsid w:val="00A7713B"/>
    <w:rsid w:val="00A77535"/>
    <w:rsid w:val="00A77E68"/>
    <w:rsid w:val="00A8007C"/>
    <w:rsid w:val="00A805B4"/>
    <w:rsid w:val="00A80651"/>
    <w:rsid w:val="00A80A71"/>
    <w:rsid w:val="00A80DE6"/>
    <w:rsid w:val="00A80E06"/>
    <w:rsid w:val="00A80F42"/>
    <w:rsid w:val="00A81166"/>
    <w:rsid w:val="00A81436"/>
    <w:rsid w:val="00A8144A"/>
    <w:rsid w:val="00A816C2"/>
    <w:rsid w:val="00A81A63"/>
    <w:rsid w:val="00A81B69"/>
    <w:rsid w:val="00A81C88"/>
    <w:rsid w:val="00A81F97"/>
    <w:rsid w:val="00A8203E"/>
    <w:rsid w:val="00A8204B"/>
    <w:rsid w:val="00A82073"/>
    <w:rsid w:val="00A8218E"/>
    <w:rsid w:val="00A822B7"/>
    <w:rsid w:val="00A8259F"/>
    <w:rsid w:val="00A83136"/>
    <w:rsid w:val="00A83269"/>
    <w:rsid w:val="00A8328A"/>
    <w:rsid w:val="00A83B00"/>
    <w:rsid w:val="00A83BA8"/>
    <w:rsid w:val="00A83BCD"/>
    <w:rsid w:val="00A83D8C"/>
    <w:rsid w:val="00A83E48"/>
    <w:rsid w:val="00A84DAA"/>
    <w:rsid w:val="00A8512D"/>
    <w:rsid w:val="00A85413"/>
    <w:rsid w:val="00A854D4"/>
    <w:rsid w:val="00A8550D"/>
    <w:rsid w:val="00A856D6"/>
    <w:rsid w:val="00A8573A"/>
    <w:rsid w:val="00A857BE"/>
    <w:rsid w:val="00A85948"/>
    <w:rsid w:val="00A85BCA"/>
    <w:rsid w:val="00A85CD0"/>
    <w:rsid w:val="00A86184"/>
    <w:rsid w:val="00A86424"/>
    <w:rsid w:val="00A8643F"/>
    <w:rsid w:val="00A86B86"/>
    <w:rsid w:val="00A86C75"/>
    <w:rsid w:val="00A87059"/>
    <w:rsid w:val="00A87541"/>
    <w:rsid w:val="00A876B1"/>
    <w:rsid w:val="00A87704"/>
    <w:rsid w:val="00A8779B"/>
    <w:rsid w:val="00A877B4"/>
    <w:rsid w:val="00A87EA6"/>
    <w:rsid w:val="00A87F4A"/>
    <w:rsid w:val="00A90473"/>
    <w:rsid w:val="00A904F9"/>
    <w:rsid w:val="00A9058B"/>
    <w:rsid w:val="00A906FB"/>
    <w:rsid w:val="00A9092A"/>
    <w:rsid w:val="00A90BE6"/>
    <w:rsid w:val="00A91164"/>
    <w:rsid w:val="00A91312"/>
    <w:rsid w:val="00A913D5"/>
    <w:rsid w:val="00A91492"/>
    <w:rsid w:val="00A9173E"/>
    <w:rsid w:val="00A91766"/>
    <w:rsid w:val="00A919B6"/>
    <w:rsid w:val="00A91A56"/>
    <w:rsid w:val="00A91C1C"/>
    <w:rsid w:val="00A91FC8"/>
    <w:rsid w:val="00A921B4"/>
    <w:rsid w:val="00A9225D"/>
    <w:rsid w:val="00A92365"/>
    <w:rsid w:val="00A92D7E"/>
    <w:rsid w:val="00A92F8F"/>
    <w:rsid w:val="00A9303C"/>
    <w:rsid w:val="00A9310B"/>
    <w:rsid w:val="00A931E6"/>
    <w:rsid w:val="00A935FD"/>
    <w:rsid w:val="00A93D52"/>
    <w:rsid w:val="00A945E7"/>
    <w:rsid w:val="00A94BE4"/>
    <w:rsid w:val="00A94D3A"/>
    <w:rsid w:val="00A952C9"/>
    <w:rsid w:val="00A9546F"/>
    <w:rsid w:val="00A95846"/>
    <w:rsid w:val="00A9587D"/>
    <w:rsid w:val="00A9591E"/>
    <w:rsid w:val="00A959DC"/>
    <w:rsid w:val="00A95A83"/>
    <w:rsid w:val="00A95AD7"/>
    <w:rsid w:val="00A95ECC"/>
    <w:rsid w:val="00A95EE7"/>
    <w:rsid w:val="00A95F2B"/>
    <w:rsid w:val="00A95FE4"/>
    <w:rsid w:val="00A9608D"/>
    <w:rsid w:val="00A96867"/>
    <w:rsid w:val="00A968EF"/>
    <w:rsid w:val="00A9700D"/>
    <w:rsid w:val="00A970F4"/>
    <w:rsid w:val="00A97245"/>
    <w:rsid w:val="00A97EB5"/>
    <w:rsid w:val="00AA0299"/>
    <w:rsid w:val="00AA0BF1"/>
    <w:rsid w:val="00AA0F3F"/>
    <w:rsid w:val="00AA1337"/>
    <w:rsid w:val="00AA1546"/>
    <w:rsid w:val="00AA1663"/>
    <w:rsid w:val="00AA1D6D"/>
    <w:rsid w:val="00AA2591"/>
    <w:rsid w:val="00AA2E6D"/>
    <w:rsid w:val="00AA3007"/>
    <w:rsid w:val="00AA3406"/>
    <w:rsid w:val="00AA3589"/>
    <w:rsid w:val="00AA367A"/>
    <w:rsid w:val="00AA3990"/>
    <w:rsid w:val="00AA3BE8"/>
    <w:rsid w:val="00AA3E85"/>
    <w:rsid w:val="00AA3EA4"/>
    <w:rsid w:val="00AA43A2"/>
    <w:rsid w:val="00AA4614"/>
    <w:rsid w:val="00AA47CA"/>
    <w:rsid w:val="00AA47D4"/>
    <w:rsid w:val="00AA4968"/>
    <w:rsid w:val="00AA4C15"/>
    <w:rsid w:val="00AA4CEE"/>
    <w:rsid w:val="00AA5061"/>
    <w:rsid w:val="00AA5199"/>
    <w:rsid w:val="00AA53DF"/>
    <w:rsid w:val="00AA54CA"/>
    <w:rsid w:val="00AA6FF1"/>
    <w:rsid w:val="00AA7411"/>
    <w:rsid w:val="00AA7462"/>
    <w:rsid w:val="00AA76D7"/>
    <w:rsid w:val="00AB0032"/>
    <w:rsid w:val="00AB005F"/>
    <w:rsid w:val="00AB0132"/>
    <w:rsid w:val="00AB0AE3"/>
    <w:rsid w:val="00AB0D77"/>
    <w:rsid w:val="00AB10D7"/>
    <w:rsid w:val="00AB110E"/>
    <w:rsid w:val="00AB113B"/>
    <w:rsid w:val="00AB11A6"/>
    <w:rsid w:val="00AB1314"/>
    <w:rsid w:val="00AB16D7"/>
    <w:rsid w:val="00AB17E3"/>
    <w:rsid w:val="00AB1C24"/>
    <w:rsid w:val="00AB2745"/>
    <w:rsid w:val="00AB2C2B"/>
    <w:rsid w:val="00AB308F"/>
    <w:rsid w:val="00AB32DA"/>
    <w:rsid w:val="00AB3385"/>
    <w:rsid w:val="00AB3D3D"/>
    <w:rsid w:val="00AB3F1B"/>
    <w:rsid w:val="00AB423D"/>
    <w:rsid w:val="00AB4CC4"/>
    <w:rsid w:val="00AB52C2"/>
    <w:rsid w:val="00AB5482"/>
    <w:rsid w:val="00AB5AC4"/>
    <w:rsid w:val="00AB5AD3"/>
    <w:rsid w:val="00AB5C62"/>
    <w:rsid w:val="00AB5F72"/>
    <w:rsid w:val="00AB5FA0"/>
    <w:rsid w:val="00AB6624"/>
    <w:rsid w:val="00AB66EC"/>
    <w:rsid w:val="00AB6B90"/>
    <w:rsid w:val="00AB6F41"/>
    <w:rsid w:val="00AB7118"/>
    <w:rsid w:val="00AB72FA"/>
    <w:rsid w:val="00AB76AC"/>
    <w:rsid w:val="00AB7853"/>
    <w:rsid w:val="00AB78B4"/>
    <w:rsid w:val="00AB7ED5"/>
    <w:rsid w:val="00AB7FA8"/>
    <w:rsid w:val="00AB7FF3"/>
    <w:rsid w:val="00AC019D"/>
    <w:rsid w:val="00AC02BB"/>
    <w:rsid w:val="00AC030A"/>
    <w:rsid w:val="00AC05CF"/>
    <w:rsid w:val="00AC0A98"/>
    <w:rsid w:val="00AC0C66"/>
    <w:rsid w:val="00AC0EF1"/>
    <w:rsid w:val="00AC0FFD"/>
    <w:rsid w:val="00AC154A"/>
    <w:rsid w:val="00AC1C54"/>
    <w:rsid w:val="00AC1D0E"/>
    <w:rsid w:val="00AC1D8E"/>
    <w:rsid w:val="00AC1F90"/>
    <w:rsid w:val="00AC25B2"/>
    <w:rsid w:val="00AC2616"/>
    <w:rsid w:val="00AC2AFD"/>
    <w:rsid w:val="00AC2DE0"/>
    <w:rsid w:val="00AC30ED"/>
    <w:rsid w:val="00AC3104"/>
    <w:rsid w:val="00AC3CB0"/>
    <w:rsid w:val="00AC4087"/>
    <w:rsid w:val="00AC43D6"/>
    <w:rsid w:val="00AC441E"/>
    <w:rsid w:val="00AC4471"/>
    <w:rsid w:val="00AC4889"/>
    <w:rsid w:val="00AC55DB"/>
    <w:rsid w:val="00AC5724"/>
    <w:rsid w:val="00AC598A"/>
    <w:rsid w:val="00AC5B31"/>
    <w:rsid w:val="00AC5C2F"/>
    <w:rsid w:val="00AC6303"/>
    <w:rsid w:val="00AC69CD"/>
    <w:rsid w:val="00AC6BEA"/>
    <w:rsid w:val="00AC7348"/>
    <w:rsid w:val="00AC738D"/>
    <w:rsid w:val="00AC7604"/>
    <w:rsid w:val="00AC785A"/>
    <w:rsid w:val="00AC7A47"/>
    <w:rsid w:val="00AD013E"/>
    <w:rsid w:val="00AD04A4"/>
    <w:rsid w:val="00AD05A8"/>
    <w:rsid w:val="00AD0950"/>
    <w:rsid w:val="00AD17B1"/>
    <w:rsid w:val="00AD1B89"/>
    <w:rsid w:val="00AD1DE0"/>
    <w:rsid w:val="00AD1EE1"/>
    <w:rsid w:val="00AD1FF9"/>
    <w:rsid w:val="00AD215F"/>
    <w:rsid w:val="00AD21CC"/>
    <w:rsid w:val="00AD2509"/>
    <w:rsid w:val="00AD2555"/>
    <w:rsid w:val="00AD2DA7"/>
    <w:rsid w:val="00AD2ED4"/>
    <w:rsid w:val="00AD3966"/>
    <w:rsid w:val="00AD3EA3"/>
    <w:rsid w:val="00AD4281"/>
    <w:rsid w:val="00AD463A"/>
    <w:rsid w:val="00AD4818"/>
    <w:rsid w:val="00AD4888"/>
    <w:rsid w:val="00AD4A93"/>
    <w:rsid w:val="00AD4D90"/>
    <w:rsid w:val="00AD4E94"/>
    <w:rsid w:val="00AD4F96"/>
    <w:rsid w:val="00AD5104"/>
    <w:rsid w:val="00AD5308"/>
    <w:rsid w:val="00AD5516"/>
    <w:rsid w:val="00AD5537"/>
    <w:rsid w:val="00AD57F7"/>
    <w:rsid w:val="00AD5BCF"/>
    <w:rsid w:val="00AD5D22"/>
    <w:rsid w:val="00AD5E2D"/>
    <w:rsid w:val="00AD6164"/>
    <w:rsid w:val="00AD6261"/>
    <w:rsid w:val="00AD64DC"/>
    <w:rsid w:val="00AD64EA"/>
    <w:rsid w:val="00AD68D8"/>
    <w:rsid w:val="00AD6BA6"/>
    <w:rsid w:val="00AD6C6E"/>
    <w:rsid w:val="00AD71BB"/>
    <w:rsid w:val="00AD74DA"/>
    <w:rsid w:val="00AD76A8"/>
    <w:rsid w:val="00AD77A2"/>
    <w:rsid w:val="00AD79C1"/>
    <w:rsid w:val="00AD7F24"/>
    <w:rsid w:val="00AE01C0"/>
    <w:rsid w:val="00AE040D"/>
    <w:rsid w:val="00AE05BE"/>
    <w:rsid w:val="00AE0762"/>
    <w:rsid w:val="00AE0855"/>
    <w:rsid w:val="00AE0BF9"/>
    <w:rsid w:val="00AE0F02"/>
    <w:rsid w:val="00AE167C"/>
    <w:rsid w:val="00AE19FC"/>
    <w:rsid w:val="00AE20CD"/>
    <w:rsid w:val="00AE26B0"/>
    <w:rsid w:val="00AE2C1C"/>
    <w:rsid w:val="00AE2C25"/>
    <w:rsid w:val="00AE317B"/>
    <w:rsid w:val="00AE31F2"/>
    <w:rsid w:val="00AE40D9"/>
    <w:rsid w:val="00AE43BB"/>
    <w:rsid w:val="00AE4845"/>
    <w:rsid w:val="00AE4F16"/>
    <w:rsid w:val="00AE51BC"/>
    <w:rsid w:val="00AE533F"/>
    <w:rsid w:val="00AE55AC"/>
    <w:rsid w:val="00AE56F9"/>
    <w:rsid w:val="00AE5B2C"/>
    <w:rsid w:val="00AE5B79"/>
    <w:rsid w:val="00AE636D"/>
    <w:rsid w:val="00AE65E2"/>
    <w:rsid w:val="00AE66AE"/>
    <w:rsid w:val="00AE6E9C"/>
    <w:rsid w:val="00AE7945"/>
    <w:rsid w:val="00AE7B01"/>
    <w:rsid w:val="00AE7C5E"/>
    <w:rsid w:val="00AF00B8"/>
    <w:rsid w:val="00AF030D"/>
    <w:rsid w:val="00AF06F9"/>
    <w:rsid w:val="00AF1562"/>
    <w:rsid w:val="00AF191B"/>
    <w:rsid w:val="00AF199F"/>
    <w:rsid w:val="00AF1AC1"/>
    <w:rsid w:val="00AF1B7F"/>
    <w:rsid w:val="00AF1DFB"/>
    <w:rsid w:val="00AF1E5A"/>
    <w:rsid w:val="00AF1F56"/>
    <w:rsid w:val="00AF23FC"/>
    <w:rsid w:val="00AF2D1C"/>
    <w:rsid w:val="00AF3354"/>
    <w:rsid w:val="00AF3501"/>
    <w:rsid w:val="00AF39D8"/>
    <w:rsid w:val="00AF3D4F"/>
    <w:rsid w:val="00AF3F02"/>
    <w:rsid w:val="00AF4387"/>
    <w:rsid w:val="00AF4451"/>
    <w:rsid w:val="00AF4D15"/>
    <w:rsid w:val="00AF5270"/>
    <w:rsid w:val="00AF53C3"/>
    <w:rsid w:val="00AF554D"/>
    <w:rsid w:val="00AF562E"/>
    <w:rsid w:val="00AF57BA"/>
    <w:rsid w:val="00AF5D53"/>
    <w:rsid w:val="00AF60A7"/>
    <w:rsid w:val="00AF6145"/>
    <w:rsid w:val="00AF6168"/>
    <w:rsid w:val="00AF7E30"/>
    <w:rsid w:val="00B0032D"/>
    <w:rsid w:val="00B003C2"/>
    <w:rsid w:val="00B00D75"/>
    <w:rsid w:val="00B00E24"/>
    <w:rsid w:val="00B013EB"/>
    <w:rsid w:val="00B0188B"/>
    <w:rsid w:val="00B018BF"/>
    <w:rsid w:val="00B019AE"/>
    <w:rsid w:val="00B01B0B"/>
    <w:rsid w:val="00B01B49"/>
    <w:rsid w:val="00B01CDD"/>
    <w:rsid w:val="00B01EA9"/>
    <w:rsid w:val="00B0216E"/>
    <w:rsid w:val="00B021FF"/>
    <w:rsid w:val="00B022E4"/>
    <w:rsid w:val="00B025D6"/>
    <w:rsid w:val="00B0263C"/>
    <w:rsid w:val="00B0288E"/>
    <w:rsid w:val="00B0382A"/>
    <w:rsid w:val="00B0384F"/>
    <w:rsid w:val="00B0394A"/>
    <w:rsid w:val="00B039D7"/>
    <w:rsid w:val="00B03BDA"/>
    <w:rsid w:val="00B03EF6"/>
    <w:rsid w:val="00B04249"/>
    <w:rsid w:val="00B043FD"/>
    <w:rsid w:val="00B044AF"/>
    <w:rsid w:val="00B0477A"/>
    <w:rsid w:val="00B04C54"/>
    <w:rsid w:val="00B04D2D"/>
    <w:rsid w:val="00B04F7D"/>
    <w:rsid w:val="00B0507C"/>
    <w:rsid w:val="00B050BC"/>
    <w:rsid w:val="00B050FF"/>
    <w:rsid w:val="00B05270"/>
    <w:rsid w:val="00B0537A"/>
    <w:rsid w:val="00B05428"/>
    <w:rsid w:val="00B0542E"/>
    <w:rsid w:val="00B05629"/>
    <w:rsid w:val="00B059E5"/>
    <w:rsid w:val="00B0642D"/>
    <w:rsid w:val="00B0650B"/>
    <w:rsid w:val="00B066B9"/>
    <w:rsid w:val="00B06E34"/>
    <w:rsid w:val="00B0744A"/>
    <w:rsid w:val="00B075EB"/>
    <w:rsid w:val="00B0764F"/>
    <w:rsid w:val="00B076DE"/>
    <w:rsid w:val="00B07A69"/>
    <w:rsid w:val="00B07FBC"/>
    <w:rsid w:val="00B105F5"/>
    <w:rsid w:val="00B10849"/>
    <w:rsid w:val="00B10917"/>
    <w:rsid w:val="00B10A7D"/>
    <w:rsid w:val="00B10FE2"/>
    <w:rsid w:val="00B1149A"/>
    <w:rsid w:val="00B11706"/>
    <w:rsid w:val="00B1172A"/>
    <w:rsid w:val="00B11C85"/>
    <w:rsid w:val="00B11D2A"/>
    <w:rsid w:val="00B12071"/>
    <w:rsid w:val="00B1225D"/>
    <w:rsid w:val="00B126F8"/>
    <w:rsid w:val="00B129A1"/>
    <w:rsid w:val="00B12D50"/>
    <w:rsid w:val="00B130B6"/>
    <w:rsid w:val="00B13210"/>
    <w:rsid w:val="00B1359E"/>
    <w:rsid w:val="00B1371B"/>
    <w:rsid w:val="00B137F0"/>
    <w:rsid w:val="00B13E28"/>
    <w:rsid w:val="00B13F12"/>
    <w:rsid w:val="00B1433B"/>
    <w:rsid w:val="00B143D8"/>
    <w:rsid w:val="00B1460F"/>
    <w:rsid w:val="00B148E2"/>
    <w:rsid w:val="00B1491D"/>
    <w:rsid w:val="00B14B73"/>
    <w:rsid w:val="00B14B89"/>
    <w:rsid w:val="00B14C66"/>
    <w:rsid w:val="00B14CA9"/>
    <w:rsid w:val="00B14FD0"/>
    <w:rsid w:val="00B15549"/>
    <w:rsid w:val="00B156E2"/>
    <w:rsid w:val="00B15A6B"/>
    <w:rsid w:val="00B161C8"/>
    <w:rsid w:val="00B1683A"/>
    <w:rsid w:val="00B169A4"/>
    <w:rsid w:val="00B16FF8"/>
    <w:rsid w:val="00B1706E"/>
    <w:rsid w:val="00B171EB"/>
    <w:rsid w:val="00B173D7"/>
    <w:rsid w:val="00B17401"/>
    <w:rsid w:val="00B17685"/>
    <w:rsid w:val="00B179F5"/>
    <w:rsid w:val="00B17B62"/>
    <w:rsid w:val="00B17E03"/>
    <w:rsid w:val="00B20135"/>
    <w:rsid w:val="00B20EB3"/>
    <w:rsid w:val="00B21233"/>
    <w:rsid w:val="00B2132B"/>
    <w:rsid w:val="00B214D6"/>
    <w:rsid w:val="00B214F2"/>
    <w:rsid w:val="00B216E3"/>
    <w:rsid w:val="00B21766"/>
    <w:rsid w:val="00B21D53"/>
    <w:rsid w:val="00B22010"/>
    <w:rsid w:val="00B222B3"/>
    <w:rsid w:val="00B22452"/>
    <w:rsid w:val="00B22C28"/>
    <w:rsid w:val="00B23069"/>
    <w:rsid w:val="00B23349"/>
    <w:rsid w:val="00B233D9"/>
    <w:rsid w:val="00B23EC0"/>
    <w:rsid w:val="00B2412D"/>
    <w:rsid w:val="00B2489E"/>
    <w:rsid w:val="00B24905"/>
    <w:rsid w:val="00B24F78"/>
    <w:rsid w:val="00B251E9"/>
    <w:rsid w:val="00B255BF"/>
    <w:rsid w:val="00B25997"/>
    <w:rsid w:val="00B25ABA"/>
    <w:rsid w:val="00B25AE6"/>
    <w:rsid w:val="00B25E8A"/>
    <w:rsid w:val="00B26017"/>
    <w:rsid w:val="00B260AB"/>
    <w:rsid w:val="00B261BD"/>
    <w:rsid w:val="00B262BD"/>
    <w:rsid w:val="00B263D1"/>
    <w:rsid w:val="00B26910"/>
    <w:rsid w:val="00B26BD0"/>
    <w:rsid w:val="00B26C83"/>
    <w:rsid w:val="00B26C95"/>
    <w:rsid w:val="00B26F9C"/>
    <w:rsid w:val="00B27154"/>
    <w:rsid w:val="00B275A5"/>
    <w:rsid w:val="00B277DB"/>
    <w:rsid w:val="00B27811"/>
    <w:rsid w:val="00B27B21"/>
    <w:rsid w:val="00B27F15"/>
    <w:rsid w:val="00B30056"/>
    <w:rsid w:val="00B30467"/>
    <w:rsid w:val="00B30BEA"/>
    <w:rsid w:val="00B30FE2"/>
    <w:rsid w:val="00B31A58"/>
    <w:rsid w:val="00B31CDD"/>
    <w:rsid w:val="00B3211A"/>
    <w:rsid w:val="00B322F6"/>
    <w:rsid w:val="00B32CC9"/>
    <w:rsid w:val="00B32E7D"/>
    <w:rsid w:val="00B33173"/>
    <w:rsid w:val="00B33514"/>
    <w:rsid w:val="00B33595"/>
    <w:rsid w:val="00B33723"/>
    <w:rsid w:val="00B33778"/>
    <w:rsid w:val="00B33C00"/>
    <w:rsid w:val="00B33CD3"/>
    <w:rsid w:val="00B33DF5"/>
    <w:rsid w:val="00B34246"/>
    <w:rsid w:val="00B3446E"/>
    <w:rsid w:val="00B346BA"/>
    <w:rsid w:val="00B346CC"/>
    <w:rsid w:val="00B34D7A"/>
    <w:rsid w:val="00B34F1F"/>
    <w:rsid w:val="00B3553E"/>
    <w:rsid w:val="00B356B9"/>
    <w:rsid w:val="00B358CB"/>
    <w:rsid w:val="00B35B36"/>
    <w:rsid w:val="00B3601B"/>
    <w:rsid w:val="00B3669B"/>
    <w:rsid w:val="00B3693E"/>
    <w:rsid w:val="00B36C45"/>
    <w:rsid w:val="00B36DC3"/>
    <w:rsid w:val="00B37574"/>
    <w:rsid w:val="00B3789F"/>
    <w:rsid w:val="00B379AD"/>
    <w:rsid w:val="00B379B3"/>
    <w:rsid w:val="00B4022D"/>
    <w:rsid w:val="00B402D9"/>
    <w:rsid w:val="00B403E8"/>
    <w:rsid w:val="00B40490"/>
    <w:rsid w:val="00B404AA"/>
    <w:rsid w:val="00B40799"/>
    <w:rsid w:val="00B40AC5"/>
    <w:rsid w:val="00B40C3A"/>
    <w:rsid w:val="00B40C74"/>
    <w:rsid w:val="00B40FF3"/>
    <w:rsid w:val="00B412DE"/>
    <w:rsid w:val="00B414B1"/>
    <w:rsid w:val="00B41A5A"/>
    <w:rsid w:val="00B41E0A"/>
    <w:rsid w:val="00B424CE"/>
    <w:rsid w:val="00B424F6"/>
    <w:rsid w:val="00B426BE"/>
    <w:rsid w:val="00B42F05"/>
    <w:rsid w:val="00B42F3A"/>
    <w:rsid w:val="00B43092"/>
    <w:rsid w:val="00B44111"/>
    <w:rsid w:val="00B44165"/>
    <w:rsid w:val="00B4445E"/>
    <w:rsid w:val="00B445FB"/>
    <w:rsid w:val="00B44DB7"/>
    <w:rsid w:val="00B44E8E"/>
    <w:rsid w:val="00B4556E"/>
    <w:rsid w:val="00B458A4"/>
    <w:rsid w:val="00B45DFF"/>
    <w:rsid w:val="00B45EE9"/>
    <w:rsid w:val="00B45F71"/>
    <w:rsid w:val="00B466D9"/>
    <w:rsid w:val="00B4699D"/>
    <w:rsid w:val="00B46AA1"/>
    <w:rsid w:val="00B46FD4"/>
    <w:rsid w:val="00B47188"/>
    <w:rsid w:val="00B47273"/>
    <w:rsid w:val="00B472F9"/>
    <w:rsid w:val="00B4767E"/>
    <w:rsid w:val="00B47A4C"/>
    <w:rsid w:val="00B47B1D"/>
    <w:rsid w:val="00B47BDD"/>
    <w:rsid w:val="00B47C7A"/>
    <w:rsid w:val="00B5002A"/>
    <w:rsid w:val="00B50C68"/>
    <w:rsid w:val="00B50ECE"/>
    <w:rsid w:val="00B50F09"/>
    <w:rsid w:val="00B51C9E"/>
    <w:rsid w:val="00B523AB"/>
    <w:rsid w:val="00B5261D"/>
    <w:rsid w:val="00B526A9"/>
    <w:rsid w:val="00B52D41"/>
    <w:rsid w:val="00B53148"/>
    <w:rsid w:val="00B5326E"/>
    <w:rsid w:val="00B533A3"/>
    <w:rsid w:val="00B536DA"/>
    <w:rsid w:val="00B54630"/>
    <w:rsid w:val="00B550DF"/>
    <w:rsid w:val="00B556A4"/>
    <w:rsid w:val="00B55D50"/>
    <w:rsid w:val="00B55FE8"/>
    <w:rsid w:val="00B56166"/>
    <w:rsid w:val="00B56CEC"/>
    <w:rsid w:val="00B56D52"/>
    <w:rsid w:val="00B57003"/>
    <w:rsid w:val="00B57C53"/>
    <w:rsid w:val="00B60CEA"/>
    <w:rsid w:val="00B60D61"/>
    <w:rsid w:val="00B60D8B"/>
    <w:rsid w:val="00B61478"/>
    <w:rsid w:val="00B6198F"/>
    <w:rsid w:val="00B61C8B"/>
    <w:rsid w:val="00B61EAD"/>
    <w:rsid w:val="00B61F2B"/>
    <w:rsid w:val="00B61F92"/>
    <w:rsid w:val="00B6210A"/>
    <w:rsid w:val="00B62402"/>
    <w:rsid w:val="00B624A5"/>
    <w:rsid w:val="00B626BB"/>
    <w:rsid w:val="00B62715"/>
    <w:rsid w:val="00B6287D"/>
    <w:rsid w:val="00B62920"/>
    <w:rsid w:val="00B63167"/>
    <w:rsid w:val="00B63682"/>
    <w:rsid w:val="00B6377A"/>
    <w:rsid w:val="00B63C9B"/>
    <w:rsid w:val="00B63EB9"/>
    <w:rsid w:val="00B6415B"/>
    <w:rsid w:val="00B64295"/>
    <w:rsid w:val="00B64809"/>
    <w:rsid w:val="00B649E7"/>
    <w:rsid w:val="00B64E50"/>
    <w:rsid w:val="00B64E5E"/>
    <w:rsid w:val="00B65175"/>
    <w:rsid w:val="00B652EC"/>
    <w:rsid w:val="00B65362"/>
    <w:rsid w:val="00B65423"/>
    <w:rsid w:val="00B65467"/>
    <w:rsid w:val="00B658DA"/>
    <w:rsid w:val="00B6661F"/>
    <w:rsid w:val="00B66803"/>
    <w:rsid w:val="00B669FB"/>
    <w:rsid w:val="00B672C0"/>
    <w:rsid w:val="00B676BE"/>
    <w:rsid w:val="00B67F40"/>
    <w:rsid w:val="00B70345"/>
    <w:rsid w:val="00B70598"/>
    <w:rsid w:val="00B705D9"/>
    <w:rsid w:val="00B70915"/>
    <w:rsid w:val="00B709E0"/>
    <w:rsid w:val="00B70A4C"/>
    <w:rsid w:val="00B70AD1"/>
    <w:rsid w:val="00B70D2D"/>
    <w:rsid w:val="00B7100B"/>
    <w:rsid w:val="00B718ED"/>
    <w:rsid w:val="00B71C77"/>
    <w:rsid w:val="00B71E48"/>
    <w:rsid w:val="00B71F51"/>
    <w:rsid w:val="00B71F52"/>
    <w:rsid w:val="00B72952"/>
    <w:rsid w:val="00B72D5A"/>
    <w:rsid w:val="00B731FB"/>
    <w:rsid w:val="00B733F8"/>
    <w:rsid w:val="00B738BF"/>
    <w:rsid w:val="00B73AC7"/>
    <w:rsid w:val="00B73FF1"/>
    <w:rsid w:val="00B74624"/>
    <w:rsid w:val="00B747BC"/>
    <w:rsid w:val="00B74989"/>
    <w:rsid w:val="00B74F2B"/>
    <w:rsid w:val="00B759AF"/>
    <w:rsid w:val="00B75A74"/>
    <w:rsid w:val="00B75EA2"/>
    <w:rsid w:val="00B761A4"/>
    <w:rsid w:val="00B762ED"/>
    <w:rsid w:val="00B7635C"/>
    <w:rsid w:val="00B765D6"/>
    <w:rsid w:val="00B76691"/>
    <w:rsid w:val="00B76786"/>
    <w:rsid w:val="00B76946"/>
    <w:rsid w:val="00B76949"/>
    <w:rsid w:val="00B76AED"/>
    <w:rsid w:val="00B76B4A"/>
    <w:rsid w:val="00B76F75"/>
    <w:rsid w:val="00B77072"/>
    <w:rsid w:val="00B77307"/>
    <w:rsid w:val="00B7742E"/>
    <w:rsid w:val="00B77799"/>
    <w:rsid w:val="00B77853"/>
    <w:rsid w:val="00B77FC3"/>
    <w:rsid w:val="00B8015F"/>
    <w:rsid w:val="00B80366"/>
    <w:rsid w:val="00B80396"/>
    <w:rsid w:val="00B804B6"/>
    <w:rsid w:val="00B805D8"/>
    <w:rsid w:val="00B809DB"/>
    <w:rsid w:val="00B80AC0"/>
    <w:rsid w:val="00B80BC5"/>
    <w:rsid w:val="00B80CB8"/>
    <w:rsid w:val="00B80CC4"/>
    <w:rsid w:val="00B81059"/>
    <w:rsid w:val="00B81211"/>
    <w:rsid w:val="00B81256"/>
    <w:rsid w:val="00B8140B"/>
    <w:rsid w:val="00B814CF"/>
    <w:rsid w:val="00B815AD"/>
    <w:rsid w:val="00B8161B"/>
    <w:rsid w:val="00B816FA"/>
    <w:rsid w:val="00B8196A"/>
    <w:rsid w:val="00B819DF"/>
    <w:rsid w:val="00B81A71"/>
    <w:rsid w:val="00B81A8C"/>
    <w:rsid w:val="00B823AA"/>
    <w:rsid w:val="00B82681"/>
    <w:rsid w:val="00B82F30"/>
    <w:rsid w:val="00B830A6"/>
    <w:rsid w:val="00B83269"/>
    <w:rsid w:val="00B834E0"/>
    <w:rsid w:val="00B834FB"/>
    <w:rsid w:val="00B8352D"/>
    <w:rsid w:val="00B838B6"/>
    <w:rsid w:val="00B83F74"/>
    <w:rsid w:val="00B840BF"/>
    <w:rsid w:val="00B844D5"/>
    <w:rsid w:val="00B847B1"/>
    <w:rsid w:val="00B8490E"/>
    <w:rsid w:val="00B84FD2"/>
    <w:rsid w:val="00B85036"/>
    <w:rsid w:val="00B85059"/>
    <w:rsid w:val="00B85851"/>
    <w:rsid w:val="00B85A49"/>
    <w:rsid w:val="00B85A63"/>
    <w:rsid w:val="00B864F2"/>
    <w:rsid w:val="00B866EC"/>
    <w:rsid w:val="00B86B95"/>
    <w:rsid w:val="00B86C99"/>
    <w:rsid w:val="00B87889"/>
    <w:rsid w:val="00B878C2"/>
    <w:rsid w:val="00B878E1"/>
    <w:rsid w:val="00B879C9"/>
    <w:rsid w:val="00B87E22"/>
    <w:rsid w:val="00B906ED"/>
    <w:rsid w:val="00B90813"/>
    <w:rsid w:val="00B90A60"/>
    <w:rsid w:val="00B90D62"/>
    <w:rsid w:val="00B90FB5"/>
    <w:rsid w:val="00B91D8B"/>
    <w:rsid w:val="00B91D92"/>
    <w:rsid w:val="00B92107"/>
    <w:rsid w:val="00B92A54"/>
    <w:rsid w:val="00B92C45"/>
    <w:rsid w:val="00B92CB0"/>
    <w:rsid w:val="00B92D5C"/>
    <w:rsid w:val="00B93104"/>
    <w:rsid w:val="00B93658"/>
    <w:rsid w:val="00B936A8"/>
    <w:rsid w:val="00B937BC"/>
    <w:rsid w:val="00B938A5"/>
    <w:rsid w:val="00B93A56"/>
    <w:rsid w:val="00B93C10"/>
    <w:rsid w:val="00B94457"/>
    <w:rsid w:val="00B9460B"/>
    <w:rsid w:val="00B94950"/>
    <w:rsid w:val="00B95370"/>
    <w:rsid w:val="00B954F3"/>
    <w:rsid w:val="00B95637"/>
    <w:rsid w:val="00B9579B"/>
    <w:rsid w:val="00B9586D"/>
    <w:rsid w:val="00B9588D"/>
    <w:rsid w:val="00B964D3"/>
    <w:rsid w:val="00B968DE"/>
    <w:rsid w:val="00B96BC6"/>
    <w:rsid w:val="00B96C7E"/>
    <w:rsid w:val="00B96D64"/>
    <w:rsid w:val="00B970AD"/>
    <w:rsid w:val="00B97BEE"/>
    <w:rsid w:val="00B97C4B"/>
    <w:rsid w:val="00BA03FB"/>
    <w:rsid w:val="00BA0563"/>
    <w:rsid w:val="00BA0640"/>
    <w:rsid w:val="00BA0740"/>
    <w:rsid w:val="00BA0988"/>
    <w:rsid w:val="00BA0B86"/>
    <w:rsid w:val="00BA0DDB"/>
    <w:rsid w:val="00BA15DF"/>
    <w:rsid w:val="00BA16A1"/>
    <w:rsid w:val="00BA1791"/>
    <w:rsid w:val="00BA1ABE"/>
    <w:rsid w:val="00BA1B44"/>
    <w:rsid w:val="00BA1D41"/>
    <w:rsid w:val="00BA2598"/>
    <w:rsid w:val="00BA266C"/>
    <w:rsid w:val="00BA27BD"/>
    <w:rsid w:val="00BA29A0"/>
    <w:rsid w:val="00BA2D4E"/>
    <w:rsid w:val="00BA2F78"/>
    <w:rsid w:val="00BA323E"/>
    <w:rsid w:val="00BA35A1"/>
    <w:rsid w:val="00BA3815"/>
    <w:rsid w:val="00BA3A63"/>
    <w:rsid w:val="00BA3F0D"/>
    <w:rsid w:val="00BA40A3"/>
    <w:rsid w:val="00BA4592"/>
    <w:rsid w:val="00BA475E"/>
    <w:rsid w:val="00BA4905"/>
    <w:rsid w:val="00BA4ED4"/>
    <w:rsid w:val="00BA4ED5"/>
    <w:rsid w:val="00BA4EE4"/>
    <w:rsid w:val="00BA50C3"/>
    <w:rsid w:val="00BA5825"/>
    <w:rsid w:val="00BA6049"/>
    <w:rsid w:val="00BA6095"/>
    <w:rsid w:val="00BA676A"/>
    <w:rsid w:val="00BA6ADA"/>
    <w:rsid w:val="00BA73B1"/>
    <w:rsid w:val="00BA77D8"/>
    <w:rsid w:val="00BA7B37"/>
    <w:rsid w:val="00BA7F64"/>
    <w:rsid w:val="00BB0B38"/>
    <w:rsid w:val="00BB0DD0"/>
    <w:rsid w:val="00BB14D6"/>
    <w:rsid w:val="00BB1BA0"/>
    <w:rsid w:val="00BB218C"/>
    <w:rsid w:val="00BB21B7"/>
    <w:rsid w:val="00BB2295"/>
    <w:rsid w:val="00BB2382"/>
    <w:rsid w:val="00BB23A6"/>
    <w:rsid w:val="00BB240D"/>
    <w:rsid w:val="00BB24A7"/>
    <w:rsid w:val="00BB24B4"/>
    <w:rsid w:val="00BB2830"/>
    <w:rsid w:val="00BB2C5E"/>
    <w:rsid w:val="00BB3134"/>
    <w:rsid w:val="00BB3757"/>
    <w:rsid w:val="00BB38E7"/>
    <w:rsid w:val="00BB3C7B"/>
    <w:rsid w:val="00BB44CE"/>
    <w:rsid w:val="00BB49B2"/>
    <w:rsid w:val="00BB4A71"/>
    <w:rsid w:val="00BB54AA"/>
    <w:rsid w:val="00BB551B"/>
    <w:rsid w:val="00BB5706"/>
    <w:rsid w:val="00BB6771"/>
    <w:rsid w:val="00BB683E"/>
    <w:rsid w:val="00BB685C"/>
    <w:rsid w:val="00BB71CF"/>
    <w:rsid w:val="00BB7550"/>
    <w:rsid w:val="00BB7E11"/>
    <w:rsid w:val="00BB7ECC"/>
    <w:rsid w:val="00BB7FD4"/>
    <w:rsid w:val="00BC049D"/>
    <w:rsid w:val="00BC09CE"/>
    <w:rsid w:val="00BC0B73"/>
    <w:rsid w:val="00BC0F86"/>
    <w:rsid w:val="00BC1894"/>
    <w:rsid w:val="00BC1DA5"/>
    <w:rsid w:val="00BC1F89"/>
    <w:rsid w:val="00BC1F94"/>
    <w:rsid w:val="00BC29B6"/>
    <w:rsid w:val="00BC2B0A"/>
    <w:rsid w:val="00BC2C82"/>
    <w:rsid w:val="00BC2EC0"/>
    <w:rsid w:val="00BC2F52"/>
    <w:rsid w:val="00BC32CF"/>
    <w:rsid w:val="00BC39AD"/>
    <w:rsid w:val="00BC4539"/>
    <w:rsid w:val="00BC4837"/>
    <w:rsid w:val="00BC4941"/>
    <w:rsid w:val="00BC4AFE"/>
    <w:rsid w:val="00BC4EF1"/>
    <w:rsid w:val="00BC50AB"/>
    <w:rsid w:val="00BC50D0"/>
    <w:rsid w:val="00BC5311"/>
    <w:rsid w:val="00BC5708"/>
    <w:rsid w:val="00BC58FF"/>
    <w:rsid w:val="00BC5A90"/>
    <w:rsid w:val="00BC5BCA"/>
    <w:rsid w:val="00BC5D06"/>
    <w:rsid w:val="00BC640E"/>
    <w:rsid w:val="00BC65E1"/>
    <w:rsid w:val="00BC66F3"/>
    <w:rsid w:val="00BC6723"/>
    <w:rsid w:val="00BC69D6"/>
    <w:rsid w:val="00BC6AB2"/>
    <w:rsid w:val="00BC6B89"/>
    <w:rsid w:val="00BC6C51"/>
    <w:rsid w:val="00BC70B5"/>
    <w:rsid w:val="00BC7110"/>
    <w:rsid w:val="00BC72E6"/>
    <w:rsid w:val="00BC7960"/>
    <w:rsid w:val="00BC7B26"/>
    <w:rsid w:val="00BD026F"/>
    <w:rsid w:val="00BD0579"/>
    <w:rsid w:val="00BD084A"/>
    <w:rsid w:val="00BD09B9"/>
    <w:rsid w:val="00BD0AB6"/>
    <w:rsid w:val="00BD0F99"/>
    <w:rsid w:val="00BD1448"/>
    <w:rsid w:val="00BD145A"/>
    <w:rsid w:val="00BD19CB"/>
    <w:rsid w:val="00BD2115"/>
    <w:rsid w:val="00BD238D"/>
    <w:rsid w:val="00BD283C"/>
    <w:rsid w:val="00BD2A5E"/>
    <w:rsid w:val="00BD2A69"/>
    <w:rsid w:val="00BD3247"/>
    <w:rsid w:val="00BD3745"/>
    <w:rsid w:val="00BD3B3D"/>
    <w:rsid w:val="00BD3C34"/>
    <w:rsid w:val="00BD3CED"/>
    <w:rsid w:val="00BD3EC2"/>
    <w:rsid w:val="00BD4122"/>
    <w:rsid w:val="00BD4290"/>
    <w:rsid w:val="00BD4296"/>
    <w:rsid w:val="00BD445A"/>
    <w:rsid w:val="00BD49E3"/>
    <w:rsid w:val="00BD50BE"/>
    <w:rsid w:val="00BD551C"/>
    <w:rsid w:val="00BD556C"/>
    <w:rsid w:val="00BD55D4"/>
    <w:rsid w:val="00BD5B90"/>
    <w:rsid w:val="00BD5D99"/>
    <w:rsid w:val="00BD5E3D"/>
    <w:rsid w:val="00BD606A"/>
    <w:rsid w:val="00BD72CD"/>
    <w:rsid w:val="00BD7875"/>
    <w:rsid w:val="00BD7897"/>
    <w:rsid w:val="00BE0273"/>
    <w:rsid w:val="00BE051D"/>
    <w:rsid w:val="00BE08F6"/>
    <w:rsid w:val="00BE09BB"/>
    <w:rsid w:val="00BE0B8A"/>
    <w:rsid w:val="00BE0BA6"/>
    <w:rsid w:val="00BE0C50"/>
    <w:rsid w:val="00BE0D78"/>
    <w:rsid w:val="00BE0E3B"/>
    <w:rsid w:val="00BE0E8F"/>
    <w:rsid w:val="00BE0FD9"/>
    <w:rsid w:val="00BE1604"/>
    <w:rsid w:val="00BE1915"/>
    <w:rsid w:val="00BE1E3F"/>
    <w:rsid w:val="00BE202F"/>
    <w:rsid w:val="00BE2081"/>
    <w:rsid w:val="00BE2607"/>
    <w:rsid w:val="00BE2ACC"/>
    <w:rsid w:val="00BE31D2"/>
    <w:rsid w:val="00BE362F"/>
    <w:rsid w:val="00BE3985"/>
    <w:rsid w:val="00BE3A83"/>
    <w:rsid w:val="00BE3C29"/>
    <w:rsid w:val="00BE3FAB"/>
    <w:rsid w:val="00BE406C"/>
    <w:rsid w:val="00BE4223"/>
    <w:rsid w:val="00BE44AB"/>
    <w:rsid w:val="00BE4B67"/>
    <w:rsid w:val="00BE4D15"/>
    <w:rsid w:val="00BE59E7"/>
    <w:rsid w:val="00BE609F"/>
    <w:rsid w:val="00BE6A12"/>
    <w:rsid w:val="00BE6D85"/>
    <w:rsid w:val="00BE7485"/>
    <w:rsid w:val="00BE76F1"/>
    <w:rsid w:val="00BE7883"/>
    <w:rsid w:val="00BE78EF"/>
    <w:rsid w:val="00BE7CEF"/>
    <w:rsid w:val="00BE7D14"/>
    <w:rsid w:val="00BF01EA"/>
    <w:rsid w:val="00BF01FC"/>
    <w:rsid w:val="00BF020F"/>
    <w:rsid w:val="00BF0223"/>
    <w:rsid w:val="00BF02AB"/>
    <w:rsid w:val="00BF095D"/>
    <w:rsid w:val="00BF0C57"/>
    <w:rsid w:val="00BF0DA3"/>
    <w:rsid w:val="00BF0E7C"/>
    <w:rsid w:val="00BF117B"/>
    <w:rsid w:val="00BF1639"/>
    <w:rsid w:val="00BF1B55"/>
    <w:rsid w:val="00BF213A"/>
    <w:rsid w:val="00BF2C06"/>
    <w:rsid w:val="00BF2E40"/>
    <w:rsid w:val="00BF30D9"/>
    <w:rsid w:val="00BF338B"/>
    <w:rsid w:val="00BF3AD3"/>
    <w:rsid w:val="00BF3AE3"/>
    <w:rsid w:val="00BF3D09"/>
    <w:rsid w:val="00BF4C2F"/>
    <w:rsid w:val="00BF4CA7"/>
    <w:rsid w:val="00BF4DCA"/>
    <w:rsid w:val="00BF573F"/>
    <w:rsid w:val="00BF5ABB"/>
    <w:rsid w:val="00BF619A"/>
    <w:rsid w:val="00BF659E"/>
    <w:rsid w:val="00BF6792"/>
    <w:rsid w:val="00BF6A4F"/>
    <w:rsid w:val="00BF7258"/>
    <w:rsid w:val="00BF7612"/>
    <w:rsid w:val="00BF7AC8"/>
    <w:rsid w:val="00BF7D21"/>
    <w:rsid w:val="00BF7E76"/>
    <w:rsid w:val="00BF7FA4"/>
    <w:rsid w:val="00C0019A"/>
    <w:rsid w:val="00C003D9"/>
    <w:rsid w:val="00C00688"/>
    <w:rsid w:val="00C00AF0"/>
    <w:rsid w:val="00C011F0"/>
    <w:rsid w:val="00C01BAC"/>
    <w:rsid w:val="00C01C12"/>
    <w:rsid w:val="00C01C48"/>
    <w:rsid w:val="00C01DD9"/>
    <w:rsid w:val="00C01E6F"/>
    <w:rsid w:val="00C01F97"/>
    <w:rsid w:val="00C02686"/>
    <w:rsid w:val="00C027C2"/>
    <w:rsid w:val="00C02897"/>
    <w:rsid w:val="00C03033"/>
    <w:rsid w:val="00C030BA"/>
    <w:rsid w:val="00C03123"/>
    <w:rsid w:val="00C03201"/>
    <w:rsid w:val="00C038B1"/>
    <w:rsid w:val="00C039F5"/>
    <w:rsid w:val="00C03B67"/>
    <w:rsid w:val="00C03C74"/>
    <w:rsid w:val="00C03FE8"/>
    <w:rsid w:val="00C040FD"/>
    <w:rsid w:val="00C04967"/>
    <w:rsid w:val="00C049D7"/>
    <w:rsid w:val="00C04A0C"/>
    <w:rsid w:val="00C04C61"/>
    <w:rsid w:val="00C04CC1"/>
    <w:rsid w:val="00C05027"/>
    <w:rsid w:val="00C058AF"/>
    <w:rsid w:val="00C05A9D"/>
    <w:rsid w:val="00C05CFB"/>
    <w:rsid w:val="00C06070"/>
    <w:rsid w:val="00C0619F"/>
    <w:rsid w:val="00C065E0"/>
    <w:rsid w:val="00C06A4A"/>
    <w:rsid w:val="00C06FBF"/>
    <w:rsid w:val="00C075F0"/>
    <w:rsid w:val="00C077B0"/>
    <w:rsid w:val="00C07804"/>
    <w:rsid w:val="00C07B0B"/>
    <w:rsid w:val="00C10023"/>
    <w:rsid w:val="00C10305"/>
    <w:rsid w:val="00C103CD"/>
    <w:rsid w:val="00C10C2D"/>
    <w:rsid w:val="00C10CE1"/>
    <w:rsid w:val="00C10D49"/>
    <w:rsid w:val="00C10ED7"/>
    <w:rsid w:val="00C10F60"/>
    <w:rsid w:val="00C110FD"/>
    <w:rsid w:val="00C111BE"/>
    <w:rsid w:val="00C1143D"/>
    <w:rsid w:val="00C11E07"/>
    <w:rsid w:val="00C125C0"/>
    <w:rsid w:val="00C125E5"/>
    <w:rsid w:val="00C12683"/>
    <w:rsid w:val="00C12DA2"/>
    <w:rsid w:val="00C135A1"/>
    <w:rsid w:val="00C13742"/>
    <w:rsid w:val="00C13756"/>
    <w:rsid w:val="00C139F7"/>
    <w:rsid w:val="00C13B6F"/>
    <w:rsid w:val="00C13D5B"/>
    <w:rsid w:val="00C141B5"/>
    <w:rsid w:val="00C1436C"/>
    <w:rsid w:val="00C143E9"/>
    <w:rsid w:val="00C1463B"/>
    <w:rsid w:val="00C146B9"/>
    <w:rsid w:val="00C14D86"/>
    <w:rsid w:val="00C153FC"/>
    <w:rsid w:val="00C16120"/>
    <w:rsid w:val="00C1638E"/>
    <w:rsid w:val="00C16A8C"/>
    <w:rsid w:val="00C16BC0"/>
    <w:rsid w:val="00C16EAE"/>
    <w:rsid w:val="00C16EE1"/>
    <w:rsid w:val="00C172D6"/>
    <w:rsid w:val="00C1734E"/>
    <w:rsid w:val="00C17356"/>
    <w:rsid w:val="00C17888"/>
    <w:rsid w:val="00C17FB5"/>
    <w:rsid w:val="00C204BA"/>
    <w:rsid w:val="00C205F9"/>
    <w:rsid w:val="00C20D05"/>
    <w:rsid w:val="00C2106F"/>
    <w:rsid w:val="00C210BD"/>
    <w:rsid w:val="00C21550"/>
    <w:rsid w:val="00C216C0"/>
    <w:rsid w:val="00C2185C"/>
    <w:rsid w:val="00C21F5C"/>
    <w:rsid w:val="00C2207F"/>
    <w:rsid w:val="00C223D2"/>
    <w:rsid w:val="00C22609"/>
    <w:rsid w:val="00C22F19"/>
    <w:rsid w:val="00C22F95"/>
    <w:rsid w:val="00C2365C"/>
    <w:rsid w:val="00C2367C"/>
    <w:rsid w:val="00C2377F"/>
    <w:rsid w:val="00C23CBA"/>
    <w:rsid w:val="00C23D31"/>
    <w:rsid w:val="00C241B0"/>
    <w:rsid w:val="00C245AB"/>
    <w:rsid w:val="00C24931"/>
    <w:rsid w:val="00C24E6F"/>
    <w:rsid w:val="00C24F71"/>
    <w:rsid w:val="00C254F9"/>
    <w:rsid w:val="00C25D5A"/>
    <w:rsid w:val="00C25E18"/>
    <w:rsid w:val="00C26058"/>
    <w:rsid w:val="00C2629F"/>
    <w:rsid w:val="00C26415"/>
    <w:rsid w:val="00C26850"/>
    <w:rsid w:val="00C27971"/>
    <w:rsid w:val="00C27AEC"/>
    <w:rsid w:val="00C27C03"/>
    <w:rsid w:val="00C27F5A"/>
    <w:rsid w:val="00C30577"/>
    <w:rsid w:val="00C30B7E"/>
    <w:rsid w:val="00C30E42"/>
    <w:rsid w:val="00C311E3"/>
    <w:rsid w:val="00C315CB"/>
    <w:rsid w:val="00C315FA"/>
    <w:rsid w:val="00C31B68"/>
    <w:rsid w:val="00C31E4C"/>
    <w:rsid w:val="00C31F1E"/>
    <w:rsid w:val="00C321A6"/>
    <w:rsid w:val="00C321B7"/>
    <w:rsid w:val="00C32274"/>
    <w:rsid w:val="00C32305"/>
    <w:rsid w:val="00C3257D"/>
    <w:rsid w:val="00C32BA9"/>
    <w:rsid w:val="00C32DBB"/>
    <w:rsid w:val="00C32F77"/>
    <w:rsid w:val="00C3325F"/>
    <w:rsid w:val="00C333D1"/>
    <w:rsid w:val="00C336A0"/>
    <w:rsid w:val="00C33D90"/>
    <w:rsid w:val="00C33E2D"/>
    <w:rsid w:val="00C342B2"/>
    <w:rsid w:val="00C34310"/>
    <w:rsid w:val="00C346BA"/>
    <w:rsid w:val="00C3489E"/>
    <w:rsid w:val="00C34BE1"/>
    <w:rsid w:val="00C34E40"/>
    <w:rsid w:val="00C34F1A"/>
    <w:rsid w:val="00C34FDF"/>
    <w:rsid w:val="00C3505F"/>
    <w:rsid w:val="00C35593"/>
    <w:rsid w:val="00C35722"/>
    <w:rsid w:val="00C35AFF"/>
    <w:rsid w:val="00C35CF0"/>
    <w:rsid w:val="00C35D44"/>
    <w:rsid w:val="00C36056"/>
    <w:rsid w:val="00C3605C"/>
    <w:rsid w:val="00C3616F"/>
    <w:rsid w:val="00C3635B"/>
    <w:rsid w:val="00C366E8"/>
    <w:rsid w:val="00C36704"/>
    <w:rsid w:val="00C367D3"/>
    <w:rsid w:val="00C3692D"/>
    <w:rsid w:val="00C36E6C"/>
    <w:rsid w:val="00C37182"/>
    <w:rsid w:val="00C374C7"/>
    <w:rsid w:val="00C4000F"/>
    <w:rsid w:val="00C40304"/>
    <w:rsid w:val="00C4094A"/>
    <w:rsid w:val="00C40E83"/>
    <w:rsid w:val="00C413F6"/>
    <w:rsid w:val="00C41EAA"/>
    <w:rsid w:val="00C41F8E"/>
    <w:rsid w:val="00C421F2"/>
    <w:rsid w:val="00C4264B"/>
    <w:rsid w:val="00C42805"/>
    <w:rsid w:val="00C42827"/>
    <w:rsid w:val="00C42FF3"/>
    <w:rsid w:val="00C431EC"/>
    <w:rsid w:val="00C435EA"/>
    <w:rsid w:val="00C438C4"/>
    <w:rsid w:val="00C43A75"/>
    <w:rsid w:val="00C43D68"/>
    <w:rsid w:val="00C44105"/>
    <w:rsid w:val="00C448F5"/>
    <w:rsid w:val="00C44E3E"/>
    <w:rsid w:val="00C44EF4"/>
    <w:rsid w:val="00C4506C"/>
    <w:rsid w:val="00C45BB7"/>
    <w:rsid w:val="00C45EE3"/>
    <w:rsid w:val="00C45F66"/>
    <w:rsid w:val="00C46331"/>
    <w:rsid w:val="00C46AE9"/>
    <w:rsid w:val="00C46B3F"/>
    <w:rsid w:val="00C46B8C"/>
    <w:rsid w:val="00C473FE"/>
    <w:rsid w:val="00C4760E"/>
    <w:rsid w:val="00C47C14"/>
    <w:rsid w:val="00C47EAC"/>
    <w:rsid w:val="00C501D3"/>
    <w:rsid w:val="00C5094D"/>
    <w:rsid w:val="00C509FD"/>
    <w:rsid w:val="00C50ADC"/>
    <w:rsid w:val="00C514B1"/>
    <w:rsid w:val="00C51C47"/>
    <w:rsid w:val="00C51C68"/>
    <w:rsid w:val="00C5204E"/>
    <w:rsid w:val="00C52168"/>
    <w:rsid w:val="00C52376"/>
    <w:rsid w:val="00C52403"/>
    <w:rsid w:val="00C52736"/>
    <w:rsid w:val="00C52971"/>
    <w:rsid w:val="00C52A9A"/>
    <w:rsid w:val="00C52B2F"/>
    <w:rsid w:val="00C52BD8"/>
    <w:rsid w:val="00C53A5A"/>
    <w:rsid w:val="00C53A7E"/>
    <w:rsid w:val="00C53D75"/>
    <w:rsid w:val="00C53E50"/>
    <w:rsid w:val="00C543CA"/>
    <w:rsid w:val="00C549E1"/>
    <w:rsid w:val="00C54CE3"/>
    <w:rsid w:val="00C55032"/>
    <w:rsid w:val="00C555F3"/>
    <w:rsid w:val="00C5586A"/>
    <w:rsid w:val="00C55F9E"/>
    <w:rsid w:val="00C56051"/>
    <w:rsid w:val="00C56492"/>
    <w:rsid w:val="00C56640"/>
    <w:rsid w:val="00C566CB"/>
    <w:rsid w:val="00C56980"/>
    <w:rsid w:val="00C56B57"/>
    <w:rsid w:val="00C56F70"/>
    <w:rsid w:val="00C57735"/>
    <w:rsid w:val="00C57984"/>
    <w:rsid w:val="00C57A21"/>
    <w:rsid w:val="00C57BD2"/>
    <w:rsid w:val="00C600D3"/>
    <w:rsid w:val="00C600F0"/>
    <w:rsid w:val="00C60148"/>
    <w:rsid w:val="00C6033B"/>
    <w:rsid w:val="00C60894"/>
    <w:rsid w:val="00C60987"/>
    <w:rsid w:val="00C60C2F"/>
    <w:rsid w:val="00C6104A"/>
    <w:rsid w:val="00C61927"/>
    <w:rsid w:val="00C61988"/>
    <w:rsid w:val="00C61E35"/>
    <w:rsid w:val="00C623D6"/>
    <w:rsid w:val="00C6240B"/>
    <w:rsid w:val="00C625EB"/>
    <w:rsid w:val="00C62665"/>
    <w:rsid w:val="00C6313B"/>
    <w:rsid w:val="00C634F7"/>
    <w:rsid w:val="00C63AC6"/>
    <w:rsid w:val="00C64019"/>
    <w:rsid w:val="00C64070"/>
    <w:rsid w:val="00C6423E"/>
    <w:rsid w:val="00C644BD"/>
    <w:rsid w:val="00C646EE"/>
    <w:rsid w:val="00C648D3"/>
    <w:rsid w:val="00C64CE7"/>
    <w:rsid w:val="00C64DB7"/>
    <w:rsid w:val="00C655D2"/>
    <w:rsid w:val="00C65A58"/>
    <w:rsid w:val="00C65C08"/>
    <w:rsid w:val="00C65EE0"/>
    <w:rsid w:val="00C66377"/>
    <w:rsid w:val="00C66509"/>
    <w:rsid w:val="00C66FE3"/>
    <w:rsid w:val="00C67074"/>
    <w:rsid w:val="00C6715F"/>
    <w:rsid w:val="00C6735D"/>
    <w:rsid w:val="00C673E4"/>
    <w:rsid w:val="00C673FF"/>
    <w:rsid w:val="00C67C18"/>
    <w:rsid w:val="00C7015E"/>
    <w:rsid w:val="00C702D3"/>
    <w:rsid w:val="00C7059F"/>
    <w:rsid w:val="00C709A3"/>
    <w:rsid w:val="00C70B17"/>
    <w:rsid w:val="00C71356"/>
    <w:rsid w:val="00C7186F"/>
    <w:rsid w:val="00C71A67"/>
    <w:rsid w:val="00C71C2A"/>
    <w:rsid w:val="00C71E87"/>
    <w:rsid w:val="00C72015"/>
    <w:rsid w:val="00C720E4"/>
    <w:rsid w:val="00C72136"/>
    <w:rsid w:val="00C72171"/>
    <w:rsid w:val="00C723B7"/>
    <w:rsid w:val="00C72775"/>
    <w:rsid w:val="00C72C2E"/>
    <w:rsid w:val="00C72C6F"/>
    <w:rsid w:val="00C7303A"/>
    <w:rsid w:val="00C7307A"/>
    <w:rsid w:val="00C73164"/>
    <w:rsid w:val="00C7323D"/>
    <w:rsid w:val="00C7339F"/>
    <w:rsid w:val="00C73762"/>
    <w:rsid w:val="00C73937"/>
    <w:rsid w:val="00C73A81"/>
    <w:rsid w:val="00C740D6"/>
    <w:rsid w:val="00C7438D"/>
    <w:rsid w:val="00C74500"/>
    <w:rsid w:val="00C747F8"/>
    <w:rsid w:val="00C74921"/>
    <w:rsid w:val="00C74A67"/>
    <w:rsid w:val="00C74D0D"/>
    <w:rsid w:val="00C75076"/>
    <w:rsid w:val="00C75498"/>
    <w:rsid w:val="00C758B0"/>
    <w:rsid w:val="00C75AB1"/>
    <w:rsid w:val="00C76859"/>
    <w:rsid w:val="00C76A30"/>
    <w:rsid w:val="00C76D31"/>
    <w:rsid w:val="00C772FD"/>
    <w:rsid w:val="00C77504"/>
    <w:rsid w:val="00C77A1E"/>
    <w:rsid w:val="00C77D4A"/>
    <w:rsid w:val="00C77DDC"/>
    <w:rsid w:val="00C8026A"/>
    <w:rsid w:val="00C80745"/>
    <w:rsid w:val="00C808F3"/>
    <w:rsid w:val="00C80B23"/>
    <w:rsid w:val="00C80B48"/>
    <w:rsid w:val="00C80E0F"/>
    <w:rsid w:val="00C80E9F"/>
    <w:rsid w:val="00C80F13"/>
    <w:rsid w:val="00C812F1"/>
    <w:rsid w:val="00C819C6"/>
    <w:rsid w:val="00C81AB2"/>
    <w:rsid w:val="00C81FA0"/>
    <w:rsid w:val="00C827DF"/>
    <w:rsid w:val="00C828A7"/>
    <w:rsid w:val="00C82BF4"/>
    <w:rsid w:val="00C8318A"/>
    <w:rsid w:val="00C8365F"/>
    <w:rsid w:val="00C83AD7"/>
    <w:rsid w:val="00C83D41"/>
    <w:rsid w:val="00C841F7"/>
    <w:rsid w:val="00C842A3"/>
    <w:rsid w:val="00C8451F"/>
    <w:rsid w:val="00C847A1"/>
    <w:rsid w:val="00C84AA4"/>
    <w:rsid w:val="00C84B01"/>
    <w:rsid w:val="00C84CC7"/>
    <w:rsid w:val="00C84DDE"/>
    <w:rsid w:val="00C8510C"/>
    <w:rsid w:val="00C853D8"/>
    <w:rsid w:val="00C853EF"/>
    <w:rsid w:val="00C85430"/>
    <w:rsid w:val="00C85776"/>
    <w:rsid w:val="00C85805"/>
    <w:rsid w:val="00C859E0"/>
    <w:rsid w:val="00C85C57"/>
    <w:rsid w:val="00C863FC"/>
    <w:rsid w:val="00C8660D"/>
    <w:rsid w:val="00C8676B"/>
    <w:rsid w:val="00C86CF7"/>
    <w:rsid w:val="00C87053"/>
    <w:rsid w:val="00C873F4"/>
    <w:rsid w:val="00C8745E"/>
    <w:rsid w:val="00C87792"/>
    <w:rsid w:val="00C878EC"/>
    <w:rsid w:val="00C8790E"/>
    <w:rsid w:val="00C87B01"/>
    <w:rsid w:val="00C87C34"/>
    <w:rsid w:val="00C87FDD"/>
    <w:rsid w:val="00C902AE"/>
    <w:rsid w:val="00C90404"/>
    <w:rsid w:val="00C90BC4"/>
    <w:rsid w:val="00C90C56"/>
    <w:rsid w:val="00C90EE6"/>
    <w:rsid w:val="00C910BD"/>
    <w:rsid w:val="00C91164"/>
    <w:rsid w:val="00C916A3"/>
    <w:rsid w:val="00C91E39"/>
    <w:rsid w:val="00C91F41"/>
    <w:rsid w:val="00C91FB3"/>
    <w:rsid w:val="00C92038"/>
    <w:rsid w:val="00C92694"/>
    <w:rsid w:val="00C92734"/>
    <w:rsid w:val="00C927F4"/>
    <w:rsid w:val="00C928A8"/>
    <w:rsid w:val="00C92AFC"/>
    <w:rsid w:val="00C92B28"/>
    <w:rsid w:val="00C92B29"/>
    <w:rsid w:val="00C9333C"/>
    <w:rsid w:val="00C93637"/>
    <w:rsid w:val="00C9400B"/>
    <w:rsid w:val="00C9483D"/>
    <w:rsid w:val="00C94924"/>
    <w:rsid w:val="00C94A58"/>
    <w:rsid w:val="00C94A90"/>
    <w:rsid w:val="00C94C20"/>
    <w:rsid w:val="00C94E4E"/>
    <w:rsid w:val="00C9594A"/>
    <w:rsid w:val="00C95BD1"/>
    <w:rsid w:val="00C95CB5"/>
    <w:rsid w:val="00C95CDC"/>
    <w:rsid w:val="00C9667B"/>
    <w:rsid w:val="00C9670F"/>
    <w:rsid w:val="00C96722"/>
    <w:rsid w:val="00C96DAE"/>
    <w:rsid w:val="00C96DB0"/>
    <w:rsid w:val="00C96E0F"/>
    <w:rsid w:val="00C96ED5"/>
    <w:rsid w:val="00C97077"/>
    <w:rsid w:val="00C974D9"/>
    <w:rsid w:val="00C97522"/>
    <w:rsid w:val="00C97927"/>
    <w:rsid w:val="00C97AF8"/>
    <w:rsid w:val="00C97EE0"/>
    <w:rsid w:val="00C97F75"/>
    <w:rsid w:val="00CA0240"/>
    <w:rsid w:val="00CA030A"/>
    <w:rsid w:val="00CA0338"/>
    <w:rsid w:val="00CA04CF"/>
    <w:rsid w:val="00CA0797"/>
    <w:rsid w:val="00CA0DB6"/>
    <w:rsid w:val="00CA0E8F"/>
    <w:rsid w:val="00CA1290"/>
    <w:rsid w:val="00CA1346"/>
    <w:rsid w:val="00CA179A"/>
    <w:rsid w:val="00CA18E4"/>
    <w:rsid w:val="00CA22C1"/>
    <w:rsid w:val="00CA288B"/>
    <w:rsid w:val="00CA2959"/>
    <w:rsid w:val="00CA310D"/>
    <w:rsid w:val="00CA35E5"/>
    <w:rsid w:val="00CA36F8"/>
    <w:rsid w:val="00CA390E"/>
    <w:rsid w:val="00CA423F"/>
    <w:rsid w:val="00CA4A78"/>
    <w:rsid w:val="00CA4D81"/>
    <w:rsid w:val="00CA54D2"/>
    <w:rsid w:val="00CA6871"/>
    <w:rsid w:val="00CA6A86"/>
    <w:rsid w:val="00CA6AE4"/>
    <w:rsid w:val="00CA771D"/>
    <w:rsid w:val="00CA773F"/>
    <w:rsid w:val="00CA7860"/>
    <w:rsid w:val="00CA7924"/>
    <w:rsid w:val="00CA7BA7"/>
    <w:rsid w:val="00CA7E4C"/>
    <w:rsid w:val="00CB016C"/>
    <w:rsid w:val="00CB0339"/>
    <w:rsid w:val="00CB080E"/>
    <w:rsid w:val="00CB0E9F"/>
    <w:rsid w:val="00CB223D"/>
    <w:rsid w:val="00CB285A"/>
    <w:rsid w:val="00CB2A60"/>
    <w:rsid w:val="00CB2DD7"/>
    <w:rsid w:val="00CB358C"/>
    <w:rsid w:val="00CB374D"/>
    <w:rsid w:val="00CB39EB"/>
    <w:rsid w:val="00CB3A8C"/>
    <w:rsid w:val="00CB3C1F"/>
    <w:rsid w:val="00CB466A"/>
    <w:rsid w:val="00CB478C"/>
    <w:rsid w:val="00CB49E8"/>
    <w:rsid w:val="00CB4A81"/>
    <w:rsid w:val="00CB556D"/>
    <w:rsid w:val="00CB5890"/>
    <w:rsid w:val="00CB5E60"/>
    <w:rsid w:val="00CB5FD0"/>
    <w:rsid w:val="00CB60F6"/>
    <w:rsid w:val="00CB64B5"/>
    <w:rsid w:val="00CB6501"/>
    <w:rsid w:val="00CB650F"/>
    <w:rsid w:val="00CB6913"/>
    <w:rsid w:val="00CB6958"/>
    <w:rsid w:val="00CB6F4B"/>
    <w:rsid w:val="00CB7122"/>
    <w:rsid w:val="00CB72D0"/>
    <w:rsid w:val="00CB7355"/>
    <w:rsid w:val="00CB7713"/>
    <w:rsid w:val="00CB77A5"/>
    <w:rsid w:val="00CB7A0D"/>
    <w:rsid w:val="00CB7A1F"/>
    <w:rsid w:val="00CB7FAD"/>
    <w:rsid w:val="00CC0134"/>
    <w:rsid w:val="00CC044B"/>
    <w:rsid w:val="00CC04CF"/>
    <w:rsid w:val="00CC0589"/>
    <w:rsid w:val="00CC0C1B"/>
    <w:rsid w:val="00CC0D1E"/>
    <w:rsid w:val="00CC0E13"/>
    <w:rsid w:val="00CC1116"/>
    <w:rsid w:val="00CC140A"/>
    <w:rsid w:val="00CC18D1"/>
    <w:rsid w:val="00CC1E7E"/>
    <w:rsid w:val="00CC202C"/>
    <w:rsid w:val="00CC2433"/>
    <w:rsid w:val="00CC2584"/>
    <w:rsid w:val="00CC27B5"/>
    <w:rsid w:val="00CC300C"/>
    <w:rsid w:val="00CC3B66"/>
    <w:rsid w:val="00CC3E51"/>
    <w:rsid w:val="00CC40FB"/>
    <w:rsid w:val="00CC4205"/>
    <w:rsid w:val="00CC42EF"/>
    <w:rsid w:val="00CC45D6"/>
    <w:rsid w:val="00CC4AED"/>
    <w:rsid w:val="00CC4FFB"/>
    <w:rsid w:val="00CC54D9"/>
    <w:rsid w:val="00CC573D"/>
    <w:rsid w:val="00CC5A15"/>
    <w:rsid w:val="00CC5B2F"/>
    <w:rsid w:val="00CC60F1"/>
    <w:rsid w:val="00CC6339"/>
    <w:rsid w:val="00CC707B"/>
    <w:rsid w:val="00CC743A"/>
    <w:rsid w:val="00CC7601"/>
    <w:rsid w:val="00CC7AFF"/>
    <w:rsid w:val="00CC7BE2"/>
    <w:rsid w:val="00CC7C44"/>
    <w:rsid w:val="00CD0032"/>
    <w:rsid w:val="00CD007F"/>
    <w:rsid w:val="00CD0DC0"/>
    <w:rsid w:val="00CD1541"/>
    <w:rsid w:val="00CD1577"/>
    <w:rsid w:val="00CD19B7"/>
    <w:rsid w:val="00CD1C12"/>
    <w:rsid w:val="00CD1EF5"/>
    <w:rsid w:val="00CD220B"/>
    <w:rsid w:val="00CD2D82"/>
    <w:rsid w:val="00CD30BA"/>
    <w:rsid w:val="00CD339A"/>
    <w:rsid w:val="00CD39EA"/>
    <w:rsid w:val="00CD3FEA"/>
    <w:rsid w:val="00CD466B"/>
    <w:rsid w:val="00CD4DD9"/>
    <w:rsid w:val="00CD4E52"/>
    <w:rsid w:val="00CD5541"/>
    <w:rsid w:val="00CD583A"/>
    <w:rsid w:val="00CD5F78"/>
    <w:rsid w:val="00CD619D"/>
    <w:rsid w:val="00CD62AB"/>
    <w:rsid w:val="00CD651D"/>
    <w:rsid w:val="00CD6D3A"/>
    <w:rsid w:val="00CD71BD"/>
    <w:rsid w:val="00CD747A"/>
    <w:rsid w:val="00CD76FD"/>
    <w:rsid w:val="00CD7A7A"/>
    <w:rsid w:val="00CD7F19"/>
    <w:rsid w:val="00CE00FD"/>
    <w:rsid w:val="00CE0745"/>
    <w:rsid w:val="00CE08B2"/>
    <w:rsid w:val="00CE0BF7"/>
    <w:rsid w:val="00CE0D22"/>
    <w:rsid w:val="00CE14F2"/>
    <w:rsid w:val="00CE1591"/>
    <w:rsid w:val="00CE1712"/>
    <w:rsid w:val="00CE24C6"/>
    <w:rsid w:val="00CE259F"/>
    <w:rsid w:val="00CE2A78"/>
    <w:rsid w:val="00CE33C3"/>
    <w:rsid w:val="00CE33FF"/>
    <w:rsid w:val="00CE3465"/>
    <w:rsid w:val="00CE349A"/>
    <w:rsid w:val="00CE3B01"/>
    <w:rsid w:val="00CE3E25"/>
    <w:rsid w:val="00CE4002"/>
    <w:rsid w:val="00CE43E5"/>
    <w:rsid w:val="00CE44A6"/>
    <w:rsid w:val="00CE45FC"/>
    <w:rsid w:val="00CE4680"/>
    <w:rsid w:val="00CE4AD3"/>
    <w:rsid w:val="00CE4D86"/>
    <w:rsid w:val="00CE4F4F"/>
    <w:rsid w:val="00CE4FE8"/>
    <w:rsid w:val="00CE537E"/>
    <w:rsid w:val="00CE56FE"/>
    <w:rsid w:val="00CE59BD"/>
    <w:rsid w:val="00CE5F7E"/>
    <w:rsid w:val="00CE5F9D"/>
    <w:rsid w:val="00CE62AD"/>
    <w:rsid w:val="00CE6945"/>
    <w:rsid w:val="00CE6AF6"/>
    <w:rsid w:val="00CE6D54"/>
    <w:rsid w:val="00CE72AC"/>
    <w:rsid w:val="00CE7648"/>
    <w:rsid w:val="00CF07D9"/>
    <w:rsid w:val="00CF098F"/>
    <w:rsid w:val="00CF0A1A"/>
    <w:rsid w:val="00CF0DAF"/>
    <w:rsid w:val="00CF0E7F"/>
    <w:rsid w:val="00CF0FD0"/>
    <w:rsid w:val="00CF1001"/>
    <w:rsid w:val="00CF1004"/>
    <w:rsid w:val="00CF105F"/>
    <w:rsid w:val="00CF1148"/>
    <w:rsid w:val="00CF12F7"/>
    <w:rsid w:val="00CF1BE7"/>
    <w:rsid w:val="00CF200F"/>
    <w:rsid w:val="00CF24D4"/>
    <w:rsid w:val="00CF293D"/>
    <w:rsid w:val="00CF2BA3"/>
    <w:rsid w:val="00CF2CDC"/>
    <w:rsid w:val="00CF3144"/>
    <w:rsid w:val="00CF31DB"/>
    <w:rsid w:val="00CF3207"/>
    <w:rsid w:val="00CF347C"/>
    <w:rsid w:val="00CF3743"/>
    <w:rsid w:val="00CF39DC"/>
    <w:rsid w:val="00CF3A39"/>
    <w:rsid w:val="00CF3BBA"/>
    <w:rsid w:val="00CF43C6"/>
    <w:rsid w:val="00CF48FF"/>
    <w:rsid w:val="00CF4A1D"/>
    <w:rsid w:val="00CF506C"/>
    <w:rsid w:val="00CF55E3"/>
    <w:rsid w:val="00CF5746"/>
    <w:rsid w:val="00CF5BBB"/>
    <w:rsid w:val="00CF5D06"/>
    <w:rsid w:val="00CF6B5D"/>
    <w:rsid w:val="00CF6C53"/>
    <w:rsid w:val="00CF6DCB"/>
    <w:rsid w:val="00CF6E9E"/>
    <w:rsid w:val="00CF6EC1"/>
    <w:rsid w:val="00CF7273"/>
    <w:rsid w:val="00CF73EC"/>
    <w:rsid w:val="00CF7494"/>
    <w:rsid w:val="00CF782E"/>
    <w:rsid w:val="00D006A8"/>
    <w:rsid w:val="00D0075D"/>
    <w:rsid w:val="00D00810"/>
    <w:rsid w:val="00D00C6D"/>
    <w:rsid w:val="00D00E40"/>
    <w:rsid w:val="00D011CC"/>
    <w:rsid w:val="00D015C7"/>
    <w:rsid w:val="00D01737"/>
    <w:rsid w:val="00D01EB5"/>
    <w:rsid w:val="00D01EDC"/>
    <w:rsid w:val="00D0212C"/>
    <w:rsid w:val="00D021C7"/>
    <w:rsid w:val="00D02384"/>
    <w:rsid w:val="00D02BF5"/>
    <w:rsid w:val="00D02CBD"/>
    <w:rsid w:val="00D02D63"/>
    <w:rsid w:val="00D035C7"/>
    <w:rsid w:val="00D03BD6"/>
    <w:rsid w:val="00D03DB0"/>
    <w:rsid w:val="00D04250"/>
    <w:rsid w:val="00D0472F"/>
    <w:rsid w:val="00D048F6"/>
    <w:rsid w:val="00D04CB6"/>
    <w:rsid w:val="00D0537A"/>
    <w:rsid w:val="00D05694"/>
    <w:rsid w:val="00D058C7"/>
    <w:rsid w:val="00D05A07"/>
    <w:rsid w:val="00D05DC5"/>
    <w:rsid w:val="00D06053"/>
    <w:rsid w:val="00D06193"/>
    <w:rsid w:val="00D0723B"/>
    <w:rsid w:val="00D075A0"/>
    <w:rsid w:val="00D0776E"/>
    <w:rsid w:val="00D079AD"/>
    <w:rsid w:val="00D10160"/>
    <w:rsid w:val="00D10865"/>
    <w:rsid w:val="00D10BEE"/>
    <w:rsid w:val="00D10F34"/>
    <w:rsid w:val="00D11189"/>
    <w:rsid w:val="00D111BB"/>
    <w:rsid w:val="00D11634"/>
    <w:rsid w:val="00D11720"/>
    <w:rsid w:val="00D11B97"/>
    <w:rsid w:val="00D11E03"/>
    <w:rsid w:val="00D11E5C"/>
    <w:rsid w:val="00D12182"/>
    <w:rsid w:val="00D12498"/>
    <w:rsid w:val="00D125A2"/>
    <w:rsid w:val="00D129D4"/>
    <w:rsid w:val="00D129E3"/>
    <w:rsid w:val="00D12B6B"/>
    <w:rsid w:val="00D12B7A"/>
    <w:rsid w:val="00D1300E"/>
    <w:rsid w:val="00D1384B"/>
    <w:rsid w:val="00D13901"/>
    <w:rsid w:val="00D13B38"/>
    <w:rsid w:val="00D13DC2"/>
    <w:rsid w:val="00D140E1"/>
    <w:rsid w:val="00D142CF"/>
    <w:rsid w:val="00D14550"/>
    <w:rsid w:val="00D145F8"/>
    <w:rsid w:val="00D14BCA"/>
    <w:rsid w:val="00D150DD"/>
    <w:rsid w:val="00D1523F"/>
    <w:rsid w:val="00D152B0"/>
    <w:rsid w:val="00D152D6"/>
    <w:rsid w:val="00D156B8"/>
    <w:rsid w:val="00D15747"/>
    <w:rsid w:val="00D157FF"/>
    <w:rsid w:val="00D15800"/>
    <w:rsid w:val="00D158B7"/>
    <w:rsid w:val="00D158F8"/>
    <w:rsid w:val="00D1597F"/>
    <w:rsid w:val="00D15CE1"/>
    <w:rsid w:val="00D15DE8"/>
    <w:rsid w:val="00D1605D"/>
    <w:rsid w:val="00D16173"/>
    <w:rsid w:val="00D1624B"/>
    <w:rsid w:val="00D169EE"/>
    <w:rsid w:val="00D16ADC"/>
    <w:rsid w:val="00D16EA6"/>
    <w:rsid w:val="00D16EE7"/>
    <w:rsid w:val="00D16FC3"/>
    <w:rsid w:val="00D17097"/>
    <w:rsid w:val="00D170D8"/>
    <w:rsid w:val="00D17450"/>
    <w:rsid w:val="00D17490"/>
    <w:rsid w:val="00D175D0"/>
    <w:rsid w:val="00D17683"/>
    <w:rsid w:val="00D179CF"/>
    <w:rsid w:val="00D17ADC"/>
    <w:rsid w:val="00D17CEE"/>
    <w:rsid w:val="00D203EA"/>
    <w:rsid w:val="00D208BB"/>
    <w:rsid w:val="00D20DE1"/>
    <w:rsid w:val="00D20DE3"/>
    <w:rsid w:val="00D21047"/>
    <w:rsid w:val="00D21362"/>
    <w:rsid w:val="00D22031"/>
    <w:rsid w:val="00D222E6"/>
    <w:rsid w:val="00D227B1"/>
    <w:rsid w:val="00D22A27"/>
    <w:rsid w:val="00D22F71"/>
    <w:rsid w:val="00D23397"/>
    <w:rsid w:val="00D2358F"/>
    <w:rsid w:val="00D23D42"/>
    <w:rsid w:val="00D23E0A"/>
    <w:rsid w:val="00D241DE"/>
    <w:rsid w:val="00D243ED"/>
    <w:rsid w:val="00D24859"/>
    <w:rsid w:val="00D24E85"/>
    <w:rsid w:val="00D250F5"/>
    <w:rsid w:val="00D252CE"/>
    <w:rsid w:val="00D252E2"/>
    <w:rsid w:val="00D25398"/>
    <w:rsid w:val="00D255F8"/>
    <w:rsid w:val="00D2623C"/>
    <w:rsid w:val="00D26488"/>
    <w:rsid w:val="00D265B5"/>
    <w:rsid w:val="00D267C3"/>
    <w:rsid w:val="00D26DCA"/>
    <w:rsid w:val="00D26F3E"/>
    <w:rsid w:val="00D26F9E"/>
    <w:rsid w:val="00D278A8"/>
    <w:rsid w:val="00D27A03"/>
    <w:rsid w:val="00D27D35"/>
    <w:rsid w:val="00D30271"/>
    <w:rsid w:val="00D30441"/>
    <w:rsid w:val="00D304BB"/>
    <w:rsid w:val="00D305AA"/>
    <w:rsid w:val="00D30637"/>
    <w:rsid w:val="00D309BA"/>
    <w:rsid w:val="00D30CF4"/>
    <w:rsid w:val="00D30E4E"/>
    <w:rsid w:val="00D31007"/>
    <w:rsid w:val="00D31140"/>
    <w:rsid w:val="00D31649"/>
    <w:rsid w:val="00D31703"/>
    <w:rsid w:val="00D317B6"/>
    <w:rsid w:val="00D31AE5"/>
    <w:rsid w:val="00D31E2C"/>
    <w:rsid w:val="00D32426"/>
    <w:rsid w:val="00D32CD4"/>
    <w:rsid w:val="00D33051"/>
    <w:rsid w:val="00D3333C"/>
    <w:rsid w:val="00D33404"/>
    <w:rsid w:val="00D33603"/>
    <w:rsid w:val="00D3374A"/>
    <w:rsid w:val="00D33DF8"/>
    <w:rsid w:val="00D33F7A"/>
    <w:rsid w:val="00D33FD9"/>
    <w:rsid w:val="00D33FFD"/>
    <w:rsid w:val="00D342C3"/>
    <w:rsid w:val="00D34947"/>
    <w:rsid w:val="00D34C11"/>
    <w:rsid w:val="00D34F15"/>
    <w:rsid w:val="00D34F3C"/>
    <w:rsid w:val="00D3517E"/>
    <w:rsid w:val="00D35557"/>
    <w:rsid w:val="00D35D9E"/>
    <w:rsid w:val="00D35E3B"/>
    <w:rsid w:val="00D360EB"/>
    <w:rsid w:val="00D360F6"/>
    <w:rsid w:val="00D3611A"/>
    <w:rsid w:val="00D36146"/>
    <w:rsid w:val="00D370EB"/>
    <w:rsid w:val="00D37909"/>
    <w:rsid w:val="00D37BDC"/>
    <w:rsid w:val="00D37E0C"/>
    <w:rsid w:val="00D40039"/>
    <w:rsid w:val="00D40A20"/>
    <w:rsid w:val="00D40A60"/>
    <w:rsid w:val="00D412B0"/>
    <w:rsid w:val="00D4147E"/>
    <w:rsid w:val="00D417EF"/>
    <w:rsid w:val="00D41D4A"/>
    <w:rsid w:val="00D42178"/>
    <w:rsid w:val="00D42446"/>
    <w:rsid w:val="00D426FF"/>
    <w:rsid w:val="00D42836"/>
    <w:rsid w:val="00D42E01"/>
    <w:rsid w:val="00D42EA9"/>
    <w:rsid w:val="00D43215"/>
    <w:rsid w:val="00D4344A"/>
    <w:rsid w:val="00D43672"/>
    <w:rsid w:val="00D43A25"/>
    <w:rsid w:val="00D43BAA"/>
    <w:rsid w:val="00D43F4E"/>
    <w:rsid w:val="00D4463F"/>
    <w:rsid w:val="00D448D5"/>
    <w:rsid w:val="00D44903"/>
    <w:rsid w:val="00D44B11"/>
    <w:rsid w:val="00D44B68"/>
    <w:rsid w:val="00D44C34"/>
    <w:rsid w:val="00D44C6F"/>
    <w:rsid w:val="00D44E47"/>
    <w:rsid w:val="00D45059"/>
    <w:rsid w:val="00D45D4F"/>
    <w:rsid w:val="00D4604B"/>
    <w:rsid w:val="00D463AD"/>
    <w:rsid w:val="00D46CAE"/>
    <w:rsid w:val="00D4707F"/>
    <w:rsid w:val="00D471CC"/>
    <w:rsid w:val="00D47623"/>
    <w:rsid w:val="00D4780E"/>
    <w:rsid w:val="00D478B5"/>
    <w:rsid w:val="00D479C4"/>
    <w:rsid w:val="00D479CA"/>
    <w:rsid w:val="00D50555"/>
    <w:rsid w:val="00D50833"/>
    <w:rsid w:val="00D50867"/>
    <w:rsid w:val="00D5130D"/>
    <w:rsid w:val="00D5139C"/>
    <w:rsid w:val="00D513AE"/>
    <w:rsid w:val="00D513FD"/>
    <w:rsid w:val="00D51A9C"/>
    <w:rsid w:val="00D51E49"/>
    <w:rsid w:val="00D51EB9"/>
    <w:rsid w:val="00D52143"/>
    <w:rsid w:val="00D5218F"/>
    <w:rsid w:val="00D52235"/>
    <w:rsid w:val="00D5296A"/>
    <w:rsid w:val="00D52CF9"/>
    <w:rsid w:val="00D531F0"/>
    <w:rsid w:val="00D53327"/>
    <w:rsid w:val="00D535B1"/>
    <w:rsid w:val="00D54042"/>
    <w:rsid w:val="00D540C0"/>
    <w:rsid w:val="00D54347"/>
    <w:rsid w:val="00D546A9"/>
    <w:rsid w:val="00D546EB"/>
    <w:rsid w:val="00D55058"/>
    <w:rsid w:val="00D55422"/>
    <w:rsid w:val="00D55737"/>
    <w:rsid w:val="00D559B9"/>
    <w:rsid w:val="00D55D66"/>
    <w:rsid w:val="00D5672D"/>
    <w:rsid w:val="00D56855"/>
    <w:rsid w:val="00D56D28"/>
    <w:rsid w:val="00D56E8B"/>
    <w:rsid w:val="00D5721E"/>
    <w:rsid w:val="00D57322"/>
    <w:rsid w:val="00D57ABB"/>
    <w:rsid w:val="00D57B84"/>
    <w:rsid w:val="00D57C0D"/>
    <w:rsid w:val="00D57C68"/>
    <w:rsid w:val="00D57D3A"/>
    <w:rsid w:val="00D57D53"/>
    <w:rsid w:val="00D604F9"/>
    <w:rsid w:val="00D607C3"/>
    <w:rsid w:val="00D60ACC"/>
    <w:rsid w:val="00D60F81"/>
    <w:rsid w:val="00D61271"/>
    <w:rsid w:val="00D61311"/>
    <w:rsid w:val="00D6194B"/>
    <w:rsid w:val="00D619B9"/>
    <w:rsid w:val="00D61B98"/>
    <w:rsid w:val="00D62282"/>
    <w:rsid w:val="00D62B90"/>
    <w:rsid w:val="00D62BE7"/>
    <w:rsid w:val="00D62C43"/>
    <w:rsid w:val="00D63038"/>
    <w:rsid w:val="00D6307B"/>
    <w:rsid w:val="00D63292"/>
    <w:rsid w:val="00D63BB3"/>
    <w:rsid w:val="00D63F4C"/>
    <w:rsid w:val="00D64874"/>
    <w:rsid w:val="00D64885"/>
    <w:rsid w:val="00D64AE6"/>
    <w:rsid w:val="00D64C8E"/>
    <w:rsid w:val="00D64CA6"/>
    <w:rsid w:val="00D65035"/>
    <w:rsid w:val="00D6503E"/>
    <w:rsid w:val="00D65084"/>
    <w:rsid w:val="00D65750"/>
    <w:rsid w:val="00D65EB7"/>
    <w:rsid w:val="00D660B2"/>
    <w:rsid w:val="00D6619F"/>
    <w:rsid w:val="00D66A0A"/>
    <w:rsid w:val="00D66DAA"/>
    <w:rsid w:val="00D66F45"/>
    <w:rsid w:val="00D67728"/>
    <w:rsid w:val="00D678EB"/>
    <w:rsid w:val="00D67968"/>
    <w:rsid w:val="00D67DE9"/>
    <w:rsid w:val="00D7017E"/>
    <w:rsid w:val="00D70186"/>
    <w:rsid w:val="00D701F3"/>
    <w:rsid w:val="00D70244"/>
    <w:rsid w:val="00D70AC2"/>
    <w:rsid w:val="00D70D3A"/>
    <w:rsid w:val="00D70EEA"/>
    <w:rsid w:val="00D71265"/>
    <w:rsid w:val="00D71449"/>
    <w:rsid w:val="00D719EA"/>
    <w:rsid w:val="00D71AB7"/>
    <w:rsid w:val="00D71F12"/>
    <w:rsid w:val="00D727EA"/>
    <w:rsid w:val="00D72B73"/>
    <w:rsid w:val="00D73239"/>
    <w:rsid w:val="00D7364A"/>
    <w:rsid w:val="00D73B1F"/>
    <w:rsid w:val="00D73EFE"/>
    <w:rsid w:val="00D73F0B"/>
    <w:rsid w:val="00D74112"/>
    <w:rsid w:val="00D749DE"/>
    <w:rsid w:val="00D74BD9"/>
    <w:rsid w:val="00D74EF1"/>
    <w:rsid w:val="00D75016"/>
    <w:rsid w:val="00D7525E"/>
    <w:rsid w:val="00D753E6"/>
    <w:rsid w:val="00D75649"/>
    <w:rsid w:val="00D757EE"/>
    <w:rsid w:val="00D759D4"/>
    <w:rsid w:val="00D75A9F"/>
    <w:rsid w:val="00D75D7B"/>
    <w:rsid w:val="00D75FA1"/>
    <w:rsid w:val="00D7612A"/>
    <w:rsid w:val="00D7634D"/>
    <w:rsid w:val="00D765D3"/>
    <w:rsid w:val="00D777E6"/>
    <w:rsid w:val="00D77E2A"/>
    <w:rsid w:val="00D80281"/>
    <w:rsid w:val="00D802A5"/>
    <w:rsid w:val="00D803AC"/>
    <w:rsid w:val="00D80930"/>
    <w:rsid w:val="00D80C02"/>
    <w:rsid w:val="00D8108B"/>
    <w:rsid w:val="00D81365"/>
    <w:rsid w:val="00D81391"/>
    <w:rsid w:val="00D8156E"/>
    <w:rsid w:val="00D81765"/>
    <w:rsid w:val="00D817DE"/>
    <w:rsid w:val="00D81F6B"/>
    <w:rsid w:val="00D82152"/>
    <w:rsid w:val="00D8233C"/>
    <w:rsid w:val="00D8247F"/>
    <w:rsid w:val="00D82A38"/>
    <w:rsid w:val="00D82C9A"/>
    <w:rsid w:val="00D82EB6"/>
    <w:rsid w:val="00D83263"/>
    <w:rsid w:val="00D83363"/>
    <w:rsid w:val="00D8341A"/>
    <w:rsid w:val="00D837D7"/>
    <w:rsid w:val="00D83880"/>
    <w:rsid w:val="00D83BC5"/>
    <w:rsid w:val="00D83F79"/>
    <w:rsid w:val="00D8419E"/>
    <w:rsid w:val="00D84503"/>
    <w:rsid w:val="00D84E96"/>
    <w:rsid w:val="00D84FD6"/>
    <w:rsid w:val="00D85079"/>
    <w:rsid w:val="00D851DB"/>
    <w:rsid w:val="00D85903"/>
    <w:rsid w:val="00D85DA7"/>
    <w:rsid w:val="00D85E12"/>
    <w:rsid w:val="00D85EC5"/>
    <w:rsid w:val="00D85EE3"/>
    <w:rsid w:val="00D86AEB"/>
    <w:rsid w:val="00D86CA1"/>
    <w:rsid w:val="00D8760C"/>
    <w:rsid w:val="00D879CF"/>
    <w:rsid w:val="00D87EEA"/>
    <w:rsid w:val="00D90028"/>
    <w:rsid w:val="00D907D6"/>
    <w:rsid w:val="00D9086C"/>
    <w:rsid w:val="00D90882"/>
    <w:rsid w:val="00D90928"/>
    <w:rsid w:val="00D90BD9"/>
    <w:rsid w:val="00D914F0"/>
    <w:rsid w:val="00D914F2"/>
    <w:rsid w:val="00D919CB"/>
    <w:rsid w:val="00D91BBB"/>
    <w:rsid w:val="00D92386"/>
    <w:rsid w:val="00D9251D"/>
    <w:rsid w:val="00D9257C"/>
    <w:rsid w:val="00D9258B"/>
    <w:rsid w:val="00D92626"/>
    <w:rsid w:val="00D92656"/>
    <w:rsid w:val="00D92FF3"/>
    <w:rsid w:val="00D93252"/>
    <w:rsid w:val="00D934B6"/>
    <w:rsid w:val="00D93862"/>
    <w:rsid w:val="00D93A43"/>
    <w:rsid w:val="00D940DB"/>
    <w:rsid w:val="00D949B1"/>
    <w:rsid w:val="00D94D5A"/>
    <w:rsid w:val="00D95079"/>
    <w:rsid w:val="00D95465"/>
    <w:rsid w:val="00D95870"/>
    <w:rsid w:val="00D95BE2"/>
    <w:rsid w:val="00D95C89"/>
    <w:rsid w:val="00D95FF7"/>
    <w:rsid w:val="00D961CD"/>
    <w:rsid w:val="00D96B0D"/>
    <w:rsid w:val="00D96BF5"/>
    <w:rsid w:val="00D9711B"/>
    <w:rsid w:val="00D97294"/>
    <w:rsid w:val="00D97404"/>
    <w:rsid w:val="00D9743D"/>
    <w:rsid w:val="00D97539"/>
    <w:rsid w:val="00D97A3C"/>
    <w:rsid w:val="00D97E40"/>
    <w:rsid w:val="00DA0AC9"/>
    <w:rsid w:val="00DA0B89"/>
    <w:rsid w:val="00DA0F19"/>
    <w:rsid w:val="00DA1176"/>
    <w:rsid w:val="00DA1485"/>
    <w:rsid w:val="00DA1ABE"/>
    <w:rsid w:val="00DA1E43"/>
    <w:rsid w:val="00DA25E5"/>
    <w:rsid w:val="00DA2675"/>
    <w:rsid w:val="00DA2789"/>
    <w:rsid w:val="00DA301D"/>
    <w:rsid w:val="00DA3107"/>
    <w:rsid w:val="00DA31D2"/>
    <w:rsid w:val="00DA3330"/>
    <w:rsid w:val="00DA34E4"/>
    <w:rsid w:val="00DA3AF3"/>
    <w:rsid w:val="00DA4002"/>
    <w:rsid w:val="00DA42AD"/>
    <w:rsid w:val="00DA468E"/>
    <w:rsid w:val="00DA4BCB"/>
    <w:rsid w:val="00DA4D91"/>
    <w:rsid w:val="00DA5298"/>
    <w:rsid w:val="00DA545A"/>
    <w:rsid w:val="00DA5D3F"/>
    <w:rsid w:val="00DA60BB"/>
    <w:rsid w:val="00DA6247"/>
    <w:rsid w:val="00DA634F"/>
    <w:rsid w:val="00DA64A1"/>
    <w:rsid w:val="00DA6883"/>
    <w:rsid w:val="00DA6898"/>
    <w:rsid w:val="00DA6A13"/>
    <w:rsid w:val="00DA6AB6"/>
    <w:rsid w:val="00DA6DD7"/>
    <w:rsid w:val="00DA6E05"/>
    <w:rsid w:val="00DA70D5"/>
    <w:rsid w:val="00DA7404"/>
    <w:rsid w:val="00DA757B"/>
    <w:rsid w:val="00DA7637"/>
    <w:rsid w:val="00DA76B2"/>
    <w:rsid w:val="00DA79A2"/>
    <w:rsid w:val="00DA79E0"/>
    <w:rsid w:val="00DA7D16"/>
    <w:rsid w:val="00DA7E2C"/>
    <w:rsid w:val="00DA7FF2"/>
    <w:rsid w:val="00DB0324"/>
    <w:rsid w:val="00DB03AF"/>
    <w:rsid w:val="00DB0459"/>
    <w:rsid w:val="00DB0494"/>
    <w:rsid w:val="00DB0F5C"/>
    <w:rsid w:val="00DB102C"/>
    <w:rsid w:val="00DB112B"/>
    <w:rsid w:val="00DB1606"/>
    <w:rsid w:val="00DB1A08"/>
    <w:rsid w:val="00DB1C9B"/>
    <w:rsid w:val="00DB1D58"/>
    <w:rsid w:val="00DB1FAF"/>
    <w:rsid w:val="00DB22AC"/>
    <w:rsid w:val="00DB256E"/>
    <w:rsid w:val="00DB2752"/>
    <w:rsid w:val="00DB28C6"/>
    <w:rsid w:val="00DB2C49"/>
    <w:rsid w:val="00DB3046"/>
    <w:rsid w:val="00DB310B"/>
    <w:rsid w:val="00DB38C3"/>
    <w:rsid w:val="00DB39A1"/>
    <w:rsid w:val="00DB3C2D"/>
    <w:rsid w:val="00DB4587"/>
    <w:rsid w:val="00DB49BB"/>
    <w:rsid w:val="00DB49DA"/>
    <w:rsid w:val="00DB49E6"/>
    <w:rsid w:val="00DB4A10"/>
    <w:rsid w:val="00DB50AA"/>
    <w:rsid w:val="00DB50D5"/>
    <w:rsid w:val="00DB538E"/>
    <w:rsid w:val="00DB5390"/>
    <w:rsid w:val="00DB5464"/>
    <w:rsid w:val="00DB55CE"/>
    <w:rsid w:val="00DB55E1"/>
    <w:rsid w:val="00DB5869"/>
    <w:rsid w:val="00DB5A49"/>
    <w:rsid w:val="00DB5F8B"/>
    <w:rsid w:val="00DB6069"/>
    <w:rsid w:val="00DB6101"/>
    <w:rsid w:val="00DB61E7"/>
    <w:rsid w:val="00DB6360"/>
    <w:rsid w:val="00DB670B"/>
    <w:rsid w:val="00DB6C32"/>
    <w:rsid w:val="00DB6D2F"/>
    <w:rsid w:val="00DB6F56"/>
    <w:rsid w:val="00DB7447"/>
    <w:rsid w:val="00DB74BD"/>
    <w:rsid w:val="00DB74DE"/>
    <w:rsid w:val="00DB760E"/>
    <w:rsid w:val="00DB7876"/>
    <w:rsid w:val="00DB7909"/>
    <w:rsid w:val="00DB7D71"/>
    <w:rsid w:val="00DB7E26"/>
    <w:rsid w:val="00DB7EC4"/>
    <w:rsid w:val="00DC01F4"/>
    <w:rsid w:val="00DC04B4"/>
    <w:rsid w:val="00DC06AC"/>
    <w:rsid w:val="00DC06E3"/>
    <w:rsid w:val="00DC0A28"/>
    <w:rsid w:val="00DC0C5D"/>
    <w:rsid w:val="00DC0D18"/>
    <w:rsid w:val="00DC123F"/>
    <w:rsid w:val="00DC131E"/>
    <w:rsid w:val="00DC133A"/>
    <w:rsid w:val="00DC1392"/>
    <w:rsid w:val="00DC13DE"/>
    <w:rsid w:val="00DC14A1"/>
    <w:rsid w:val="00DC1BC3"/>
    <w:rsid w:val="00DC1C73"/>
    <w:rsid w:val="00DC1F45"/>
    <w:rsid w:val="00DC20D7"/>
    <w:rsid w:val="00DC2467"/>
    <w:rsid w:val="00DC2637"/>
    <w:rsid w:val="00DC2A15"/>
    <w:rsid w:val="00DC2AA4"/>
    <w:rsid w:val="00DC2DE4"/>
    <w:rsid w:val="00DC2FFF"/>
    <w:rsid w:val="00DC319B"/>
    <w:rsid w:val="00DC3279"/>
    <w:rsid w:val="00DC351E"/>
    <w:rsid w:val="00DC3A28"/>
    <w:rsid w:val="00DC3CE9"/>
    <w:rsid w:val="00DC41D3"/>
    <w:rsid w:val="00DC449F"/>
    <w:rsid w:val="00DC45A6"/>
    <w:rsid w:val="00DC460F"/>
    <w:rsid w:val="00DC4D82"/>
    <w:rsid w:val="00DC5275"/>
    <w:rsid w:val="00DC5608"/>
    <w:rsid w:val="00DC5887"/>
    <w:rsid w:val="00DC5DE9"/>
    <w:rsid w:val="00DC60E1"/>
    <w:rsid w:val="00DC60ED"/>
    <w:rsid w:val="00DC6531"/>
    <w:rsid w:val="00DC653E"/>
    <w:rsid w:val="00DC65D3"/>
    <w:rsid w:val="00DC6B2B"/>
    <w:rsid w:val="00DC6C3A"/>
    <w:rsid w:val="00DC6DC3"/>
    <w:rsid w:val="00DC6E22"/>
    <w:rsid w:val="00DC6F8C"/>
    <w:rsid w:val="00DC70E6"/>
    <w:rsid w:val="00DC75F1"/>
    <w:rsid w:val="00DC78A3"/>
    <w:rsid w:val="00DC7DFE"/>
    <w:rsid w:val="00DC7F9B"/>
    <w:rsid w:val="00DD0603"/>
    <w:rsid w:val="00DD0857"/>
    <w:rsid w:val="00DD08BC"/>
    <w:rsid w:val="00DD0DB1"/>
    <w:rsid w:val="00DD0FCC"/>
    <w:rsid w:val="00DD1B19"/>
    <w:rsid w:val="00DD2155"/>
    <w:rsid w:val="00DD21DC"/>
    <w:rsid w:val="00DD22E5"/>
    <w:rsid w:val="00DD23F8"/>
    <w:rsid w:val="00DD2958"/>
    <w:rsid w:val="00DD2997"/>
    <w:rsid w:val="00DD29EF"/>
    <w:rsid w:val="00DD2B64"/>
    <w:rsid w:val="00DD2FF0"/>
    <w:rsid w:val="00DD3558"/>
    <w:rsid w:val="00DD3859"/>
    <w:rsid w:val="00DD453F"/>
    <w:rsid w:val="00DD4A23"/>
    <w:rsid w:val="00DD5138"/>
    <w:rsid w:val="00DD5874"/>
    <w:rsid w:val="00DD5E79"/>
    <w:rsid w:val="00DD642C"/>
    <w:rsid w:val="00DD67AB"/>
    <w:rsid w:val="00DD6DB8"/>
    <w:rsid w:val="00DD6DD9"/>
    <w:rsid w:val="00DD6F91"/>
    <w:rsid w:val="00DD72D3"/>
    <w:rsid w:val="00DD757E"/>
    <w:rsid w:val="00DD773C"/>
    <w:rsid w:val="00DD7FB7"/>
    <w:rsid w:val="00DE0084"/>
    <w:rsid w:val="00DE0647"/>
    <w:rsid w:val="00DE07C0"/>
    <w:rsid w:val="00DE0B77"/>
    <w:rsid w:val="00DE0ED3"/>
    <w:rsid w:val="00DE16BC"/>
    <w:rsid w:val="00DE19A2"/>
    <w:rsid w:val="00DE1B26"/>
    <w:rsid w:val="00DE2031"/>
    <w:rsid w:val="00DE25A7"/>
    <w:rsid w:val="00DE25DF"/>
    <w:rsid w:val="00DE2795"/>
    <w:rsid w:val="00DE281A"/>
    <w:rsid w:val="00DE2940"/>
    <w:rsid w:val="00DE2B37"/>
    <w:rsid w:val="00DE2C42"/>
    <w:rsid w:val="00DE34F9"/>
    <w:rsid w:val="00DE3B31"/>
    <w:rsid w:val="00DE3C51"/>
    <w:rsid w:val="00DE3D61"/>
    <w:rsid w:val="00DE3E02"/>
    <w:rsid w:val="00DE3E8D"/>
    <w:rsid w:val="00DE40FE"/>
    <w:rsid w:val="00DE415E"/>
    <w:rsid w:val="00DE4230"/>
    <w:rsid w:val="00DE443D"/>
    <w:rsid w:val="00DE4607"/>
    <w:rsid w:val="00DE4C22"/>
    <w:rsid w:val="00DE4DE8"/>
    <w:rsid w:val="00DE52DE"/>
    <w:rsid w:val="00DE5336"/>
    <w:rsid w:val="00DE58A9"/>
    <w:rsid w:val="00DE5A40"/>
    <w:rsid w:val="00DE5C2B"/>
    <w:rsid w:val="00DE5C8A"/>
    <w:rsid w:val="00DE5E00"/>
    <w:rsid w:val="00DE5EFF"/>
    <w:rsid w:val="00DE639B"/>
    <w:rsid w:val="00DE68AA"/>
    <w:rsid w:val="00DE70EE"/>
    <w:rsid w:val="00DE71E8"/>
    <w:rsid w:val="00DE7A5A"/>
    <w:rsid w:val="00DE7C65"/>
    <w:rsid w:val="00DE7D3C"/>
    <w:rsid w:val="00DE7D86"/>
    <w:rsid w:val="00DF03E3"/>
    <w:rsid w:val="00DF0653"/>
    <w:rsid w:val="00DF06C1"/>
    <w:rsid w:val="00DF08DE"/>
    <w:rsid w:val="00DF0959"/>
    <w:rsid w:val="00DF0BC2"/>
    <w:rsid w:val="00DF0D27"/>
    <w:rsid w:val="00DF11C1"/>
    <w:rsid w:val="00DF15BB"/>
    <w:rsid w:val="00DF1793"/>
    <w:rsid w:val="00DF1F0F"/>
    <w:rsid w:val="00DF1F7B"/>
    <w:rsid w:val="00DF248A"/>
    <w:rsid w:val="00DF25EF"/>
    <w:rsid w:val="00DF2688"/>
    <w:rsid w:val="00DF2F67"/>
    <w:rsid w:val="00DF3283"/>
    <w:rsid w:val="00DF331D"/>
    <w:rsid w:val="00DF3856"/>
    <w:rsid w:val="00DF39A2"/>
    <w:rsid w:val="00DF3D1C"/>
    <w:rsid w:val="00DF3DAA"/>
    <w:rsid w:val="00DF4115"/>
    <w:rsid w:val="00DF4339"/>
    <w:rsid w:val="00DF4465"/>
    <w:rsid w:val="00DF4A5C"/>
    <w:rsid w:val="00DF566A"/>
    <w:rsid w:val="00DF599F"/>
    <w:rsid w:val="00DF5ED7"/>
    <w:rsid w:val="00DF5EE5"/>
    <w:rsid w:val="00DF603C"/>
    <w:rsid w:val="00DF62FE"/>
    <w:rsid w:val="00DF6623"/>
    <w:rsid w:val="00DF673A"/>
    <w:rsid w:val="00DF6A17"/>
    <w:rsid w:val="00DF6A85"/>
    <w:rsid w:val="00DF6BDD"/>
    <w:rsid w:val="00DF6CC7"/>
    <w:rsid w:val="00DF7044"/>
    <w:rsid w:val="00DF7074"/>
    <w:rsid w:val="00DF71A5"/>
    <w:rsid w:val="00DF7CB8"/>
    <w:rsid w:val="00DF7EBF"/>
    <w:rsid w:val="00E00ABE"/>
    <w:rsid w:val="00E00EA5"/>
    <w:rsid w:val="00E00F19"/>
    <w:rsid w:val="00E015AD"/>
    <w:rsid w:val="00E0222C"/>
    <w:rsid w:val="00E026FB"/>
    <w:rsid w:val="00E02AEC"/>
    <w:rsid w:val="00E02D89"/>
    <w:rsid w:val="00E02F0D"/>
    <w:rsid w:val="00E02FCC"/>
    <w:rsid w:val="00E0315C"/>
    <w:rsid w:val="00E0330B"/>
    <w:rsid w:val="00E0356A"/>
    <w:rsid w:val="00E03816"/>
    <w:rsid w:val="00E03869"/>
    <w:rsid w:val="00E038E1"/>
    <w:rsid w:val="00E03A13"/>
    <w:rsid w:val="00E03EB1"/>
    <w:rsid w:val="00E0418A"/>
    <w:rsid w:val="00E048BD"/>
    <w:rsid w:val="00E049AF"/>
    <w:rsid w:val="00E04BD6"/>
    <w:rsid w:val="00E051CB"/>
    <w:rsid w:val="00E05315"/>
    <w:rsid w:val="00E05CA3"/>
    <w:rsid w:val="00E05F2B"/>
    <w:rsid w:val="00E0625B"/>
    <w:rsid w:val="00E06693"/>
    <w:rsid w:val="00E066A2"/>
    <w:rsid w:val="00E06E1D"/>
    <w:rsid w:val="00E07263"/>
    <w:rsid w:val="00E07487"/>
    <w:rsid w:val="00E07621"/>
    <w:rsid w:val="00E07797"/>
    <w:rsid w:val="00E07A1E"/>
    <w:rsid w:val="00E07E4C"/>
    <w:rsid w:val="00E07ED6"/>
    <w:rsid w:val="00E103D4"/>
    <w:rsid w:val="00E10544"/>
    <w:rsid w:val="00E10668"/>
    <w:rsid w:val="00E10A7A"/>
    <w:rsid w:val="00E10E45"/>
    <w:rsid w:val="00E10F9F"/>
    <w:rsid w:val="00E1128C"/>
    <w:rsid w:val="00E11575"/>
    <w:rsid w:val="00E11AF1"/>
    <w:rsid w:val="00E11D0D"/>
    <w:rsid w:val="00E1246B"/>
    <w:rsid w:val="00E12F08"/>
    <w:rsid w:val="00E12F10"/>
    <w:rsid w:val="00E12F7E"/>
    <w:rsid w:val="00E13304"/>
    <w:rsid w:val="00E133B5"/>
    <w:rsid w:val="00E1347D"/>
    <w:rsid w:val="00E13777"/>
    <w:rsid w:val="00E13A4E"/>
    <w:rsid w:val="00E143A2"/>
    <w:rsid w:val="00E14A46"/>
    <w:rsid w:val="00E14F01"/>
    <w:rsid w:val="00E152F7"/>
    <w:rsid w:val="00E15536"/>
    <w:rsid w:val="00E15E06"/>
    <w:rsid w:val="00E16227"/>
    <w:rsid w:val="00E1630A"/>
    <w:rsid w:val="00E1649D"/>
    <w:rsid w:val="00E167C0"/>
    <w:rsid w:val="00E16AAB"/>
    <w:rsid w:val="00E16CD1"/>
    <w:rsid w:val="00E16CFF"/>
    <w:rsid w:val="00E17207"/>
    <w:rsid w:val="00E175B0"/>
    <w:rsid w:val="00E1770D"/>
    <w:rsid w:val="00E1773D"/>
    <w:rsid w:val="00E177F4"/>
    <w:rsid w:val="00E17AC8"/>
    <w:rsid w:val="00E20895"/>
    <w:rsid w:val="00E209E2"/>
    <w:rsid w:val="00E20A40"/>
    <w:rsid w:val="00E20A75"/>
    <w:rsid w:val="00E20C0B"/>
    <w:rsid w:val="00E21080"/>
    <w:rsid w:val="00E210A9"/>
    <w:rsid w:val="00E2117B"/>
    <w:rsid w:val="00E212B1"/>
    <w:rsid w:val="00E21AE2"/>
    <w:rsid w:val="00E21B3D"/>
    <w:rsid w:val="00E21C08"/>
    <w:rsid w:val="00E21F05"/>
    <w:rsid w:val="00E21F3C"/>
    <w:rsid w:val="00E225F1"/>
    <w:rsid w:val="00E226F1"/>
    <w:rsid w:val="00E22976"/>
    <w:rsid w:val="00E22ADA"/>
    <w:rsid w:val="00E22B04"/>
    <w:rsid w:val="00E22D1D"/>
    <w:rsid w:val="00E22D98"/>
    <w:rsid w:val="00E230CF"/>
    <w:rsid w:val="00E232CD"/>
    <w:rsid w:val="00E23565"/>
    <w:rsid w:val="00E23763"/>
    <w:rsid w:val="00E2396C"/>
    <w:rsid w:val="00E23A5E"/>
    <w:rsid w:val="00E23B8D"/>
    <w:rsid w:val="00E24310"/>
    <w:rsid w:val="00E2468B"/>
    <w:rsid w:val="00E24A17"/>
    <w:rsid w:val="00E24B67"/>
    <w:rsid w:val="00E24E6A"/>
    <w:rsid w:val="00E2519F"/>
    <w:rsid w:val="00E25375"/>
    <w:rsid w:val="00E257A6"/>
    <w:rsid w:val="00E26089"/>
    <w:rsid w:val="00E2629D"/>
    <w:rsid w:val="00E263AC"/>
    <w:rsid w:val="00E26610"/>
    <w:rsid w:val="00E26A2E"/>
    <w:rsid w:val="00E26B8D"/>
    <w:rsid w:val="00E276B1"/>
    <w:rsid w:val="00E27B18"/>
    <w:rsid w:val="00E27C8B"/>
    <w:rsid w:val="00E27D16"/>
    <w:rsid w:val="00E300C3"/>
    <w:rsid w:val="00E30281"/>
    <w:rsid w:val="00E3045E"/>
    <w:rsid w:val="00E3047F"/>
    <w:rsid w:val="00E3063E"/>
    <w:rsid w:val="00E30656"/>
    <w:rsid w:val="00E30EB3"/>
    <w:rsid w:val="00E30EB7"/>
    <w:rsid w:val="00E315A2"/>
    <w:rsid w:val="00E315EB"/>
    <w:rsid w:val="00E3171E"/>
    <w:rsid w:val="00E31917"/>
    <w:rsid w:val="00E31D63"/>
    <w:rsid w:val="00E31EAC"/>
    <w:rsid w:val="00E32146"/>
    <w:rsid w:val="00E32188"/>
    <w:rsid w:val="00E32321"/>
    <w:rsid w:val="00E324DE"/>
    <w:rsid w:val="00E32C36"/>
    <w:rsid w:val="00E32F00"/>
    <w:rsid w:val="00E33398"/>
    <w:rsid w:val="00E33488"/>
    <w:rsid w:val="00E33E30"/>
    <w:rsid w:val="00E34023"/>
    <w:rsid w:val="00E34182"/>
    <w:rsid w:val="00E34352"/>
    <w:rsid w:val="00E3463E"/>
    <w:rsid w:val="00E34694"/>
    <w:rsid w:val="00E349BA"/>
    <w:rsid w:val="00E34DBD"/>
    <w:rsid w:val="00E35645"/>
    <w:rsid w:val="00E358CC"/>
    <w:rsid w:val="00E35C64"/>
    <w:rsid w:val="00E35D51"/>
    <w:rsid w:val="00E36055"/>
    <w:rsid w:val="00E36163"/>
    <w:rsid w:val="00E363DB"/>
    <w:rsid w:val="00E364A5"/>
    <w:rsid w:val="00E3673F"/>
    <w:rsid w:val="00E36881"/>
    <w:rsid w:val="00E36A89"/>
    <w:rsid w:val="00E36B48"/>
    <w:rsid w:val="00E36D28"/>
    <w:rsid w:val="00E36FB0"/>
    <w:rsid w:val="00E36FD1"/>
    <w:rsid w:val="00E37632"/>
    <w:rsid w:val="00E40167"/>
    <w:rsid w:val="00E40304"/>
    <w:rsid w:val="00E404A6"/>
    <w:rsid w:val="00E404B1"/>
    <w:rsid w:val="00E407A8"/>
    <w:rsid w:val="00E40A75"/>
    <w:rsid w:val="00E40BD3"/>
    <w:rsid w:val="00E41250"/>
    <w:rsid w:val="00E412DA"/>
    <w:rsid w:val="00E412E8"/>
    <w:rsid w:val="00E41516"/>
    <w:rsid w:val="00E4171C"/>
    <w:rsid w:val="00E419BA"/>
    <w:rsid w:val="00E41C5D"/>
    <w:rsid w:val="00E41CB2"/>
    <w:rsid w:val="00E41E06"/>
    <w:rsid w:val="00E42810"/>
    <w:rsid w:val="00E42D30"/>
    <w:rsid w:val="00E42DB3"/>
    <w:rsid w:val="00E43066"/>
    <w:rsid w:val="00E434C8"/>
    <w:rsid w:val="00E4376E"/>
    <w:rsid w:val="00E4437B"/>
    <w:rsid w:val="00E4495C"/>
    <w:rsid w:val="00E449F8"/>
    <w:rsid w:val="00E44B89"/>
    <w:rsid w:val="00E44C3B"/>
    <w:rsid w:val="00E44E3C"/>
    <w:rsid w:val="00E45813"/>
    <w:rsid w:val="00E45C8A"/>
    <w:rsid w:val="00E45E43"/>
    <w:rsid w:val="00E46275"/>
    <w:rsid w:val="00E4674A"/>
    <w:rsid w:val="00E46981"/>
    <w:rsid w:val="00E46999"/>
    <w:rsid w:val="00E46AB4"/>
    <w:rsid w:val="00E46ED9"/>
    <w:rsid w:val="00E46F42"/>
    <w:rsid w:val="00E47080"/>
    <w:rsid w:val="00E4710B"/>
    <w:rsid w:val="00E47702"/>
    <w:rsid w:val="00E479C4"/>
    <w:rsid w:val="00E47C27"/>
    <w:rsid w:val="00E50450"/>
    <w:rsid w:val="00E5074D"/>
    <w:rsid w:val="00E5087E"/>
    <w:rsid w:val="00E50D3E"/>
    <w:rsid w:val="00E50D57"/>
    <w:rsid w:val="00E50FF0"/>
    <w:rsid w:val="00E51E4E"/>
    <w:rsid w:val="00E52130"/>
    <w:rsid w:val="00E528B5"/>
    <w:rsid w:val="00E52B52"/>
    <w:rsid w:val="00E52C3B"/>
    <w:rsid w:val="00E53590"/>
    <w:rsid w:val="00E5361D"/>
    <w:rsid w:val="00E5422C"/>
    <w:rsid w:val="00E5487C"/>
    <w:rsid w:val="00E54B79"/>
    <w:rsid w:val="00E54C17"/>
    <w:rsid w:val="00E54E23"/>
    <w:rsid w:val="00E54E2A"/>
    <w:rsid w:val="00E55052"/>
    <w:rsid w:val="00E5537E"/>
    <w:rsid w:val="00E5563E"/>
    <w:rsid w:val="00E55724"/>
    <w:rsid w:val="00E557B1"/>
    <w:rsid w:val="00E55802"/>
    <w:rsid w:val="00E55829"/>
    <w:rsid w:val="00E558A5"/>
    <w:rsid w:val="00E558EF"/>
    <w:rsid w:val="00E55A4B"/>
    <w:rsid w:val="00E55BFF"/>
    <w:rsid w:val="00E55DCA"/>
    <w:rsid w:val="00E55E0A"/>
    <w:rsid w:val="00E56059"/>
    <w:rsid w:val="00E561A6"/>
    <w:rsid w:val="00E5655D"/>
    <w:rsid w:val="00E57047"/>
    <w:rsid w:val="00E57BF1"/>
    <w:rsid w:val="00E57CBD"/>
    <w:rsid w:val="00E6031C"/>
    <w:rsid w:val="00E60376"/>
    <w:rsid w:val="00E6078D"/>
    <w:rsid w:val="00E608A5"/>
    <w:rsid w:val="00E609C4"/>
    <w:rsid w:val="00E60C71"/>
    <w:rsid w:val="00E60DDE"/>
    <w:rsid w:val="00E610F5"/>
    <w:rsid w:val="00E61221"/>
    <w:rsid w:val="00E6165F"/>
    <w:rsid w:val="00E61C8A"/>
    <w:rsid w:val="00E61D6C"/>
    <w:rsid w:val="00E620EC"/>
    <w:rsid w:val="00E623AB"/>
    <w:rsid w:val="00E62426"/>
    <w:rsid w:val="00E628F9"/>
    <w:rsid w:val="00E62B6F"/>
    <w:rsid w:val="00E62D9B"/>
    <w:rsid w:val="00E62F8E"/>
    <w:rsid w:val="00E63104"/>
    <w:rsid w:val="00E632DD"/>
    <w:rsid w:val="00E63490"/>
    <w:rsid w:val="00E634E4"/>
    <w:rsid w:val="00E6350C"/>
    <w:rsid w:val="00E635F8"/>
    <w:rsid w:val="00E63A90"/>
    <w:rsid w:val="00E63CBA"/>
    <w:rsid w:val="00E640EF"/>
    <w:rsid w:val="00E6421C"/>
    <w:rsid w:val="00E64516"/>
    <w:rsid w:val="00E6457F"/>
    <w:rsid w:val="00E646EF"/>
    <w:rsid w:val="00E648CA"/>
    <w:rsid w:val="00E64E34"/>
    <w:rsid w:val="00E64EAB"/>
    <w:rsid w:val="00E65105"/>
    <w:rsid w:val="00E65293"/>
    <w:rsid w:val="00E6554F"/>
    <w:rsid w:val="00E65665"/>
    <w:rsid w:val="00E65CAA"/>
    <w:rsid w:val="00E667FF"/>
    <w:rsid w:val="00E66D6F"/>
    <w:rsid w:val="00E66F72"/>
    <w:rsid w:val="00E670F2"/>
    <w:rsid w:val="00E67195"/>
    <w:rsid w:val="00E67232"/>
    <w:rsid w:val="00E673B0"/>
    <w:rsid w:val="00E673C9"/>
    <w:rsid w:val="00E67906"/>
    <w:rsid w:val="00E6790E"/>
    <w:rsid w:val="00E67990"/>
    <w:rsid w:val="00E70708"/>
    <w:rsid w:val="00E70D74"/>
    <w:rsid w:val="00E7145E"/>
    <w:rsid w:val="00E71DD3"/>
    <w:rsid w:val="00E71E08"/>
    <w:rsid w:val="00E720F6"/>
    <w:rsid w:val="00E7230A"/>
    <w:rsid w:val="00E72A40"/>
    <w:rsid w:val="00E73191"/>
    <w:rsid w:val="00E7327A"/>
    <w:rsid w:val="00E73368"/>
    <w:rsid w:val="00E73A14"/>
    <w:rsid w:val="00E74064"/>
    <w:rsid w:val="00E748BC"/>
    <w:rsid w:val="00E748D4"/>
    <w:rsid w:val="00E74A13"/>
    <w:rsid w:val="00E74DCE"/>
    <w:rsid w:val="00E75504"/>
    <w:rsid w:val="00E755BC"/>
    <w:rsid w:val="00E75759"/>
    <w:rsid w:val="00E75825"/>
    <w:rsid w:val="00E758C8"/>
    <w:rsid w:val="00E7611C"/>
    <w:rsid w:val="00E7625F"/>
    <w:rsid w:val="00E7747A"/>
    <w:rsid w:val="00E77AB0"/>
    <w:rsid w:val="00E77C63"/>
    <w:rsid w:val="00E77DC3"/>
    <w:rsid w:val="00E7FB84"/>
    <w:rsid w:val="00E80068"/>
    <w:rsid w:val="00E801F6"/>
    <w:rsid w:val="00E8069F"/>
    <w:rsid w:val="00E809D3"/>
    <w:rsid w:val="00E80D1E"/>
    <w:rsid w:val="00E813BC"/>
    <w:rsid w:val="00E81639"/>
    <w:rsid w:val="00E816F5"/>
    <w:rsid w:val="00E81E42"/>
    <w:rsid w:val="00E8201E"/>
    <w:rsid w:val="00E820E2"/>
    <w:rsid w:val="00E821C4"/>
    <w:rsid w:val="00E821D0"/>
    <w:rsid w:val="00E828A7"/>
    <w:rsid w:val="00E82A3D"/>
    <w:rsid w:val="00E82CED"/>
    <w:rsid w:val="00E83244"/>
    <w:rsid w:val="00E83269"/>
    <w:rsid w:val="00E83271"/>
    <w:rsid w:val="00E83F7B"/>
    <w:rsid w:val="00E84011"/>
    <w:rsid w:val="00E8434B"/>
    <w:rsid w:val="00E846F8"/>
    <w:rsid w:val="00E84965"/>
    <w:rsid w:val="00E85671"/>
    <w:rsid w:val="00E856AC"/>
    <w:rsid w:val="00E857E0"/>
    <w:rsid w:val="00E85A03"/>
    <w:rsid w:val="00E85A31"/>
    <w:rsid w:val="00E85BB1"/>
    <w:rsid w:val="00E86097"/>
    <w:rsid w:val="00E86466"/>
    <w:rsid w:val="00E86AA0"/>
    <w:rsid w:val="00E87013"/>
    <w:rsid w:val="00E870E7"/>
    <w:rsid w:val="00E87692"/>
    <w:rsid w:val="00E87977"/>
    <w:rsid w:val="00E90113"/>
    <w:rsid w:val="00E901BC"/>
    <w:rsid w:val="00E9041D"/>
    <w:rsid w:val="00E9078E"/>
    <w:rsid w:val="00E90C4B"/>
    <w:rsid w:val="00E90ED9"/>
    <w:rsid w:val="00E9127C"/>
    <w:rsid w:val="00E91C90"/>
    <w:rsid w:val="00E920EC"/>
    <w:rsid w:val="00E92595"/>
    <w:rsid w:val="00E925A8"/>
    <w:rsid w:val="00E92848"/>
    <w:rsid w:val="00E92851"/>
    <w:rsid w:val="00E92C22"/>
    <w:rsid w:val="00E9350F"/>
    <w:rsid w:val="00E93CE2"/>
    <w:rsid w:val="00E93EE0"/>
    <w:rsid w:val="00E940AA"/>
    <w:rsid w:val="00E940BC"/>
    <w:rsid w:val="00E94468"/>
    <w:rsid w:val="00E945A6"/>
    <w:rsid w:val="00E9520F"/>
    <w:rsid w:val="00E954F4"/>
    <w:rsid w:val="00E95BDF"/>
    <w:rsid w:val="00E96106"/>
    <w:rsid w:val="00E963DB"/>
    <w:rsid w:val="00E965F5"/>
    <w:rsid w:val="00E97597"/>
    <w:rsid w:val="00E975C7"/>
    <w:rsid w:val="00E977D8"/>
    <w:rsid w:val="00E97CDD"/>
    <w:rsid w:val="00EA0058"/>
    <w:rsid w:val="00EA00D4"/>
    <w:rsid w:val="00EA013F"/>
    <w:rsid w:val="00EA0331"/>
    <w:rsid w:val="00EA06A8"/>
    <w:rsid w:val="00EA0CC4"/>
    <w:rsid w:val="00EA0CCC"/>
    <w:rsid w:val="00EA0EE5"/>
    <w:rsid w:val="00EA1194"/>
    <w:rsid w:val="00EA14F3"/>
    <w:rsid w:val="00EA1786"/>
    <w:rsid w:val="00EA1AF2"/>
    <w:rsid w:val="00EA1B2A"/>
    <w:rsid w:val="00EA1C03"/>
    <w:rsid w:val="00EA1C58"/>
    <w:rsid w:val="00EA1EEF"/>
    <w:rsid w:val="00EA2489"/>
    <w:rsid w:val="00EA2522"/>
    <w:rsid w:val="00EA285B"/>
    <w:rsid w:val="00EA2A32"/>
    <w:rsid w:val="00EA2BE0"/>
    <w:rsid w:val="00EA2CF9"/>
    <w:rsid w:val="00EA2EF8"/>
    <w:rsid w:val="00EA37EC"/>
    <w:rsid w:val="00EA38D8"/>
    <w:rsid w:val="00EA3D3E"/>
    <w:rsid w:val="00EA3E21"/>
    <w:rsid w:val="00EA4385"/>
    <w:rsid w:val="00EA4552"/>
    <w:rsid w:val="00EA48D0"/>
    <w:rsid w:val="00EA48DA"/>
    <w:rsid w:val="00EA4DB4"/>
    <w:rsid w:val="00EA4FB7"/>
    <w:rsid w:val="00EA5226"/>
    <w:rsid w:val="00EA53BE"/>
    <w:rsid w:val="00EA5C3D"/>
    <w:rsid w:val="00EA5FAA"/>
    <w:rsid w:val="00EA604B"/>
    <w:rsid w:val="00EA65A3"/>
    <w:rsid w:val="00EA6EA9"/>
    <w:rsid w:val="00EA6F04"/>
    <w:rsid w:val="00EA6F94"/>
    <w:rsid w:val="00EA7063"/>
    <w:rsid w:val="00EA75A7"/>
    <w:rsid w:val="00EA7CBB"/>
    <w:rsid w:val="00EA7F1B"/>
    <w:rsid w:val="00EB0401"/>
    <w:rsid w:val="00EB04FC"/>
    <w:rsid w:val="00EB0737"/>
    <w:rsid w:val="00EB0E8B"/>
    <w:rsid w:val="00EB0F57"/>
    <w:rsid w:val="00EB1045"/>
    <w:rsid w:val="00EB161D"/>
    <w:rsid w:val="00EB175E"/>
    <w:rsid w:val="00EB22E0"/>
    <w:rsid w:val="00EB2396"/>
    <w:rsid w:val="00EB24F5"/>
    <w:rsid w:val="00EB2803"/>
    <w:rsid w:val="00EB350F"/>
    <w:rsid w:val="00EB3689"/>
    <w:rsid w:val="00EB3F67"/>
    <w:rsid w:val="00EB40E2"/>
    <w:rsid w:val="00EB41E9"/>
    <w:rsid w:val="00EB4748"/>
    <w:rsid w:val="00EB59C8"/>
    <w:rsid w:val="00EB60D6"/>
    <w:rsid w:val="00EB6197"/>
    <w:rsid w:val="00EB68AE"/>
    <w:rsid w:val="00EB6C16"/>
    <w:rsid w:val="00EB6C55"/>
    <w:rsid w:val="00EB6C7A"/>
    <w:rsid w:val="00EB762A"/>
    <w:rsid w:val="00EB7876"/>
    <w:rsid w:val="00EB7EC4"/>
    <w:rsid w:val="00EB7EFB"/>
    <w:rsid w:val="00EC17E6"/>
    <w:rsid w:val="00EC1D30"/>
    <w:rsid w:val="00EC20AB"/>
    <w:rsid w:val="00EC29D3"/>
    <w:rsid w:val="00EC2BCF"/>
    <w:rsid w:val="00EC2C3F"/>
    <w:rsid w:val="00EC2F33"/>
    <w:rsid w:val="00EC2FC0"/>
    <w:rsid w:val="00EC3499"/>
    <w:rsid w:val="00EC3791"/>
    <w:rsid w:val="00EC3A3F"/>
    <w:rsid w:val="00EC3B36"/>
    <w:rsid w:val="00EC3FC5"/>
    <w:rsid w:val="00EC4060"/>
    <w:rsid w:val="00EC416E"/>
    <w:rsid w:val="00EC4533"/>
    <w:rsid w:val="00EC4E4E"/>
    <w:rsid w:val="00EC4EEE"/>
    <w:rsid w:val="00EC5193"/>
    <w:rsid w:val="00EC52EB"/>
    <w:rsid w:val="00EC5364"/>
    <w:rsid w:val="00EC5369"/>
    <w:rsid w:val="00EC54C2"/>
    <w:rsid w:val="00EC5AF2"/>
    <w:rsid w:val="00EC5CA2"/>
    <w:rsid w:val="00EC5E6B"/>
    <w:rsid w:val="00EC5F39"/>
    <w:rsid w:val="00EC617C"/>
    <w:rsid w:val="00EC6459"/>
    <w:rsid w:val="00EC696E"/>
    <w:rsid w:val="00EC6E64"/>
    <w:rsid w:val="00EC7075"/>
    <w:rsid w:val="00EC70C9"/>
    <w:rsid w:val="00EC7624"/>
    <w:rsid w:val="00EC7A31"/>
    <w:rsid w:val="00EC7F0D"/>
    <w:rsid w:val="00ED0239"/>
    <w:rsid w:val="00ED04C2"/>
    <w:rsid w:val="00ED0C56"/>
    <w:rsid w:val="00ED10DD"/>
    <w:rsid w:val="00ED15DF"/>
    <w:rsid w:val="00ED1609"/>
    <w:rsid w:val="00ED1E70"/>
    <w:rsid w:val="00ED2168"/>
    <w:rsid w:val="00ED3165"/>
    <w:rsid w:val="00ED31DA"/>
    <w:rsid w:val="00ED3455"/>
    <w:rsid w:val="00ED34C0"/>
    <w:rsid w:val="00ED3973"/>
    <w:rsid w:val="00ED3C48"/>
    <w:rsid w:val="00ED3FD6"/>
    <w:rsid w:val="00ED4236"/>
    <w:rsid w:val="00ED4306"/>
    <w:rsid w:val="00ED4478"/>
    <w:rsid w:val="00ED44ED"/>
    <w:rsid w:val="00ED5227"/>
    <w:rsid w:val="00ED5581"/>
    <w:rsid w:val="00ED58F3"/>
    <w:rsid w:val="00ED655C"/>
    <w:rsid w:val="00ED6733"/>
    <w:rsid w:val="00ED6894"/>
    <w:rsid w:val="00ED6F07"/>
    <w:rsid w:val="00ED759F"/>
    <w:rsid w:val="00ED7E87"/>
    <w:rsid w:val="00EE0241"/>
    <w:rsid w:val="00EE0825"/>
    <w:rsid w:val="00EE095E"/>
    <w:rsid w:val="00EE1296"/>
    <w:rsid w:val="00EE14D6"/>
    <w:rsid w:val="00EE16CB"/>
    <w:rsid w:val="00EE1B08"/>
    <w:rsid w:val="00EE1C6D"/>
    <w:rsid w:val="00EE1D58"/>
    <w:rsid w:val="00EE1D7E"/>
    <w:rsid w:val="00EE1D82"/>
    <w:rsid w:val="00EE248B"/>
    <w:rsid w:val="00EE24E8"/>
    <w:rsid w:val="00EE3159"/>
    <w:rsid w:val="00EE32C5"/>
    <w:rsid w:val="00EE3301"/>
    <w:rsid w:val="00EE33D2"/>
    <w:rsid w:val="00EE3439"/>
    <w:rsid w:val="00EE3735"/>
    <w:rsid w:val="00EE3A3F"/>
    <w:rsid w:val="00EE413D"/>
    <w:rsid w:val="00EE45CA"/>
    <w:rsid w:val="00EE4611"/>
    <w:rsid w:val="00EE4686"/>
    <w:rsid w:val="00EE4724"/>
    <w:rsid w:val="00EE4B86"/>
    <w:rsid w:val="00EE4D30"/>
    <w:rsid w:val="00EE4E36"/>
    <w:rsid w:val="00EE5396"/>
    <w:rsid w:val="00EE57B4"/>
    <w:rsid w:val="00EE6847"/>
    <w:rsid w:val="00EE6B05"/>
    <w:rsid w:val="00EE6B9B"/>
    <w:rsid w:val="00EE6BB4"/>
    <w:rsid w:val="00EE7C10"/>
    <w:rsid w:val="00EE7D02"/>
    <w:rsid w:val="00EE7EE1"/>
    <w:rsid w:val="00EF049C"/>
    <w:rsid w:val="00EF0529"/>
    <w:rsid w:val="00EF0626"/>
    <w:rsid w:val="00EF0BAF"/>
    <w:rsid w:val="00EF0E24"/>
    <w:rsid w:val="00EF129E"/>
    <w:rsid w:val="00EF1A2E"/>
    <w:rsid w:val="00EF1AB5"/>
    <w:rsid w:val="00EF1B4E"/>
    <w:rsid w:val="00EF2F37"/>
    <w:rsid w:val="00EF37F1"/>
    <w:rsid w:val="00EF39F2"/>
    <w:rsid w:val="00EF3A65"/>
    <w:rsid w:val="00EF3AA3"/>
    <w:rsid w:val="00EF4100"/>
    <w:rsid w:val="00EF424E"/>
    <w:rsid w:val="00EF468B"/>
    <w:rsid w:val="00EF4A3C"/>
    <w:rsid w:val="00EF4E85"/>
    <w:rsid w:val="00EF50AC"/>
    <w:rsid w:val="00EF5324"/>
    <w:rsid w:val="00EF5D7A"/>
    <w:rsid w:val="00EF604B"/>
    <w:rsid w:val="00EF60DA"/>
    <w:rsid w:val="00EF6430"/>
    <w:rsid w:val="00EF658B"/>
    <w:rsid w:val="00EF663F"/>
    <w:rsid w:val="00EF66A8"/>
    <w:rsid w:val="00EF697E"/>
    <w:rsid w:val="00EF6C3A"/>
    <w:rsid w:val="00EF6F1D"/>
    <w:rsid w:val="00EF6FE7"/>
    <w:rsid w:val="00EF720A"/>
    <w:rsid w:val="00EF733E"/>
    <w:rsid w:val="00EF73E0"/>
    <w:rsid w:val="00EF7A75"/>
    <w:rsid w:val="00EF7B81"/>
    <w:rsid w:val="00EF7F11"/>
    <w:rsid w:val="00F002EB"/>
    <w:rsid w:val="00F00317"/>
    <w:rsid w:val="00F005A6"/>
    <w:rsid w:val="00F00AB1"/>
    <w:rsid w:val="00F00BA5"/>
    <w:rsid w:val="00F00C45"/>
    <w:rsid w:val="00F01021"/>
    <w:rsid w:val="00F0141D"/>
    <w:rsid w:val="00F01D5D"/>
    <w:rsid w:val="00F01ECF"/>
    <w:rsid w:val="00F0215F"/>
    <w:rsid w:val="00F021CC"/>
    <w:rsid w:val="00F021F2"/>
    <w:rsid w:val="00F02227"/>
    <w:rsid w:val="00F02A5D"/>
    <w:rsid w:val="00F02DB5"/>
    <w:rsid w:val="00F02DBA"/>
    <w:rsid w:val="00F03233"/>
    <w:rsid w:val="00F034B8"/>
    <w:rsid w:val="00F035C6"/>
    <w:rsid w:val="00F03687"/>
    <w:rsid w:val="00F036F5"/>
    <w:rsid w:val="00F037FA"/>
    <w:rsid w:val="00F03F2E"/>
    <w:rsid w:val="00F040C5"/>
    <w:rsid w:val="00F04249"/>
    <w:rsid w:val="00F04254"/>
    <w:rsid w:val="00F04BCC"/>
    <w:rsid w:val="00F04D9F"/>
    <w:rsid w:val="00F04DCA"/>
    <w:rsid w:val="00F050DF"/>
    <w:rsid w:val="00F05124"/>
    <w:rsid w:val="00F05226"/>
    <w:rsid w:val="00F05358"/>
    <w:rsid w:val="00F053B7"/>
    <w:rsid w:val="00F05CD5"/>
    <w:rsid w:val="00F05F1F"/>
    <w:rsid w:val="00F06127"/>
    <w:rsid w:val="00F06208"/>
    <w:rsid w:val="00F062BE"/>
    <w:rsid w:val="00F066AE"/>
    <w:rsid w:val="00F0685F"/>
    <w:rsid w:val="00F06B60"/>
    <w:rsid w:val="00F06BEE"/>
    <w:rsid w:val="00F06FEE"/>
    <w:rsid w:val="00F0725F"/>
    <w:rsid w:val="00F0726D"/>
    <w:rsid w:val="00F073EC"/>
    <w:rsid w:val="00F07970"/>
    <w:rsid w:val="00F100A1"/>
    <w:rsid w:val="00F100EE"/>
    <w:rsid w:val="00F101C6"/>
    <w:rsid w:val="00F10281"/>
    <w:rsid w:val="00F1056C"/>
    <w:rsid w:val="00F1064E"/>
    <w:rsid w:val="00F10766"/>
    <w:rsid w:val="00F1090A"/>
    <w:rsid w:val="00F10D01"/>
    <w:rsid w:val="00F1103E"/>
    <w:rsid w:val="00F113FA"/>
    <w:rsid w:val="00F1173E"/>
    <w:rsid w:val="00F11A9E"/>
    <w:rsid w:val="00F11CAF"/>
    <w:rsid w:val="00F12117"/>
    <w:rsid w:val="00F1213F"/>
    <w:rsid w:val="00F12231"/>
    <w:rsid w:val="00F122FC"/>
    <w:rsid w:val="00F126E8"/>
    <w:rsid w:val="00F134B1"/>
    <w:rsid w:val="00F13704"/>
    <w:rsid w:val="00F13E01"/>
    <w:rsid w:val="00F14305"/>
    <w:rsid w:val="00F143CF"/>
    <w:rsid w:val="00F14656"/>
    <w:rsid w:val="00F14AB1"/>
    <w:rsid w:val="00F14C7E"/>
    <w:rsid w:val="00F14D6C"/>
    <w:rsid w:val="00F14F0A"/>
    <w:rsid w:val="00F15B94"/>
    <w:rsid w:val="00F15F7D"/>
    <w:rsid w:val="00F16251"/>
    <w:rsid w:val="00F16418"/>
    <w:rsid w:val="00F16470"/>
    <w:rsid w:val="00F1666F"/>
    <w:rsid w:val="00F166E2"/>
    <w:rsid w:val="00F170E3"/>
    <w:rsid w:val="00F17330"/>
    <w:rsid w:val="00F17A49"/>
    <w:rsid w:val="00F17A6D"/>
    <w:rsid w:val="00F17F31"/>
    <w:rsid w:val="00F17F47"/>
    <w:rsid w:val="00F20488"/>
    <w:rsid w:val="00F20B58"/>
    <w:rsid w:val="00F210F4"/>
    <w:rsid w:val="00F21153"/>
    <w:rsid w:val="00F21427"/>
    <w:rsid w:val="00F21654"/>
    <w:rsid w:val="00F22221"/>
    <w:rsid w:val="00F22287"/>
    <w:rsid w:val="00F22761"/>
    <w:rsid w:val="00F22854"/>
    <w:rsid w:val="00F22DEA"/>
    <w:rsid w:val="00F22F53"/>
    <w:rsid w:val="00F233A5"/>
    <w:rsid w:val="00F23DF1"/>
    <w:rsid w:val="00F23FE1"/>
    <w:rsid w:val="00F2414C"/>
    <w:rsid w:val="00F2414D"/>
    <w:rsid w:val="00F2423A"/>
    <w:rsid w:val="00F24892"/>
    <w:rsid w:val="00F24C5C"/>
    <w:rsid w:val="00F25799"/>
    <w:rsid w:val="00F25FFB"/>
    <w:rsid w:val="00F2636B"/>
    <w:rsid w:val="00F26D49"/>
    <w:rsid w:val="00F26D86"/>
    <w:rsid w:val="00F27272"/>
    <w:rsid w:val="00F27A99"/>
    <w:rsid w:val="00F27B45"/>
    <w:rsid w:val="00F27FCF"/>
    <w:rsid w:val="00F27FE5"/>
    <w:rsid w:val="00F303C2"/>
    <w:rsid w:val="00F30537"/>
    <w:rsid w:val="00F308D8"/>
    <w:rsid w:val="00F30A52"/>
    <w:rsid w:val="00F30D8E"/>
    <w:rsid w:val="00F3128A"/>
    <w:rsid w:val="00F314AB"/>
    <w:rsid w:val="00F314C5"/>
    <w:rsid w:val="00F3171D"/>
    <w:rsid w:val="00F319C2"/>
    <w:rsid w:val="00F31A68"/>
    <w:rsid w:val="00F3263D"/>
    <w:rsid w:val="00F32648"/>
    <w:rsid w:val="00F326C0"/>
    <w:rsid w:val="00F329C7"/>
    <w:rsid w:val="00F32EC8"/>
    <w:rsid w:val="00F33022"/>
    <w:rsid w:val="00F330DA"/>
    <w:rsid w:val="00F3356C"/>
    <w:rsid w:val="00F33605"/>
    <w:rsid w:val="00F33634"/>
    <w:rsid w:val="00F33947"/>
    <w:rsid w:val="00F33D24"/>
    <w:rsid w:val="00F33EF1"/>
    <w:rsid w:val="00F33EF3"/>
    <w:rsid w:val="00F34147"/>
    <w:rsid w:val="00F3423E"/>
    <w:rsid w:val="00F345EC"/>
    <w:rsid w:val="00F349E7"/>
    <w:rsid w:val="00F34A76"/>
    <w:rsid w:val="00F34C21"/>
    <w:rsid w:val="00F351C9"/>
    <w:rsid w:val="00F3571B"/>
    <w:rsid w:val="00F35953"/>
    <w:rsid w:val="00F35E8F"/>
    <w:rsid w:val="00F35F0C"/>
    <w:rsid w:val="00F361C1"/>
    <w:rsid w:val="00F361C3"/>
    <w:rsid w:val="00F3634B"/>
    <w:rsid w:val="00F363FD"/>
    <w:rsid w:val="00F36BB3"/>
    <w:rsid w:val="00F36D7A"/>
    <w:rsid w:val="00F36DC5"/>
    <w:rsid w:val="00F36E65"/>
    <w:rsid w:val="00F3717C"/>
    <w:rsid w:val="00F37319"/>
    <w:rsid w:val="00F37491"/>
    <w:rsid w:val="00F374F8"/>
    <w:rsid w:val="00F3787E"/>
    <w:rsid w:val="00F37ACC"/>
    <w:rsid w:val="00F37C39"/>
    <w:rsid w:val="00F37D88"/>
    <w:rsid w:val="00F37D93"/>
    <w:rsid w:val="00F401E1"/>
    <w:rsid w:val="00F40970"/>
    <w:rsid w:val="00F409CD"/>
    <w:rsid w:val="00F40DED"/>
    <w:rsid w:val="00F41077"/>
    <w:rsid w:val="00F4119D"/>
    <w:rsid w:val="00F414E8"/>
    <w:rsid w:val="00F41621"/>
    <w:rsid w:val="00F41782"/>
    <w:rsid w:val="00F417EA"/>
    <w:rsid w:val="00F41844"/>
    <w:rsid w:val="00F41A02"/>
    <w:rsid w:val="00F41A21"/>
    <w:rsid w:val="00F41CD7"/>
    <w:rsid w:val="00F41DCC"/>
    <w:rsid w:val="00F41E70"/>
    <w:rsid w:val="00F41F39"/>
    <w:rsid w:val="00F42529"/>
    <w:rsid w:val="00F427E1"/>
    <w:rsid w:val="00F42B46"/>
    <w:rsid w:val="00F4309C"/>
    <w:rsid w:val="00F43394"/>
    <w:rsid w:val="00F4395F"/>
    <w:rsid w:val="00F439EB"/>
    <w:rsid w:val="00F4466D"/>
    <w:rsid w:val="00F44B46"/>
    <w:rsid w:val="00F44DFC"/>
    <w:rsid w:val="00F44EF4"/>
    <w:rsid w:val="00F44FCA"/>
    <w:rsid w:val="00F453E4"/>
    <w:rsid w:val="00F454D3"/>
    <w:rsid w:val="00F45540"/>
    <w:rsid w:val="00F455FC"/>
    <w:rsid w:val="00F4591A"/>
    <w:rsid w:val="00F45CEC"/>
    <w:rsid w:val="00F45EAA"/>
    <w:rsid w:val="00F45FB1"/>
    <w:rsid w:val="00F461D3"/>
    <w:rsid w:val="00F465A2"/>
    <w:rsid w:val="00F46B21"/>
    <w:rsid w:val="00F46B74"/>
    <w:rsid w:val="00F46ECF"/>
    <w:rsid w:val="00F46FE2"/>
    <w:rsid w:val="00F4706F"/>
    <w:rsid w:val="00F47317"/>
    <w:rsid w:val="00F47721"/>
    <w:rsid w:val="00F47799"/>
    <w:rsid w:val="00F47E84"/>
    <w:rsid w:val="00F47FDC"/>
    <w:rsid w:val="00F500B7"/>
    <w:rsid w:val="00F503C1"/>
    <w:rsid w:val="00F505A5"/>
    <w:rsid w:val="00F50688"/>
    <w:rsid w:val="00F508E0"/>
    <w:rsid w:val="00F50A29"/>
    <w:rsid w:val="00F51038"/>
    <w:rsid w:val="00F512E7"/>
    <w:rsid w:val="00F5136D"/>
    <w:rsid w:val="00F516E2"/>
    <w:rsid w:val="00F51C60"/>
    <w:rsid w:val="00F51F1C"/>
    <w:rsid w:val="00F51FB8"/>
    <w:rsid w:val="00F5205E"/>
    <w:rsid w:val="00F53702"/>
    <w:rsid w:val="00F53AA5"/>
    <w:rsid w:val="00F542E6"/>
    <w:rsid w:val="00F544DF"/>
    <w:rsid w:val="00F546DE"/>
    <w:rsid w:val="00F548E5"/>
    <w:rsid w:val="00F54E27"/>
    <w:rsid w:val="00F5501C"/>
    <w:rsid w:val="00F55891"/>
    <w:rsid w:val="00F55C76"/>
    <w:rsid w:val="00F55D2E"/>
    <w:rsid w:val="00F55DDF"/>
    <w:rsid w:val="00F55F3E"/>
    <w:rsid w:val="00F55F9A"/>
    <w:rsid w:val="00F5606F"/>
    <w:rsid w:val="00F567BC"/>
    <w:rsid w:val="00F568CF"/>
    <w:rsid w:val="00F57322"/>
    <w:rsid w:val="00F5779B"/>
    <w:rsid w:val="00F5792C"/>
    <w:rsid w:val="00F60137"/>
    <w:rsid w:val="00F602E2"/>
    <w:rsid w:val="00F602EA"/>
    <w:rsid w:val="00F60843"/>
    <w:rsid w:val="00F60BF8"/>
    <w:rsid w:val="00F611E7"/>
    <w:rsid w:val="00F614D8"/>
    <w:rsid w:val="00F614EF"/>
    <w:rsid w:val="00F6160B"/>
    <w:rsid w:val="00F617AE"/>
    <w:rsid w:val="00F617B1"/>
    <w:rsid w:val="00F61D47"/>
    <w:rsid w:val="00F61DF5"/>
    <w:rsid w:val="00F61EBE"/>
    <w:rsid w:val="00F62371"/>
    <w:rsid w:val="00F62828"/>
    <w:rsid w:val="00F62C38"/>
    <w:rsid w:val="00F62C71"/>
    <w:rsid w:val="00F62D81"/>
    <w:rsid w:val="00F63034"/>
    <w:rsid w:val="00F630E6"/>
    <w:rsid w:val="00F6336F"/>
    <w:rsid w:val="00F63383"/>
    <w:rsid w:val="00F63B37"/>
    <w:rsid w:val="00F63B75"/>
    <w:rsid w:val="00F63BB8"/>
    <w:rsid w:val="00F63C93"/>
    <w:rsid w:val="00F63D18"/>
    <w:rsid w:val="00F63FB3"/>
    <w:rsid w:val="00F64128"/>
    <w:rsid w:val="00F64250"/>
    <w:rsid w:val="00F646BF"/>
    <w:rsid w:val="00F64B24"/>
    <w:rsid w:val="00F64C4C"/>
    <w:rsid w:val="00F64D1B"/>
    <w:rsid w:val="00F64E5D"/>
    <w:rsid w:val="00F6517F"/>
    <w:rsid w:val="00F65219"/>
    <w:rsid w:val="00F65283"/>
    <w:rsid w:val="00F65465"/>
    <w:rsid w:val="00F65498"/>
    <w:rsid w:val="00F655B4"/>
    <w:rsid w:val="00F661D2"/>
    <w:rsid w:val="00F662E1"/>
    <w:rsid w:val="00F66614"/>
    <w:rsid w:val="00F66635"/>
    <w:rsid w:val="00F66BB9"/>
    <w:rsid w:val="00F6723A"/>
    <w:rsid w:val="00F6740C"/>
    <w:rsid w:val="00F67413"/>
    <w:rsid w:val="00F67526"/>
    <w:rsid w:val="00F678A9"/>
    <w:rsid w:val="00F67A79"/>
    <w:rsid w:val="00F7004D"/>
    <w:rsid w:val="00F700E0"/>
    <w:rsid w:val="00F70134"/>
    <w:rsid w:val="00F703EB"/>
    <w:rsid w:val="00F70521"/>
    <w:rsid w:val="00F705B0"/>
    <w:rsid w:val="00F7068C"/>
    <w:rsid w:val="00F70B11"/>
    <w:rsid w:val="00F70C84"/>
    <w:rsid w:val="00F70E5D"/>
    <w:rsid w:val="00F7176A"/>
    <w:rsid w:val="00F719F4"/>
    <w:rsid w:val="00F71B30"/>
    <w:rsid w:val="00F71BC1"/>
    <w:rsid w:val="00F71C09"/>
    <w:rsid w:val="00F71C0E"/>
    <w:rsid w:val="00F71F7F"/>
    <w:rsid w:val="00F7215F"/>
    <w:rsid w:val="00F721A6"/>
    <w:rsid w:val="00F722E3"/>
    <w:rsid w:val="00F72C1D"/>
    <w:rsid w:val="00F7334F"/>
    <w:rsid w:val="00F73622"/>
    <w:rsid w:val="00F738D3"/>
    <w:rsid w:val="00F7415E"/>
    <w:rsid w:val="00F745F9"/>
    <w:rsid w:val="00F74632"/>
    <w:rsid w:val="00F747D2"/>
    <w:rsid w:val="00F74AE3"/>
    <w:rsid w:val="00F751BD"/>
    <w:rsid w:val="00F75259"/>
    <w:rsid w:val="00F7538F"/>
    <w:rsid w:val="00F75B52"/>
    <w:rsid w:val="00F75FDC"/>
    <w:rsid w:val="00F764A1"/>
    <w:rsid w:val="00F76860"/>
    <w:rsid w:val="00F77289"/>
    <w:rsid w:val="00F774E3"/>
    <w:rsid w:val="00F777F4"/>
    <w:rsid w:val="00F77811"/>
    <w:rsid w:val="00F77910"/>
    <w:rsid w:val="00F7799D"/>
    <w:rsid w:val="00F77A08"/>
    <w:rsid w:val="00F80437"/>
    <w:rsid w:val="00F8078C"/>
    <w:rsid w:val="00F80D50"/>
    <w:rsid w:val="00F812FD"/>
    <w:rsid w:val="00F81650"/>
    <w:rsid w:val="00F81F41"/>
    <w:rsid w:val="00F821FF"/>
    <w:rsid w:val="00F825E0"/>
    <w:rsid w:val="00F825E4"/>
    <w:rsid w:val="00F838C2"/>
    <w:rsid w:val="00F83F75"/>
    <w:rsid w:val="00F841AF"/>
    <w:rsid w:val="00F84369"/>
    <w:rsid w:val="00F843A3"/>
    <w:rsid w:val="00F844F2"/>
    <w:rsid w:val="00F845BB"/>
    <w:rsid w:val="00F84886"/>
    <w:rsid w:val="00F84D90"/>
    <w:rsid w:val="00F8505F"/>
    <w:rsid w:val="00F859AE"/>
    <w:rsid w:val="00F85ACF"/>
    <w:rsid w:val="00F85CD2"/>
    <w:rsid w:val="00F86497"/>
    <w:rsid w:val="00F8655A"/>
    <w:rsid w:val="00F86761"/>
    <w:rsid w:val="00F87616"/>
    <w:rsid w:val="00F87774"/>
    <w:rsid w:val="00F877F0"/>
    <w:rsid w:val="00F87C8B"/>
    <w:rsid w:val="00F9021C"/>
    <w:rsid w:val="00F90508"/>
    <w:rsid w:val="00F90592"/>
    <w:rsid w:val="00F905A2"/>
    <w:rsid w:val="00F905E9"/>
    <w:rsid w:val="00F9087D"/>
    <w:rsid w:val="00F9093D"/>
    <w:rsid w:val="00F90EA5"/>
    <w:rsid w:val="00F90F78"/>
    <w:rsid w:val="00F90FB7"/>
    <w:rsid w:val="00F91270"/>
    <w:rsid w:val="00F9183C"/>
    <w:rsid w:val="00F91B02"/>
    <w:rsid w:val="00F91C8B"/>
    <w:rsid w:val="00F92001"/>
    <w:rsid w:val="00F9232F"/>
    <w:rsid w:val="00F92A41"/>
    <w:rsid w:val="00F92C39"/>
    <w:rsid w:val="00F92FBA"/>
    <w:rsid w:val="00F9300B"/>
    <w:rsid w:val="00F93704"/>
    <w:rsid w:val="00F93F33"/>
    <w:rsid w:val="00F94168"/>
    <w:rsid w:val="00F946B4"/>
    <w:rsid w:val="00F9494E"/>
    <w:rsid w:val="00F95777"/>
    <w:rsid w:val="00F9588B"/>
    <w:rsid w:val="00F95956"/>
    <w:rsid w:val="00F95A89"/>
    <w:rsid w:val="00F96006"/>
    <w:rsid w:val="00F963A7"/>
    <w:rsid w:val="00F9687D"/>
    <w:rsid w:val="00F96A6C"/>
    <w:rsid w:val="00F96BF4"/>
    <w:rsid w:val="00F96D1B"/>
    <w:rsid w:val="00F96D87"/>
    <w:rsid w:val="00F96E77"/>
    <w:rsid w:val="00F96F68"/>
    <w:rsid w:val="00F972E9"/>
    <w:rsid w:val="00F974CC"/>
    <w:rsid w:val="00F97719"/>
    <w:rsid w:val="00F979F7"/>
    <w:rsid w:val="00F97FC3"/>
    <w:rsid w:val="00FA04E0"/>
    <w:rsid w:val="00FA06B2"/>
    <w:rsid w:val="00FA0E0F"/>
    <w:rsid w:val="00FA15C8"/>
    <w:rsid w:val="00FA22E8"/>
    <w:rsid w:val="00FA258A"/>
    <w:rsid w:val="00FA26E1"/>
    <w:rsid w:val="00FA2987"/>
    <w:rsid w:val="00FA29C5"/>
    <w:rsid w:val="00FA2BEC"/>
    <w:rsid w:val="00FA3757"/>
    <w:rsid w:val="00FA445F"/>
    <w:rsid w:val="00FA46F1"/>
    <w:rsid w:val="00FA4888"/>
    <w:rsid w:val="00FA4ABE"/>
    <w:rsid w:val="00FA5CC2"/>
    <w:rsid w:val="00FA5D18"/>
    <w:rsid w:val="00FA5FF9"/>
    <w:rsid w:val="00FA6098"/>
    <w:rsid w:val="00FA60FB"/>
    <w:rsid w:val="00FA639C"/>
    <w:rsid w:val="00FA6F45"/>
    <w:rsid w:val="00FA7208"/>
    <w:rsid w:val="00FA7C03"/>
    <w:rsid w:val="00FA7C4F"/>
    <w:rsid w:val="00FA7EAB"/>
    <w:rsid w:val="00FB02A6"/>
    <w:rsid w:val="00FB0450"/>
    <w:rsid w:val="00FB1546"/>
    <w:rsid w:val="00FB1C75"/>
    <w:rsid w:val="00FB1E9E"/>
    <w:rsid w:val="00FB220A"/>
    <w:rsid w:val="00FB222A"/>
    <w:rsid w:val="00FB22BE"/>
    <w:rsid w:val="00FB297C"/>
    <w:rsid w:val="00FB2A69"/>
    <w:rsid w:val="00FB2C5A"/>
    <w:rsid w:val="00FB2D0C"/>
    <w:rsid w:val="00FB318B"/>
    <w:rsid w:val="00FB3763"/>
    <w:rsid w:val="00FB376D"/>
    <w:rsid w:val="00FB3AA6"/>
    <w:rsid w:val="00FB3D6B"/>
    <w:rsid w:val="00FB3E44"/>
    <w:rsid w:val="00FB3FE5"/>
    <w:rsid w:val="00FB430C"/>
    <w:rsid w:val="00FB4398"/>
    <w:rsid w:val="00FB4418"/>
    <w:rsid w:val="00FB4537"/>
    <w:rsid w:val="00FB4771"/>
    <w:rsid w:val="00FB4ACF"/>
    <w:rsid w:val="00FB4C23"/>
    <w:rsid w:val="00FB4DD2"/>
    <w:rsid w:val="00FB4F4D"/>
    <w:rsid w:val="00FB507E"/>
    <w:rsid w:val="00FB52AC"/>
    <w:rsid w:val="00FB547D"/>
    <w:rsid w:val="00FB56A2"/>
    <w:rsid w:val="00FB5791"/>
    <w:rsid w:val="00FB59E5"/>
    <w:rsid w:val="00FB5AE2"/>
    <w:rsid w:val="00FB5EB8"/>
    <w:rsid w:val="00FB6115"/>
    <w:rsid w:val="00FB6294"/>
    <w:rsid w:val="00FB7002"/>
    <w:rsid w:val="00FB7036"/>
    <w:rsid w:val="00FB7E57"/>
    <w:rsid w:val="00FB7FA5"/>
    <w:rsid w:val="00FC01B9"/>
    <w:rsid w:val="00FC076F"/>
    <w:rsid w:val="00FC0A90"/>
    <w:rsid w:val="00FC0B31"/>
    <w:rsid w:val="00FC1412"/>
    <w:rsid w:val="00FC1D3A"/>
    <w:rsid w:val="00FC2142"/>
    <w:rsid w:val="00FC2505"/>
    <w:rsid w:val="00FC26AD"/>
    <w:rsid w:val="00FC2B98"/>
    <w:rsid w:val="00FC2E8B"/>
    <w:rsid w:val="00FC3C55"/>
    <w:rsid w:val="00FC3E2C"/>
    <w:rsid w:val="00FC4029"/>
    <w:rsid w:val="00FC4183"/>
    <w:rsid w:val="00FC442C"/>
    <w:rsid w:val="00FC471C"/>
    <w:rsid w:val="00FC4973"/>
    <w:rsid w:val="00FC4F13"/>
    <w:rsid w:val="00FC532C"/>
    <w:rsid w:val="00FC53B4"/>
    <w:rsid w:val="00FC5743"/>
    <w:rsid w:val="00FC6093"/>
    <w:rsid w:val="00FC6429"/>
    <w:rsid w:val="00FC667A"/>
    <w:rsid w:val="00FC6E5C"/>
    <w:rsid w:val="00FC6FB9"/>
    <w:rsid w:val="00FC7460"/>
    <w:rsid w:val="00FC76ED"/>
    <w:rsid w:val="00FC7A68"/>
    <w:rsid w:val="00FC7AA8"/>
    <w:rsid w:val="00FC7D96"/>
    <w:rsid w:val="00FC7F86"/>
    <w:rsid w:val="00FD024B"/>
    <w:rsid w:val="00FD100F"/>
    <w:rsid w:val="00FD12B7"/>
    <w:rsid w:val="00FD1564"/>
    <w:rsid w:val="00FD1E6C"/>
    <w:rsid w:val="00FD2732"/>
    <w:rsid w:val="00FD2A44"/>
    <w:rsid w:val="00FD2E10"/>
    <w:rsid w:val="00FD2EBE"/>
    <w:rsid w:val="00FD3C51"/>
    <w:rsid w:val="00FD3D7D"/>
    <w:rsid w:val="00FD427E"/>
    <w:rsid w:val="00FD49FF"/>
    <w:rsid w:val="00FD4A51"/>
    <w:rsid w:val="00FD4B06"/>
    <w:rsid w:val="00FD4E81"/>
    <w:rsid w:val="00FD4E9C"/>
    <w:rsid w:val="00FD4F2D"/>
    <w:rsid w:val="00FD50D5"/>
    <w:rsid w:val="00FD52F3"/>
    <w:rsid w:val="00FD5327"/>
    <w:rsid w:val="00FD543A"/>
    <w:rsid w:val="00FD5600"/>
    <w:rsid w:val="00FD58B7"/>
    <w:rsid w:val="00FD63B9"/>
    <w:rsid w:val="00FD6B97"/>
    <w:rsid w:val="00FD6E78"/>
    <w:rsid w:val="00FD7289"/>
    <w:rsid w:val="00FD7423"/>
    <w:rsid w:val="00FD7714"/>
    <w:rsid w:val="00FD7D32"/>
    <w:rsid w:val="00FE0123"/>
    <w:rsid w:val="00FE029E"/>
    <w:rsid w:val="00FE0768"/>
    <w:rsid w:val="00FE0888"/>
    <w:rsid w:val="00FE08A3"/>
    <w:rsid w:val="00FE08A9"/>
    <w:rsid w:val="00FE118F"/>
    <w:rsid w:val="00FE13B4"/>
    <w:rsid w:val="00FE1410"/>
    <w:rsid w:val="00FE14A5"/>
    <w:rsid w:val="00FE162A"/>
    <w:rsid w:val="00FE1743"/>
    <w:rsid w:val="00FE1BAA"/>
    <w:rsid w:val="00FE1E26"/>
    <w:rsid w:val="00FE1E2A"/>
    <w:rsid w:val="00FE1F10"/>
    <w:rsid w:val="00FE1F15"/>
    <w:rsid w:val="00FE2305"/>
    <w:rsid w:val="00FE2751"/>
    <w:rsid w:val="00FE2790"/>
    <w:rsid w:val="00FE2C38"/>
    <w:rsid w:val="00FE320D"/>
    <w:rsid w:val="00FE32B6"/>
    <w:rsid w:val="00FE338F"/>
    <w:rsid w:val="00FE388E"/>
    <w:rsid w:val="00FE39BC"/>
    <w:rsid w:val="00FE4863"/>
    <w:rsid w:val="00FE4B2C"/>
    <w:rsid w:val="00FE4F0A"/>
    <w:rsid w:val="00FE5325"/>
    <w:rsid w:val="00FE54C8"/>
    <w:rsid w:val="00FE550F"/>
    <w:rsid w:val="00FE5814"/>
    <w:rsid w:val="00FE5B28"/>
    <w:rsid w:val="00FE5E91"/>
    <w:rsid w:val="00FE60D4"/>
    <w:rsid w:val="00FE6AEC"/>
    <w:rsid w:val="00FE6C85"/>
    <w:rsid w:val="00FE7641"/>
    <w:rsid w:val="00FE779F"/>
    <w:rsid w:val="00FE7825"/>
    <w:rsid w:val="00FE7943"/>
    <w:rsid w:val="00FE7A9A"/>
    <w:rsid w:val="00FE7FB9"/>
    <w:rsid w:val="00FF0211"/>
    <w:rsid w:val="00FF0749"/>
    <w:rsid w:val="00FF08D0"/>
    <w:rsid w:val="00FF091B"/>
    <w:rsid w:val="00FF0B49"/>
    <w:rsid w:val="00FF0E5E"/>
    <w:rsid w:val="00FF10E7"/>
    <w:rsid w:val="00FF166E"/>
    <w:rsid w:val="00FF191C"/>
    <w:rsid w:val="00FF1E39"/>
    <w:rsid w:val="00FF24E3"/>
    <w:rsid w:val="00FF29F7"/>
    <w:rsid w:val="00FF2C4C"/>
    <w:rsid w:val="00FF2EDB"/>
    <w:rsid w:val="00FF325D"/>
    <w:rsid w:val="00FF33DF"/>
    <w:rsid w:val="00FF3825"/>
    <w:rsid w:val="00FF3C20"/>
    <w:rsid w:val="00FF3CC6"/>
    <w:rsid w:val="00FF3E12"/>
    <w:rsid w:val="00FF3F5C"/>
    <w:rsid w:val="00FF4634"/>
    <w:rsid w:val="00FF46EC"/>
    <w:rsid w:val="00FF620A"/>
    <w:rsid w:val="00FF62AA"/>
    <w:rsid w:val="00FF6300"/>
    <w:rsid w:val="00FF65FA"/>
    <w:rsid w:val="00FF6777"/>
    <w:rsid w:val="00FF6CC2"/>
    <w:rsid w:val="00FF6DB9"/>
    <w:rsid w:val="00FF7099"/>
    <w:rsid w:val="00FF7E2B"/>
    <w:rsid w:val="00FF7FD5"/>
    <w:rsid w:val="01CC7760"/>
    <w:rsid w:val="02768122"/>
    <w:rsid w:val="02B80E7E"/>
    <w:rsid w:val="039B652D"/>
    <w:rsid w:val="0416A296"/>
    <w:rsid w:val="042445F9"/>
    <w:rsid w:val="04246D3F"/>
    <w:rsid w:val="0455C2E7"/>
    <w:rsid w:val="04DFCD43"/>
    <w:rsid w:val="04F551DC"/>
    <w:rsid w:val="0533B10C"/>
    <w:rsid w:val="05CB5283"/>
    <w:rsid w:val="06FEAEB1"/>
    <w:rsid w:val="072469DB"/>
    <w:rsid w:val="0811AFBB"/>
    <w:rsid w:val="0994ECB6"/>
    <w:rsid w:val="09B9FF3C"/>
    <w:rsid w:val="09F9F160"/>
    <w:rsid w:val="0AA0A8D5"/>
    <w:rsid w:val="0AD036D5"/>
    <w:rsid w:val="0BA283BB"/>
    <w:rsid w:val="0BDF810A"/>
    <w:rsid w:val="0BF9ED37"/>
    <w:rsid w:val="0C031B40"/>
    <w:rsid w:val="0C21A1B3"/>
    <w:rsid w:val="0C2B7246"/>
    <w:rsid w:val="0CAABA2B"/>
    <w:rsid w:val="0CF652D7"/>
    <w:rsid w:val="0D1E4046"/>
    <w:rsid w:val="0E3B9AE0"/>
    <w:rsid w:val="0E616155"/>
    <w:rsid w:val="0EE91A7F"/>
    <w:rsid w:val="0F0B62F3"/>
    <w:rsid w:val="10035B66"/>
    <w:rsid w:val="113F59DF"/>
    <w:rsid w:val="117397C1"/>
    <w:rsid w:val="11C8BBF1"/>
    <w:rsid w:val="1214BBEE"/>
    <w:rsid w:val="12465B64"/>
    <w:rsid w:val="12589756"/>
    <w:rsid w:val="12AB49DB"/>
    <w:rsid w:val="13228AF2"/>
    <w:rsid w:val="136CCD25"/>
    <w:rsid w:val="137CBB1C"/>
    <w:rsid w:val="144A264E"/>
    <w:rsid w:val="15014D64"/>
    <w:rsid w:val="1570D130"/>
    <w:rsid w:val="15FEDF5A"/>
    <w:rsid w:val="16D06591"/>
    <w:rsid w:val="16F534BD"/>
    <w:rsid w:val="17BF756C"/>
    <w:rsid w:val="188DAA0F"/>
    <w:rsid w:val="18A4C544"/>
    <w:rsid w:val="18C2C3A2"/>
    <w:rsid w:val="18E81C4B"/>
    <w:rsid w:val="18F16658"/>
    <w:rsid w:val="1948F787"/>
    <w:rsid w:val="1A445D00"/>
    <w:rsid w:val="1A6E8F11"/>
    <w:rsid w:val="1A9E663A"/>
    <w:rsid w:val="1B587507"/>
    <w:rsid w:val="1BC498E4"/>
    <w:rsid w:val="1C4FE51F"/>
    <w:rsid w:val="1D341031"/>
    <w:rsid w:val="1D3CE39A"/>
    <w:rsid w:val="1D78DB22"/>
    <w:rsid w:val="1DB7A665"/>
    <w:rsid w:val="1DB7B3D0"/>
    <w:rsid w:val="1DC33005"/>
    <w:rsid w:val="1E473141"/>
    <w:rsid w:val="1EB1A337"/>
    <w:rsid w:val="1EC97D07"/>
    <w:rsid w:val="20B0FBB7"/>
    <w:rsid w:val="20BB5366"/>
    <w:rsid w:val="20E79B0F"/>
    <w:rsid w:val="21F4946B"/>
    <w:rsid w:val="22475825"/>
    <w:rsid w:val="22536BB6"/>
    <w:rsid w:val="226FBBDD"/>
    <w:rsid w:val="2331760F"/>
    <w:rsid w:val="24F83AE3"/>
    <w:rsid w:val="25A6D416"/>
    <w:rsid w:val="25DBF0F4"/>
    <w:rsid w:val="26121745"/>
    <w:rsid w:val="26E066E1"/>
    <w:rsid w:val="276DC94A"/>
    <w:rsid w:val="2829023E"/>
    <w:rsid w:val="288FF0F3"/>
    <w:rsid w:val="28F074F6"/>
    <w:rsid w:val="28F1654B"/>
    <w:rsid w:val="297A0483"/>
    <w:rsid w:val="299B70C2"/>
    <w:rsid w:val="2A052877"/>
    <w:rsid w:val="2A09E7B7"/>
    <w:rsid w:val="2A620433"/>
    <w:rsid w:val="2AFD16BF"/>
    <w:rsid w:val="2B8ABD38"/>
    <w:rsid w:val="2B92C9D9"/>
    <w:rsid w:val="2C11D24F"/>
    <w:rsid w:val="2C313E85"/>
    <w:rsid w:val="2C9E9837"/>
    <w:rsid w:val="2DC95AC1"/>
    <w:rsid w:val="2E585FD2"/>
    <w:rsid w:val="2EA4B0E9"/>
    <w:rsid w:val="2F1ED86E"/>
    <w:rsid w:val="303F7B70"/>
    <w:rsid w:val="3055EDAD"/>
    <w:rsid w:val="31FF9C0D"/>
    <w:rsid w:val="331CAC74"/>
    <w:rsid w:val="3340C776"/>
    <w:rsid w:val="3388F452"/>
    <w:rsid w:val="338B3041"/>
    <w:rsid w:val="338D3E24"/>
    <w:rsid w:val="351C4C10"/>
    <w:rsid w:val="35AD0BD7"/>
    <w:rsid w:val="35F2787F"/>
    <w:rsid w:val="361B9B40"/>
    <w:rsid w:val="375619A2"/>
    <w:rsid w:val="3764D5C4"/>
    <w:rsid w:val="3794DB29"/>
    <w:rsid w:val="381CF85C"/>
    <w:rsid w:val="38A5F710"/>
    <w:rsid w:val="38BF171D"/>
    <w:rsid w:val="3A9E0A80"/>
    <w:rsid w:val="3AE36FB7"/>
    <w:rsid w:val="3B05A304"/>
    <w:rsid w:val="3B2347DB"/>
    <w:rsid w:val="3B621D1E"/>
    <w:rsid w:val="3B8CCDEE"/>
    <w:rsid w:val="3BB218E1"/>
    <w:rsid w:val="3CF8B8C4"/>
    <w:rsid w:val="3DA011D2"/>
    <w:rsid w:val="3DA8E320"/>
    <w:rsid w:val="3DC2D9D5"/>
    <w:rsid w:val="3DDFB484"/>
    <w:rsid w:val="3E047CB1"/>
    <w:rsid w:val="3E0D48E0"/>
    <w:rsid w:val="3F533438"/>
    <w:rsid w:val="3F61AF17"/>
    <w:rsid w:val="3FC6D022"/>
    <w:rsid w:val="4046D422"/>
    <w:rsid w:val="4059AC7C"/>
    <w:rsid w:val="407D12B7"/>
    <w:rsid w:val="414E79A2"/>
    <w:rsid w:val="41FEFA8E"/>
    <w:rsid w:val="42DE8A23"/>
    <w:rsid w:val="431323F5"/>
    <w:rsid w:val="433EA807"/>
    <w:rsid w:val="434CC538"/>
    <w:rsid w:val="4358A13E"/>
    <w:rsid w:val="43718AFF"/>
    <w:rsid w:val="43C6CA98"/>
    <w:rsid w:val="440F241C"/>
    <w:rsid w:val="44209D70"/>
    <w:rsid w:val="44BB8043"/>
    <w:rsid w:val="45F655EC"/>
    <w:rsid w:val="46C6C3E2"/>
    <w:rsid w:val="46D76B48"/>
    <w:rsid w:val="481B804A"/>
    <w:rsid w:val="4867C9D2"/>
    <w:rsid w:val="48695FE3"/>
    <w:rsid w:val="4AAE8905"/>
    <w:rsid w:val="4BDC53C8"/>
    <w:rsid w:val="4C270ED0"/>
    <w:rsid w:val="4C453949"/>
    <w:rsid w:val="4C4DDD44"/>
    <w:rsid w:val="4C5ADFCB"/>
    <w:rsid w:val="4C5CF129"/>
    <w:rsid w:val="4CAE5893"/>
    <w:rsid w:val="4D30A028"/>
    <w:rsid w:val="4DF474E4"/>
    <w:rsid w:val="4EA6B7DF"/>
    <w:rsid w:val="4EDC4324"/>
    <w:rsid w:val="4FA403E7"/>
    <w:rsid w:val="50E8006D"/>
    <w:rsid w:val="5109047B"/>
    <w:rsid w:val="5162227F"/>
    <w:rsid w:val="51E11D9D"/>
    <w:rsid w:val="51E67064"/>
    <w:rsid w:val="5290D2AD"/>
    <w:rsid w:val="52D5F6E5"/>
    <w:rsid w:val="536C7D9C"/>
    <w:rsid w:val="53741C50"/>
    <w:rsid w:val="53FBED9E"/>
    <w:rsid w:val="5452E131"/>
    <w:rsid w:val="548C49DC"/>
    <w:rsid w:val="55D4BE7B"/>
    <w:rsid w:val="5657DEA1"/>
    <w:rsid w:val="568CC21D"/>
    <w:rsid w:val="56AC1905"/>
    <w:rsid w:val="57278E92"/>
    <w:rsid w:val="57BDF663"/>
    <w:rsid w:val="57E589E8"/>
    <w:rsid w:val="58D2A852"/>
    <w:rsid w:val="58D372A3"/>
    <w:rsid w:val="5A02FC30"/>
    <w:rsid w:val="5A12CFA0"/>
    <w:rsid w:val="5AD1CD4B"/>
    <w:rsid w:val="5B40EA00"/>
    <w:rsid w:val="5B7BCB89"/>
    <w:rsid w:val="5BA4FA2F"/>
    <w:rsid w:val="5BBE7F39"/>
    <w:rsid w:val="5BC8F94F"/>
    <w:rsid w:val="5C928EDB"/>
    <w:rsid w:val="5CD0C7F7"/>
    <w:rsid w:val="5D4FB3BD"/>
    <w:rsid w:val="5D542DE4"/>
    <w:rsid w:val="5D6F4758"/>
    <w:rsid w:val="5E26B214"/>
    <w:rsid w:val="5F3EE225"/>
    <w:rsid w:val="5F42F6BC"/>
    <w:rsid w:val="5FBEE492"/>
    <w:rsid w:val="6011E88F"/>
    <w:rsid w:val="61B13E3C"/>
    <w:rsid w:val="624A29CB"/>
    <w:rsid w:val="62CCB52E"/>
    <w:rsid w:val="637192D5"/>
    <w:rsid w:val="63727077"/>
    <w:rsid w:val="6375D06A"/>
    <w:rsid w:val="63D62E1B"/>
    <w:rsid w:val="641B99F9"/>
    <w:rsid w:val="64940A99"/>
    <w:rsid w:val="64EADE84"/>
    <w:rsid w:val="65019175"/>
    <w:rsid w:val="6520BCFF"/>
    <w:rsid w:val="6523EE37"/>
    <w:rsid w:val="654A2A05"/>
    <w:rsid w:val="655725AF"/>
    <w:rsid w:val="65636D84"/>
    <w:rsid w:val="658BECC9"/>
    <w:rsid w:val="65E5ECAF"/>
    <w:rsid w:val="66FA37FE"/>
    <w:rsid w:val="67130674"/>
    <w:rsid w:val="671C4787"/>
    <w:rsid w:val="692CDBDB"/>
    <w:rsid w:val="693799A4"/>
    <w:rsid w:val="6940C454"/>
    <w:rsid w:val="69AC956F"/>
    <w:rsid w:val="69CAA7DC"/>
    <w:rsid w:val="6A15FFCD"/>
    <w:rsid w:val="6A292518"/>
    <w:rsid w:val="6AC263EC"/>
    <w:rsid w:val="6B2437D8"/>
    <w:rsid w:val="6B8896C3"/>
    <w:rsid w:val="6BD74F11"/>
    <w:rsid w:val="6BF4AA85"/>
    <w:rsid w:val="6C5C2905"/>
    <w:rsid w:val="6CC82CF1"/>
    <w:rsid w:val="6D187E98"/>
    <w:rsid w:val="6D58E123"/>
    <w:rsid w:val="6E415CD2"/>
    <w:rsid w:val="6F4589CC"/>
    <w:rsid w:val="70683799"/>
    <w:rsid w:val="71E86B2A"/>
    <w:rsid w:val="71FE177E"/>
    <w:rsid w:val="726AEC66"/>
    <w:rsid w:val="726FF853"/>
    <w:rsid w:val="73E2DE63"/>
    <w:rsid w:val="741BE120"/>
    <w:rsid w:val="747AEEC1"/>
    <w:rsid w:val="74C3CD42"/>
    <w:rsid w:val="75114F8C"/>
    <w:rsid w:val="75DBE236"/>
    <w:rsid w:val="76649C0D"/>
    <w:rsid w:val="768090FF"/>
    <w:rsid w:val="7695A64A"/>
    <w:rsid w:val="76B21507"/>
    <w:rsid w:val="77798BF2"/>
    <w:rsid w:val="794A3023"/>
    <w:rsid w:val="79A3C9CA"/>
    <w:rsid w:val="79D8E6A8"/>
    <w:rsid w:val="79E0033D"/>
    <w:rsid w:val="79E27CDC"/>
    <w:rsid w:val="7A0CF924"/>
    <w:rsid w:val="7BC6CA77"/>
    <w:rsid w:val="7BDA1CCB"/>
    <w:rsid w:val="7C84E47F"/>
    <w:rsid w:val="7DB9BE2E"/>
    <w:rsid w:val="7EC83C85"/>
    <w:rsid w:val="7F55A244"/>
    <w:rsid w:val="7FA52D58"/>
    <w:rsid w:val="7FF045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white" strokecolor="#333">
      <v:fill color="white" color2="#a9a9a9" rotate="t"/>
      <v:stroke color="#333" weight="1.5pt"/>
      <v:shadow color="#ff5c47"/>
    </o:shapedefaults>
    <o:shapelayout v:ext="edit">
      <o:idmap v:ext="edit" data="2"/>
    </o:shapelayout>
  </w:shapeDefaults>
  <w:decimalSymbol w:val="."/>
  <w:listSeparator w:val=","/>
  <w14:docId w14:val="5F1DC3AA"/>
  <w15:docId w15:val="{14E8F8AA-AD26-4EF5-BECC-E973CD46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739B"/>
    <w:rPr>
      <w:rFonts w:ascii="Arial" w:hAnsi="Arial"/>
      <w:sz w:val="22"/>
    </w:rPr>
  </w:style>
  <w:style w:type="paragraph" w:styleId="Heading1">
    <w:name w:val="heading 1"/>
    <w:aliases w:val="H1,1,H11,h1,H12,H111,H13,H112,H14,H113,H15,H114,H16,H115,H17,H116,H121,H1111,H131,H1121,H18,H117,H122,H1112,H132,H1122,H141,H1131,H151,H1141,H161,H1151,H171,H1161,H1211,H11111,H1311,H11211,H...,Chapter Name,H19,H181,H110,H142,H152,H162,H172"/>
    <w:basedOn w:val="Normal"/>
    <w:next w:val="BodyText"/>
    <w:link w:val="Heading1Char"/>
    <w:qFormat/>
    <w:rsid w:val="00080D4B"/>
    <w:pPr>
      <w:keepNext/>
      <w:pageBreakBefore/>
      <w:numPr>
        <w:numId w:val="3"/>
      </w:numPr>
      <w:pBdr>
        <w:bottom w:val="single" w:sz="12" w:space="1" w:color="000000"/>
      </w:pBdr>
      <w:spacing w:after="120"/>
      <w:outlineLvl w:val="0"/>
    </w:pPr>
    <w:rPr>
      <w:b/>
      <w:noProof/>
      <w:kern w:val="28"/>
      <w:sz w:val="36"/>
    </w:rPr>
  </w:style>
  <w:style w:type="paragraph" w:styleId="Heading2">
    <w:name w:val="heading 2"/>
    <w:aliases w:val="H2,chn,h2,H21,H22,H211,H23,H212,H24,H213,H25,H214,H26,H215,H27,H216,H221,H2111,H231,H2121,H28,H217,H222,H2112,H232,H2122,H241,H2131,H251,H2141,H261,H2151,H271,H2161,H2211,H21111,H2311,H21211,Section Name,H29,H218,H242,H2132,H252,H2142,H262,2"/>
    <w:basedOn w:val="Normal"/>
    <w:next w:val="BodyText"/>
    <w:link w:val="Heading2Char"/>
    <w:qFormat/>
    <w:rsid w:val="000F5733"/>
    <w:pPr>
      <w:keepNext/>
      <w:numPr>
        <w:ilvl w:val="1"/>
        <w:numId w:val="3"/>
      </w:numPr>
      <w:tabs>
        <w:tab w:val="clear" w:pos="3870"/>
      </w:tabs>
      <w:spacing w:before="120"/>
      <w:ind w:left="720"/>
      <w:outlineLvl w:val="1"/>
    </w:pPr>
    <w:rPr>
      <w:b/>
      <w:noProof/>
      <w:sz w:val="28"/>
    </w:rPr>
  </w:style>
  <w:style w:type="paragraph" w:styleId="Heading3">
    <w:name w:val="heading 3"/>
    <w:aliases w:val="H3,H31,H32,H311,H33,H312,H34,H313,H35,H314,H36,H315,H37,H316,H321,H3111,H331,H3121,H38,H317,H322,H3112,H332,H3122,H341,H3131,H351,H3141,H361,H3151,H371,H3161,H3211,H31111,H3311,H31211,H3.struct,Struct,3,h3,Sub-section name,H39,H381,H310,H342"/>
    <w:basedOn w:val="Normal"/>
    <w:next w:val="BodyText"/>
    <w:link w:val="Heading3Char"/>
    <w:qFormat/>
    <w:rsid w:val="00366120"/>
    <w:pPr>
      <w:keepNext/>
      <w:numPr>
        <w:ilvl w:val="2"/>
        <w:numId w:val="3"/>
      </w:numPr>
      <w:tabs>
        <w:tab w:val="num" w:pos="864"/>
      </w:tabs>
      <w:spacing w:before="120"/>
      <w:outlineLvl w:val="2"/>
    </w:pPr>
    <w:rPr>
      <w:b/>
      <w:noProof/>
      <w:sz w:val="24"/>
    </w:rPr>
  </w:style>
  <w:style w:type="paragraph" w:styleId="Heading4">
    <w:name w:val="heading 4"/>
    <w:aliases w:val="H4,h4,Heading 14,4,Heading 141,Heading 142,Heading 143,Heading 1411,Heading 1421,Heading 144,Heading 1412,Heading 1422,Heading 1431,Heading 14111,Heading 14211,Heading 145,Heading 1413,Heading 1423,Heading 1432,Heading 14112,Heading 14212,H41"/>
    <w:basedOn w:val="Normal"/>
    <w:next w:val="BodyText"/>
    <w:link w:val="Heading4Char"/>
    <w:qFormat/>
    <w:rsid w:val="00080D4B"/>
    <w:pPr>
      <w:keepNext/>
      <w:numPr>
        <w:ilvl w:val="3"/>
        <w:numId w:val="3"/>
      </w:numPr>
      <w:spacing w:before="120"/>
      <w:outlineLvl w:val="3"/>
    </w:pPr>
    <w:rPr>
      <w:b/>
      <w:noProof/>
    </w:rPr>
  </w:style>
  <w:style w:type="paragraph" w:styleId="Heading5">
    <w:name w:val="heading 5"/>
    <w:aliases w:val="H5,H51,h5,H52,H511,H53,H512,H54,H513,H55,H514,H56,H515,H57,H516,H521,H5111,H531,H5121,H541,H5131,H551,H5141,H561,H5151,Heading 5 Char3,Heading 5 Char2 Char,Heading 5 Char Char3 Char,Heading 5 Char2 Char Char1 Char1,Heading 5 Char Char2"/>
    <w:next w:val="BodyText"/>
    <w:qFormat/>
    <w:rsid w:val="00080D4B"/>
    <w:pPr>
      <w:keepNext/>
      <w:keepLines/>
      <w:numPr>
        <w:ilvl w:val="4"/>
        <w:numId w:val="3"/>
      </w:numPr>
      <w:tabs>
        <w:tab w:val="left" w:pos="1440"/>
      </w:tabs>
      <w:spacing w:before="120"/>
      <w:outlineLvl w:val="4"/>
    </w:pPr>
    <w:rPr>
      <w:rFonts w:ascii="Arial" w:hAnsi="Arial"/>
      <w:b/>
      <w:i/>
      <w:noProof/>
      <w:sz w:val="22"/>
    </w:rPr>
  </w:style>
  <w:style w:type="paragraph" w:styleId="Heading6">
    <w:name w:val="heading 6"/>
    <w:aliases w:val="H6,h6,H61,H62,H611"/>
    <w:next w:val="BodyText"/>
    <w:qFormat/>
    <w:rsid w:val="00080D4B"/>
    <w:pPr>
      <w:keepNext/>
      <w:numPr>
        <w:ilvl w:val="5"/>
        <w:numId w:val="3"/>
      </w:numPr>
      <w:tabs>
        <w:tab w:val="left" w:pos="1440"/>
      </w:tabs>
      <w:spacing w:before="240" w:after="60"/>
      <w:outlineLvl w:val="5"/>
    </w:pPr>
    <w:rPr>
      <w:rFonts w:ascii="Arial" w:hAnsi="Arial"/>
      <w:i/>
      <w:noProof/>
      <w:sz w:val="22"/>
    </w:rPr>
  </w:style>
  <w:style w:type="paragraph" w:styleId="Heading7">
    <w:name w:val="heading 7"/>
    <w:aliases w:val="H7,H71,heading7"/>
    <w:basedOn w:val="Normal"/>
    <w:next w:val="Normal"/>
    <w:qFormat/>
    <w:rsid w:val="00080D4B"/>
    <w:pPr>
      <w:keepNext/>
      <w:numPr>
        <w:ilvl w:val="6"/>
        <w:numId w:val="3"/>
      </w:numPr>
      <w:tabs>
        <w:tab w:val="left" w:pos="1800"/>
      </w:tabs>
      <w:spacing w:before="240" w:after="60"/>
      <w:outlineLvl w:val="6"/>
    </w:pPr>
  </w:style>
  <w:style w:type="paragraph" w:styleId="Heading8">
    <w:name w:val="heading 8"/>
    <w:aliases w:val="H8,H81"/>
    <w:basedOn w:val="Normal"/>
    <w:next w:val="Normal"/>
    <w:qFormat/>
    <w:rsid w:val="00080D4B"/>
    <w:pPr>
      <w:keepNext/>
      <w:numPr>
        <w:ilvl w:val="7"/>
        <w:numId w:val="3"/>
      </w:numPr>
      <w:tabs>
        <w:tab w:val="left" w:pos="1800"/>
      </w:tabs>
      <w:spacing w:before="240" w:after="60"/>
      <w:outlineLvl w:val="7"/>
    </w:pPr>
    <w:rPr>
      <w:i/>
    </w:rPr>
  </w:style>
  <w:style w:type="paragraph" w:styleId="Heading9">
    <w:name w:val="heading 9"/>
    <w:aliases w:val="H9,H91"/>
    <w:basedOn w:val="Normal"/>
    <w:next w:val="Normal"/>
    <w:qFormat/>
    <w:rsid w:val="00080D4B"/>
    <w:pPr>
      <w:keepNext/>
      <w:numPr>
        <w:ilvl w:val="8"/>
        <w:numId w:val="3"/>
      </w:numPr>
      <w:tabs>
        <w:tab w:val="left" w:pos="1800"/>
      </w:tabs>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
    <w:link w:val="BodyTextChar"/>
    <w:uiPriority w:val="99"/>
    <w:qFormat/>
    <w:rsid w:val="00717627"/>
    <w:pPr>
      <w:spacing w:before="120"/>
    </w:pPr>
    <w:rPr>
      <w:rFonts w:ascii="Arial" w:hAnsi="Arial"/>
      <w:sz w:val="22"/>
    </w:rPr>
  </w:style>
  <w:style w:type="character" w:customStyle="1" w:styleId="BodyTextChar">
    <w:name w:val="Body Text Char"/>
    <w:aliases w:val="Body Text Char1 Char,Body Text Char Char Char"/>
    <w:basedOn w:val="DefaultParagraphFont"/>
    <w:link w:val="BodyText"/>
    <w:uiPriority w:val="99"/>
    <w:rsid w:val="00717627"/>
    <w:rPr>
      <w:rFonts w:ascii="Arial" w:hAnsi="Arial"/>
      <w:sz w:val="22"/>
      <w:lang w:val="en-US" w:eastAsia="en-US" w:bidi="ar-SA"/>
    </w:rPr>
  </w:style>
  <w:style w:type="character" w:customStyle="1" w:styleId="Heading2Char">
    <w:name w:val="Heading 2 Char"/>
    <w:aliases w:val="H2 Char,chn Char,h2 Char,H21 Char,H22 Char,H211 Char,H23 Char,H212 Char,H24 Char,H213 Char,H25 Char,H214 Char,H26 Char,H215 Char,H27 Char,H216 Char,H221 Char,H2111 Char,H231 Char,H2121 Char,H28 Char,H217 Char,H222 Char,H2112 Char,H29 Char"/>
    <w:basedOn w:val="DefaultParagraphFont"/>
    <w:link w:val="Heading2"/>
    <w:rsid w:val="000F5733"/>
    <w:rPr>
      <w:rFonts w:ascii="Arial" w:hAnsi="Arial"/>
      <w:b/>
      <w:noProof/>
      <w:sz w:val="28"/>
    </w:rPr>
  </w:style>
  <w:style w:type="character" w:customStyle="1" w:styleId="Heading3Char">
    <w:name w:val="Heading 3 Char"/>
    <w:aliases w:val="H3 Char,H31 Char,H32 Char,H311 Char,H33 Char,H312 Char,H34 Char,H313 Char,H35 Char,H314 Char,H36 Char,H315 Char,H37 Char,H316 Char,H321 Char,H3111 Char,H331 Char,H3121 Char,H38 Char,H317 Char,H322 Char,H3112 Char,H332 Char,H3122 Char"/>
    <w:basedOn w:val="DefaultParagraphFont"/>
    <w:link w:val="Heading3"/>
    <w:rsid w:val="00366120"/>
    <w:rPr>
      <w:rFonts w:ascii="Arial" w:hAnsi="Arial"/>
      <w:b/>
      <w:noProof/>
      <w:sz w:val="24"/>
    </w:rPr>
  </w:style>
  <w:style w:type="paragraph" w:styleId="TOC1">
    <w:name w:val="toc 1"/>
    <w:next w:val="BodyText"/>
    <w:uiPriority w:val="39"/>
    <w:rsid w:val="001851EE"/>
    <w:pPr>
      <w:spacing w:before="120" w:after="120"/>
    </w:pPr>
    <w:rPr>
      <w:b/>
      <w:bCs/>
      <w:caps/>
    </w:rPr>
  </w:style>
  <w:style w:type="paragraph" w:styleId="TOC2">
    <w:name w:val="toc 2"/>
    <w:basedOn w:val="TOC1"/>
    <w:next w:val="BodyText"/>
    <w:uiPriority w:val="39"/>
    <w:rsid w:val="001851EE"/>
    <w:pPr>
      <w:spacing w:before="0" w:after="0"/>
      <w:ind w:left="220"/>
    </w:pPr>
    <w:rPr>
      <w:b w:val="0"/>
      <w:bCs w:val="0"/>
      <w:caps w:val="0"/>
      <w:smallCaps/>
    </w:rPr>
  </w:style>
  <w:style w:type="paragraph" w:styleId="TOC3">
    <w:name w:val="toc 3"/>
    <w:basedOn w:val="TOC1"/>
    <w:next w:val="BodyText"/>
    <w:uiPriority w:val="39"/>
    <w:rsid w:val="001851EE"/>
    <w:pPr>
      <w:spacing w:before="0" w:after="0"/>
      <w:ind w:left="440"/>
    </w:pPr>
    <w:rPr>
      <w:b w:val="0"/>
      <w:bCs w:val="0"/>
      <w:i/>
      <w:iCs/>
      <w:caps w:val="0"/>
    </w:rPr>
  </w:style>
  <w:style w:type="paragraph" w:styleId="Footer">
    <w:name w:val="footer"/>
    <w:aliases w:val="Footer First"/>
    <w:basedOn w:val="Normal"/>
    <w:link w:val="FooterChar"/>
    <w:uiPriority w:val="99"/>
    <w:rsid w:val="001851EE"/>
    <w:pPr>
      <w:pBdr>
        <w:top w:val="single" w:sz="6" w:space="1" w:color="000000"/>
      </w:pBdr>
      <w:tabs>
        <w:tab w:val="center" w:pos="4680"/>
        <w:tab w:val="right" w:pos="9360"/>
      </w:tabs>
    </w:pPr>
    <w:rPr>
      <w:b/>
      <w:sz w:val="20"/>
    </w:rPr>
  </w:style>
  <w:style w:type="paragraph" w:styleId="Title">
    <w:name w:val="Title"/>
    <w:next w:val="BodyText"/>
    <w:qFormat/>
    <w:rsid w:val="001851EE"/>
    <w:pPr>
      <w:spacing w:before="720" w:after="240"/>
    </w:pPr>
    <w:rPr>
      <w:rFonts w:ascii="Arial" w:hAnsi="Arial"/>
      <w:b/>
      <w:noProof/>
      <w:kern w:val="28"/>
      <w:sz w:val="56"/>
    </w:rPr>
  </w:style>
  <w:style w:type="paragraph" w:customStyle="1" w:styleId="revnumber">
    <w:name w:val="revnumber"/>
    <w:basedOn w:val="BodyText"/>
    <w:next w:val="revdate"/>
    <w:rsid w:val="001851EE"/>
    <w:pPr>
      <w:jc w:val="right"/>
    </w:pPr>
    <w:rPr>
      <w:b/>
      <w:sz w:val="28"/>
    </w:rPr>
  </w:style>
  <w:style w:type="paragraph" w:customStyle="1" w:styleId="revdate">
    <w:name w:val="revdate"/>
    <w:rsid w:val="001851EE"/>
    <w:pPr>
      <w:spacing w:after="240"/>
      <w:jc w:val="right"/>
    </w:pPr>
    <w:rPr>
      <w:rFonts w:ascii="Arial" w:hAnsi="Arial"/>
      <w:b/>
      <w:noProof/>
      <w:sz w:val="28"/>
    </w:rPr>
  </w:style>
  <w:style w:type="paragraph" w:customStyle="1" w:styleId="Tabletext">
    <w:name w:val="Table text"/>
    <w:rsid w:val="001851EE"/>
    <w:pPr>
      <w:spacing w:after="60"/>
    </w:pPr>
    <w:rPr>
      <w:rFonts w:ascii="Arial" w:hAnsi="Arial"/>
      <w:noProof/>
      <w:sz w:val="18"/>
    </w:rPr>
  </w:style>
  <w:style w:type="paragraph" w:customStyle="1" w:styleId="ESG">
    <w:name w:val="ESG"/>
    <w:basedOn w:val="revdate"/>
    <w:next w:val="BodyText"/>
    <w:rsid w:val="001851EE"/>
  </w:style>
  <w:style w:type="paragraph" w:customStyle="1" w:styleId="Logo">
    <w:name w:val="Logo"/>
    <w:basedOn w:val="BodyText"/>
    <w:rsid w:val="001851EE"/>
    <w:pPr>
      <w:spacing w:before="720"/>
    </w:pPr>
  </w:style>
  <w:style w:type="paragraph" w:customStyle="1" w:styleId="Unnumberedheading">
    <w:name w:val="Unnumbered heading"/>
    <w:rsid w:val="001851EE"/>
    <w:pPr>
      <w:shd w:val="pct15" w:color="auto" w:fill="FFFFFF"/>
      <w:spacing w:after="240"/>
      <w:jc w:val="center"/>
    </w:pPr>
    <w:rPr>
      <w:rFonts w:ascii="Arial" w:hAnsi="Arial"/>
      <w:b/>
      <w:i/>
      <w:noProof/>
      <w:sz w:val="36"/>
    </w:rPr>
  </w:style>
  <w:style w:type="paragraph" w:customStyle="1" w:styleId="Tabletextheading">
    <w:name w:val="Table text heading"/>
    <w:rsid w:val="009265B8"/>
    <w:pPr>
      <w:shd w:val="clear" w:color="auto" w:fill="FFFFFF"/>
      <w:jc w:val="center"/>
    </w:pPr>
    <w:rPr>
      <w:rFonts w:ascii="Arial" w:hAnsi="Arial"/>
      <w:b/>
      <w:noProof/>
      <w:sz w:val="18"/>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f"/>
    <w:next w:val="BodyText"/>
    <w:link w:val="CaptionChar"/>
    <w:uiPriority w:val="99"/>
    <w:qFormat/>
    <w:rsid w:val="00717627"/>
    <w:pPr>
      <w:spacing w:before="120" w:after="120"/>
      <w:jc w:val="center"/>
    </w:pPr>
    <w:rPr>
      <w:rFonts w:ascii="Arial" w:hAnsi="Arial"/>
      <w:b/>
      <w:noProof/>
      <w:sz w:val="22"/>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f Char"/>
    <w:basedOn w:val="DefaultParagraphFont"/>
    <w:link w:val="Caption"/>
    <w:uiPriority w:val="99"/>
    <w:rsid w:val="00717627"/>
    <w:rPr>
      <w:rFonts w:ascii="Arial" w:hAnsi="Arial"/>
      <w:b/>
      <w:noProof/>
      <w:sz w:val="22"/>
      <w:lang w:val="en-US" w:eastAsia="en-US" w:bidi="ar-SA"/>
    </w:rPr>
  </w:style>
  <w:style w:type="paragraph" w:customStyle="1" w:styleId="Bulletlist">
    <w:name w:val="Bullet list"/>
    <w:basedOn w:val="BodyText"/>
    <w:rsid w:val="001851EE"/>
    <w:pPr>
      <w:tabs>
        <w:tab w:val="num" w:pos="720"/>
      </w:tabs>
      <w:spacing w:after="60"/>
      <w:ind w:left="720" w:hanging="360"/>
    </w:pPr>
  </w:style>
  <w:style w:type="paragraph" w:customStyle="1" w:styleId="Bulletlast">
    <w:name w:val="Bullet last"/>
    <w:basedOn w:val="Bulletlist"/>
    <w:next w:val="BodyText"/>
    <w:rsid w:val="001851EE"/>
    <w:pPr>
      <w:spacing w:after="240"/>
    </w:pPr>
  </w:style>
  <w:style w:type="paragraph" w:customStyle="1" w:styleId="Hangingindent">
    <w:name w:val="Hanging indent"/>
    <w:basedOn w:val="BodyText"/>
    <w:next w:val="BodyText"/>
    <w:rsid w:val="001851EE"/>
    <w:pPr>
      <w:tabs>
        <w:tab w:val="left" w:pos="720"/>
      </w:tabs>
    </w:pPr>
    <w:rPr>
      <w:b/>
      <w:sz w:val="28"/>
    </w:rPr>
  </w:style>
  <w:style w:type="paragraph" w:customStyle="1" w:styleId="Paragraphtitle">
    <w:name w:val="Paragraph title"/>
    <w:next w:val="BodyText"/>
    <w:rsid w:val="009265B8"/>
    <w:pPr>
      <w:keepNext/>
      <w:spacing w:after="240"/>
    </w:pPr>
    <w:rPr>
      <w:rFonts w:ascii="Arial" w:hAnsi="Arial"/>
      <w:b/>
      <w:noProof/>
      <w:sz w:val="22"/>
    </w:rPr>
  </w:style>
  <w:style w:type="paragraph" w:customStyle="1" w:styleId="Notes">
    <w:name w:val="Notes"/>
    <w:next w:val="Notestext"/>
    <w:rsid w:val="009265B8"/>
    <w:pPr>
      <w:spacing w:before="120"/>
      <w:ind w:left="720"/>
    </w:pPr>
    <w:rPr>
      <w:rFonts w:ascii="Arial" w:hAnsi="Arial"/>
      <w:b/>
      <w:noProof/>
      <w:sz w:val="18"/>
    </w:rPr>
  </w:style>
  <w:style w:type="paragraph" w:customStyle="1" w:styleId="Notestext">
    <w:name w:val="Notes text"/>
    <w:rsid w:val="009265B8"/>
    <w:pPr>
      <w:ind w:left="720"/>
    </w:pPr>
    <w:rPr>
      <w:rFonts w:ascii="Arial" w:hAnsi="Arial"/>
      <w:noProof/>
      <w:sz w:val="18"/>
    </w:rPr>
  </w:style>
  <w:style w:type="paragraph" w:styleId="TableofFigures">
    <w:name w:val="table of figures"/>
    <w:basedOn w:val="Normal"/>
    <w:uiPriority w:val="99"/>
    <w:rsid w:val="001851EE"/>
    <w:pPr>
      <w:tabs>
        <w:tab w:val="right" w:leader="dot" w:pos="9360"/>
      </w:tabs>
      <w:spacing w:before="60" w:after="60"/>
      <w:ind w:left="403" w:hanging="403"/>
    </w:pPr>
  </w:style>
  <w:style w:type="paragraph" w:customStyle="1" w:styleId="Textaftertable">
    <w:name w:val="Text after table"/>
    <w:basedOn w:val="BodyText"/>
    <w:next w:val="BodyText"/>
    <w:rsid w:val="001851EE"/>
    <w:pPr>
      <w:spacing w:before="360"/>
    </w:pPr>
  </w:style>
  <w:style w:type="paragraph" w:styleId="TOC4">
    <w:name w:val="toc 4"/>
    <w:basedOn w:val="Normal"/>
    <w:next w:val="Normal"/>
    <w:uiPriority w:val="39"/>
    <w:rsid w:val="001851EE"/>
    <w:pPr>
      <w:ind w:left="660"/>
    </w:pPr>
    <w:rPr>
      <w:rFonts w:ascii="Times New Roman" w:hAnsi="Times New Roman"/>
      <w:sz w:val="18"/>
      <w:szCs w:val="18"/>
    </w:rPr>
  </w:style>
  <w:style w:type="paragraph" w:styleId="TOC5">
    <w:name w:val="toc 5"/>
    <w:basedOn w:val="Normal"/>
    <w:next w:val="Normal"/>
    <w:autoRedefine/>
    <w:uiPriority w:val="39"/>
    <w:rsid w:val="001851EE"/>
    <w:pPr>
      <w:ind w:left="880"/>
    </w:pPr>
    <w:rPr>
      <w:rFonts w:ascii="Times New Roman" w:hAnsi="Times New Roman"/>
      <w:sz w:val="18"/>
      <w:szCs w:val="18"/>
    </w:rPr>
  </w:style>
  <w:style w:type="paragraph" w:customStyle="1" w:styleId="Bulletlong">
    <w:name w:val="Bullet long"/>
    <w:basedOn w:val="Bulletlist"/>
    <w:rsid w:val="001851EE"/>
    <w:pPr>
      <w:tabs>
        <w:tab w:val="clear" w:pos="720"/>
        <w:tab w:val="num" w:pos="360"/>
      </w:tabs>
      <w:spacing w:after="180"/>
      <w:ind w:left="360"/>
    </w:pPr>
  </w:style>
  <w:style w:type="character" w:customStyle="1" w:styleId="Format">
    <w:name w:val="Format"/>
    <w:basedOn w:val="DefaultParagraphFont"/>
    <w:rsid w:val="001851EE"/>
    <w:rPr>
      <w:rFonts w:ascii="Arial" w:hAnsi="Arial"/>
      <w:dstrike w:val="0"/>
      <w:noProof w:val="0"/>
      <w:vanish/>
      <w:color w:val="FF0000"/>
      <w:sz w:val="16"/>
      <w:vertAlign w:val="baseline"/>
      <w:lang w:val="en-US"/>
    </w:rPr>
  </w:style>
  <w:style w:type="paragraph" w:customStyle="1" w:styleId="TOCHeading1">
    <w:name w:val="TOC Heading1"/>
    <w:next w:val="TOC1"/>
    <w:rsid w:val="001851EE"/>
    <w:pPr>
      <w:keepNext/>
      <w:pageBreakBefore/>
      <w:spacing w:before="240" w:after="360"/>
    </w:pPr>
    <w:rPr>
      <w:rFonts w:ascii="Arial" w:hAnsi="Arial"/>
      <w:b/>
      <w:noProof/>
      <w:sz w:val="40"/>
    </w:rPr>
  </w:style>
  <w:style w:type="paragraph" w:customStyle="1" w:styleId="Indent">
    <w:name w:val="Indent"/>
    <w:rsid w:val="001851EE"/>
    <w:pPr>
      <w:spacing w:after="240"/>
      <w:ind w:left="360"/>
    </w:pPr>
    <w:rPr>
      <w:rFonts w:ascii="Arial" w:hAnsi="Arial"/>
      <w:noProof/>
      <w:sz w:val="22"/>
    </w:rPr>
  </w:style>
  <w:style w:type="character" w:styleId="CommentReference">
    <w:name w:val="annotation reference"/>
    <w:basedOn w:val="DefaultParagraphFont"/>
    <w:semiHidden/>
    <w:rsid w:val="001851EE"/>
    <w:rPr>
      <w:rFonts w:ascii="Arial" w:hAnsi="Arial"/>
      <w:vanish/>
      <w:sz w:val="14"/>
    </w:rPr>
  </w:style>
  <w:style w:type="paragraph" w:styleId="CommentText">
    <w:name w:val="annotation text"/>
    <w:basedOn w:val="Normal"/>
    <w:link w:val="CommentTextChar"/>
    <w:semiHidden/>
    <w:rsid w:val="001851EE"/>
  </w:style>
  <w:style w:type="paragraph" w:styleId="TOC8">
    <w:name w:val="toc 8"/>
    <w:basedOn w:val="Normal"/>
    <w:next w:val="Normal"/>
    <w:autoRedefine/>
    <w:uiPriority w:val="39"/>
    <w:rsid w:val="001851EE"/>
    <w:pPr>
      <w:ind w:left="1540"/>
    </w:pPr>
    <w:rPr>
      <w:rFonts w:ascii="Times New Roman" w:hAnsi="Times New Roman"/>
      <w:sz w:val="18"/>
      <w:szCs w:val="18"/>
    </w:rPr>
  </w:style>
  <w:style w:type="paragraph" w:styleId="TOC7">
    <w:name w:val="toc 7"/>
    <w:basedOn w:val="Normal"/>
    <w:next w:val="Normal"/>
    <w:autoRedefine/>
    <w:uiPriority w:val="39"/>
    <w:rsid w:val="001851EE"/>
    <w:pPr>
      <w:ind w:left="1320"/>
    </w:pPr>
    <w:rPr>
      <w:rFonts w:ascii="Times New Roman" w:hAnsi="Times New Roman"/>
      <w:sz w:val="18"/>
      <w:szCs w:val="18"/>
    </w:rPr>
  </w:style>
  <w:style w:type="paragraph" w:styleId="TOC6">
    <w:name w:val="toc 6"/>
    <w:basedOn w:val="Normal"/>
    <w:next w:val="Normal"/>
    <w:autoRedefine/>
    <w:uiPriority w:val="39"/>
    <w:rsid w:val="001851EE"/>
    <w:pPr>
      <w:ind w:left="1100"/>
    </w:pPr>
    <w:rPr>
      <w:rFonts w:ascii="Times New Roman" w:hAnsi="Times New Roman"/>
      <w:sz w:val="18"/>
      <w:szCs w:val="18"/>
    </w:rPr>
  </w:style>
  <w:style w:type="paragraph" w:styleId="Index7">
    <w:name w:val="index 7"/>
    <w:basedOn w:val="Normal"/>
    <w:next w:val="Normal"/>
    <w:autoRedefine/>
    <w:semiHidden/>
    <w:rsid w:val="001851EE"/>
    <w:pPr>
      <w:ind w:left="2160"/>
    </w:pPr>
  </w:style>
  <w:style w:type="paragraph" w:styleId="Index6">
    <w:name w:val="index 6"/>
    <w:basedOn w:val="Normal"/>
    <w:next w:val="Normal"/>
    <w:autoRedefine/>
    <w:semiHidden/>
    <w:rsid w:val="001851EE"/>
    <w:pPr>
      <w:ind w:left="1800"/>
    </w:pPr>
  </w:style>
  <w:style w:type="paragraph" w:styleId="Index5">
    <w:name w:val="index 5"/>
    <w:basedOn w:val="Normal"/>
    <w:next w:val="Normal"/>
    <w:autoRedefine/>
    <w:semiHidden/>
    <w:rsid w:val="001851EE"/>
    <w:pPr>
      <w:ind w:left="1440"/>
    </w:pPr>
  </w:style>
  <w:style w:type="paragraph" w:styleId="Index4">
    <w:name w:val="index 4"/>
    <w:basedOn w:val="Index3"/>
    <w:semiHidden/>
    <w:rsid w:val="001851EE"/>
    <w:pPr>
      <w:ind w:left="1080"/>
    </w:pPr>
  </w:style>
  <w:style w:type="paragraph" w:styleId="Index3">
    <w:name w:val="index 3"/>
    <w:basedOn w:val="Index2"/>
    <w:semiHidden/>
    <w:rsid w:val="001851EE"/>
    <w:pPr>
      <w:ind w:left="720"/>
    </w:pPr>
  </w:style>
  <w:style w:type="paragraph" w:styleId="Index2">
    <w:name w:val="index 2"/>
    <w:basedOn w:val="Index1"/>
    <w:semiHidden/>
    <w:rsid w:val="001851EE"/>
    <w:pPr>
      <w:ind w:left="360"/>
    </w:pPr>
  </w:style>
  <w:style w:type="paragraph" w:styleId="Index1">
    <w:name w:val="index 1"/>
    <w:semiHidden/>
    <w:rsid w:val="001851EE"/>
    <w:pPr>
      <w:ind w:left="216" w:hanging="216"/>
    </w:pPr>
    <w:rPr>
      <w:rFonts w:ascii="Arial" w:hAnsi="Arial"/>
      <w:noProof/>
      <w:sz w:val="18"/>
    </w:rPr>
  </w:style>
  <w:style w:type="paragraph" w:styleId="IndexHeading">
    <w:name w:val="index heading"/>
    <w:next w:val="Index1"/>
    <w:semiHidden/>
    <w:rsid w:val="001851EE"/>
    <w:pPr>
      <w:spacing w:before="420" w:after="240"/>
      <w:jc w:val="center"/>
    </w:pPr>
    <w:rPr>
      <w:rFonts w:ascii="Arial" w:hAnsi="Arial"/>
      <w:b/>
      <w:noProof/>
      <w:sz w:val="24"/>
    </w:rPr>
  </w:style>
  <w:style w:type="character" w:styleId="FootnoteReference">
    <w:name w:val="footnote reference"/>
    <w:basedOn w:val="DefaultParagraphFont"/>
    <w:semiHidden/>
    <w:rsid w:val="001851EE"/>
    <w:rPr>
      <w:position w:val="6"/>
      <w:sz w:val="16"/>
    </w:rPr>
  </w:style>
  <w:style w:type="paragraph" w:styleId="FootnoteText">
    <w:name w:val="footnote text"/>
    <w:link w:val="FootnoteTextChar"/>
    <w:uiPriority w:val="99"/>
    <w:rsid w:val="001851EE"/>
    <w:rPr>
      <w:rFonts w:ascii="Arial" w:hAnsi="Arial"/>
      <w:noProof/>
      <w:sz w:val="18"/>
    </w:rPr>
  </w:style>
  <w:style w:type="character" w:styleId="EndnoteReference">
    <w:name w:val="endnote reference"/>
    <w:basedOn w:val="DefaultParagraphFont"/>
    <w:semiHidden/>
    <w:rsid w:val="001851EE"/>
    <w:rPr>
      <w:vertAlign w:val="superscript"/>
    </w:rPr>
  </w:style>
  <w:style w:type="character" w:styleId="Hyperlink">
    <w:name w:val="Hyperlink"/>
    <w:basedOn w:val="DefaultParagraphFont"/>
    <w:uiPriority w:val="99"/>
    <w:rsid w:val="001851EE"/>
    <w:rPr>
      <w:rFonts w:ascii="Arial" w:hAnsi="Arial"/>
      <w:dstrike w:val="0"/>
      <w:color w:val="0000FF"/>
      <w:sz w:val="22"/>
      <w:u w:val="single" w:color="0000FF"/>
      <w:vertAlign w:val="baseline"/>
    </w:rPr>
  </w:style>
  <w:style w:type="paragraph" w:customStyle="1" w:styleId="codefragment">
    <w:name w:val="code fragment"/>
    <w:basedOn w:val="Normal"/>
    <w:rsid w:val="001851EE"/>
    <w:pPr>
      <w:spacing w:after="20"/>
      <w:ind w:left="720"/>
    </w:pPr>
    <w:rPr>
      <w:rFonts w:ascii="Courier New" w:hAnsi="Courier New"/>
    </w:rPr>
  </w:style>
  <w:style w:type="paragraph" w:styleId="EndnoteText">
    <w:name w:val="endnote text"/>
    <w:basedOn w:val="Normal"/>
    <w:semiHidden/>
    <w:rsid w:val="001851EE"/>
  </w:style>
  <w:style w:type="paragraph" w:styleId="TOC9">
    <w:name w:val="toc 9"/>
    <w:basedOn w:val="Normal"/>
    <w:next w:val="Normal"/>
    <w:autoRedefine/>
    <w:uiPriority w:val="39"/>
    <w:rsid w:val="001851EE"/>
    <w:pPr>
      <w:ind w:left="1760"/>
    </w:pPr>
    <w:rPr>
      <w:rFonts w:ascii="Times New Roman" w:hAnsi="Times New Roman"/>
      <w:sz w:val="18"/>
      <w:szCs w:val="18"/>
    </w:rPr>
  </w:style>
  <w:style w:type="paragraph" w:customStyle="1" w:styleId="Appendix">
    <w:name w:val="Appendix"/>
    <w:basedOn w:val="Unnumberedheading"/>
    <w:next w:val="BodyText"/>
    <w:rsid w:val="001851EE"/>
    <w:pPr>
      <w:pageBreakBefore/>
      <w:outlineLvl w:val="0"/>
    </w:pPr>
  </w:style>
  <w:style w:type="character" w:styleId="PageNumber">
    <w:name w:val="page number"/>
    <w:aliases w:val="Page Number Right"/>
    <w:basedOn w:val="DefaultParagraphFont"/>
    <w:rsid w:val="001851EE"/>
    <w:rPr>
      <w:rFonts w:ascii="Arial" w:hAnsi="Arial"/>
    </w:rPr>
  </w:style>
  <w:style w:type="paragraph" w:styleId="Subtitle">
    <w:name w:val="Subtitle"/>
    <w:basedOn w:val="Title"/>
    <w:qFormat/>
    <w:rsid w:val="001851EE"/>
    <w:pPr>
      <w:spacing w:after="2160"/>
    </w:pPr>
    <w:rPr>
      <w:i/>
      <w:sz w:val="44"/>
    </w:rPr>
  </w:style>
  <w:style w:type="paragraph" w:customStyle="1" w:styleId="Tip">
    <w:name w:val="Tip"/>
    <w:next w:val="BodyText"/>
    <w:rsid w:val="009265B8"/>
    <w:pPr>
      <w:spacing w:before="240" w:after="240"/>
    </w:pPr>
    <w:rPr>
      <w:rFonts w:ascii="Arial" w:hAnsi="Arial"/>
      <w:noProof/>
      <w:sz w:val="22"/>
    </w:rPr>
  </w:style>
  <w:style w:type="paragraph" w:customStyle="1" w:styleId="Subheading">
    <w:name w:val="Subheading"/>
    <w:next w:val="BodyText"/>
    <w:rsid w:val="001851EE"/>
    <w:pPr>
      <w:spacing w:after="240"/>
    </w:pPr>
    <w:rPr>
      <w:rFonts w:ascii="Arial" w:hAnsi="Arial"/>
      <w:b/>
      <w:noProof/>
      <w:sz w:val="28"/>
    </w:rPr>
  </w:style>
  <w:style w:type="paragraph" w:customStyle="1" w:styleId="Paragraphtitleaftertable">
    <w:name w:val="Paragraph title after table"/>
    <w:basedOn w:val="Paragraphtitle"/>
    <w:next w:val="BodyText"/>
    <w:rsid w:val="009265B8"/>
    <w:pPr>
      <w:spacing w:before="360"/>
    </w:pPr>
    <w:rPr>
      <w:noProof w:val="0"/>
      <w:snapToGrid w:val="0"/>
    </w:rPr>
  </w:style>
  <w:style w:type="paragraph" w:customStyle="1" w:styleId="docnumber">
    <w:name w:val="docnumber"/>
    <w:basedOn w:val="revnumber"/>
    <w:next w:val="BodyText"/>
    <w:rsid w:val="001851EE"/>
    <w:pPr>
      <w:spacing w:after="480"/>
    </w:pPr>
    <w:rPr>
      <w:b w:val="0"/>
      <w:i/>
      <w:sz w:val="20"/>
    </w:rPr>
  </w:style>
  <w:style w:type="paragraph" w:customStyle="1" w:styleId="Bulletsub0">
    <w:name w:val="Bullet_sub"/>
    <w:next w:val="BodyText"/>
    <w:rsid w:val="001851EE"/>
    <w:pPr>
      <w:spacing w:after="60"/>
      <w:ind w:left="2520" w:hanging="360"/>
    </w:pPr>
    <w:rPr>
      <w:rFonts w:ascii="Arial" w:hAnsi="Arial"/>
      <w:noProof/>
      <w:sz w:val="22"/>
    </w:rPr>
  </w:style>
  <w:style w:type="paragraph" w:styleId="BlockText">
    <w:name w:val="Block Text"/>
    <w:basedOn w:val="Normal"/>
    <w:rsid w:val="001851EE"/>
    <w:pPr>
      <w:spacing w:after="120"/>
      <w:ind w:left="1440" w:right="1440"/>
    </w:pPr>
  </w:style>
  <w:style w:type="paragraph" w:customStyle="1" w:styleId="TableCell">
    <w:name w:val="Table Cell"/>
    <w:basedOn w:val="Normal"/>
    <w:link w:val="TableCellChar"/>
    <w:rsid w:val="004F4311"/>
    <w:pPr>
      <w:spacing w:before="60" w:after="60"/>
    </w:pPr>
    <w:rPr>
      <w:sz w:val="20"/>
    </w:rPr>
  </w:style>
  <w:style w:type="paragraph" w:styleId="Closing">
    <w:name w:val="Closing"/>
    <w:basedOn w:val="Normal"/>
    <w:rsid w:val="001851EE"/>
    <w:pPr>
      <w:ind w:left="4320"/>
    </w:pPr>
  </w:style>
  <w:style w:type="paragraph" w:styleId="Date">
    <w:name w:val="Date"/>
    <w:basedOn w:val="Normal"/>
    <w:next w:val="Normal"/>
    <w:rsid w:val="001851EE"/>
  </w:style>
  <w:style w:type="paragraph" w:styleId="DocumentMap">
    <w:name w:val="Document Map"/>
    <w:basedOn w:val="Normal"/>
    <w:semiHidden/>
    <w:rsid w:val="001851EE"/>
    <w:pPr>
      <w:shd w:val="clear" w:color="auto" w:fill="000080"/>
    </w:pPr>
    <w:rPr>
      <w:rFonts w:ascii="Tahoma" w:hAnsi="Tahoma"/>
    </w:rPr>
  </w:style>
  <w:style w:type="paragraph" w:styleId="EnvelopeAddress">
    <w:name w:val="envelope address"/>
    <w:basedOn w:val="Normal"/>
    <w:rsid w:val="001851EE"/>
    <w:pPr>
      <w:framePr w:w="7920" w:h="1980" w:hRule="exact" w:hSpace="180" w:wrap="auto" w:hAnchor="page" w:xAlign="center" w:yAlign="bottom"/>
      <w:ind w:left="2880"/>
    </w:pPr>
    <w:rPr>
      <w:sz w:val="24"/>
    </w:rPr>
  </w:style>
  <w:style w:type="paragraph" w:styleId="EnvelopeReturn">
    <w:name w:val="envelope return"/>
    <w:basedOn w:val="Normal"/>
    <w:rsid w:val="001851EE"/>
    <w:rPr>
      <w:sz w:val="20"/>
    </w:rPr>
  </w:style>
  <w:style w:type="paragraph" w:styleId="Index8">
    <w:name w:val="index 8"/>
    <w:basedOn w:val="Normal"/>
    <w:next w:val="Normal"/>
    <w:autoRedefine/>
    <w:semiHidden/>
    <w:rsid w:val="001851EE"/>
    <w:pPr>
      <w:ind w:left="1760" w:hanging="220"/>
    </w:pPr>
  </w:style>
  <w:style w:type="paragraph" w:styleId="Index9">
    <w:name w:val="index 9"/>
    <w:basedOn w:val="Normal"/>
    <w:next w:val="Normal"/>
    <w:autoRedefine/>
    <w:semiHidden/>
    <w:rsid w:val="001851EE"/>
    <w:pPr>
      <w:ind w:left="1980" w:hanging="220"/>
    </w:pPr>
  </w:style>
  <w:style w:type="paragraph" w:styleId="List">
    <w:name w:val="List"/>
    <w:basedOn w:val="Normal"/>
    <w:rsid w:val="009265B8"/>
    <w:pPr>
      <w:ind w:left="360" w:hanging="360"/>
    </w:pPr>
  </w:style>
  <w:style w:type="paragraph" w:styleId="List2">
    <w:name w:val="List 2"/>
    <w:basedOn w:val="Normal"/>
    <w:rsid w:val="009265B8"/>
    <w:pPr>
      <w:ind w:left="720" w:hanging="360"/>
    </w:pPr>
  </w:style>
  <w:style w:type="paragraph" w:styleId="List3">
    <w:name w:val="List 3"/>
    <w:basedOn w:val="Normal"/>
    <w:rsid w:val="009265B8"/>
    <w:pPr>
      <w:ind w:left="1080" w:hanging="360"/>
    </w:pPr>
  </w:style>
  <w:style w:type="paragraph" w:styleId="List4">
    <w:name w:val="List 4"/>
    <w:basedOn w:val="Normal"/>
    <w:rsid w:val="009265B8"/>
    <w:pPr>
      <w:ind w:left="1440" w:hanging="360"/>
    </w:pPr>
  </w:style>
  <w:style w:type="paragraph" w:styleId="List5">
    <w:name w:val="List 5"/>
    <w:basedOn w:val="Normal"/>
    <w:rsid w:val="009265B8"/>
    <w:pPr>
      <w:ind w:left="1800" w:hanging="360"/>
    </w:pPr>
  </w:style>
  <w:style w:type="paragraph" w:styleId="ListNumber">
    <w:name w:val="List Number"/>
    <w:basedOn w:val="Normal"/>
    <w:rsid w:val="00325BEA"/>
    <w:pPr>
      <w:numPr>
        <w:numId w:val="8"/>
      </w:numPr>
    </w:pPr>
  </w:style>
  <w:style w:type="paragraph" w:styleId="ListNumber2">
    <w:name w:val="List Number 2"/>
    <w:basedOn w:val="Normal"/>
    <w:rsid w:val="00325BEA"/>
    <w:pPr>
      <w:spacing w:before="60"/>
    </w:pPr>
  </w:style>
  <w:style w:type="paragraph" w:styleId="ListNumber3">
    <w:name w:val="List Number 3"/>
    <w:basedOn w:val="Normal"/>
    <w:rsid w:val="00325BEA"/>
    <w:pPr>
      <w:numPr>
        <w:numId w:val="7"/>
      </w:numPr>
    </w:pPr>
  </w:style>
  <w:style w:type="paragraph" w:styleId="ListNumber4">
    <w:name w:val="List Number 4"/>
    <w:basedOn w:val="Normal"/>
    <w:rsid w:val="009265B8"/>
    <w:pPr>
      <w:tabs>
        <w:tab w:val="num" w:pos="1440"/>
      </w:tabs>
      <w:ind w:left="1440" w:hanging="360"/>
    </w:pPr>
  </w:style>
  <w:style w:type="paragraph" w:styleId="ListNumber5">
    <w:name w:val="List Number 5"/>
    <w:basedOn w:val="Normal"/>
    <w:rsid w:val="00325BEA"/>
    <w:pPr>
      <w:numPr>
        <w:numId w:val="6"/>
      </w:numPr>
    </w:pPr>
  </w:style>
  <w:style w:type="paragraph" w:styleId="MacroText">
    <w:name w:val="macro"/>
    <w:semiHidden/>
    <w:rsid w:val="001851E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851EE"/>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aliases w:val="Normal Indent Char,Normal Indent Char1 Char Char"/>
    <w:basedOn w:val="Normal"/>
    <w:link w:val="NormalIndentChar1"/>
    <w:rsid w:val="009265B8"/>
    <w:pPr>
      <w:ind w:left="720"/>
    </w:pPr>
  </w:style>
  <w:style w:type="character" w:customStyle="1" w:styleId="NormalIndentChar1">
    <w:name w:val="Normal Indent Char1"/>
    <w:aliases w:val="Normal Indent Char Char,Normal Indent Char1 Char Char Char"/>
    <w:basedOn w:val="DefaultParagraphFont"/>
    <w:link w:val="NormalIndent"/>
    <w:rsid w:val="00D66DAA"/>
    <w:rPr>
      <w:rFonts w:ascii="Arial" w:hAnsi="Arial"/>
      <w:sz w:val="22"/>
      <w:lang w:val="en-US" w:eastAsia="en-US" w:bidi="ar-SA"/>
    </w:rPr>
  </w:style>
  <w:style w:type="paragraph" w:styleId="NoteHeading">
    <w:name w:val="Note Heading"/>
    <w:basedOn w:val="Normal"/>
    <w:next w:val="Normal"/>
    <w:rsid w:val="009265B8"/>
  </w:style>
  <w:style w:type="paragraph" w:styleId="PlainText">
    <w:name w:val="Plain Text"/>
    <w:basedOn w:val="Normal"/>
    <w:link w:val="PlainTextChar"/>
    <w:uiPriority w:val="99"/>
    <w:rsid w:val="009265B8"/>
    <w:rPr>
      <w:rFonts w:ascii="Courier New" w:hAnsi="Courier New"/>
      <w:sz w:val="20"/>
    </w:rPr>
  </w:style>
  <w:style w:type="paragraph" w:styleId="Salutation">
    <w:name w:val="Salutation"/>
    <w:basedOn w:val="Normal"/>
    <w:next w:val="Normal"/>
    <w:rsid w:val="001851EE"/>
  </w:style>
  <w:style w:type="paragraph" w:styleId="Signature">
    <w:name w:val="Signature"/>
    <w:basedOn w:val="Normal"/>
    <w:rsid w:val="001851EE"/>
    <w:pPr>
      <w:ind w:left="4320"/>
    </w:pPr>
  </w:style>
  <w:style w:type="paragraph" w:styleId="TableofAuthorities">
    <w:name w:val="table of authorities"/>
    <w:basedOn w:val="Normal"/>
    <w:next w:val="Normal"/>
    <w:semiHidden/>
    <w:rsid w:val="001851EE"/>
    <w:pPr>
      <w:ind w:left="220" w:hanging="220"/>
    </w:pPr>
  </w:style>
  <w:style w:type="paragraph" w:styleId="TOAHeading">
    <w:name w:val="toa heading"/>
    <w:basedOn w:val="Normal"/>
    <w:next w:val="Normal"/>
    <w:semiHidden/>
    <w:rsid w:val="001851EE"/>
    <w:pPr>
      <w:spacing w:before="120"/>
    </w:pPr>
    <w:rPr>
      <w:b/>
      <w:sz w:val="24"/>
    </w:rPr>
  </w:style>
  <w:style w:type="paragraph" w:styleId="Header">
    <w:name w:val="header"/>
    <w:basedOn w:val="Normal"/>
    <w:rsid w:val="001851EE"/>
    <w:pPr>
      <w:tabs>
        <w:tab w:val="right" w:pos="9360"/>
      </w:tabs>
    </w:pPr>
    <w:rPr>
      <w:b/>
      <w:noProof/>
      <w:sz w:val="20"/>
    </w:rPr>
  </w:style>
  <w:style w:type="paragraph" w:customStyle="1" w:styleId="FooterLine1">
    <w:name w:val="Footer Line 1"/>
    <w:basedOn w:val="Footer"/>
    <w:next w:val="FooterLine2"/>
    <w:rsid w:val="001851EE"/>
  </w:style>
  <w:style w:type="paragraph" w:customStyle="1" w:styleId="FooterLine2">
    <w:name w:val="Footer Line 2"/>
    <w:basedOn w:val="FooterLine1"/>
    <w:rsid w:val="001851EE"/>
    <w:pPr>
      <w:pBdr>
        <w:top w:val="none" w:sz="0" w:space="0" w:color="auto"/>
      </w:pBdr>
      <w:jc w:val="center"/>
    </w:pPr>
    <w:rPr>
      <w:noProof/>
    </w:rPr>
  </w:style>
  <w:style w:type="paragraph" w:styleId="BodyText2">
    <w:name w:val="Body Text 2"/>
    <w:basedOn w:val="Normal"/>
    <w:rsid w:val="009265B8"/>
    <w:pPr>
      <w:spacing w:after="120" w:line="480" w:lineRule="auto"/>
    </w:pPr>
  </w:style>
  <w:style w:type="paragraph" w:styleId="BodyText3">
    <w:name w:val="Body Text 3"/>
    <w:basedOn w:val="Normal"/>
    <w:rsid w:val="009265B8"/>
    <w:pPr>
      <w:spacing w:after="120"/>
    </w:pPr>
    <w:rPr>
      <w:sz w:val="16"/>
      <w:szCs w:val="16"/>
    </w:rPr>
  </w:style>
  <w:style w:type="paragraph" w:styleId="E-mailSignature">
    <w:name w:val="E-mail Signature"/>
    <w:basedOn w:val="Normal"/>
    <w:rsid w:val="009265B8"/>
  </w:style>
  <w:style w:type="paragraph" w:styleId="HTMLAddress">
    <w:name w:val="HTML Address"/>
    <w:basedOn w:val="Normal"/>
    <w:rsid w:val="009265B8"/>
    <w:rPr>
      <w:i/>
      <w:iCs/>
    </w:rPr>
  </w:style>
  <w:style w:type="paragraph" w:styleId="HTMLPreformatted">
    <w:name w:val="HTML Preformatted"/>
    <w:basedOn w:val="Normal"/>
    <w:rsid w:val="009265B8"/>
    <w:rPr>
      <w:rFonts w:ascii="Courier New" w:hAnsi="Courier New" w:cs="Courier"/>
      <w:sz w:val="20"/>
    </w:rPr>
  </w:style>
  <w:style w:type="paragraph" w:styleId="ListBullet">
    <w:name w:val="List Bullet"/>
    <w:basedOn w:val="Normal"/>
    <w:autoRedefine/>
    <w:uiPriority w:val="99"/>
    <w:rsid w:val="00130F55"/>
  </w:style>
  <w:style w:type="paragraph" w:styleId="ListBullet2">
    <w:name w:val="List Bullet 2"/>
    <w:basedOn w:val="ListBullet"/>
    <w:autoRedefine/>
    <w:rsid w:val="00DE2940"/>
    <w:pPr>
      <w:numPr>
        <w:numId w:val="9"/>
      </w:numPr>
    </w:pPr>
  </w:style>
  <w:style w:type="paragraph" w:styleId="ListBullet3">
    <w:name w:val="List Bullet 3"/>
    <w:basedOn w:val="Normal"/>
    <w:autoRedefine/>
    <w:rsid w:val="009265B8"/>
    <w:pPr>
      <w:tabs>
        <w:tab w:val="num" w:pos="1080"/>
      </w:tabs>
      <w:ind w:left="1080" w:hanging="360"/>
    </w:pPr>
  </w:style>
  <w:style w:type="paragraph" w:styleId="ListBullet4">
    <w:name w:val="List Bullet 4"/>
    <w:basedOn w:val="Normal"/>
    <w:autoRedefine/>
    <w:rsid w:val="009265B8"/>
    <w:pPr>
      <w:tabs>
        <w:tab w:val="num" w:pos="1440"/>
      </w:tabs>
      <w:ind w:left="1440" w:hanging="360"/>
    </w:pPr>
  </w:style>
  <w:style w:type="paragraph" w:styleId="ListBullet5">
    <w:name w:val="List Bullet 5"/>
    <w:basedOn w:val="Normal"/>
    <w:autoRedefine/>
    <w:rsid w:val="009265B8"/>
    <w:pPr>
      <w:tabs>
        <w:tab w:val="num" w:pos="1800"/>
      </w:tabs>
      <w:ind w:left="1800" w:hanging="360"/>
    </w:pPr>
  </w:style>
  <w:style w:type="paragraph" w:styleId="ListContinue">
    <w:name w:val="List Continue"/>
    <w:basedOn w:val="Normal"/>
    <w:rsid w:val="009265B8"/>
    <w:pPr>
      <w:spacing w:after="120"/>
      <w:ind w:left="360"/>
    </w:pPr>
  </w:style>
  <w:style w:type="paragraph" w:styleId="ListContinue2">
    <w:name w:val="List Continue 2"/>
    <w:basedOn w:val="Normal"/>
    <w:rsid w:val="009265B8"/>
    <w:pPr>
      <w:spacing w:after="120"/>
      <w:ind w:left="720"/>
    </w:pPr>
  </w:style>
  <w:style w:type="paragraph" w:styleId="ListContinue3">
    <w:name w:val="List Continue 3"/>
    <w:basedOn w:val="Normal"/>
    <w:rsid w:val="009265B8"/>
    <w:pPr>
      <w:spacing w:after="120"/>
      <w:ind w:left="1080"/>
    </w:pPr>
  </w:style>
  <w:style w:type="paragraph" w:styleId="ListContinue4">
    <w:name w:val="List Continue 4"/>
    <w:basedOn w:val="Normal"/>
    <w:rsid w:val="009265B8"/>
    <w:pPr>
      <w:spacing w:after="120"/>
      <w:ind w:left="1440"/>
    </w:pPr>
  </w:style>
  <w:style w:type="paragraph" w:styleId="ListContinue5">
    <w:name w:val="List Continue 5"/>
    <w:basedOn w:val="Normal"/>
    <w:rsid w:val="009265B8"/>
    <w:pPr>
      <w:spacing w:after="120"/>
      <w:ind w:left="1800"/>
    </w:pPr>
  </w:style>
  <w:style w:type="paragraph" w:styleId="NormalWeb">
    <w:name w:val="Normal (Web)"/>
    <w:basedOn w:val="Normal"/>
    <w:link w:val="NormalWebChar"/>
    <w:uiPriority w:val="99"/>
    <w:rsid w:val="009265B8"/>
    <w:rPr>
      <w:rFonts w:ascii="Times New Roman" w:hAnsi="Times New Roman"/>
      <w:sz w:val="24"/>
      <w:szCs w:val="24"/>
    </w:rPr>
  </w:style>
  <w:style w:type="character" w:customStyle="1" w:styleId="NormalWebChar">
    <w:name w:val="Normal (Web) Char"/>
    <w:basedOn w:val="DefaultParagraphFont"/>
    <w:link w:val="NormalWeb"/>
    <w:rsid w:val="00CD619D"/>
    <w:rPr>
      <w:sz w:val="24"/>
      <w:szCs w:val="24"/>
      <w:lang w:val="en-US" w:eastAsia="en-US" w:bidi="ar-SA"/>
    </w:rPr>
  </w:style>
  <w:style w:type="paragraph" w:customStyle="1" w:styleId="reference">
    <w:name w:val="reference"/>
    <w:basedOn w:val="Indent2"/>
    <w:rsid w:val="009265B8"/>
    <w:pPr>
      <w:ind w:left="1980" w:hanging="1620"/>
    </w:pPr>
  </w:style>
  <w:style w:type="paragraph" w:customStyle="1" w:styleId="Indent2">
    <w:name w:val="Indent 2"/>
    <w:basedOn w:val="Indent1"/>
    <w:rsid w:val="009265B8"/>
    <w:pPr>
      <w:ind w:left="187"/>
    </w:pPr>
  </w:style>
  <w:style w:type="paragraph" w:customStyle="1" w:styleId="Indent1">
    <w:name w:val="Indent 1"/>
    <w:basedOn w:val="Normal"/>
    <w:rsid w:val="009265B8"/>
    <w:pPr>
      <w:spacing w:before="80" w:after="80"/>
      <w:ind w:left="180"/>
    </w:pPr>
    <w:rPr>
      <w:rFonts w:ascii="Times New Roman" w:hAnsi="Times New Roman"/>
    </w:rPr>
  </w:style>
  <w:style w:type="character" w:styleId="FollowedHyperlink">
    <w:name w:val="FollowedHyperlink"/>
    <w:basedOn w:val="DefaultParagraphFont"/>
    <w:rsid w:val="009265B8"/>
    <w:rPr>
      <w:color w:val="0000FF"/>
      <w:u w:val="single"/>
    </w:rPr>
  </w:style>
  <w:style w:type="paragraph" w:customStyle="1" w:styleId="Indent3">
    <w:name w:val="Indent 3"/>
    <w:basedOn w:val="Indent2"/>
    <w:rsid w:val="009265B8"/>
    <w:pPr>
      <w:ind w:left="360"/>
    </w:pPr>
  </w:style>
  <w:style w:type="paragraph" w:customStyle="1" w:styleId="Indent4">
    <w:name w:val="Indent 4"/>
    <w:basedOn w:val="Normal"/>
    <w:rsid w:val="009265B8"/>
    <w:pPr>
      <w:spacing w:before="120" w:after="120"/>
      <w:ind w:left="562"/>
      <w:jc w:val="both"/>
    </w:pPr>
    <w:rPr>
      <w:rFonts w:ascii="Times New Roman" w:hAnsi="Times New Roman"/>
    </w:rPr>
  </w:style>
  <w:style w:type="paragraph" w:customStyle="1" w:styleId="tablecell9pt">
    <w:name w:val="table cell 9 pt"/>
    <w:basedOn w:val="Normal"/>
    <w:rsid w:val="009265B8"/>
    <w:pPr>
      <w:spacing w:after="20"/>
    </w:pPr>
    <w:rPr>
      <w:sz w:val="18"/>
    </w:rPr>
  </w:style>
  <w:style w:type="paragraph" w:customStyle="1" w:styleId="tablenote">
    <w:name w:val="table note"/>
    <w:basedOn w:val="Indent2"/>
    <w:rsid w:val="009265B8"/>
    <w:pPr>
      <w:spacing w:before="0" w:after="0"/>
      <w:ind w:left="450" w:hanging="263"/>
    </w:pPr>
    <w:rPr>
      <w:rFonts w:ascii="Arial" w:hAnsi="Arial"/>
      <w:sz w:val="16"/>
    </w:rPr>
  </w:style>
  <w:style w:type="paragraph" w:customStyle="1" w:styleId="tablecellheading">
    <w:name w:val="table cell heading"/>
    <w:basedOn w:val="Normal"/>
    <w:rsid w:val="009265B8"/>
    <w:pPr>
      <w:keepNext/>
      <w:keepLines/>
      <w:spacing w:after="20"/>
    </w:pPr>
    <w:rPr>
      <w:b/>
      <w:sz w:val="18"/>
    </w:rPr>
  </w:style>
  <w:style w:type="paragraph" w:customStyle="1" w:styleId="tablecell8pt">
    <w:name w:val="table cell 8 pt"/>
    <w:basedOn w:val="Normal"/>
    <w:rsid w:val="009265B8"/>
    <w:pPr>
      <w:tabs>
        <w:tab w:val="left" w:pos="390"/>
        <w:tab w:val="left" w:pos="2190"/>
      </w:tabs>
      <w:spacing w:before="20"/>
    </w:pPr>
    <w:rPr>
      <w:sz w:val="16"/>
    </w:rPr>
  </w:style>
  <w:style w:type="paragraph" w:customStyle="1" w:styleId="tableheading8pt">
    <w:name w:val="table heading 8pt"/>
    <w:basedOn w:val="Normal"/>
    <w:next w:val="tablecell8pt"/>
    <w:rsid w:val="009265B8"/>
    <w:pPr>
      <w:keepNext/>
      <w:spacing w:after="20"/>
    </w:pPr>
    <w:rPr>
      <w:b/>
      <w:sz w:val="16"/>
    </w:rPr>
  </w:style>
  <w:style w:type="paragraph" w:customStyle="1" w:styleId="AppendixTitle">
    <w:name w:val="AppendixTitle"/>
    <w:basedOn w:val="Heading2"/>
    <w:rsid w:val="009265B8"/>
    <w:pPr>
      <w:numPr>
        <w:ilvl w:val="0"/>
        <w:numId w:val="0"/>
      </w:numPr>
      <w:spacing w:after="60"/>
    </w:pPr>
  </w:style>
  <w:style w:type="paragraph" w:styleId="BalloonText">
    <w:name w:val="Balloon Text"/>
    <w:basedOn w:val="Normal"/>
    <w:semiHidden/>
    <w:rsid w:val="009265B8"/>
    <w:rPr>
      <w:rFonts w:ascii="Tahoma" w:hAnsi="Tahoma" w:cs="Tahoma"/>
      <w:sz w:val="16"/>
      <w:szCs w:val="16"/>
    </w:rPr>
  </w:style>
  <w:style w:type="paragraph" w:customStyle="1" w:styleId="AppendixHeading2">
    <w:name w:val="Appendix Heading 2"/>
    <w:basedOn w:val="Heading2"/>
    <w:rsid w:val="009265B8"/>
    <w:pPr>
      <w:numPr>
        <w:ilvl w:val="0"/>
        <w:numId w:val="0"/>
      </w:numPr>
    </w:pPr>
  </w:style>
  <w:style w:type="paragraph" w:styleId="CommentSubject">
    <w:name w:val="annotation subject"/>
    <w:basedOn w:val="CommentText"/>
    <w:next w:val="CommentText"/>
    <w:semiHidden/>
    <w:rsid w:val="009265B8"/>
    <w:rPr>
      <w:b/>
      <w:bCs/>
      <w:sz w:val="20"/>
    </w:rPr>
  </w:style>
  <w:style w:type="paragraph" w:customStyle="1" w:styleId="Ch">
    <w:name w:val="Ch"/>
    <w:next w:val="Normal"/>
    <w:rsid w:val="009265B8"/>
    <w:pPr>
      <w:keepNext/>
      <w:autoSpaceDE w:val="0"/>
      <w:autoSpaceDN w:val="0"/>
      <w:spacing w:before="540" w:after="540" w:line="540" w:lineRule="exact"/>
    </w:pPr>
    <w:rPr>
      <w:sz w:val="44"/>
      <w:szCs w:val="44"/>
    </w:rPr>
  </w:style>
  <w:style w:type="character" w:styleId="Emphasis">
    <w:name w:val="Emphasis"/>
    <w:basedOn w:val="DefaultParagraphFont"/>
    <w:uiPriority w:val="20"/>
    <w:qFormat/>
    <w:rsid w:val="009265B8"/>
    <w:rPr>
      <w:i/>
      <w:iCs/>
    </w:rPr>
  </w:style>
  <w:style w:type="paragraph" w:customStyle="1" w:styleId="CodeIBIPrototype">
    <w:name w:val="CodeIBIPrototype"/>
    <w:basedOn w:val="Normal"/>
    <w:rsid w:val="009265B8"/>
    <w:pPr>
      <w:keepNext/>
      <w:keepLines/>
      <w:spacing w:after="60" w:line="200" w:lineRule="exact"/>
      <w:ind w:left="720"/>
    </w:pPr>
    <w:rPr>
      <w:rFonts w:ascii="Courier New" w:hAnsi="Courier New"/>
      <w:b/>
      <w:noProof/>
      <w:color w:val="800000"/>
    </w:rPr>
  </w:style>
  <w:style w:type="paragraph" w:customStyle="1" w:styleId="bulletlist0">
    <w:name w:val="bullet list"/>
    <w:basedOn w:val="Normal"/>
    <w:rsid w:val="009265B8"/>
    <w:pPr>
      <w:tabs>
        <w:tab w:val="num" w:pos="720"/>
      </w:tabs>
      <w:ind w:left="720" w:hanging="360"/>
    </w:pPr>
    <w:rPr>
      <w:sz w:val="24"/>
      <w:szCs w:val="24"/>
    </w:rPr>
  </w:style>
  <w:style w:type="paragraph" w:customStyle="1" w:styleId="TableHeading">
    <w:name w:val="Table Heading"/>
    <w:link w:val="TableHeadingChar"/>
    <w:rsid w:val="001851EE"/>
    <w:pPr>
      <w:shd w:val="clear" w:color="auto" w:fill="FFFFFF"/>
      <w:jc w:val="center"/>
    </w:pPr>
    <w:rPr>
      <w:rFonts w:ascii="Arial" w:hAnsi="Arial"/>
      <w:b/>
      <w:noProof/>
      <w:sz w:val="18"/>
    </w:rPr>
  </w:style>
  <w:style w:type="character" w:customStyle="1" w:styleId="TableHeadingChar">
    <w:name w:val="Table Heading Char"/>
    <w:basedOn w:val="TableEntryCharChar"/>
    <w:link w:val="TableHeading"/>
    <w:rsid w:val="00D66DAA"/>
    <w:rPr>
      <w:rFonts w:ascii="Arial" w:hAnsi="Arial" w:cs="Arial"/>
      <w:b/>
      <w:noProof/>
      <w:sz w:val="18"/>
      <w:shd w:val="clear" w:color="auto" w:fill="FFFFFF"/>
      <w:lang w:val="en-US" w:eastAsia="en-US" w:bidi="ar-SA"/>
    </w:rPr>
  </w:style>
  <w:style w:type="character" w:customStyle="1" w:styleId="TableEntryCharChar">
    <w:name w:val="Table Entry Char Char"/>
    <w:basedOn w:val="DefaultParagraphFont"/>
    <w:link w:val="TableEntry"/>
    <w:rsid w:val="00D66DAA"/>
    <w:rPr>
      <w:rFonts w:ascii="Arial" w:hAnsi="Arial" w:cs="Arial"/>
      <w:lang w:val="en-US" w:eastAsia="en-US" w:bidi="ar-SA"/>
    </w:rPr>
  </w:style>
  <w:style w:type="paragraph" w:customStyle="1" w:styleId="TableEntry">
    <w:name w:val="Table Entry"/>
    <w:basedOn w:val="Normal"/>
    <w:link w:val="TableEntryCharChar"/>
    <w:autoRedefine/>
    <w:rsid w:val="00D66DAA"/>
    <w:pPr>
      <w:spacing w:before="60" w:after="60"/>
      <w:jc w:val="center"/>
    </w:pPr>
    <w:rPr>
      <w:rFonts w:cs="Arial"/>
      <w:sz w:val="20"/>
    </w:rPr>
  </w:style>
  <w:style w:type="paragraph" w:customStyle="1" w:styleId="pagebreak">
    <w:name w:val="page break"/>
    <w:basedOn w:val="BodyText"/>
    <w:rsid w:val="001851EE"/>
  </w:style>
  <w:style w:type="paragraph" w:customStyle="1" w:styleId="Z-Chap01-H1">
    <w:name w:val="Z-Chap 01-H1"/>
    <w:next w:val="BodyText"/>
    <w:rsid w:val="001851EE"/>
    <w:pPr>
      <w:keepNext/>
      <w:keepLines/>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2-H1">
    <w:name w:val="Z-Chap 02-H1"/>
    <w:next w:val="BodyText"/>
    <w:rsid w:val="001851EE"/>
    <w:pPr>
      <w:keepNext/>
      <w:keepLines/>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3-H1">
    <w:name w:val="Z-Chap 03-H1"/>
    <w:next w:val="BodyText"/>
    <w:rsid w:val="001851EE"/>
    <w:pPr>
      <w:keepNext/>
      <w:keepLines/>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4-H1">
    <w:name w:val="Z-Chap 04-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5-H1">
    <w:name w:val="Z-Chap 05-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6-H1">
    <w:name w:val="Z-Chap 06-H1"/>
    <w:next w:val="BodyText"/>
    <w:rsid w:val="001851EE"/>
    <w:pPr>
      <w:pBdr>
        <w:bottom w:val="single" w:sz="12" w:space="1" w:color="auto"/>
      </w:pBdr>
      <w:tabs>
        <w:tab w:val="num" w:pos="720"/>
      </w:tabs>
      <w:spacing w:after="240"/>
      <w:ind w:left="720" w:hanging="720"/>
    </w:pPr>
    <w:rPr>
      <w:rFonts w:ascii="Arial" w:hAnsi="Arial"/>
      <w:b/>
      <w:kern w:val="28"/>
      <w:sz w:val="36"/>
    </w:rPr>
  </w:style>
  <w:style w:type="paragraph" w:customStyle="1" w:styleId="Z-Chap07-H1">
    <w:name w:val="Z-Chap 07-H1"/>
    <w:next w:val="BodyText"/>
    <w:rsid w:val="001851EE"/>
    <w:pPr>
      <w:keepNext/>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8-H1">
    <w:name w:val="Z-Chap 08-H1"/>
    <w:next w:val="BodyText"/>
    <w:rsid w:val="001851EE"/>
    <w:pPr>
      <w:keepNext/>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9-H1">
    <w:name w:val="Z-Chap 09-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10-H1">
    <w:name w:val="Z-Chap 10-H1"/>
    <w:next w:val="BodyText"/>
    <w:rsid w:val="001851EE"/>
    <w:pPr>
      <w:pBdr>
        <w:bottom w:val="single" w:sz="12" w:space="1" w:color="auto"/>
      </w:pBdr>
      <w:tabs>
        <w:tab w:val="left" w:pos="720"/>
      </w:tabs>
      <w:spacing w:after="240"/>
      <w:ind w:left="720" w:hanging="720"/>
      <w:outlineLvl w:val="0"/>
    </w:pPr>
    <w:rPr>
      <w:rFonts w:ascii="Arial" w:hAnsi="Arial"/>
      <w:b/>
      <w:kern w:val="28"/>
      <w:sz w:val="36"/>
    </w:rPr>
  </w:style>
  <w:style w:type="paragraph" w:customStyle="1" w:styleId="Z-Chap11-H1">
    <w:name w:val="Z-Chap 11-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1-H2">
    <w:name w:val="Z-Chap 01-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2-H2">
    <w:name w:val="Z-Chap 02-H2"/>
    <w:next w:val="BodyText"/>
    <w:rsid w:val="001851EE"/>
    <w:pPr>
      <w:keepNext/>
      <w:keepLines/>
      <w:tabs>
        <w:tab w:val="num" w:pos="1296"/>
      </w:tabs>
      <w:spacing w:before="120" w:after="120"/>
      <w:ind w:left="1296" w:hanging="1296"/>
      <w:outlineLvl w:val="1"/>
    </w:pPr>
    <w:rPr>
      <w:rFonts w:ascii="Arial" w:hAnsi="Arial"/>
      <w:b/>
      <w:sz w:val="28"/>
    </w:rPr>
  </w:style>
  <w:style w:type="paragraph" w:customStyle="1" w:styleId="Z-Chap03-H2">
    <w:name w:val="Z-Chap 03-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1-H3">
    <w:name w:val="Z-Chap 01-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2-H3">
    <w:name w:val="Z-Chap 02-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2-H1">
    <w:name w:val="Z-Chap 12-H1"/>
    <w:next w:val="BodyText"/>
    <w:rsid w:val="001851EE"/>
    <w:pPr>
      <w:keepNext/>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13-H1">
    <w:name w:val="Z-Chap 13-H1"/>
    <w:next w:val="BodyText"/>
    <w:rsid w:val="001851EE"/>
    <w:pPr>
      <w:keepNext/>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14-H1">
    <w:name w:val="Z-Chap 14-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1-H4">
    <w:name w:val="Z-Chap 01-H4"/>
    <w:next w:val="BodyText"/>
    <w:rsid w:val="001851EE"/>
    <w:pPr>
      <w:keepNext/>
      <w:keepLines/>
      <w:tabs>
        <w:tab w:val="left" w:pos="1440"/>
      </w:tabs>
      <w:spacing w:before="120" w:after="120"/>
      <w:ind w:left="1440" w:hanging="1440"/>
      <w:outlineLvl w:val="3"/>
    </w:pPr>
    <w:rPr>
      <w:rFonts w:ascii="Arial" w:hAnsi="Arial"/>
      <w:b/>
      <w:sz w:val="22"/>
    </w:rPr>
  </w:style>
  <w:style w:type="paragraph" w:customStyle="1" w:styleId="Z-Chap01-H5">
    <w:name w:val="Z-Chap 01-H5"/>
    <w:next w:val="BodyText"/>
    <w:rsid w:val="001851EE"/>
    <w:pPr>
      <w:keepNext/>
      <w:tabs>
        <w:tab w:val="left" w:pos="1728"/>
      </w:tabs>
      <w:spacing w:before="120" w:after="120"/>
      <w:ind w:left="1728" w:hanging="1728"/>
      <w:outlineLvl w:val="4"/>
    </w:pPr>
    <w:rPr>
      <w:rFonts w:ascii="Arial" w:hAnsi="Arial"/>
      <w:b/>
      <w:i/>
      <w:sz w:val="22"/>
    </w:rPr>
  </w:style>
  <w:style w:type="paragraph" w:customStyle="1" w:styleId="Z-Chap03-H3">
    <w:name w:val="Z-Chap 03-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2-H4">
    <w:name w:val="Z-Chap 02-H4"/>
    <w:next w:val="BodyText"/>
    <w:rsid w:val="001851EE"/>
    <w:pPr>
      <w:keepNext/>
      <w:keepLines/>
      <w:tabs>
        <w:tab w:val="left" w:pos="1440"/>
      </w:tabs>
      <w:spacing w:before="120" w:after="120"/>
      <w:ind w:left="1440" w:hanging="1440"/>
      <w:outlineLvl w:val="3"/>
    </w:pPr>
    <w:rPr>
      <w:rFonts w:ascii="Arial" w:hAnsi="Arial"/>
      <w:b/>
      <w:sz w:val="22"/>
    </w:rPr>
  </w:style>
  <w:style w:type="paragraph" w:customStyle="1" w:styleId="Z-Chap02-H5">
    <w:name w:val="Z-Chap 02-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3-H4">
    <w:name w:val="Z-Chap 03-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3-H5">
    <w:name w:val="Z-Chap 03-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4-H2">
    <w:name w:val="Z-Chap 04-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4-H3">
    <w:name w:val="Z-Chap 04-H3"/>
    <w:next w:val="BodyText"/>
    <w:rsid w:val="001851EE"/>
    <w:pPr>
      <w:tabs>
        <w:tab w:val="left" w:pos="1152"/>
      </w:tabs>
      <w:spacing w:before="120" w:after="120"/>
      <w:ind w:left="1152" w:hanging="1152"/>
      <w:outlineLvl w:val="2"/>
    </w:pPr>
    <w:rPr>
      <w:rFonts w:ascii="Arial" w:hAnsi="Arial"/>
      <w:b/>
      <w:sz w:val="24"/>
    </w:rPr>
  </w:style>
  <w:style w:type="paragraph" w:customStyle="1" w:styleId="Z-Chap04-H4">
    <w:name w:val="Z-Chap 04-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4-H5">
    <w:name w:val="Z-Chap 04-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5-H2">
    <w:name w:val="Z-Chap 05-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5-H3">
    <w:name w:val="Z-Chap 05-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5-H4">
    <w:name w:val="Z-Chap 05-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6-H2">
    <w:name w:val="Z-Chap 06-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6-H3">
    <w:name w:val="Z-Chap 06-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6-H4">
    <w:name w:val="Z-Chap 06-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7-H2">
    <w:name w:val="Z-Chap 07-H2"/>
    <w:next w:val="BodyText"/>
    <w:rsid w:val="001851EE"/>
    <w:pPr>
      <w:tabs>
        <w:tab w:val="left" w:pos="936"/>
      </w:tabs>
      <w:spacing w:before="120" w:after="120"/>
      <w:ind w:left="936" w:hanging="936"/>
      <w:outlineLvl w:val="1"/>
    </w:pPr>
    <w:rPr>
      <w:rFonts w:ascii="Arial" w:hAnsi="Arial"/>
      <w:b/>
      <w:sz w:val="28"/>
    </w:rPr>
  </w:style>
  <w:style w:type="paragraph" w:customStyle="1" w:styleId="Z-Chap07-H3">
    <w:name w:val="Z-Chap 07-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7-H4">
    <w:name w:val="Z-Chap 07-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8-H2">
    <w:name w:val="Z-Chap 08-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8-H3">
    <w:name w:val="Z-Chap 08-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8-H4">
    <w:name w:val="Z-Chap 08-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5-H5">
    <w:name w:val="Z-Chap 05-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6-H5">
    <w:name w:val="Z-Chap 06-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7-H5">
    <w:name w:val="Z-Chap 07-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8-H5">
    <w:name w:val="Z-Chap 08-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9-H2">
    <w:name w:val="Z-Chap 09-H2"/>
    <w:next w:val="BodyText"/>
    <w:rsid w:val="001851EE"/>
    <w:pPr>
      <w:keepNext/>
      <w:keepLines/>
      <w:tabs>
        <w:tab w:val="num" w:pos="720"/>
      </w:tabs>
      <w:spacing w:before="120" w:after="120"/>
      <w:ind w:left="720" w:hanging="720"/>
      <w:outlineLvl w:val="1"/>
    </w:pPr>
    <w:rPr>
      <w:rFonts w:ascii="Arial" w:hAnsi="Arial"/>
      <w:b/>
      <w:sz w:val="28"/>
    </w:rPr>
  </w:style>
  <w:style w:type="paragraph" w:customStyle="1" w:styleId="Z-Chap09-H3">
    <w:name w:val="Z-Chap 09-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9-H4">
    <w:name w:val="Z-Chap 09-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9-H5">
    <w:name w:val="Z-Chap 09-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0-H2">
    <w:name w:val="Z-Chap 10-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0-H3">
    <w:name w:val="Z-Chap 10-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0-H4">
    <w:name w:val="Z-Chap 10-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0-H5">
    <w:name w:val="Z-Chap 10-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1-H2">
    <w:name w:val="Z-Chap 11-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1-H3">
    <w:name w:val="Z-Chap 11-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1-H4">
    <w:name w:val="Z-Chap 11-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1-H5">
    <w:name w:val="Z-Chap 11-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2-H2">
    <w:name w:val="Z-Chap 12-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2-H3">
    <w:name w:val="Z-Chap 12-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2-H4">
    <w:name w:val="Z-Chap 12-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2-H5">
    <w:name w:val="Z-Chap 12-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3-H2">
    <w:name w:val="Z-Chap 13-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3-H3">
    <w:name w:val="Z-Chap 13-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3-H4">
    <w:name w:val="Z-Chap 13-H4"/>
    <w:next w:val="BodyText"/>
    <w:rsid w:val="001851EE"/>
    <w:pPr>
      <w:keepNext/>
      <w:keepLines/>
      <w:tabs>
        <w:tab w:val="left" w:pos="1440"/>
      </w:tabs>
      <w:spacing w:before="120" w:after="120"/>
      <w:ind w:left="1440" w:hanging="1440"/>
      <w:outlineLvl w:val="3"/>
    </w:pPr>
    <w:rPr>
      <w:rFonts w:ascii="Arial" w:hAnsi="Arial"/>
      <w:b/>
      <w:sz w:val="22"/>
    </w:rPr>
  </w:style>
  <w:style w:type="paragraph" w:customStyle="1" w:styleId="Z-Chap13-H5">
    <w:name w:val="Z-Chap 13-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4-H2">
    <w:name w:val="Z-Chap 14-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4-H3">
    <w:name w:val="Z-Chap 14-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4-H4">
    <w:name w:val="Z-Chap 14-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4-H5">
    <w:name w:val="Z-Chap 14-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5-H1">
    <w:name w:val="Z-Chap 15-H1"/>
    <w:next w:val="BodyText"/>
    <w:rsid w:val="001851EE"/>
    <w:pPr>
      <w:keepNext/>
      <w:keepLines/>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15-H2">
    <w:name w:val="Z-Chap 15-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5-H3">
    <w:name w:val="Z-Chap 15-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5-H4">
    <w:name w:val="Z-Chap 15-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5-H5">
    <w:name w:val="Z-Chap 15-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CommandHeading">
    <w:name w:val="CommandHeading"/>
    <w:next w:val="Normal"/>
    <w:autoRedefine/>
    <w:rsid w:val="0059447A"/>
    <w:pPr>
      <w:keepNext/>
      <w:spacing w:before="240" w:after="60" w:line="260" w:lineRule="atLeast"/>
      <w:ind w:left="360"/>
    </w:pPr>
    <w:rPr>
      <w:rFonts w:ascii="Helvetica" w:hAnsi="Helvetica"/>
      <w:b/>
      <w:color w:val="000000"/>
      <w:sz w:val="26"/>
    </w:rPr>
  </w:style>
  <w:style w:type="paragraph" w:customStyle="1" w:styleId="AppHeading1">
    <w:name w:val="AppHeading1"/>
    <w:basedOn w:val="Normal"/>
    <w:next w:val="Normal"/>
    <w:rsid w:val="0059447A"/>
    <w:pPr>
      <w:keepNext/>
      <w:pageBreakBefore/>
      <w:pBdr>
        <w:bottom w:val="single" w:sz="6" w:space="1" w:color="000000"/>
      </w:pBdr>
      <w:tabs>
        <w:tab w:val="num" w:pos="432"/>
      </w:tabs>
      <w:spacing w:after="360"/>
      <w:ind w:left="432" w:hanging="432"/>
      <w:jc w:val="right"/>
    </w:pPr>
    <w:rPr>
      <w:rFonts w:ascii="Helvetica" w:hAnsi="Helvetica"/>
      <w:b/>
      <w:sz w:val="40"/>
    </w:rPr>
  </w:style>
  <w:style w:type="paragraph" w:customStyle="1" w:styleId="AppHeading2">
    <w:name w:val="AppHeading2"/>
    <w:basedOn w:val="Normal"/>
    <w:next w:val="Normal"/>
    <w:rsid w:val="0059447A"/>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59447A"/>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59447A"/>
    <w:pPr>
      <w:keepNext/>
      <w:tabs>
        <w:tab w:val="num" w:pos="1440"/>
      </w:tabs>
      <w:spacing w:before="240" w:line="280" w:lineRule="atLeast"/>
      <w:ind w:left="864" w:hanging="864"/>
    </w:pPr>
    <w:rPr>
      <w:rFonts w:ascii="Helvetica" w:hAnsi="Helvetica"/>
      <w:b/>
      <w:sz w:val="26"/>
    </w:rPr>
  </w:style>
  <w:style w:type="paragraph" w:customStyle="1" w:styleId="HalfLine">
    <w:name w:val="HalfLine"/>
    <w:rsid w:val="0059447A"/>
    <w:pPr>
      <w:keepNext/>
      <w:spacing w:line="120" w:lineRule="exact"/>
    </w:pPr>
    <w:rPr>
      <w:rFonts w:ascii="Courier New" w:hAnsi="Courier New"/>
      <w:sz w:val="18"/>
    </w:rPr>
  </w:style>
  <w:style w:type="paragraph" w:customStyle="1" w:styleId="TableBody">
    <w:name w:val="TableBody"/>
    <w:rsid w:val="0059447A"/>
    <w:pPr>
      <w:spacing w:after="60" w:line="240" w:lineRule="atLeast"/>
    </w:pPr>
    <w:rPr>
      <w:rFonts w:ascii="Helvetica" w:hAnsi="Helvetica"/>
      <w:sz w:val="18"/>
    </w:rPr>
  </w:style>
  <w:style w:type="paragraph" w:customStyle="1" w:styleId="CodeParagraph">
    <w:name w:val="CodeParagraph"/>
    <w:basedOn w:val="Normal"/>
    <w:rsid w:val="0059447A"/>
    <w:pPr>
      <w:keepNext/>
      <w:keepLines/>
      <w:tabs>
        <w:tab w:val="left" w:pos="1440"/>
        <w:tab w:val="left" w:pos="2160"/>
        <w:tab w:val="left" w:pos="2880"/>
        <w:tab w:val="left" w:pos="3600"/>
        <w:tab w:val="left" w:pos="4320"/>
        <w:tab w:val="left" w:pos="5040"/>
        <w:tab w:val="left" w:pos="5760"/>
        <w:tab w:val="left" w:pos="6480"/>
      </w:tabs>
      <w:ind w:left="720"/>
    </w:pPr>
    <w:rPr>
      <w:rFonts w:ascii="Courier New" w:hAnsi="Courier New"/>
      <w:b/>
      <w:noProof/>
      <w:color w:val="800000"/>
      <w:szCs w:val="24"/>
    </w:rPr>
  </w:style>
  <w:style w:type="character" w:customStyle="1" w:styleId="ArgCharacter">
    <w:name w:val="ArgCharacter"/>
    <w:rsid w:val="0059447A"/>
    <w:rPr>
      <w:rFonts w:ascii="Courier New" w:hAnsi="Courier New"/>
      <w:i/>
      <w:noProof/>
      <w:color w:val="800000"/>
      <w:sz w:val="22"/>
    </w:rPr>
  </w:style>
  <w:style w:type="character" w:customStyle="1" w:styleId="CodeCharacter">
    <w:name w:val="CodeCharacter"/>
    <w:basedOn w:val="DefaultParagraphFont"/>
    <w:rsid w:val="0059447A"/>
    <w:rPr>
      <w:rFonts w:ascii="Courier New" w:hAnsi="Courier New"/>
      <w:b/>
      <w:noProof/>
      <w:color w:val="800000"/>
      <w:sz w:val="22"/>
    </w:rPr>
  </w:style>
  <w:style w:type="paragraph" w:customStyle="1" w:styleId="SubHeading0">
    <w:name w:val="SubHeading"/>
    <w:next w:val="Normal"/>
    <w:rsid w:val="0059447A"/>
    <w:pPr>
      <w:keepNext/>
      <w:spacing w:before="240" w:after="60" w:line="260" w:lineRule="atLeast"/>
      <w:ind w:left="360"/>
    </w:pPr>
    <w:rPr>
      <w:rFonts w:ascii="Helvetica" w:hAnsi="Helvetica"/>
      <w:b/>
      <w:color w:val="000000"/>
      <w:sz w:val="26"/>
    </w:rPr>
  </w:style>
  <w:style w:type="paragraph" w:customStyle="1" w:styleId="ArgParagraph">
    <w:name w:val="ArgParagraph"/>
    <w:basedOn w:val="Normal"/>
    <w:rsid w:val="0059447A"/>
    <w:pPr>
      <w:tabs>
        <w:tab w:val="left" w:pos="2160"/>
        <w:tab w:val="left" w:pos="2880"/>
        <w:tab w:val="left" w:pos="3600"/>
        <w:tab w:val="left" w:pos="4320"/>
        <w:tab w:val="left" w:pos="5040"/>
        <w:tab w:val="left" w:pos="5760"/>
        <w:tab w:val="left" w:pos="6480"/>
      </w:tabs>
      <w:spacing w:before="80" w:after="60" w:line="260" w:lineRule="atLeast"/>
      <w:ind w:left="1080"/>
    </w:pPr>
    <w:rPr>
      <w:rFonts w:ascii="Courier New" w:hAnsi="Courier New"/>
      <w:i/>
      <w:noProof/>
      <w:color w:val="800000"/>
      <w:szCs w:val="24"/>
    </w:rPr>
  </w:style>
  <w:style w:type="paragraph" w:customStyle="1" w:styleId="FunctionTitle">
    <w:name w:val="FunctionTitle"/>
    <w:basedOn w:val="Heading3"/>
    <w:next w:val="Normal"/>
    <w:link w:val="FunctionTitleChar"/>
    <w:rsid w:val="0059447A"/>
    <w:pPr>
      <w:pageBreakBefore/>
      <w:numPr>
        <w:ilvl w:val="0"/>
        <w:numId w:val="0"/>
      </w:numPr>
      <w:tabs>
        <w:tab w:val="left" w:pos="936"/>
      </w:tabs>
      <w:spacing w:before="240" w:after="120"/>
      <w:ind w:left="144"/>
    </w:pPr>
    <w:rPr>
      <w:rFonts w:ascii="Helvetica" w:hAnsi="Helvetica"/>
      <w:noProof w:val="0"/>
      <w:color w:val="000000"/>
      <w:sz w:val="26"/>
    </w:rPr>
  </w:style>
  <w:style w:type="character" w:customStyle="1" w:styleId="FunctionTitleChar">
    <w:name w:val="FunctionTitle Char"/>
    <w:basedOn w:val="DefaultParagraphFont"/>
    <w:link w:val="FunctionTitle"/>
    <w:rsid w:val="0059447A"/>
    <w:rPr>
      <w:rFonts w:ascii="Helvetica" w:hAnsi="Helvetica"/>
      <w:b/>
      <w:color w:val="000000"/>
      <w:sz w:val="26"/>
      <w:lang w:val="en-US" w:eastAsia="en-US" w:bidi="ar-SA"/>
    </w:rPr>
  </w:style>
  <w:style w:type="paragraph" w:customStyle="1" w:styleId="ArgDefinitionRH">
    <w:name w:val="ArgDefinitionRH"/>
    <w:basedOn w:val="Normal"/>
    <w:rsid w:val="0059447A"/>
    <w:pPr>
      <w:tabs>
        <w:tab w:val="left" w:pos="3600"/>
      </w:tabs>
      <w:spacing w:before="80" w:after="60" w:line="260" w:lineRule="atLeast"/>
      <w:ind w:left="1800"/>
    </w:pPr>
    <w:rPr>
      <w:rFonts w:ascii="Times" w:hAnsi="Times"/>
      <w:szCs w:val="24"/>
    </w:rPr>
  </w:style>
  <w:style w:type="paragraph" w:customStyle="1" w:styleId="codeparagraph0">
    <w:name w:val="codeparagraph"/>
    <w:basedOn w:val="Normal"/>
    <w:rsid w:val="0059447A"/>
    <w:pPr>
      <w:ind w:left="360"/>
    </w:pPr>
    <w:rPr>
      <w:rFonts w:ascii="Courier New" w:hAnsi="Courier New" w:cs="Courier New"/>
      <w:b/>
      <w:bCs/>
      <w:color w:val="800000"/>
      <w:sz w:val="20"/>
    </w:rPr>
  </w:style>
  <w:style w:type="paragraph" w:customStyle="1" w:styleId="List-Alpha01NoIndent">
    <w:name w:val="List - Alpha 01 (No Indent)"/>
    <w:basedOn w:val="Normal"/>
    <w:rsid w:val="00CB223D"/>
    <w:rPr>
      <w:rFonts w:eastAsia="MS Mincho" w:cs="Arial"/>
      <w:sz w:val="24"/>
      <w:szCs w:val="24"/>
      <w:lang w:eastAsia="ja-JP"/>
    </w:rPr>
  </w:style>
  <w:style w:type="table" w:styleId="TableGrid">
    <w:name w:val="Table Grid"/>
    <w:basedOn w:val="TableNormal"/>
    <w:uiPriority w:val="39"/>
    <w:rsid w:val="005E5E14"/>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021stIndent">
    <w:name w:val="List - Alpha 02 (1st Indent)"/>
    <w:basedOn w:val="Normal"/>
    <w:rsid w:val="00CB223D"/>
    <w:rPr>
      <w:rFonts w:eastAsia="MS Mincho" w:cs="Arial"/>
      <w:sz w:val="24"/>
      <w:szCs w:val="24"/>
      <w:lang w:eastAsia="ja-JP"/>
    </w:rPr>
  </w:style>
  <w:style w:type="paragraph" w:customStyle="1" w:styleId="List-Alpha032ndIndent">
    <w:name w:val="List - Alpha 03 (2nd Indent)"/>
    <w:basedOn w:val="Normal"/>
    <w:rsid w:val="00CB223D"/>
    <w:pPr>
      <w:tabs>
        <w:tab w:val="num" w:pos="1656"/>
      </w:tabs>
      <w:ind w:left="1656" w:hanging="432"/>
    </w:pPr>
    <w:rPr>
      <w:rFonts w:eastAsia="MS Mincho" w:cs="Arial"/>
      <w:sz w:val="24"/>
      <w:szCs w:val="24"/>
      <w:lang w:eastAsia="ja-JP"/>
    </w:rPr>
  </w:style>
  <w:style w:type="paragraph" w:customStyle="1" w:styleId="List-Alpha043rdIndent">
    <w:name w:val="List - Alpha 04 (3rd Indent)"/>
    <w:basedOn w:val="Normal"/>
    <w:rsid w:val="00CB223D"/>
    <w:pPr>
      <w:tabs>
        <w:tab w:val="num" w:pos="2088"/>
      </w:tabs>
      <w:ind w:left="2088" w:hanging="432"/>
    </w:pPr>
    <w:rPr>
      <w:rFonts w:eastAsia="MS Mincho" w:cs="Arial"/>
      <w:sz w:val="24"/>
      <w:szCs w:val="24"/>
      <w:lang w:eastAsia="ja-JP"/>
    </w:rPr>
  </w:style>
  <w:style w:type="paragraph" w:customStyle="1" w:styleId="List-Alpha054thIndent">
    <w:name w:val="List - Alpha 05 (4th Indent)"/>
    <w:basedOn w:val="Normal"/>
    <w:rsid w:val="00CB223D"/>
    <w:pPr>
      <w:tabs>
        <w:tab w:val="num" w:pos="2520"/>
      </w:tabs>
      <w:ind w:left="2520" w:hanging="432"/>
    </w:pPr>
    <w:rPr>
      <w:rFonts w:eastAsia="MS Mincho" w:cs="Arial"/>
      <w:sz w:val="24"/>
      <w:szCs w:val="24"/>
      <w:lang w:eastAsia="ja-JP"/>
    </w:rPr>
  </w:style>
  <w:style w:type="paragraph" w:customStyle="1" w:styleId="List-Alpha06NoIndent">
    <w:name w:val="List - Alpha 06 (No Indent)"/>
    <w:basedOn w:val="Normal"/>
    <w:rsid w:val="00CB223D"/>
    <w:pPr>
      <w:tabs>
        <w:tab w:val="num" w:pos="792"/>
      </w:tabs>
      <w:ind w:left="792" w:hanging="432"/>
    </w:pPr>
    <w:rPr>
      <w:rFonts w:eastAsia="MS Mincho" w:cs="Arial"/>
      <w:sz w:val="24"/>
      <w:szCs w:val="24"/>
      <w:lang w:eastAsia="ja-JP"/>
    </w:rPr>
  </w:style>
  <w:style w:type="paragraph" w:customStyle="1" w:styleId="List-Alpha071stIndent">
    <w:name w:val="List - Alpha 07 (1st Indent)"/>
    <w:basedOn w:val="Normal"/>
    <w:rsid w:val="00CB223D"/>
    <w:pPr>
      <w:tabs>
        <w:tab w:val="num" w:pos="1224"/>
      </w:tabs>
      <w:ind w:left="1224" w:hanging="432"/>
    </w:pPr>
    <w:rPr>
      <w:rFonts w:eastAsia="MS Mincho" w:cs="Arial"/>
      <w:sz w:val="24"/>
      <w:szCs w:val="24"/>
      <w:lang w:eastAsia="ja-JP"/>
    </w:rPr>
  </w:style>
  <w:style w:type="paragraph" w:customStyle="1" w:styleId="List-Alpha082ndIndent">
    <w:name w:val="List - Alpha 08 (2nd Indent)"/>
    <w:basedOn w:val="Normal"/>
    <w:rsid w:val="00CB223D"/>
    <w:pPr>
      <w:tabs>
        <w:tab w:val="num" w:pos="1656"/>
      </w:tabs>
      <w:ind w:left="1656" w:hanging="432"/>
    </w:pPr>
    <w:rPr>
      <w:rFonts w:eastAsia="MS Mincho" w:cs="Arial"/>
      <w:sz w:val="24"/>
      <w:szCs w:val="24"/>
      <w:lang w:eastAsia="ja-JP"/>
    </w:rPr>
  </w:style>
  <w:style w:type="paragraph" w:customStyle="1" w:styleId="List-Alpha093rdIndent">
    <w:name w:val="List - Alpha 09 (3rd Indent)"/>
    <w:basedOn w:val="Normal"/>
    <w:rsid w:val="00CB223D"/>
    <w:pPr>
      <w:tabs>
        <w:tab w:val="num" w:pos="2088"/>
      </w:tabs>
      <w:ind w:left="2088" w:hanging="432"/>
    </w:pPr>
    <w:rPr>
      <w:rFonts w:eastAsia="MS Mincho" w:cs="Arial"/>
      <w:sz w:val="24"/>
      <w:szCs w:val="24"/>
      <w:lang w:eastAsia="ja-JP"/>
    </w:rPr>
  </w:style>
  <w:style w:type="paragraph" w:customStyle="1" w:styleId="CodeIBIPrototypeChar">
    <w:name w:val="CodeIBIPrototype Char"/>
    <w:basedOn w:val="Normal"/>
    <w:link w:val="CodeIBIPrototypeCharChar"/>
    <w:rsid w:val="007B5841"/>
    <w:pPr>
      <w:keepNext/>
      <w:keepLines/>
      <w:spacing w:after="60" w:line="200" w:lineRule="exact"/>
      <w:ind w:left="720"/>
    </w:pPr>
    <w:rPr>
      <w:rFonts w:ascii="Courier New" w:hAnsi="Courier New"/>
      <w:b/>
      <w:noProof/>
      <w:color w:val="800000"/>
      <w:szCs w:val="24"/>
    </w:rPr>
  </w:style>
  <w:style w:type="character" w:customStyle="1" w:styleId="CodeIBIPrototypeCharChar">
    <w:name w:val="CodeIBIPrototype Char Char"/>
    <w:basedOn w:val="DefaultParagraphFont"/>
    <w:link w:val="CodeIBIPrototypeChar"/>
    <w:rsid w:val="007B5841"/>
    <w:rPr>
      <w:rFonts w:ascii="Courier New" w:hAnsi="Courier New"/>
      <w:b/>
      <w:noProof/>
      <w:color w:val="800000"/>
      <w:sz w:val="22"/>
      <w:szCs w:val="24"/>
      <w:lang w:val="en-US" w:eastAsia="en-US" w:bidi="ar-SA"/>
    </w:rPr>
  </w:style>
  <w:style w:type="table" w:styleId="TableContemporary">
    <w:name w:val="Table Contemporary"/>
    <w:basedOn w:val="TableNormal"/>
    <w:rsid w:val="00A14B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E11AF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0">
    <w:name w:val="Table Text"/>
    <w:basedOn w:val="Normal"/>
    <w:rsid w:val="00DB7876"/>
    <w:pPr>
      <w:spacing w:before="43" w:after="14"/>
    </w:pPr>
    <w:rPr>
      <w:rFonts w:ascii="Helvetica" w:hAnsi="Helvetica"/>
      <w:sz w:val="18"/>
    </w:rPr>
  </w:style>
  <w:style w:type="paragraph" w:customStyle="1" w:styleId="TableHeader">
    <w:name w:val="Table Header"/>
    <w:basedOn w:val="Normal"/>
    <w:rsid w:val="00DB7876"/>
    <w:pPr>
      <w:spacing w:before="40" w:after="40"/>
      <w:jc w:val="center"/>
    </w:pPr>
    <w:rPr>
      <w:rFonts w:ascii="Tahoma" w:hAnsi="Tahoma"/>
      <w:b/>
      <w:spacing w:val="10"/>
      <w:sz w:val="19"/>
    </w:rPr>
  </w:style>
  <w:style w:type="paragraph" w:customStyle="1" w:styleId="BulletDot">
    <w:name w:val="Bullet Dot"/>
    <w:rsid w:val="0020739E"/>
    <w:pPr>
      <w:tabs>
        <w:tab w:val="num" w:pos="720"/>
      </w:tabs>
      <w:spacing w:line="288" w:lineRule="auto"/>
      <w:ind w:left="720" w:hanging="360"/>
    </w:pPr>
    <w:rPr>
      <w:rFonts w:ascii="Arial" w:hAnsi="Arial"/>
      <w:sz w:val="22"/>
    </w:rPr>
  </w:style>
  <w:style w:type="paragraph" w:customStyle="1" w:styleId="NextBulletDot">
    <w:name w:val="Next Bullet Dot"/>
    <w:rsid w:val="0020739E"/>
    <w:pPr>
      <w:tabs>
        <w:tab w:val="num" w:pos="1296"/>
      </w:tabs>
      <w:spacing w:line="288" w:lineRule="auto"/>
      <w:ind w:left="1296" w:hanging="360"/>
    </w:pPr>
    <w:rPr>
      <w:rFonts w:ascii="Arial" w:hAnsi="Arial"/>
      <w:sz w:val="22"/>
      <w:szCs w:val="22"/>
    </w:rPr>
  </w:style>
  <w:style w:type="paragraph" w:customStyle="1" w:styleId="CellBodyLeft">
    <w:name w:val="CellBodyLeft"/>
    <w:basedOn w:val="Normal"/>
    <w:link w:val="CellBodyLeftChar"/>
    <w:uiPriority w:val="99"/>
    <w:rsid w:val="000E0CAB"/>
    <w:pPr>
      <w:keepLines/>
      <w:spacing w:before="60" w:after="60" w:line="200" w:lineRule="atLeast"/>
      <w:ind w:left="14" w:right="14"/>
    </w:pPr>
    <w:rPr>
      <w:noProof/>
      <w:color w:val="000000"/>
      <w:sz w:val="16"/>
    </w:rPr>
  </w:style>
  <w:style w:type="paragraph" w:customStyle="1" w:styleId="CellHeadingCenter">
    <w:name w:val="CellHeadingCenter"/>
    <w:basedOn w:val="Normal"/>
    <w:link w:val="CellHeadingCenterChar"/>
    <w:uiPriority w:val="99"/>
    <w:rsid w:val="000E0CAB"/>
    <w:pPr>
      <w:keepNext/>
      <w:keepLines/>
      <w:spacing w:before="120" w:after="120" w:line="160" w:lineRule="exact"/>
      <w:ind w:left="40" w:right="40"/>
      <w:jc w:val="center"/>
    </w:pPr>
    <w:rPr>
      <w:b/>
      <w:noProof/>
      <w:color w:val="0000FF"/>
      <w:sz w:val="16"/>
    </w:rPr>
  </w:style>
  <w:style w:type="paragraph" w:customStyle="1" w:styleId="FigureSpace">
    <w:name w:val="FigureSpace"/>
    <w:basedOn w:val="Normal"/>
    <w:next w:val="Normal"/>
    <w:rsid w:val="00DB6D2F"/>
    <w:pPr>
      <w:pBdr>
        <w:top w:val="single" w:sz="4" w:space="6" w:color="auto"/>
        <w:left w:val="single" w:sz="4" w:space="0" w:color="auto"/>
        <w:bottom w:val="single" w:sz="4" w:space="6" w:color="auto"/>
        <w:right w:val="single" w:sz="4" w:space="0" w:color="auto"/>
      </w:pBdr>
      <w:ind w:left="1296"/>
      <w:jc w:val="center"/>
    </w:pPr>
    <w:rPr>
      <w:noProof/>
      <w:color w:val="000000"/>
      <w:sz w:val="20"/>
    </w:rPr>
  </w:style>
  <w:style w:type="paragraph" w:customStyle="1" w:styleId="TableNotes">
    <w:name w:val="TableNotes"/>
    <w:basedOn w:val="Normal"/>
    <w:next w:val="TableNotesStep"/>
    <w:rsid w:val="00DB6D2F"/>
    <w:pPr>
      <w:numPr>
        <w:numId w:val="2"/>
      </w:numPr>
      <w:spacing w:before="60"/>
      <w:outlineLvl w:val="0"/>
    </w:pPr>
    <w:rPr>
      <w:sz w:val="16"/>
    </w:rPr>
  </w:style>
  <w:style w:type="paragraph" w:customStyle="1" w:styleId="TableNotesStep">
    <w:name w:val="TableNotesStep"/>
    <w:basedOn w:val="Normal"/>
    <w:autoRedefine/>
    <w:rsid w:val="00DB6D2F"/>
    <w:pPr>
      <w:numPr>
        <w:ilvl w:val="1"/>
        <w:numId w:val="2"/>
      </w:numPr>
      <w:tabs>
        <w:tab w:val="left" w:pos="1714"/>
      </w:tabs>
      <w:spacing w:before="40" w:after="40"/>
      <w:outlineLvl w:val="1"/>
    </w:pPr>
    <w:rPr>
      <w:sz w:val="16"/>
    </w:rPr>
  </w:style>
  <w:style w:type="paragraph" w:customStyle="1" w:styleId="AppLevel1">
    <w:name w:val="App_Level 1"/>
    <w:basedOn w:val="Normal"/>
    <w:next w:val="AppLevel2"/>
    <w:rsid w:val="00F05358"/>
    <w:pPr>
      <w:pBdr>
        <w:bottom w:val="single" w:sz="4" w:space="4" w:color="auto"/>
      </w:pBdr>
      <w:tabs>
        <w:tab w:val="num" w:pos="1296"/>
      </w:tabs>
      <w:spacing w:after="320" w:line="580" w:lineRule="exact"/>
      <w:ind w:left="1296" w:hanging="1296"/>
    </w:pPr>
    <w:rPr>
      <w:b/>
      <w:i/>
      <w:color w:val="0000FF"/>
      <w:sz w:val="48"/>
    </w:rPr>
  </w:style>
  <w:style w:type="paragraph" w:customStyle="1" w:styleId="AppLevel2">
    <w:name w:val="App_Level 2"/>
    <w:basedOn w:val="Normal"/>
    <w:next w:val="Normal"/>
    <w:rsid w:val="00F05358"/>
    <w:pPr>
      <w:tabs>
        <w:tab w:val="num" w:pos="1296"/>
      </w:tabs>
      <w:spacing w:before="400" w:after="60" w:line="340" w:lineRule="exact"/>
      <w:ind w:left="1296" w:hanging="1296"/>
    </w:pPr>
    <w:rPr>
      <w:b/>
      <w:color w:val="0000FF"/>
      <w:sz w:val="32"/>
    </w:rPr>
  </w:style>
  <w:style w:type="paragraph" w:customStyle="1" w:styleId="AppLevel3">
    <w:name w:val="App_Level 3"/>
    <w:basedOn w:val="Normal"/>
    <w:next w:val="Normal"/>
    <w:rsid w:val="00F05358"/>
    <w:pPr>
      <w:tabs>
        <w:tab w:val="num" w:pos="1296"/>
      </w:tabs>
      <w:spacing w:before="300" w:line="260" w:lineRule="exact"/>
      <w:ind w:left="1296" w:hanging="1296"/>
    </w:pPr>
    <w:rPr>
      <w:b/>
      <w:color w:val="0000FF"/>
      <w:sz w:val="28"/>
    </w:rPr>
  </w:style>
  <w:style w:type="paragraph" w:customStyle="1" w:styleId="AppLevel4">
    <w:name w:val="App_Level 4"/>
    <w:basedOn w:val="Normal"/>
    <w:next w:val="Normal"/>
    <w:rsid w:val="00F05358"/>
    <w:pPr>
      <w:tabs>
        <w:tab w:val="num" w:pos="1296"/>
      </w:tabs>
      <w:spacing w:before="300" w:after="100" w:line="220" w:lineRule="atLeast"/>
      <w:ind w:left="1296" w:hanging="1296"/>
    </w:pPr>
    <w:rPr>
      <w:b/>
      <w:color w:val="0000FF"/>
      <w:sz w:val="24"/>
    </w:rPr>
  </w:style>
  <w:style w:type="paragraph" w:customStyle="1" w:styleId="Bullet">
    <w:name w:val="Bullet"/>
    <w:basedOn w:val="Normal"/>
    <w:link w:val="BulletChar"/>
    <w:rsid w:val="00F05358"/>
    <w:pPr>
      <w:tabs>
        <w:tab w:val="left" w:pos="1843"/>
      </w:tabs>
      <w:spacing w:before="120" w:line="220" w:lineRule="atLeast"/>
      <w:ind w:left="1843" w:hanging="360"/>
    </w:pPr>
    <w:rPr>
      <w:rFonts w:ascii="Times New Roman" w:hAnsi="Times New Roman"/>
      <w:noProof/>
      <w:color w:val="000000"/>
      <w:sz w:val="20"/>
    </w:rPr>
  </w:style>
  <w:style w:type="paragraph" w:customStyle="1" w:styleId="Char">
    <w:name w:val="Char"/>
    <w:basedOn w:val="Normal"/>
    <w:rsid w:val="003609B6"/>
    <w:pPr>
      <w:spacing w:after="160" w:line="240" w:lineRule="exact"/>
    </w:pPr>
    <w:rPr>
      <w:rFonts w:ascii="Verdana" w:eastAsia="MS Mincho" w:hAnsi="Verdana" w:cs="Verdana"/>
      <w:sz w:val="20"/>
    </w:rPr>
  </w:style>
  <w:style w:type="paragraph" w:customStyle="1" w:styleId="BulletList1">
    <w:name w:val="Bullet List"/>
    <w:basedOn w:val="Normal"/>
    <w:rsid w:val="002D6B6B"/>
    <w:pPr>
      <w:tabs>
        <w:tab w:val="left" w:pos="360"/>
      </w:tabs>
      <w:spacing w:after="80"/>
      <w:ind w:left="360" w:hanging="360"/>
    </w:pPr>
    <w:rPr>
      <w:rFonts w:eastAsia="MS Mincho" w:cs="Arial"/>
      <w:sz w:val="20"/>
    </w:rPr>
  </w:style>
  <w:style w:type="paragraph" w:customStyle="1" w:styleId="number-sub">
    <w:name w:val="number-sub"/>
    <w:basedOn w:val="Normal"/>
    <w:autoRedefine/>
    <w:rsid w:val="006F69B1"/>
    <w:pPr>
      <w:tabs>
        <w:tab w:val="left" w:pos="1440"/>
        <w:tab w:val="num" w:pos="2754"/>
      </w:tabs>
      <w:ind w:left="2754" w:hanging="360"/>
    </w:pPr>
    <w:rPr>
      <w:rFonts w:ascii="Times New Roman" w:eastAsia="MS Mincho" w:hAnsi="Times New Roman" w:cs="Narkisim"/>
      <w:sz w:val="24"/>
      <w:szCs w:val="24"/>
      <w:lang w:bidi="he-IL"/>
    </w:rPr>
  </w:style>
  <w:style w:type="paragraph" w:customStyle="1" w:styleId="amt-table-manycol-bulleted">
    <w:name w:val="amt-table-manycol-bulleted"/>
    <w:basedOn w:val="Normal"/>
    <w:rsid w:val="006F69B1"/>
    <w:pPr>
      <w:tabs>
        <w:tab w:val="num" w:pos="648"/>
      </w:tabs>
      <w:ind w:left="648" w:hanging="216"/>
    </w:pPr>
    <w:rPr>
      <w:rFonts w:cs="Narkisim"/>
      <w:sz w:val="16"/>
      <w:szCs w:val="16"/>
      <w:lang w:bidi="he-IL"/>
    </w:rPr>
  </w:style>
  <w:style w:type="paragraph" w:customStyle="1" w:styleId="TABLE">
    <w:name w:val="TABLE"/>
    <w:basedOn w:val="Normal"/>
    <w:next w:val="Normal"/>
    <w:autoRedefine/>
    <w:rsid w:val="00D66DAA"/>
    <w:pPr>
      <w:keepNext/>
      <w:keepLines/>
      <w:widowControl w:val="0"/>
      <w:tabs>
        <w:tab w:val="left" w:pos="1080"/>
        <w:tab w:val="num" w:pos="2520"/>
      </w:tabs>
      <w:spacing w:before="160" w:after="120"/>
      <w:ind w:left="360" w:hanging="360"/>
      <w:jc w:val="both"/>
    </w:pPr>
    <w:rPr>
      <w:rFonts w:ascii="Helvetica" w:hAnsi="Helvetica"/>
      <w:b/>
      <w:sz w:val="20"/>
      <w:szCs w:val="24"/>
    </w:rPr>
  </w:style>
  <w:style w:type="character" w:customStyle="1" w:styleId="EmailStyle2721">
    <w:name w:val="EmailStyle2721"/>
    <w:basedOn w:val="DefaultParagraphFont"/>
    <w:semiHidden/>
    <w:rsid w:val="0060348C"/>
    <w:rPr>
      <w:rFonts w:ascii="Microsoft Sans Serif" w:hAnsi="Microsoft Sans Serif"/>
      <w:b w:val="0"/>
      <w:bCs w:val="0"/>
      <w:i w:val="0"/>
      <w:iCs w:val="0"/>
      <w:strike w:val="0"/>
      <w:color w:val="0000FF"/>
      <w:sz w:val="20"/>
      <w:szCs w:val="20"/>
      <w:u w:val="none"/>
    </w:rPr>
  </w:style>
  <w:style w:type="paragraph" w:customStyle="1" w:styleId="CharCharCharCharCharCharChar">
    <w:name w:val="Char Char Char Char Char Char Char"/>
    <w:basedOn w:val="Normal"/>
    <w:rsid w:val="00F974CC"/>
    <w:pPr>
      <w:spacing w:after="160" w:line="240" w:lineRule="exact"/>
    </w:pPr>
    <w:rPr>
      <w:rFonts w:ascii="Verdana" w:eastAsia="MS Mincho" w:hAnsi="Verdana" w:cs="Verdana"/>
      <w:sz w:val="20"/>
    </w:rPr>
  </w:style>
  <w:style w:type="paragraph" w:customStyle="1" w:styleId="Print-FromToSubjectDate">
    <w:name w:val="Print- From: To: Subject: Date:"/>
    <w:basedOn w:val="Normal"/>
    <w:rsid w:val="00157604"/>
    <w:pPr>
      <w:pBdr>
        <w:left w:val="single" w:sz="18" w:space="1" w:color="auto"/>
      </w:pBdr>
      <w:ind w:left="1080" w:hanging="1080"/>
    </w:pPr>
    <w:rPr>
      <w:sz w:val="20"/>
      <w:lang w:bidi="he-IL"/>
    </w:rPr>
  </w:style>
  <w:style w:type="paragraph" w:customStyle="1" w:styleId="CharCharCharChar">
    <w:name w:val="Char Char Char Char"/>
    <w:basedOn w:val="Normal"/>
    <w:rsid w:val="00EC617C"/>
    <w:pPr>
      <w:spacing w:before="180" w:after="160" w:line="240" w:lineRule="exact"/>
    </w:pPr>
    <w:rPr>
      <w:rFonts w:ascii="Verdana" w:eastAsia="MS Mincho" w:hAnsi="Verdana" w:cs="Verdana"/>
      <w:sz w:val="20"/>
    </w:rPr>
  </w:style>
  <w:style w:type="paragraph" w:customStyle="1" w:styleId="Title1">
    <w:name w:val="Title1"/>
    <w:basedOn w:val="Normal"/>
    <w:rsid w:val="00B85851"/>
    <w:pPr>
      <w:spacing w:before="100" w:beforeAutospacing="1" w:after="100" w:afterAutospacing="1"/>
    </w:pPr>
    <w:rPr>
      <w:rFonts w:ascii="Times New Roman" w:hAnsi="Times New Roman"/>
      <w:color w:val="000000"/>
      <w:sz w:val="24"/>
      <w:szCs w:val="24"/>
    </w:rPr>
  </w:style>
  <w:style w:type="paragraph" w:customStyle="1" w:styleId="CellHeadingLeft">
    <w:name w:val="CellHeadingLeft"/>
    <w:basedOn w:val="CellHeadingCenter"/>
    <w:rsid w:val="00A45B15"/>
    <w:pPr>
      <w:jc w:val="left"/>
    </w:pPr>
    <w:rPr>
      <w:rFonts w:ascii="Verdana" w:hAnsi="Verdana"/>
      <w:noProof w:val="0"/>
      <w:color w:val="0860A8"/>
    </w:rPr>
  </w:style>
  <w:style w:type="paragraph" w:customStyle="1" w:styleId="StyleBefore6ptAfter12pt">
    <w:name w:val="Style Before:  6 pt After:  12 pt"/>
    <w:basedOn w:val="Normal"/>
    <w:rsid w:val="00B50F09"/>
    <w:pPr>
      <w:spacing w:before="120" w:after="360"/>
    </w:pPr>
    <w:rPr>
      <w:rFonts w:ascii="Times New Roman" w:hAnsi="Times New Roman"/>
      <w:sz w:val="24"/>
    </w:rPr>
  </w:style>
  <w:style w:type="paragraph" w:customStyle="1" w:styleId="Caption2">
    <w:name w:val="Caption2"/>
    <w:basedOn w:val="Caption"/>
    <w:link w:val="Caption2CharChar"/>
    <w:rsid w:val="00717627"/>
    <w:rPr>
      <w:bCs/>
      <w:color w:val="000000"/>
    </w:rPr>
  </w:style>
  <w:style w:type="character" w:customStyle="1" w:styleId="Caption2CharChar">
    <w:name w:val="Caption2 Char Char"/>
    <w:basedOn w:val="CaptionChar"/>
    <w:link w:val="Caption2"/>
    <w:rsid w:val="00717627"/>
    <w:rPr>
      <w:rFonts w:ascii="Arial" w:hAnsi="Arial"/>
      <w:b/>
      <w:bCs/>
      <w:noProof/>
      <w:color w:val="000000"/>
      <w:sz w:val="22"/>
      <w:lang w:val="en-US" w:eastAsia="en-US" w:bidi="ar-SA"/>
    </w:rPr>
  </w:style>
  <w:style w:type="table" w:styleId="TableGrid8">
    <w:name w:val="Table Grid 8"/>
    <w:basedOn w:val="TableNormal"/>
    <w:rsid w:val="00EA013F"/>
    <w:rPr>
      <w:rFonts w:ascii="Arial" w:hAnsi="Arial"/>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CellChar">
    <w:name w:val="Table Cell Char"/>
    <w:basedOn w:val="BodyTextChar"/>
    <w:link w:val="TableCell"/>
    <w:rsid w:val="004F4311"/>
    <w:rPr>
      <w:rFonts w:ascii="Arial" w:hAnsi="Arial"/>
      <w:sz w:val="22"/>
      <w:lang w:val="en-US" w:eastAsia="en-US" w:bidi="ar-SA"/>
    </w:rPr>
  </w:style>
  <w:style w:type="paragraph" w:customStyle="1" w:styleId="StyleHeading2H2chnh2H21H22H211H23H212H24H213H25H214H">
    <w:name w:val="Style Heading 2H2chnh2H21H22H211H23H212H24H213H25H214H..."/>
    <w:basedOn w:val="Heading2"/>
    <w:rsid w:val="00FE1F15"/>
    <w:pPr>
      <w:spacing w:line="340" w:lineRule="atLeast"/>
    </w:pPr>
    <w:rPr>
      <w:bCs/>
    </w:rPr>
  </w:style>
  <w:style w:type="paragraph" w:customStyle="1" w:styleId="StyleCaptionfighead2fighead21fighead22fighead211tablecaption1">
    <w:name w:val="Style Captionfighead2fighead21fighead22fighead211table caption...1"/>
    <w:basedOn w:val="Caption"/>
    <w:link w:val="StyleCaptionfighead2fighead21fighead22fighead211tablecaption1Char"/>
    <w:rsid w:val="00FE1F15"/>
    <w:rPr>
      <w:b w:val="0"/>
    </w:rPr>
  </w:style>
  <w:style w:type="character" w:customStyle="1" w:styleId="StyleCaptionfighead2fighead21fighead22fighead211tablecaption1Char">
    <w:name w:val="Style Captionfighead2fighead21fighead22fighead211table caption...1 Char"/>
    <w:basedOn w:val="CaptionChar"/>
    <w:link w:val="StyleCaptionfighead2fighead21fighead22fighead211tablecaption1"/>
    <w:rsid w:val="00FE1F15"/>
    <w:rPr>
      <w:rFonts w:ascii="Arial" w:hAnsi="Arial"/>
      <w:b/>
      <w:noProof/>
      <w:sz w:val="22"/>
      <w:lang w:val="en-US" w:eastAsia="en-US" w:bidi="ar-SA"/>
    </w:rPr>
  </w:style>
  <w:style w:type="paragraph" w:customStyle="1" w:styleId="CellBodyCenter">
    <w:name w:val="CellBodyCenter"/>
    <w:basedOn w:val="CellBodyLeft"/>
    <w:rsid w:val="00A45B15"/>
    <w:pPr>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line="200" w:lineRule="exact"/>
      <w:ind w:left="29" w:right="29"/>
      <w:jc w:val="center"/>
    </w:pPr>
    <w:rPr>
      <w:rFonts w:ascii="Verdana" w:hAnsi="Verdana" w:cs="Arial"/>
      <w:noProof w:val="0"/>
      <w:snapToGrid w:val="0"/>
      <w:lang w:val="en-GB"/>
    </w:rPr>
  </w:style>
  <w:style w:type="character" w:customStyle="1" w:styleId="CommentTextChar">
    <w:name w:val="Comment Text Char"/>
    <w:basedOn w:val="DefaultParagraphFont"/>
    <w:link w:val="CommentText"/>
    <w:semiHidden/>
    <w:rsid w:val="00A45B15"/>
    <w:rPr>
      <w:rFonts w:ascii="Arial" w:hAnsi="Arial"/>
      <w:sz w:val="22"/>
    </w:rPr>
  </w:style>
  <w:style w:type="character" w:customStyle="1" w:styleId="CellBodyLeftChar">
    <w:name w:val="CellBodyLeft Char"/>
    <w:basedOn w:val="DefaultParagraphFont"/>
    <w:link w:val="CellBodyLeft"/>
    <w:uiPriority w:val="99"/>
    <w:rsid w:val="00A45B15"/>
    <w:rPr>
      <w:rFonts w:ascii="Arial" w:hAnsi="Arial"/>
      <w:noProof/>
      <w:color w:val="000000"/>
      <w:sz w:val="16"/>
      <w:lang w:val="en-US" w:eastAsia="en-US" w:bidi="ar-SA"/>
    </w:rPr>
  </w:style>
  <w:style w:type="paragraph" w:customStyle="1" w:styleId="NumberedList1">
    <w:name w:val="Numbered List 1"/>
    <w:aliases w:val="nl1,Ln1"/>
    <w:basedOn w:val="Normal"/>
    <w:rsid w:val="003E1C9D"/>
    <w:pPr>
      <w:keepNext/>
      <w:numPr>
        <w:numId w:val="5"/>
      </w:numPr>
      <w:spacing w:before="80" w:after="40" w:line="240" w:lineRule="exact"/>
      <w:ind w:right="1620"/>
    </w:pPr>
    <w:rPr>
      <w:color w:val="000000"/>
      <w:sz w:val="20"/>
    </w:rPr>
  </w:style>
  <w:style w:type="paragraph" w:customStyle="1" w:styleId="ListBulletdoublespace">
    <w:name w:val="List Bullet (double space)"/>
    <w:basedOn w:val="ListBullet"/>
    <w:uiPriority w:val="99"/>
    <w:rsid w:val="009B3C60"/>
    <w:pPr>
      <w:spacing w:before="120"/>
      <w:ind w:left="648"/>
    </w:pPr>
  </w:style>
  <w:style w:type="character" w:styleId="LineNumber">
    <w:name w:val="line number"/>
    <w:basedOn w:val="DefaultParagraphFont"/>
    <w:rsid w:val="001573E9"/>
  </w:style>
  <w:style w:type="paragraph" w:customStyle="1" w:styleId="DecimalAligned">
    <w:name w:val="Decimal Aligned"/>
    <w:basedOn w:val="Normal"/>
    <w:uiPriority w:val="40"/>
    <w:qFormat/>
    <w:rsid w:val="0098032E"/>
    <w:pPr>
      <w:tabs>
        <w:tab w:val="decimal" w:pos="360"/>
      </w:tabs>
      <w:spacing w:after="200" w:line="276" w:lineRule="auto"/>
    </w:pPr>
    <w:rPr>
      <w:rFonts w:asciiTheme="minorHAnsi" w:eastAsiaTheme="minorEastAsia" w:hAnsiTheme="minorHAnsi" w:cstheme="minorBidi"/>
      <w:szCs w:val="22"/>
    </w:rPr>
  </w:style>
  <w:style w:type="character" w:customStyle="1" w:styleId="FootnoteTextChar">
    <w:name w:val="Footnote Text Char"/>
    <w:basedOn w:val="DefaultParagraphFont"/>
    <w:link w:val="FootnoteText"/>
    <w:uiPriority w:val="99"/>
    <w:rsid w:val="0098032E"/>
    <w:rPr>
      <w:rFonts w:ascii="Arial" w:hAnsi="Arial"/>
      <w:noProof/>
      <w:sz w:val="18"/>
    </w:rPr>
  </w:style>
  <w:style w:type="character" w:styleId="SubtleEmphasis">
    <w:name w:val="Subtle Emphasis"/>
    <w:basedOn w:val="DefaultParagraphFont"/>
    <w:uiPriority w:val="19"/>
    <w:qFormat/>
    <w:rsid w:val="0098032E"/>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98032E"/>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5">
    <w:name w:val="Light Shading Accent 5"/>
    <w:basedOn w:val="TableNormal"/>
    <w:uiPriority w:val="60"/>
    <w:rsid w:val="00F16251"/>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List-Accent11">
    <w:name w:val="Light List - Accent 11"/>
    <w:basedOn w:val="TableNormal"/>
    <w:uiPriority w:val="61"/>
    <w:rsid w:val="00F1625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5">
    <w:name w:val="Light Grid Accent 5"/>
    <w:basedOn w:val="TableNormal"/>
    <w:uiPriority w:val="62"/>
    <w:rsid w:val="00F16251"/>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TableCellBullet">
    <w:name w:val="Table Cell Bullet"/>
    <w:basedOn w:val="TableCell"/>
    <w:qFormat/>
    <w:rsid w:val="00B50C68"/>
    <w:pPr>
      <w:numPr>
        <w:numId w:val="10"/>
      </w:numPr>
      <w:tabs>
        <w:tab w:val="left" w:pos="432"/>
      </w:tabs>
      <w:spacing w:after="0"/>
    </w:pPr>
    <w:rPr>
      <w:rFonts w:cs="Arial"/>
      <w:color w:val="000000"/>
      <w:sz w:val="18"/>
      <w:szCs w:val="18"/>
    </w:rPr>
  </w:style>
  <w:style w:type="paragraph" w:customStyle="1" w:styleId="TableCellBullet2">
    <w:name w:val="Table Cell Bullet 2"/>
    <w:basedOn w:val="TableCellBullet"/>
    <w:qFormat/>
    <w:rsid w:val="00B50C68"/>
    <w:pPr>
      <w:ind w:left="288"/>
    </w:pPr>
  </w:style>
  <w:style w:type="character" w:customStyle="1" w:styleId="amt-bodyChar">
    <w:name w:val="amt-body Char"/>
    <w:basedOn w:val="DefaultParagraphFont"/>
    <w:link w:val="amt-body"/>
    <w:locked/>
    <w:rsid w:val="00611C7C"/>
    <w:rPr>
      <w:rFonts w:cs="Narkisim"/>
      <w:sz w:val="24"/>
      <w:szCs w:val="24"/>
      <w:lang w:bidi="he-IL"/>
    </w:rPr>
  </w:style>
  <w:style w:type="paragraph" w:customStyle="1" w:styleId="amt-body">
    <w:name w:val="amt-body"/>
    <w:link w:val="amt-bodyChar"/>
    <w:rsid w:val="00611C7C"/>
    <w:pPr>
      <w:spacing w:before="120"/>
      <w:ind w:left="864"/>
    </w:pPr>
    <w:rPr>
      <w:rFonts w:cs="Narkisim"/>
      <w:sz w:val="24"/>
      <w:szCs w:val="24"/>
      <w:lang w:bidi="he-IL"/>
    </w:rPr>
  </w:style>
  <w:style w:type="table" w:styleId="Table3Deffects1">
    <w:name w:val="Table 3D effects 1"/>
    <w:basedOn w:val="TableNormal"/>
    <w:rsid w:val="007D7BF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D7BF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D7BF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D7BF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ParagraphFontParaChar">
    <w:name w:val="Default Paragraph Font Para Char"/>
    <w:basedOn w:val="Normal"/>
    <w:rsid w:val="00533EA9"/>
    <w:pPr>
      <w:spacing w:after="160" w:line="240" w:lineRule="exact"/>
    </w:pPr>
    <w:rPr>
      <w:rFonts w:ascii="Verdana" w:eastAsia="MS Mincho" w:hAnsi="Verdana" w:cs="Verdana"/>
      <w:sz w:val="20"/>
    </w:rPr>
  </w:style>
  <w:style w:type="character" w:customStyle="1" w:styleId="BulletChar">
    <w:name w:val="Bullet Char"/>
    <w:basedOn w:val="DefaultParagraphFont"/>
    <w:link w:val="Bullet"/>
    <w:rsid w:val="004B4240"/>
    <w:rPr>
      <w:noProof/>
      <w:color w:val="000000"/>
    </w:rPr>
  </w:style>
  <w:style w:type="paragraph" w:customStyle="1" w:styleId="BulletSub">
    <w:name w:val="Bullet Sub"/>
    <w:basedOn w:val="Bullet"/>
    <w:rsid w:val="004B4240"/>
    <w:pPr>
      <w:numPr>
        <w:numId w:val="11"/>
      </w:numPr>
      <w:tabs>
        <w:tab w:val="clear" w:pos="1843"/>
        <w:tab w:val="left" w:pos="1900"/>
      </w:tabs>
      <w:spacing w:before="0" w:line="240" w:lineRule="auto"/>
    </w:pPr>
    <w:rPr>
      <w:rFonts w:ascii="Verdana" w:hAnsi="Verdana"/>
      <w:noProof w:val="0"/>
      <w:sz w:val="18"/>
    </w:rPr>
  </w:style>
  <w:style w:type="character" w:customStyle="1" w:styleId="Heading4Char">
    <w:name w:val="Heading 4 Char"/>
    <w:aliases w:val="H4 Char,h4 Char,Heading 14 Char,4 Char,Heading 141 Char,Heading 142 Char,Heading 143 Char,Heading 1411 Char,Heading 1421 Char,Heading 144 Char,Heading 1412 Char,Heading 1422 Char,Heading 1431 Char,Heading 14111 Char,Heading 14211 Char"/>
    <w:basedOn w:val="DefaultParagraphFont"/>
    <w:link w:val="Heading4"/>
    <w:rsid w:val="00715C2F"/>
    <w:rPr>
      <w:rFonts w:ascii="Arial" w:hAnsi="Arial"/>
      <w:b/>
      <w:noProof/>
      <w:sz w:val="22"/>
    </w:rPr>
  </w:style>
  <w:style w:type="paragraph" w:customStyle="1" w:styleId="Body">
    <w:name w:val="Body"/>
    <w:rsid w:val="00A53053"/>
    <w:pPr>
      <w:tabs>
        <w:tab w:val="left" w:pos="720"/>
        <w:tab w:val="left" w:pos="1440"/>
        <w:tab w:val="left" w:pos="2160"/>
        <w:tab w:val="left" w:pos="2880"/>
        <w:tab w:val="left" w:pos="3600"/>
        <w:tab w:val="left" w:pos="4320"/>
        <w:tab w:val="left" w:pos="5040"/>
        <w:tab w:val="left" w:pos="5760"/>
        <w:tab w:val="left" w:pos="6480"/>
        <w:tab w:val="left" w:pos="7200"/>
      </w:tabs>
      <w:suppressAutoHyphens/>
      <w:autoSpaceDE w:val="0"/>
      <w:autoSpaceDN w:val="0"/>
      <w:adjustRightInd w:val="0"/>
      <w:spacing w:before="180" w:line="220" w:lineRule="atLeast"/>
    </w:pPr>
    <w:rPr>
      <w:rFonts w:ascii="Verdana" w:hAnsi="Verdana" w:cs="Verdana"/>
      <w:color w:val="000000"/>
      <w:w w:val="0"/>
      <w:sz w:val="18"/>
      <w:szCs w:val="18"/>
    </w:rPr>
  </w:style>
  <w:style w:type="paragraph" w:styleId="Revision">
    <w:name w:val="Revision"/>
    <w:hidden/>
    <w:uiPriority w:val="99"/>
    <w:semiHidden/>
    <w:rsid w:val="004A7A0B"/>
    <w:rPr>
      <w:rFonts w:ascii="Arial" w:hAnsi="Arial"/>
      <w:sz w:val="22"/>
    </w:rPr>
  </w:style>
  <w:style w:type="character" w:customStyle="1" w:styleId="FooterChar">
    <w:name w:val="Footer Char"/>
    <w:aliases w:val="Footer First Char"/>
    <w:basedOn w:val="DefaultParagraphFont"/>
    <w:link w:val="Footer"/>
    <w:uiPriority w:val="99"/>
    <w:rsid w:val="00803416"/>
    <w:rPr>
      <w:rFonts w:ascii="Arial" w:hAnsi="Arial"/>
      <w:b/>
    </w:rPr>
  </w:style>
  <w:style w:type="paragraph" w:customStyle="1" w:styleId="Bullet2ndlevel--BT1">
    <w:name w:val="Bullet 2nd level -- BT1"/>
    <w:rsid w:val="009532F1"/>
    <w:pPr>
      <w:keepLines/>
      <w:numPr>
        <w:numId w:val="12"/>
      </w:numPr>
      <w:spacing w:before="20" w:after="20"/>
    </w:pPr>
    <w:rPr>
      <w:noProof/>
      <w:kern w:val="20"/>
      <w:sz w:val="22"/>
    </w:rPr>
  </w:style>
  <w:style w:type="paragraph" w:customStyle="1" w:styleId="ListNumberedList">
    <w:name w:val="List (Numbered_List)"/>
    <w:basedOn w:val="Normal"/>
    <w:rsid w:val="009532F1"/>
    <w:pPr>
      <w:numPr>
        <w:numId w:val="13"/>
      </w:numPr>
      <w:tabs>
        <w:tab w:val="left" w:pos="360"/>
      </w:tabs>
      <w:spacing w:before="60"/>
    </w:pPr>
    <w:rPr>
      <w:rFonts w:ascii="Verdana" w:hAnsi="Verdana"/>
      <w:sz w:val="18"/>
    </w:rPr>
  </w:style>
  <w:style w:type="paragraph" w:customStyle="1" w:styleId="CellBodyBulletSub">
    <w:name w:val="CellBodyBulletSub"/>
    <w:basedOn w:val="Normal"/>
    <w:rsid w:val="00CC45D6"/>
    <w:pPr>
      <w:numPr>
        <w:numId w:val="14"/>
      </w:numPr>
      <w:tabs>
        <w:tab w:val="num" w:pos="360"/>
      </w:tabs>
      <w:spacing w:after="60"/>
      <w:ind w:right="14"/>
    </w:pPr>
    <w:rPr>
      <w:rFonts w:ascii="Verdana" w:hAnsi="Verdana"/>
      <w:sz w:val="16"/>
    </w:rPr>
  </w:style>
  <w:style w:type="paragraph" w:customStyle="1" w:styleId="BodyText1CharCharCharCharCharCharCharCharCharCharCharChar">
    <w:name w:val="Body Text 1 Char Char Char Char Char Char Char Char Char Char Char Char"/>
    <w:basedOn w:val="Normal"/>
    <w:rsid w:val="00295F4D"/>
    <w:pPr>
      <w:spacing w:before="60" w:after="120"/>
    </w:pPr>
    <w:rPr>
      <w:rFonts w:ascii="Times New Roman" w:hAnsi="Times New Roman"/>
    </w:rPr>
  </w:style>
  <w:style w:type="numbering" w:customStyle="1" w:styleId="Style1">
    <w:name w:val="Style1"/>
    <w:uiPriority w:val="99"/>
    <w:rsid w:val="00F5136D"/>
    <w:pPr>
      <w:numPr>
        <w:numId w:val="15"/>
      </w:numPr>
    </w:pPr>
  </w:style>
  <w:style w:type="paragraph" w:customStyle="1" w:styleId="BodyText1">
    <w:name w:val="Body Text 1"/>
    <w:basedOn w:val="Normal"/>
    <w:rsid w:val="00B80396"/>
    <w:pPr>
      <w:spacing w:before="60" w:after="120"/>
      <w:jc w:val="both"/>
    </w:pPr>
    <w:rPr>
      <w:rFonts w:ascii="Times New Roman" w:eastAsia="MS Mincho" w:hAnsi="Times New Roman"/>
      <w:szCs w:val="24"/>
    </w:rPr>
  </w:style>
  <w:style w:type="table" w:customStyle="1" w:styleId="LightGrid-Accent11">
    <w:name w:val="Light Grid - Accent 11"/>
    <w:basedOn w:val="TableNormal"/>
    <w:uiPriority w:val="62"/>
    <w:rsid w:val="00B80396"/>
    <w:rPr>
      <w:rFonts w:asciiTheme="minorHAnsi" w:eastAsiaTheme="minorHAnsi" w:hAnsiTheme="minorHAnsi" w:cstheme="minorBidi"/>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Grid-Accent12">
    <w:name w:val="Light Grid - Accent 12"/>
    <w:basedOn w:val="TableNormal"/>
    <w:uiPriority w:val="62"/>
    <w:rsid w:val="00B80396"/>
    <w:rPr>
      <w:rFonts w:asciiTheme="minorHAnsi" w:eastAsiaTheme="minorHAnsi" w:hAnsiTheme="minorHAnsi" w:cstheme="minorBidi"/>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PlaceholderText">
    <w:name w:val="Placeholder Text"/>
    <w:basedOn w:val="DefaultParagraphFont"/>
    <w:uiPriority w:val="99"/>
    <w:semiHidden/>
    <w:rsid w:val="00B80396"/>
    <w:rPr>
      <w:color w:val="808080"/>
    </w:rPr>
  </w:style>
  <w:style w:type="paragraph" w:customStyle="1" w:styleId="Default">
    <w:name w:val="Default"/>
    <w:rsid w:val="003B5483"/>
    <w:pPr>
      <w:autoSpaceDE w:val="0"/>
      <w:autoSpaceDN w:val="0"/>
      <w:adjustRightInd w:val="0"/>
    </w:pPr>
    <w:rPr>
      <w:rFonts w:ascii="Arial" w:hAnsi="Arial" w:cs="Arial"/>
      <w:color w:val="000000"/>
      <w:sz w:val="24"/>
      <w:szCs w:val="24"/>
    </w:rPr>
  </w:style>
  <w:style w:type="character" w:customStyle="1" w:styleId="st1">
    <w:name w:val="st1"/>
    <w:basedOn w:val="DefaultParagraphFont"/>
    <w:rsid w:val="008B0FEC"/>
  </w:style>
  <w:style w:type="character" w:customStyle="1" w:styleId="CellHeadingCenterChar">
    <w:name w:val="CellHeadingCenter Char"/>
    <w:basedOn w:val="DefaultParagraphFont"/>
    <w:link w:val="CellHeadingCenter"/>
    <w:uiPriority w:val="99"/>
    <w:locked/>
    <w:rsid w:val="00C17FB5"/>
    <w:rPr>
      <w:rFonts w:ascii="Arial" w:hAnsi="Arial"/>
      <w:b/>
      <w:noProof/>
      <w:color w:val="0000FF"/>
      <w:sz w:val="16"/>
    </w:rPr>
  </w:style>
  <w:style w:type="paragraph" w:customStyle="1" w:styleId="HeadingRunIn">
    <w:name w:val="HeadingRunIn"/>
    <w:next w:val="Body"/>
    <w:rsid w:val="00FC3C55"/>
    <w:pPr>
      <w:keepNext/>
      <w:autoSpaceDE w:val="0"/>
      <w:autoSpaceDN w:val="0"/>
      <w:adjustRightInd w:val="0"/>
      <w:spacing w:before="120" w:line="280" w:lineRule="atLeast"/>
    </w:pPr>
    <w:rPr>
      <w:b/>
      <w:bCs/>
      <w:color w:val="000000"/>
      <w:w w:val="0"/>
      <w:sz w:val="24"/>
      <w:szCs w:val="24"/>
    </w:rPr>
  </w:style>
  <w:style w:type="paragraph" w:customStyle="1" w:styleId="N1">
    <w:name w:val="N1"/>
    <w:basedOn w:val="Normal"/>
    <w:link w:val="N1Char"/>
    <w:qFormat/>
    <w:rsid w:val="00BD026F"/>
    <w:pPr>
      <w:ind w:left="634"/>
    </w:pPr>
    <w:rPr>
      <w:rFonts w:asciiTheme="minorHAnsi" w:eastAsiaTheme="minorEastAsia" w:hAnsiTheme="minorHAnsi" w:cstheme="minorHAnsi"/>
      <w:szCs w:val="22"/>
      <w:lang w:eastAsia="ko-KR" w:bidi="hi-IN"/>
    </w:rPr>
  </w:style>
  <w:style w:type="character" w:customStyle="1" w:styleId="N1Char">
    <w:name w:val="N1 Char"/>
    <w:basedOn w:val="DefaultParagraphFont"/>
    <w:link w:val="N1"/>
    <w:rsid w:val="00BD026F"/>
    <w:rPr>
      <w:rFonts w:asciiTheme="minorHAnsi" w:eastAsiaTheme="minorEastAsia" w:hAnsiTheme="minorHAnsi" w:cstheme="minorHAnsi"/>
      <w:sz w:val="22"/>
      <w:szCs w:val="22"/>
      <w:lang w:eastAsia="ko-KR" w:bidi="hi-IN"/>
    </w:rPr>
  </w:style>
  <w:style w:type="character" w:customStyle="1" w:styleId="Heading1Char">
    <w:name w:val="Heading 1 Char"/>
    <w:aliases w:val="H1 Char,1 Char,H11 Char,h1 Char,H12 Char,H111 Char,H13 Char,H112 Char,H14 Char,H113 Char,H15 Char,H114 Char,H16 Char,H115 Char,H17 Char,H116 Char,H121 Char,H1111 Char,H131 Char,H1121 Char,H18 Char,H117 Char,H122 Char,H1112 Char,H132 Char"/>
    <w:basedOn w:val="DefaultParagraphFont"/>
    <w:link w:val="Heading1"/>
    <w:rsid w:val="00C35D44"/>
    <w:rPr>
      <w:rFonts w:ascii="Arial" w:hAnsi="Arial"/>
      <w:b/>
      <w:noProof/>
      <w:kern w:val="28"/>
      <w:sz w:val="36"/>
    </w:rPr>
  </w:style>
  <w:style w:type="character" w:customStyle="1" w:styleId="fontstyle01">
    <w:name w:val="fontstyle01"/>
    <w:basedOn w:val="DefaultParagraphFont"/>
    <w:rsid w:val="00095209"/>
    <w:rPr>
      <w:rFonts w:ascii="Consolas" w:hAnsi="Consolas" w:hint="default"/>
      <w:b w:val="0"/>
      <w:bCs w:val="0"/>
      <w:i w:val="0"/>
      <w:iCs w:val="0"/>
      <w:color w:val="800000"/>
      <w:sz w:val="20"/>
      <w:szCs w:val="20"/>
    </w:rPr>
  </w:style>
  <w:style w:type="paragraph" w:customStyle="1" w:styleId="DocDate">
    <w:name w:val="DocDate"/>
    <w:basedOn w:val="Body"/>
    <w:rsid w:val="000C4DFA"/>
    <w:pPr>
      <w:tabs>
        <w:tab w:val="clear" w:pos="720"/>
        <w:tab w:val="clear" w:pos="1440"/>
        <w:tab w:val="clear" w:pos="2160"/>
        <w:tab w:val="clear" w:pos="2880"/>
        <w:tab w:val="clear" w:pos="3600"/>
        <w:tab w:val="clear" w:pos="4320"/>
        <w:tab w:val="clear" w:pos="5040"/>
        <w:tab w:val="clear" w:pos="5760"/>
        <w:tab w:val="clear" w:pos="6480"/>
        <w:tab w:val="clear" w:pos="7200"/>
      </w:tabs>
      <w:suppressAutoHyphens w:val="0"/>
      <w:autoSpaceDE/>
      <w:autoSpaceDN/>
      <w:adjustRightInd/>
      <w:spacing w:before="400" w:line="240" w:lineRule="auto"/>
      <w:ind w:left="187"/>
    </w:pPr>
    <w:rPr>
      <w:rFonts w:ascii="Calibri" w:eastAsia="PMingLiU" w:hAnsi="Calibri" w:cs="Times New Roman"/>
      <w:b/>
      <w:i/>
      <w:color w:val="075FA8"/>
      <w:w w:val="100"/>
      <w:sz w:val="24"/>
      <w:szCs w:val="24"/>
    </w:rPr>
  </w:style>
  <w:style w:type="paragraph" w:customStyle="1" w:styleId="Classification">
    <w:name w:val="Classification"/>
    <w:basedOn w:val="DocDate"/>
    <w:rsid w:val="000C4DFA"/>
    <w:pPr>
      <w:spacing w:before="1600"/>
    </w:pPr>
    <w:rPr>
      <w:i w:val="0"/>
      <w:color w:val="FF0000"/>
      <w:szCs w:val="40"/>
    </w:rPr>
  </w:style>
  <w:style w:type="paragraph" w:customStyle="1" w:styleId="PartNum">
    <w:name w:val="PartNum"/>
    <w:basedOn w:val="Normal"/>
    <w:next w:val="Normal"/>
    <w:rsid w:val="000C4DFA"/>
    <w:pPr>
      <w:spacing w:after="120"/>
      <w:ind w:left="1440"/>
    </w:pPr>
    <w:rPr>
      <w:rFonts w:ascii="Times New Roman" w:hAnsi="Times New Roman"/>
      <w:b/>
      <w:sz w:val="28"/>
    </w:rPr>
  </w:style>
  <w:style w:type="paragraph" w:customStyle="1" w:styleId="Legal">
    <w:name w:val="Legal"/>
    <w:basedOn w:val="Body"/>
    <w:rsid w:val="00A919B6"/>
    <w:pPr>
      <w:tabs>
        <w:tab w:val="clear" w:pos="720"/>
        <w:tab w:val="clear" w:pos="1440"/>
        <w:tab w:val="clear" w:pos="2160"/>
        <w:tab w:val="clear" w:pos="2880"/>
        <w:tab w:val="clear" w:pos="3600"/>
        <w:tab w:val="clear" w:pos="4320"/>
        <w:tab w:val="clear" w:pos="5040"/>
        <w:tab w:val="clear" w:pos="5760"/>
        <w:tab w:val="clear" w:pos="6480"/>
        <w:tab w:val="clear" w:pos="7200"/>
      </w:tabs>
      <w:suppressAutoHyphens w:val="0"/>
      <w:autoSpaceDE/>
      <w:autoSpaceDN/>
      <w:adjustRightInd/>
      <w:spacing w:before="120" w:line="160" w:lineRule="atLeast"/>
    </w:pPr>
    <w:rPr>
      <w:rFonts w:ascii="Calibri" w:eastAsia="PMingLiU" w:hAnsi="Calibri" w:cs="Times New Roman"/>
      <w:w w:val="100"/>
      <w:sz w:val="14"/>
      <w:szCs w:val="14"/>
    </w:rPr>
  </w:style>
  <w:style w:type="paragraph" w:styleId="ListParagraph">
    <w:name w:val="List Paragraph"/>
    <w:basedOn w:val="Normal"/>
    <w:link w:val="ListParagraphChar"/>
    <w:uiPriority w:val="34"/>
    <w:qFormat/>
    <w:rsid w:val="00F96006"/>
    <w:pPr>
      <w:ind w:left="720"/>
      <w:contextualSpacing/>
    </w:pPr>
  </w:style>
  <w:style w:type="character" w:customStyle="1" w:styleId="ListParagraphChar">
    <w:name w:val="List Paragraph Char"/>
    <w:basedOn w:val="DefaultParagraphFont"/>
    <w:link w:val="ListParagraph"/>
    <w:uiPriority w:val="34"/>
    <w:rsid w:val="00F96006"/>
    <w:rPr>
      <w:rFonts w:ascii="Arial" w:hAnsi="Arial"/>
      <w:sz w:val="22"/>
    </w:rPr>
  </w:style>
  <w:style w:type="table" w:styleId="GridTable1Light">
    <w:name w:val="Grid Table 1 Light"/>
    <w:basedOn w:val="TableNormal"/>
    <w:uiPriority w:val="46"/>
    <w:rsid w:val="00CB3A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F2F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s">
    <w:name w:val="Bullets"/>
    <w:basedOn w:val="ListParagraph"/>
    <w:autoRedefine/>
    <w:qFormat/>
    <w:rsid w:val="00D92656"/>
    <w:pPr>
      <w:numPr>
        <w:numId w:val="35"/>
      </w:numPr>
      <w:spacing w:before="40" w:after="80"/>
      <w:contextualSpacing w:val="0"/>
    </w:pPr>
    <w:rPr>
      <w:rFonts w:ascii="Segoe UI" w:eastAsiaTheme="minorHAnsi" w:hAnsi="Segoe UI" w:cstheme="minorBidi"/>
      <w:color w:val="404040" w:themeColor="text1" w:themeTint="BF"/>
      <w:sz w:val="20"/>
    </w:rPr>
  </w:style>
  <w:style w:type="character" w:styleId="UnresolvedMention">
    <w:name w:val="Unresolved Mention"/>
    <w:basedOn w:val="DefaultParagraphFont"/>
    <w:uiPriority w:val="99"/>
    <w:unhideWhenUsed/>
    <w:rsid w:val="000B562B"/>
    <w:rPr>
      <w:color w:val="605E5C"/>
      <w:shd w:val="clear" w:color="auto" w:fill="E1DFDD"/>
    </w:rPr>
  </w:style>
  <w:style w:type="character" w:styleId="Mention">
    <w:name w:val="Mention"/>
    <w:basedOn w:val="DefaultParagraphFont"/>
    <w:uiPriority w:val="99"/>
    <w:unhideWhenUsed/>
    <w:rsid w:val="000B562B"/>
    <w:rPr>
      <w:color w:val="2B579A"/>
      <w:shd w:val="clear" w:color="auto" w:fill="E1DFDD"/>
    </w:rPr>
  </w:style>
  <w:style w:type="paragraph" w:customStyle="1" w:styleId="paragraph">
    <w:name w:val="paragraph"/>
    <w:basedOn w:val="Normal"/>
    <w:rsid w:val="005520DF"/>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5520DF"/>
  </w:style>
  <w:style w:type="character" w:customStyle="1" w:styleId="eop">
    <w:name w:val="eop"/>
    <w:basedOn w:val="DefaultParagraphFont"/>
    <w:rsid w:val="005520DF"/>
  </w:style>
  <w:style w:type="paragraph" w:styleId="TOCHeading">
    <w:name w:val="TOC Heading"/>
    <w:basedOn w:val="Heading1"/>
    <w:next w:val="Normal"/>
    <w:uiPriority w:val="39"/>
    <w:unhideWhenUsed/>
    <w:qFormat/>
    <w:rsid w:val="00A6670A"/>
    <w:pPr>
      <w:keepLines/>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noProof w:val="0"/>
      <w:color w:val="2F5496" w:themeColor="accent1" w:themeShade="BF"/>
      <w:kern w:val="0"/>
      <w:sz w:val="32"/>
      <w:szCs w:val="32"/>
    </w:rPr>
  </w:style>
  <w:style w:type="paragraph" w:customStyle="1" w:styleId="SP11180376">
    <w:name w:val="SP.11.180376"/>
    <w:basedOn w:val="Normal"/>
    <w:next w:val="Normal"/>
    <w:uiPriority w:val="99"/>
    <w:rsid w:val="00D546EB"/>
    <w:pPr>
      <w:autoSpaceDE w:val="0"/>
      <w:autoSpaceDN w:val="0"/>
      <w:adjustRightInd w:val="0"/>
    </w:pPr>
    <w:rPr>
      <w:rFonts w:eastAsiaTheme="minorHAnsi" w:cs="Arial"/>
      <w:sz w:val="24"/>
      <w:szCs w:val="24"/>
    </w:rPr>
  </w:style>
  <w:style w:type="character" w:customStyle="1" w:styleId="SC11114750">
    <w:name w:val="SC.11.114750"/>
    <w:uiPriority w:val="99"/>
    <w:rsid w:val="00D546EB"/>
    <w:rPr>
      <w:b/>
      <w:bCs/>
      <w:color w:val="000000"/>
      <w:sz w:val="22"/>
      <w:szCs w:val="22"/>
    </w:rPr>
  </w:style>
  <w:style w:type="paragraph" w:customStyle="1" w:styleId="ChapterTitle">
    <w:name w:val="ChapterTitle"/>
    <w:basedOn w:val="Normal"/>
    <w:rsid w:val="00AA3007"/>
    <w:pPr>
      <w:spacing w:before="200" w:after="60" w:line="520" w:lineRule="atLeast"/>
      <w:ind w:left="547"/>
      <w:jc w:val="right"/>
    </w:pPr>
    <w:rPr>
      <w:rFonts w:ascii="Helvetica" w:hAnsi="Helvetica"/>
      <w:b/>
      <w:sz w:val="48"/>
      <w:szCs w:val="24"/>
    </w:rPr>
  </w:style>
  <w:style w:type="character" w:customStyle="1" w:styleId="PlainTextChar">
    <w:name w:val="Plain Text Char"/>
    <w:basedOn w:val="DefaultParagraphFont"/>
    <w:link w:val="PlainText"/>
    <w:uiPriority w:val="99"/>
    <w:rsid w:val="00AA3007"/>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594">
      <w:bodyDiv w:val="1"/>
      <w:marLeft w:val="0"/>
      <w:marRight w:val="0"/>
      <w:marTop w:val="0"/>
      <w:marBottom w:val="0"/>
      <w:divBdr>
        <w:top w:val="none" w:sz="0" w:space="0" w:color="auto"/>
        <w:left w:val="none" w:sz="0" w:space="0" w:color="auto"/>
        <w:bottom w:val="none" w:sz="0" w:space="0" w:color="auto"/>
        <w:right w:val="none" w:sz="0" w:space="0" w:color="auto"/>
      </w:divBdr>
      <w:divsChild>
        <w:div w:id="877159270">
          <w:marLeft w:val="446"/>
          <w:marRight w:val="0"/>
          <w:marTop w:val="0"/>
          <w:marBottom w:val="0"/>
          <w:divBdr>
            <w:top w:val="none" w:sz="0" w:space="0" w:color="auto"/>
            <w:left w:val="none" w:sz="0" w:space="0" w:color="auto"/>
            <w:bottom w:val="none" w:sz="0" w:space="0" w:color="auto"/>
            <w:right w:val="none" w:sz="0" w:space="0" w:color="auto"/>
          </w:divBdr>
        </w:div>
        <w:div w:id="999893689">
          <w:marLeft w:val="1166"/>
          <w:marRight w:val="0"/>
          <w:marTop w:val="0"/>
          <w:marBottom w:val="0"/>
          <w:divBdr>
            <w:top w:val="none" w:sz="0" w:space="0" w:color="auto"/>
            <w:left w:val="none" w:sz="0" w:space="0" w:color="auto"/>
            <w:bottom w:val="none" w:sz="0" w:space="0" w:color="auto"/>
            <w:right w:val="none" w:sz="0" w:space="0" w:color="auto"/>
          </w:divBdr>
        </w:div>
      </w:divsChild>
    </w:div>
    <w:div w:id="31074826">
      <w:bodyDiv w:val="1"/>
      <w:marLeft w:val="0"/>
      <w:marRight w:val="0"/>
      <w:marTop w:val="0"/>
      <w:marBottom w:val="0"/>
      <w:divBdr>
        <w:top w:val="none" w:sz="0" w:space="0" w:color="auto"/>
        <w:left w:val="none" w:sz="0" w:space="0" w:color="auto"/>
        <w:bottom w:val="none" w:sz="0" w:space="0" w:color="auto"/>
        <w:right w:val="none" w:sz="0" w:space="0" w:color="auto"/>
      </w:divBdr>
      <w:divsChild>
        <w:div w:id="1640070419">
          <w:marLeft w:val="360"/>
          <w:marRight w:val="0"/>
          <w:marTop w:val="106"/>
          <w:marBottom w:val="0"/>
          <w:divBdr>
            <w:top w:val="none" w:sz="0" w:space="0" w:color="auto"/>
            <w:left w:val="none" w:sz="0" w:space="0" w:color="auto"/>
            <w:bottom w:val="none" w:sz="0" w:space="0" w:color="auto"/>
            <w:right w:val="none" w:sz="0" w:space="0" w:color="auto"/>
          </w:divBdr>
        </w:div>
      </w:divsChild>
    </w:div>
    <w:div w:id="83650830">
      <w:bodyDiv w:val="1"/>
      <w:marLeft w:val="0"/>
      <w:marRight w:val="0"/>
      <w:marTop w:val="0"/>
      <w:marBottom w:val="0"/>
      <w:divBdr>
        <w:top w:val="none" w:sz="0" w:space="0" w:color="auto"/>
        <w:left w:val="none" w:sz="0" w:space="0" w:color="auto"/>
        <w:bottom w:val="none" w:sz="0" w:space="0" w:color="auto"/>
        <w:right w:val="none" w:sz="0" w:space="0" w:color="auto"/>
      </w:divBdr>
      <w:divsChild>
        <w:div w:id="291984229">
          <w:marLeft w:val="2563"/>
          <w:marRight w:val="0"/>
          <w:marTop w:val="0"/>
          <w:marBottom w:val="0"/>
          <w:divBdr>
            <w:top w:val="none" w:sz="0" w:space="0" w:color="auto"/>
            <w:left w:val="none" w:sz="0" w:space="0" w:color="auto"/>
            <w:bottom w:val="none" w:sz="0" w:space="0" w:color="auto"/>
            <w:right w:val="none" w:sz="0" w:space="0" w:color="auto"/>
          </w:divBdr>
        </w:div>
        <w:div w:id="722675198">
          <w:marLeft w:val="1670"/>
          <w:marRight w:val="0"/>
          <w:marTop w:val="0"/>
          <w:marBottom w:val="0"/>
          <w:divBdr>
            <w:top w:val="none" w:sz="0" w:space="0" w:color="auto"/>
            <w:left w:val="none" w:sz="0" w:space="0" w:color="auto"/>
            <w:bottom w:val="none" w:sz="0" w:space="0" w:color="auto"/>
            <w:right w:val="none" w:sz="0" w:space="0" w:color="auto"/>
          </w:divBdr>
        </w:div>
        <w:div w:id="972369133">
          <w:marLeft w:val="2563"/>
          <w:marRight w:val="0"/>
          <w:marTop w:val="0"/>
          <w:marBottom w:val="0"/>
          <w:divBdr>
            <w:top w:val="none" w:sz="0" w:space="0" w:color="auto"/>
            <w:left w:val="none" w:sz="0" w:space="0" w:color="auto"/>
            <w:bottom w:val="none" w:sz="0" w:space="0" w:color="auto"/>
            <w:right w:val="none" w:sz="0" w:space="0" w:color="auto"/>
          </w:divBdr>
        </w:div>
        <w:div w:id="1075981135">
          <w:marLeft w:val="2563"/>
          <w:marRight w:val="0"/>
          <w:marTop w:val="0"/>
          <w:marBottom w:val="0"/>
          <w:divBdr>
            <w:top w:val="none" w:sz="0" w:space="0" w:color="auto"/>
            <w:left w:val="none" w:sz="0" w:space="0" w:color="auto"/>
            <w:bottom w:val="none" w:sz="0" w:space="0" w:color="auto"/>
            <w:right w:val="none" w:sz="0" w:space="0" w:color="auto"/>
          </w:divBdr>
        </w:div>
        <w:div w:id="1154446889">
          <w:marLeft w:val="1670"/>
          <w:marRight w:val="0"/>
          <w:marTop w:val="0"/>
          <w:marBottom w:val="0"/>
          <w:divBdr>
            <w:top w:val="none" w:sz="0" w:space="0" w:color="auto"/>
            <w:left w:val="none" w:sz="0" w:space="0" w:color="auto"/>
            <w:bottom w:val="none" w:sz="0" w:space="0" w:color="auto"/>
            <w:right w:val="none" w:sz="0" w:space="0" w:color="auto"/>
          </w:divBdr>
        </w:div>
        <w:div w:id="1829131247">
          <w:marLeft w:val="763"/>
          <w:marRight w:val="0"/>
          <w:marTop w:val="0"/>
          <w:marBottom w:val="0"/>
          <w:divBdr>
            <w:top w:val="none" w:sz="0" w:space="0" w:color="auto"/>
            <w:left w:val="none" w:sz="0" w:space="0" w:color="auto"/>
            <w:bottom w:val="none" w:sz="0" w:space="0" w:color="auto"/>
            <w:right w:val="none" w:sz="0" w:space="0" w:color="auto"/>
          </w:divBdr>
        </w:div>
        <w:div w:id="1953784337">
          <w:marLeft w:val="1670"/>
          <w:marRight w:val="0"/>
          <w:marTop w:val="0"/>
          <w:marBottom w:val="0"/>
          <w:divBdr>
            <w:top w:val="none" w:sz="0" w:space="0" w:color="auto"/>
            <w:left w:val="none" w:sz="0" w:space="0" w:color="auto"/>
            <w:bottom w:val="none" w:sz="0" w:space="0" w:color="auto"/>
            <w:right w:val="none" w:sz="0" w:space="0" w:color="auto"/>
          </w:divBdr>
        </w:div>
        <w:div w:id="2005011183">
          <w:marLeft w:val="763"/>
          <w:marRight w:val="0"/>
          <w:marTop w:val="0"/>
          <w:marBottom w:val="0"/>
          <w:divBdr>
            <w:top w:val="none" w:sz="0" w:space="0" w:color="auto"/>
            <w:left w:val="none" w:sz="0" w:space="0" w:color="auto"/>
            <w:bottom w:val="none" w:sz="0" w:space="0" w:color="auto"/>
            <w:right w:val="none" w:sz="0" w:space="0" w:color="auto"/>
          </w:divBdr>
        </w:div>
        <w:div w:id="2027057932">
          <w:marLeft w:val="763"/>
          <w:marRight w:val="0"/>
          <w:marTop w:val="0"/>
          <w:marBottom w:val="0"/>
          <w:divBdr>
            <w:top w:val="none" w:sz="0" w:space="0" w:color="auto"/>
            <w:left w:val="none" w:sz="0" w:space="0" w:color="auto"/>
            <w:bottom w:val="none" w:sz="0" w:space="0" w:color="auto"/>
            <w:right w:val="none" w:sz="0" w:space="0" w:color="auto"/>
          </w:divBdr>
        </w:div>
      </w:divsChild>
    </w:div>
    <w:div w:id="106438352">
      <w:bodyDiv w:val="1"/>
      <w:marLeft w:val="0"/>
      <w:marRight w:val="0"/>
      <w:marTop w:val="0"/>
      <w:marBottom w:val="0"/>
      <w:divBdr>
        <w:top w:val="none" w:sz="0" w:space="0" w:color="auto"/>
        <w:left w:val="none" w:sz="0" w:space="0" w:color="auto"/>
        <w:bottom w:val="none" w:sz="0" w:space="0" w:color="auto"/>
        <w:right w:val="none" w:sz="0" w:space="0" w:color="auto"/>
      </w:divBdr>
      <w:divsChild>
        <w:div w:id="28068556">
          <w:marLeft w:val="893"/>
          <w:marRight w:val="0"/>
          <w:marTop w:val="130"/>
          <w:marBottom w:val="0"/>
          <w:divBdr>
            <w:top w:val="none" w:sz="0" w:space="0" w:color="auto"/>
            <w:left w:val="none" w:sz="0" w:space="0" w:color="auto"/>
            <w:bottom w:val="none" w:sz="0" w:space="0" w:color="auto"/>
            <w:right w:val="none" w:sz="0" w:space="0" w:color="auto"/>
          </w:divBdr>
        </w:div>
        <w:div w:id="586109103">
          <w:marLeft w:val="893"/>
          <w:marRight w:val="0"/>
          <w:marTop w:val="130"/>
          <w:marBottom w:val="0"/>
          <w:divBdr>
            <w:top w:val="none" w:sz="0" w:space="0" w:color="auto"/>
            <w:left w:val="none" w:sz="0" w:space="0" w:color="auto"/>
            <w:bottom w:val="none" w:sz="0" w:space="0" w:color="auto"/>
            <w:right w:val="none" w:sz="0" w:space="0" w:color="auto"/>
          </w:divBdr>
        </w:div>
        <w:div w:id="1021660909">
          <w:marLeft w:val="893"/>
          <w:marRight w:val="0"/>
          <w:marTop w:val="130"/>
          <w:marBottom w:val="0"/>
          <w:divBdr>
            <w:top w:val="none" w:sz="0" w:space="0" w:color="auto"/>
            <w:left w:val="none" w:sz="0" w:space="0" w:color="auto"/>
            <w:bottom w:val="none" w:sz="0" w:space="0" w:color="auto"/>
            <w:right w:val="none" w:sz="0" w:space="0" w:color="auto"/>
          </w:divBdr>
        </w:div>
        <w:div w:id="1177616768">
          <w:marLeft w:val="893"/>
          <w:marRight w:val="0"/>
          <w:marTop w:val="130"/>
          <w:marBottom w:val="0"/>
          <w:divBdr>
            <w:top w:val="none" w:sz="0" w:space="0" w:color="auto"/>
            <w:left w:val="none" w:sz="0" w:space="0" w:color="auto"/>
            <w:bottom w:val="none" w:sz="0" w:space="0" w:color="auto"/>
            <w:right w:val="none" w:sz="0" w:space="0" w:color="auto"/>
          </w:divBdr>
        </w:div>
        <w:div w:id="1622686008">
          <w:marLeft w:val="893"/>
          <w:marRight w:val="0"/>
          <w:marTop w:val="130"/>
          <w:marBottom w:val="0"/>
          <w:divBdr>
            <w:top w:val="none" w:sz="0" w:space="0" w:color="auto"/>
            <w:left w:val="none" w:sz="0" w:space="0" w:color="auto"/>
            <w:bottom w:val="none" w:sz="0" w:space="0" w:color="auto"/>
            <w:right w:val="none" w:sz="0" w:space="0" w:color="auto"/>
          </w:divBdr>
        </w:div>
        <w:div w:id="1658729741">
          <w:marLeft w:val="893"/>
          <w:marRight w:val="0"/>
          <w:marTop w:val="130"/>
          <w:marBottom w:val="0"/>
          <w:divBdr>
            <w:top w:val="none" w:sz="0" w:space="0" w:color="auto"/>
            <w:left w:val="none" w:sz="0" w:space="0" w:color="auto"/>
            <w:bottom w:val="none" w:sz="0" w:space="0" w:color="auto"/>
            <w:right w:val="none" w:sz="0" w:space="0" w:color="auto"/>
          </w:divBdr>
        </w:div>
      </w:divsChild>
    </w:div>
    <w:div w:id="118455511">
      <w:bodyDiv w:val="1"/>
      <w:marLeft w:val="0"/>
      <w:marRight w:val="0"/>
      <w:marTop w:val="0"/>
      <w:marBottom w:val="0"/>
      <w:divBdr>
        <w:top w:val="none" w:sz="0" w:space="0" w:color="auto"/>
        <w:left w:val="none" w:sz="0" w:space="0" w:color="auto"/>
        <w:bottom w:val="none" w:sz="0" w:space="0" w:color="auto"/>
        <w:right w:val="none" w:sz="0" w:space="0" w:color="auto"/>
      </w:divBdr>
    </w:div>
    <w:div w:id="136262952">
      <w:bodyDiv w:val="1"/>
      <w:marLeft w:val="0"/>
      <w:marRight w:val="0"/>
      <w:marTop w:val="0"/>
      <w:marBottom w:val="0"/>
      <w:divBdr>
        <w:top w:val="none" w:sz="0" w:space="0" w:color="auto"/>
        <w:left w:val="none" w:sz="0" w:space="0" w:color="auto"/>
        <w:bottom w:val="none" w:sz="0" w:space="0" w:color="auto"/>
        <w:right w:val="none" w:sz="0" w:space="0" w:color="auto"/>
      </w:divBdr>
    </w:div>
    <w:div w:id="159466309">
      <w:bodyDiv w:val="1"/>
      <w:marLeft w:val="0"/>
      <w:marRight w:val="0"/>
      <w:marTop w:val="0"/>
      <w:marBottom w:val="0"/>
      <w:divBdr>
        <w:top w:val="none" w:sz="0" w:space="0" w:color="auto"/>
        <w:left w:val="none" w:sz="0" w:space="0" w:color="auto"/>
        <w:bottom w:val="none" w:sz="0" w:space="0" w:color="auto"/>
        <w:right w:val="none" w:sz="0" w:space="0" w:color="auto"/>
      </w:divBdr>
    </w:div>
    <w:div w:id="162205049">
      <w:bodyDiv w:val="1"/>
      <w:marLeft w:val="0"/>
      <w:marRight w:val="0"/>
      <w:marTop w:val="0"/>
      <w:marBottom w:val="0"/>
      <w:divBdr>
        <w:top w:val="none" w:sz="0" w:space="0" w:color="auto"/>
        <w:left w:val="none" w:sz="0" w:space="0" w:color="auto"/>
        <w:bottom w:val="none" w:sz="0" w:space="0" w:color="auto"/>
        <w:right w:val="none" w:sz="0" w:space="0" w:color="auto"/>
      </w:divBdr>
      <w:divsChild>
        <w:div w:id="53163831">
          <w:marLeft w:val="547"/>
          <w:marRight w:val="0"/>
          <w:marTop w:val="86"/>
          <w:marBottom w:val="0"/>
          <w:divBdr>
            <w:top w:val="none" w:sz="0" w:space="0" w:color="auto"/>
            <w:left w:val="none" w:sz="0" w:space="0" w:color="auto"/>
            <w:bottom w:val="none" w:sz="0" w:space="0" w:color="auto"/>
            <w:right w:val="none" w:sz="0" w:space="0" w:color="auto"/>
          </w:divBdr>
        </w:div>
        <w:div w:id="129516252">
          <w:marLeft w:val="547"/>
          <w:marRight w:val="0"/>
          <w:marTop w:val="86"/>
          <w:marBottom w:val="0"/>
          <w:divBdr>
            <w:top w:val="none" w:sz="0" w:space="0" w:color="auto"/>
            <w:left w:val="none" w:sz="0" w:space="0" w:color="auto"/>
            <w:bottom w:val="none" w:sz="0" w:space="0" w:color="auto"/>
            <w:right w:val="none" w:sz="0" w:space="0" w:color="auto"/>
          </w:divBdr>
        </w:div>
        <w:div w:id="233668113">
          <w:marLeft w:val="1166"/>
          <w:marRight w:val="0"/>
          <w:marTop w:val="72"/>
          <w:marBottom w:val="0"/>
          <w:divBdr>
            <w:top w:val="none" w:sz="0" w:space="0" w:color="auto"/>
            <w:left w:val="none" w:sz="0" w:space="0" w:color="auto"/>
            <w:bottom w:val="none" w:sz="0" w:space="0" w:color="auto"/>
            <w:right w:val="none" w:sz="0" w:space="0" w:color="auto"/>
          </w:divBdr>
        </w:div>
        <w:div w:id="370038323">
          <w:marLeft w:val="1166"/>
          <w:marRight w:val="0"/>
          <w:marTop w:val="72"/>
          <w:marBottom w:val="0"/>
          <w:divBdr>
            <w:top w:val="none" w:sz="0" w:space="0" w:color="auto"/>
            <w:left w:val="none" w:sz="0" w:space="0" w:color="auto"/>
            <w:bottom w:val="none" w:sz="0" w:space="0" w:color="auto"/>
            <w:right w:val="none" w:sz="0" w:space="0" w:color="auto"/>
          </w:divBdr>
        </w:div>
        <w:div w:id="627858341">
          <w:marLeft w:val="1800"/>
          <w:marRight w:val="0"/>
          <w:marTop w:val="62"/>
          <w:marBottom w:val="0"/>
          <w:divBdr>
            <w:top w:val="none" w:sz="0" w:space="0" w:color="auto"/>
            <w:left w:val="none" w:sz="0" w:space="0" w:color="auto"/>
            <w:bottom w:val="none" w:sz="0" w:space="0" w:color="auto"/>
            <w:right w:val="none" w:sz="0" w:space="0" w:color="auto"/>
          </w:divBdr>
        </w:div>
        <w:div w:id="727727123">
          <w:marLeft w:val="547"/>
          <w:marRight w:val="0"/>
          <w:marTop w:val="86"/>
          <w:marBottom w:val="0"/>
          <w:divBdr>
            <w:top w:val="none" w:sz="0" w:space="0" w:color="auto"/>
            <w:left w:val="none" w:sz="0" w:space="0" w:color="auto"/>
            <w:bottom w:val="none" w:sz="0" w:space="0" w:color="auto"/>
            <w:right w:val="none" w:sz="0" w:space="0" w:color="auto"/>
          </w:divBdr>
        </w:div>
        <w:div w:id="767848154">
          <w:marLeft w:val="1166"/>
          <w:marRight w:val="0"/>
          <w:marTop w:val="72"/>
          <w:marBottom w:val="0"/>
          <w:divBdr>
            <w:top w:val="none" w:sz="0" w:space="0" w:color="auto"/>
            <w:left w:val="none" w:sz="0" w:space="0" w:color="auto"/>
            <w:bottom w:val="none" w:sz="0" w:space="0" w:color="auto"/>
            <w:right w:val="none" w:sz="0" w:space="0" w:color="auto"/>
          </w:divBdr>
        </w:div>
        <w:div w:id="883912325">
          <w:marLeft w:val="1166"/>
          <w:marRight w:val="0"/>
          <w:marTop w:val="72"/>
          <w:marBottom w:val="0"/>
          <w:divBdr>
            <w:top w:val="none" w:sz="0" w:space="0" w:color="auto"/>
            <w:left w:val="none" w:sz="0" w:space="0" w:color="auto"/>
            <w:bottom w:val="none" w:sz="0" w:space="0" w:color="auto"/>
            <w:right w:val="none" w:sz="0" w:space="0" w:color="auto"/>
          </w:divBdr>
        </w:div>
        <w:div w:id="891426624">
          <w:marLeft w:val="1800"/>
          <w:marRight w:val="0"/>
          <w:marTop w:val="62"/>
          <w:marBottom w:val="0"/>
          <w:divBdr>
            <w:top w:val="none" w:sz="0" w:space="0" w:color="auto"/>
            <w:left w:val="none" w:sz="0" w:space="0" w:color="auto"/>
            <w:bottom w:val="none" w:sz="0" w:space="0" w:color="auto"/>
            <w:right w:val="none" w:sz="0" w:space="0" w:color="auto"/>
          </w:divBdr>
        </w:div>
        <w:div w:id="968433591">
          <w:marLeft w:val="1166"/>
          <w:marRight w:val="0"/>
          <w:marTop w:val="72"/>
          <w:marBottom w:val="0"/>
          <w:divBdr>
            <w:top w:val="none" w:sz="0" w:space="0" w:color="auto"/>
            <w:left w:val="none" w:sz="0" w:space="0" w:color="auto"/>
            <w:bottom w:val="none" w:sz="0" w:space="0" w:color="auto"/>
            <w:right w:val="none" w:sz="0" w:space="0" w:color="auto"/>
          </w:divBdr>
        </w:div>
        <w:div w:id="974337683">
          <w:marLeft w:val="1166"/>
          <w:marRight w:val="0"/>
          <w:marTop w:val="72"/>
          <w:marBottom w:val="0"/>
          <w:divBdr>
            <w:top w:val="none" w:sz="0" w:space="0" w:color="auto"/>
            <w:left w:val="none" w:sz="0" w:space="0" w:color="auto"/>
            <w:bottom w:val="none" w:sz="0" w:space="0" w:color="auto"/>
            <w:right w:val="none" w:sz="0" w:space="0" w:color="auto"/>
          </w:divBdr>
        </w:div>
        <w:div w:id="1078526270">
          <w:marLeft w:val="547"/>
          <w:marRight w:val="0"/>
          <w:marTop w:val="86"/>
          <w:marBottom w:val="0"/>
          <w:divBdr>
            <w:top w:val="none" w:sz="0" w:space="0" w:color="auto"/>
            <w:left w:val="none" w:sz="0" w:space="0" w:color="auto"/>
            <w:bottom w:val="none" w:sz="0" w:space="0" w:color="auto"/>
            <w:right w:val="none" w:sz="0" w:space="0" w:color="auto"/>
          </w:divBdr>
        </w:div>
        <w:div w:id="1303733358">
          <w:marLeft w:val="547"/>
          <w:marRight w:val="0"/>
          <w:marTop w:val="86"/>
          <w:marBottom w:val="0"/>
          <w:divBdr>
            <w:top w:val="none" w:sz="0" w:space="0" w:color="auto"/>
            <w:left w:val="none" w:sz="0" w:space="0" w:color="auto"/>
            <w:bottom w:val="none" w:sz="0" w:space="0" w:color="auto"/>
            <w:right w:val="none" w:sz="0" w:space="0" w:color="auto"/>
          </w:divBdr>
        </w:div>
        <w:div w:id="1467972027">
          <w:marLeft w:val="1166"/>
          <w:marRight w:val="0"/>
          <w:marTop w:val="72"/>
          <w:marBottom w:val="0"/>
          <w:divBdr>
            <w:top w:val="none" w:sz="0" w:space="0" w:color="auto"/>
            <w:left w:val="none" w:sz="0" w:space="0" w:color="auto"/>
            <w:bottom w:val="none" w:sz="0" w:space="0" w:color="auto"/>
            <w:right w:val="none" w:sz="0" w:space="0" w:color="auto"/>
          </w:divBdr>
        </w:div>
        <w:div w:id="1918174172">
          <w:marLeft w:val="1166"/>
          <w:marRight w:val="0"/>
          <w:marTop w:val="72"/>
          <w:marBottom w:val="0"/>
          <w:divBdr>
            <w:top w:val="none" w:sz="0" w:space="0" w:color="auto"/>
            <w:left w:val="none" w:sz="0" w:space="0" w:color="auto"/>
            <w:bottom w:val="none" w:sz="0" w:space="0" w:color="auto"/>
            <w:right w:val="none" w:sz="0" w:space="0" w:color="auto"/>
          </w:divBdr>
        </w:div>
        <w:div w:id="1961648900">
          <w:marLeft w:val="547"/>
          <w:marRight w:val="0"/>
          <w:marTop w:val="86"/>
          <w:marBottom w:val="0"/>
          <w:divBdr>
            <w:top w:val="none" w:sz="0" w:space="0" w:color="auto"/>
            <w:left w:val="none" w:sz="0" w:space="0" w:color="auto"/>
            <w:bottom w:val="none" w:sz="0" w:space="0" w:color="auto"/>
            <w:right w:val="none" w:sz="0" w:space="0" w:color="auto"/>
          </w:divBdr>
        </w:div>
      </w:divsChild>
    </w:div>
    <w:div w:id="172768703">
      <w:bodyDiv w:val="1"/>
      <w:marLeft w:val="0"/>
      <w:marRight w:val="0"/>
      <w:marTop w:val="0"/>
      <w:marBottom w:val="0"/>
      <w:divBdr>
        <w:top w:val="none" w:sz="0" w:space="0" w:color="auto"/>
        <w:left w:val="none" w:sz="0" w:space="0" w:color="auto"/>
        <w:bottom w:val="none" w:sz="0" w:space="0" w:color="auto"/>
        <w:right w:val="none" w:sz="0" w:space="0" w:color="auto"/>
      </w:divBdr>
    </w:div>
    <w:div w:id="190264464">
      <w:bodyDiv w:val="1"/>
      <w:marLeft w:val="0"/>
      <w:marRight w:val="0"/>
      <w:marTop w:val="0"/>
      <w:marBottom w:val="0"/>
      <w:divBdr>
        <w:top w:val="none" w:sz="0" w:space="0" w:color="auto"/>
        <w:left w:val="none" w:sz="0" w:space="0" w:color="auto"/>
        <w:bottom w:val="none" w:sz="0" w:space="0" w:color="auto"/>
        <w:right w:val="none" w:sz="0" w:space="0" w:color="auto"/>
      </w:divBdr>
      <w:divsChild>
        <w:div w:id="198014572">
          <w:marLeft w:val="806"/>
          <w:marRight w:val="0"/>
          <w:marTop w:val="240"/>
          <w:marBottom w:val="0"/>
          <w:divBdr>
            <w:top w:val="none" w:sz="0" w:space="0" w:color="auto"/>
            <w:left w:val="none" w:sz="0" w:space="0" w:color="auto"/>
            <w:bottom w:val="none" w:sz="0" w:space="0" w:color="auto"/>
            <w:right w:val="none" w:sz="0" w:space="0" w:color="auto"/>
          </w:divBdr>
        </w:div>
        <w:div w:id="767314429">
          <w:marLeft w:val="806"/>
          <w:marRight w:val="0"/>
          <w:marTop w:val="240"/>
          <w:marBottom w:val="0"/>
          <w:divBdr>
            <w:top w:val="none" w:sz="0" w:space="0" w:color="auto"/>
            <w:left w:val="none" w:sz="0" w:space="0" w:color="auto"/>
            <w:bottom w:val="none" w:sz="0" w:space="0" w:color="auto"/>
            <w:right w:val="none" w:sz="0" w:space="0" w:color="auto"/>
          </w:divBdr>
        </w:div>
        <w:div w:id="1570573558">
          <w:marLeft w:val="806"/>
          <w:marRight w:val="0"/>
          <w:marTop w:val="240"/>
          <w:marBottom w:val="0"/>
          <w:divBdr>
            <w:top w:val="none" w:sz="0" w:space="0" w:color="auto"/>
            <w:left w:val="none" w:sz="0" w:space="0" w:color="auto"/>
            <w:bottom w:val="none" w:sz="0" w:space="0" w:color="auto"/>
            <w:right w:val="none" w:sz="0" w:space="0" w:color="auto"/>
          </w:divBdr>
        </w:div>
        <w:div w:id="1615559483">
          <w:marLeft w:val="547"/>
          <w:marRight w:val="0"/>
          <w:marTop w:val="240"/>
          <w:marBottom w:val="0"/>
          <w:divBdr>
            <w:top w:val="none" w:sz="0" w:space="0" w:color="auto"/>
            <w:left w:val="none" w:sz="0" w:space="0" w:color="auto"/>
            <w:bottom w:val="none" w:sz="0" w:space="0" w:color="auto"/>
            <w:right w:val="none" w:sz="0" w:space="0" w:color="auto"/>
          </w:divBdr>
        </w:div>
        <w:div w:id="1722554113">
          <w:marLeft w:val="806"/>
          <w:marRight w:val="0"/>
          <w:marTop w:val="240"/>
          <w:marBottom w:val="0"/>
          <w:divBdr>
            <w:top w:val="none" w:sz="0" w:space="0" w:color="auto"/>
            <w:left w:val="none" w:sz="0" w:space="0" w:color="auto"/>
            <w:bottom w:val="none" w:sz="0" w:space="0" w:color="auto"/>
            <w:right w:val="none" w:sz="0" w:space="0" w:color="auto"/>
          </w:divBdr>
        </w:div>
        <w:div w:id="2111969719">
          <w:marLeft w:val="547"/>
          <w:marRight w:val="0"/>
          <w:marTop w:val="240"/>
          <w:marBottom w:val="0"/>
          <w:divBdr>
            <w:top w:val="none" w:sz="0" w:space="0" w:color="auto"/>
            <w:left w:val="none" w:sz="0" w:space="0" w:color="auto"/>
            <w:bottom w:val="none" w:sz="0" w:space="0" w:color="auto"/>
            <w:right w:val="none" w:sz="0" w:space="0" w:color="auto"/>
          </w:divBdr>
        </w:div>
      </w:divsChild>
    </w:div>
    <w:div w:id="198977132">
      <w:bodyDiv w:val="1"/>
      <w:marLeft w:val="0"/>
      <w:marRight w:val="0"/>
      <w:marTop w:val="0"/>
      <w:marBottom w:val="0"/>
      <w:divBdr>
        <w:top w:val="none" w:sz="0" w:space="0" w:color="auto"/>
        <w:left w:val="none" w:sz="0" w:space="0" w:color="auto"/>
        <w:bottom w:val="none" w:sz="0" w:space="0" w:color="auto"/>
        <w:right w:val="none" w:sz="0" w:space="0" w:color="auto"/>
      </w:divBdr>
    </w:div>
    <w:div w:id="202251551">
      <w:bodyDiv w:val="1"/>
      <w:marLeft w:val="0"/>
      <w:marRight w:val="0"/>
      <w:marTop w:val="0"/>
      <w:marBottom w:val="0"/>
      <w:divBdr>
        <w:top w:val="none" w:sz="0" w:space="0" w:color="auto"/>
        <w:left w:val="none" w:sz="0" w:space="0" w:color="auto"/>
        <w:bottom w:val="none" w:sz="0" w:space="0" w:color="auto"/>
        <w:right w:val="none" w:sz="0" w:space="0" w:color="auto"/>
      </w:divBdr>
    </w:div>
    <w:div w:id="215093366">
      <w:bodyDiv w:val="1"/>
      <w:marLeft w:val="0"/>
      <w:marRight w:val="0"/>
      <w:marTop w:val="0"/>
      <w:marBottom w:val="0"/>
      <w:divBdr>
        <w:top w:val="none" w:sz="0" w:space="0" w:color="auto"/>
        <w:left w:val="none" w:sz="0" w:space="0" w:color="auto"/>
        <w:bottom w:val="none" w:sz="0" w:space="0" w:color="auto"/>
        <w:right w:val="none" w:sz="0" w:space="0" w:color="auto"/>
      </w:divBdr>
      <w:divsChild>
        <w:div w:id="4678370">
          <w:marLeft w:val="1253"/>
          <w:marRight w:val="0"/>
          <w:marTop w:val="173"/>
          <w:marBottom w:val="0"/>
          <w:divBdr>
            <w:top w:val="none" w:sz="0" w:space="0" w:color="auto"/>
            <w:left w:val="none" w:sz="0" w:space="0" w:color="auto"/>
            <w:bottom w:val="none" w:sz="0" w:space="0" w:color="auto"/>
            <w:right w:val="none" w:sz="0" w:space="0" w:color="auto"/>
          </w:divBdr>
        </w:div>
        <w:div w:id="926310949">
          <w:marLeft w:val="1253"/>
          <w:marRight w:val="0"/>
          <w:marTop w:val="173"/>
          <w:marBottom w:val="0"/>
          <w:divBdr>
            <w:top w:val="none" w:sz="0" w:space="0" w:color="auto"/>
            <w:left w:val="none" w:sz="0" w:space="0" w:color="auto"/>
            <w:bottom w:val="none" w:sz="0" w:space="0" w:color="auto"/>
            <w:right w:val="none" w:sz="0" w:space="0" w:color="auto"/>
          </w:divBdr>
        </w:div>
        <w:div w:id="1509950851">
          <w:marLeft w:val="1253"/>
          <w:marRight w:val="0"/>
          <w:marTop w:val="173"/>
          <w:marBottom w:val="0"/>
          <w:divBdr>
            <w:top w:val="none" w:sz="0" w:space="0" w:color="auto"/>
            <w:left w:val="none" w:sz="0" w:space="0" w:color="auto"/>
            <w:bottom w:val="none" w:sz="0" w:space="0" w:color="auto"/>
            <w:right w:val="none" w:sz="0" w:space="0" w:color="auto"/>
          </w:divBdr>
        </w:div>
      </w:divsChild>
    </w:div>
    <w:div w:id="278728416">
      <w:bodyDiv w:val="1"/>
      <w:marLeft w:val="0"/>
      <w:marRight w:val="0"/>
      <w:marTop w:val="0"/>
      <w:marBottom w:val="0"/>
      <w:divBdr>
        <w:top w:val="none" w:sz="0" w:space="0" w:color="auto"/>
        <w:left w:val="none" w:sz="0" w:space="0" w:color="auto"/>
        <w:bottom w:val="none" w:sz="0" w:space="0" w:color="auto"/>
        <w:right w:val="none" w:sz="0" w:space="0" w:color="auto"/>
      </w:divBdr>
    </w:div>
    <w:div w:id="294916087">
      <w:bodyDiv w:val="1"/>
      <w:marLeft w:val="0"/>
      <w:marRight w:val="0"/>
      <w:marTop w:val="0"/>
      <w:marBottom w:val="0"/>
      <w:divBdr>
        <w:top w:val="none" w:sz="0" w:space="0" w:color="auto"/>
        <w:left w:val="none" w:sz="0" w:space="0" w:color="auto"/>
        <w:bottom w:val="none" w:sz="0" w:space="0" w:color="auto"/>
        <w:right w:val="none" w:sz="0" w:space="0" w:color="auto"/>
      </w:divBdr>
      <w:divsChild>
        <w:div w:id="688336758">
          <w:marLeft w:val="1670"/>
          <w:marRight w:val="0"/>
          <w:marTop w:val="0"/>
          <w:marBottom w:val="0"/>
          <w:divBdr>
            <w:top w:val="none" w:sz="0" w:space="0" w:color="auto"/>
            <w:left w:val="none" w:sz="0" w:space="0" w:color="auto"/>
            <w:bottom w:val="none" w:sz="0" w:space="0" w:color="auto"/>
            <w:right w:val="none" w:sz="0" w:space="0" w:color="auto"/>
          </w:divBdr>
        </w:div>
        <w:div w:id="787433768">
          <w:marLeft w:val="763"/>
          <w:marRight w:val="0"/>
          <w:marTop w:val="0"/>
          <w:marBottom w:val="0"/>
          <w:divBdr>
            <w:top w:val="none" w:sz="0" w:space="0" w:color="auto"/>
            <w:left w:val="none" w:sz="0" w:space="0" w:color="auto"/>
            <w:bottom w:val="none" w:sz="0" w:space="0" w:color="auto"/>
            <w:right w:val="none" w:sz="0" w:space="0" w:color="auto"/>
          </w:divBdr>
        </w:div>
        <w:div w:id="1708600944">
          <w:marLeft w:val="1670"/>
          <w:marRight w:val="0"/>
          <w:marTop w:val="0"/>
          <w:marBottom w:val="0"/>
          <w:divBdr>
            <w:top w:val="none" w:sz="0" w:space="0" w:color="auto"/>
            <w:left w:val="none" w:sz="0" w:space="0" w:color="auto"/>
            <w:bottom w:val="none" w:sz="0" w:space="0" w:color="auto"/>
            <w:right w:val="none" w:sz="0" w:space="0" w:color="auto"/>
          </w:divBdr>
        </w:div>
        <w:div w:id="1754355991">
          <w:marLeft w:val="763"/>
          <w:marRight w:val="0"/>
          <w:marTop w:val="0"/>
          <w:marBottom w:val="0"/>
          <w:divBdr>
            <w:top w:val="none" w:sz="0" w:space="0" w:color="auto"/>
            <w:left w:val="none" w:sz="0" w:space="0" w:color="auto"/>
            <w:bottom w:val="none" w:sz="0" w:space="0" w:color="auto"/>
            <w:right w:val="none" w:sz="0" w:space="0" w:color="auto"/>
          </w:divBdr>
        </w:div>
        <w:div w:id="1818766977">
          <w:marLeft w:val="763"/>
          <w:marRight w:val="0"/>
          <w:marTop w:val="0"/>
          <w:marBottom w:val="0"/>
          <w:divBdr>
            <w:top w:val="none" w:sz="0" w:space="0" w:color="auto"/>
            <w:left w:val="none" w:sz="0" w:space="0" w:color="auto"/>
            <w:bottom w:val="none" w:sz="0" w:space="0" w:color="auto"/>
            <w:right w:val="none" w:sz="0" w:space="0" w:color="auto"/>
          </w:divBdr>
        </w:div>
      </w:divsChild>
    </w:div>
    <w:div w:id="312685869">
      <w:bodyDiv w:val="1"/>
      <w:marLeft w:val="0"/>
      <w:marRight w:val="0"/>
      <w:marTop w:val="0"/>
      <w:marBottom w:val="0"/>
      <w:divBdr>
        <w:top w:val="none" w:sz="0" w:space="0" w:color="auto"/>
        <w:left w:val="none" w:sz="0" w:space="0" w:color="auto"/>
        <w:bottom w:val="none" w:sz="0" w:space="0" w:color="auto"/>
        <w:right w:val="none" w:sz="0" w:space="0" w:color="auto"/>
      </w:divBdr>
    </w:div>
    <w:div w:id="324938705">
      <w:bodyDiv w:val="1"/>
      <w:marLeft w:val="0"/>
      <w:marRight w:val="0"/>
      <w:marTop w:val="0"/>
      <w:marBottom w:val="0"/>
      <w:divBdr>
        <w:top w:val="none" w:sz="0" w:space="0" w:color="auto"/>
        <w:left w:val="none" w:sz="0" w:space="0" w:color="auto"/>
        <w:bottom w:val="none" w:sz="0" w:space="0" w:color="auto"/>
        <w:right w:val="none" w:sz="0" w:space="0" w:color="auto"/>
      </w:divBdr>
      <w:divsChild>
        <w:div w:id="224075599">
          <w:marLeft w:val="2563"/>
          <w:marRight w:val="0"/>
          <w:marTop w:val="0"/>
          <w:marBottom w:val="0"/>
          <w:divBdr>
            <w:top w:val="none" w:sz="0" w:space="0" w:color="auto"/>
            <w:left w:val="none" w:sz="0" w:space="0" w:color="auto"/>
            <w:bottom w:val="none" w:sz="0" w:space="0" w:color="auto"/>
            <w:right w:val="none" w:sz="0" w:space="0" w:color="auto"/>
          </w:divBdr>
        </w:div>
        <w:div w:id="298997086">
          <w:marLeft w:val="2563"/>
          <w:marRight w:val="0"/>
          <w:marTop w:val="0"/>
          <w:marBottom w:val="0"/>
          <w:divBdr>
            <w:top w:val="none" w:sz="0" w:space="0" w:color="auto"/>
            <w:left w:val="none" w:sz="0" w:space="0" w:color="auto"/>
            <w:bottom w:val="none" w:sz="0" w:space="0" w:color="auto"/>
            <w:right w:val="none" w:sz="0" w:space="0" w:color="auto"/>
          </w:divBdr>
        </w:div>
        <w:div w:id="633026226">
          <w:marLeft w:val="2563"/>
          <w:marRight w:val="0"/>
          <w:marTop w:val="0"/>
          <w:marBottom w:val="0"/>
          <w:divBdr>
            <w:top w:val="none" w:sz="0" w:space="0" w:color="auto"/>
            <w:left w:val="none" w:sz="0" w:space="0" w:color="auto"/>
            <w:bottom w:val="none" w:sz="0" w:space="0" w:color="auto"/>
            <w:right w:val="none" w:sz="0" w:space="0" w:color="auto"/>
          </w:divBdr>
        </w:div>
        <w:div w:id="817190023">
          <w:marLeft w:val="2563"/>
          <w:marRight w:val="0"/>
          <w:marTop w:val="0"/>
          <w:marBottom w:val="0"/>
          <w:divBdr>
            <w:top w:val="none" w:sz="0" w:space="0" w:color="auto"/>
            <w:left w:val="none" w:sz="0" w:space="0" w:color="auto"/>
            <w:bottom w:val="none" w:sz="0" w:space="0" w:color="auto"/>
            <w:right w:val="none" w:sz="0" w:space="0" w:color="auto"/>
          </w:divBdr>
        </w:div>
        <w:div w:id="829323493">
          <w:marLeft w:val="2563"/>
          <w:marRight w:val="0"/>
          <w:marTop w:val="0"/>
          <w:marBottom w:val="0"/>
          <w:divBdr>
            <w:top w:val="none" w:sz="0" w:space="0" w:color="auto"/>
            <w:left w:val="none" w:sz="0" w:space="0" w:color="auto"/>
            <w:bottom w:val="none" w:sz="0" w:space="0" w:color="auto"/>
            <w:right w:val="none" w:sz="0" w:space="0" w:color="auto"/>
          </w:divBdr>
        </w:div>
        <w:div w:id="1000695437">
          <w:marLeft w:val="2563"/>
          <w:marRight w:val="0"/>
          <w:marTop w:val="0"/>
          <w:marBottom w:val="0"/>
          <w:divBdr>
            <w:top w:val="none" w:sz="0" w:space="0" w:color="auto"/>
            <w:left w:val="none" w:sz="0" w:space="0" w:color="auto"/>
            <w:bottom w:val="none" w:sz="0" w:space="0" w:color="auto"/>
            <w:right w:val="none" w:sz="0" w:space="0" w:color="auto"/>
          </w:divBdr>
        </w:div>
        <w:div w:id="1085999732">
          <w:marLeft w:val="2563"/>
          <w:marRight w:val="0"/>
          <w:marTop w:val="0"/>
          <w:marBottom w:val="0"/>
          <w:divBdr>
            <w:top w:val="none" w:sz="0" w:space="0" w:color="auto"/>
            <w:left w:val="none" w:sz="0" w:space="0" w:color="auto"/>
            <w:bottom w:val="none" w:sz="0" w:space="0" w:color="auto"/>
            <w:right w:val="none" w:sz="0" w:space="0" w:color="auto"/>
          </w:divBdr>
        </w:div>
        <w:div w:id="1175077614">
          <w:marLeft w:val="2563"/>
          <w:marRight w:val="0"/>
          <w:marTop w:val="0"/>
          <w:marBottom w:val="0"/>
          <w:divBdr>
            <w:top w:val="none" w:sz="0" w:space="0" w:color="auto"/>
            <w:left w:val="none" w:sz="0" w:space="0" w:color="auto"/>
            <w:bottom w:val="none" w:sz="0" w:space="0" w:color="auto"/>
            <w:right w:val="none" w:sz="0" w:space="0" w:color="auto"/>
          </w:divBdr>
        </w:div>
        <w:div w:id="1256094934">
          <w:marLeft w:val="1670"/>
          <w:marRight w:val="0"/>
          <w:marTop w:val="0"/>
          <w:marBottom w:val="0"/>
          <w:divBdr>
            <w:top w:val="none" w:sz="0" w:space="0" w:color="auto"/>
            <w:left w:val="none" w:sz="0" w:space="0" w:color="auto"/>
            <w:bottom w:val="none" w:sz="0" w:space="0" w:color="auto"/>
            <w:right w:val="none" w:sz="0" w:space="0" w:color="auto"/>
          </w:divBdr>
        </w:div>
        <w:div w:id="1462576980">
          <w:marLeft w:val="2563"/>
          <w:marRight w:val="0"/>
          <w:marTop w:val="0"/>
          <w:marBottom w:val="0"/>
          <w:divBdr>
            <w:top w:val="none" w:sz="0" w:space="0" w:color="auto"/>
            <w:left w:val="none" w:sz="0" w:space="0" w:color="auto"/>
            <w:bottom w:val="none" w:sz="0" w:space="0" w:color="auto"/>
            <w:right w:val="none" w:sz="0" w:space="0" w:color="auto"/>
          </w:divBdr>
        </w:div>
        <w:div w:id="1526945259">
          <w:marLeft w:val="2563"/>
          <w:marRight w:val="0"/>
          <w:marTop w:val="0"/>
          <w:marBottom w:val="0"/>
          <w:divBdr>
            <w:top w:val="none" w:sz="0" w:space="0" w:color="auto"/>
            <w:left w:val="none" w:sz="0" w:space="0" w:color="auto"/>
            <w:bottom w:val="none" w:sz="0" w:space="0" w:color="auto"/>
            <w:right w:val="none" w:sz="0" w:space="0" w:color="auto"/>
          </w:divBdr>
        </w:div>
        <w:div w:id="1543908816">
          <w:marLeft w:val="2563"/>
          <w:marRight w:val="0"/>
          <w:marTop w:val="0"/>
          <w:marBottom w:val="0"/>
          <w:divBdr>
            <w:top w:val="none" w:sz="0" w:space="0" w:color="auto"/>
            <w:left w:val="none" w:sz="0" w:space="0" w:color="auto"/>
            <w:bottom w:val="none" w:sz="0" w:space="0" w:color="auto"/>
            <w:right w:val="none" w:sz="0" w:space="0" w:color="auto"/>
          </w:divBdr>
        </w:div>
        <w:div w:id="1569415300">
          <w:marLeft w:val="1670"/>
          <w:marRight w:val="0"/>
          <w:marTop w:val="0"/>
          <w:marBottom w:val="0"/>
          <w:divBdr>
            <w:top w:val="none" w:sz="0" w:space="0" w:color="auto"/>
            <w:left w:val="none" w:sz="0" w:space="0" w:color="auto"/>
            <w:bottom w:val="none" w:sz="0" w:space="0" w:color="auto"/>
            <w:right w:val="none" w:sz="0" w:space="0" w:color="auto"/>
          </w:divBdr>
        </w:div>
        <w:div w:id="1666006806">
          <w:marLeft w:val="763"/>
          <w:marRight w:val="0"/>
          <w:marTop w:val="0"/>
          <w:marBottom w:val="0"/>
          <w:divBdr>
            <w:top w:val="none" w:sz="0" w:space="0" w:color="auto"/>
            <w:left w:val="none" w:sz="0" w:space="0" w:color="auto"/>
            <w:bottom w:val="none" w:sz="0" w:space="0" w:color="auto"/>
            <w:right w:val="none" w:sz="0" w:space="0" w:color="auto"/>
          </w:divBdr>
        </w:div>
        <w:div w:id="1820656835">
          <w:marLeft w:val="1670"/>
          <w:marRight w:val="0"/>
          <w:marTop w:val="0"/>
          <w:marBottom w:val="0"/>
          <w:divBdr>
            <w:top w:val="none" w:sz="0" w:space="0" w:color="auto"/>
            <w:left w:val="none" w:sz="0" w:space="0" w:color="auto"/>
            <w:bottom w:val="none" w:sz="0" w:space="0" w:color="auto"/>
            <w:right w:val="none" w:sz="0" w:space="0" w:color="auto"/>
          </w:divBdr>
        </w:div>
        <w:div w:id="1838377884">
          <w:marLeft w:val="2563"/>
          <w:marRight w:val="0"/>
          <w:marTop w:val="0"/>
          <w:marBottom w:val="0"/>
          <w:divBdr>
            <w:top w:val="none" w:sz="0" w:space="0" w:color="auto"/>
            <w:left w:val="none" w:sz="0" w:space="0" w:color="auto"/>
            <w:bottom w:val="none" w:sz="0" w:space="0" w:color="auto"/>
            <w:right w:val="none" w:sz="0" w:space="0" w:color="auto"/>
          </w:divBdr>
        </w:div>
      </w:divsChild>
    </w:div>
    <w:div w:id="336270708">
      <w:bodyDiv w:val="1"/>
      <w:marLeft w:val="0"/>
      <w:marRight w:val="0"/>
      <w:marTop w:val="0"/>
      <w:marBottom w:val="0"/>
      <w:divBdr>
        <w:top w:val="none" w:sz="0" w:space="0" w:color="auto"/>
        <w:left w:val="none" w:sz="0" w:space="0" w:color="auto"/>
        <w:bottom w:val="none" w:sz="0" w:space="0" w:color="auto"/>
        <w:right w:val="none" w:sz="0" w:space="0" w:color="auto"/>
      </w:divBdr>
    </w:div>
    <w:div w:id="347681872">
      <w:bodyDiv w:val="1"/>
      <w:marLeft w:val="0"/>
      <w:marRight w:val="0"/>
      <w:marTop w:val="0"/>
      <w:marBottom w:val="0"/>
      <w:divBdr>
        <w:top w:val="none" w:sz="0" w:space="0" w:color="auto"/>
        <w:left w:val="none" w:sz="0" w:space="0" w:color="auto"/>
        <w:bottom w:val="none" w:sz="0" w:space="0" w:color="auto"/>
        <w:right w:val="none" w:sz="0" w:space="0" w:color="auto"/>
      </w:divBdr>
      <w:divsChild>
        <w:div w:id="193620706">
          <w:marLeft w:val="763"/>
          <w:marRight w:val="0"/>
          <w:marTop w:val="0"/>
          <w:marBottom w:val="0"/>
          <w:divBdr>
            <w:top w:val="none" w:sz="0" w:space="0" w:color="auto"/>
            <w:left w:val="none" w:sz="0" w:space="0" w:color="auto"/>
            <w:bottom w:val="none" w:sz="0" w:space="0" w:color="auto"/>
            <w:right w:val="none" w:sz="0" w:space="0" w:color="auto"/>
          </w:divBdr>
        </w:div>
        <w:div w:id="194006856">
          <w:marLeft w:val="1670"/>
          <w:marRight w:val="0"/>
          <w:marTop w:val="0"/>
          <w:marBottom w:val="0"/>
          <w:divBdr>
            <w:top w:val="none" w:sz="0" w:space="0" w:color="auto"/>
            <w:left w:val="none" w:sz="0" w:space="0" w:color="auto"/>
            <w:bottom w:val="none" w:sz="0" w:space="0" w:color="auto"/>
            <w:right w:val="none" w:sz="0" w:space="0" w:color="auto"/>
          </w:divBdr>
        </w:div>
        <w:div w:id="204104984">
          <w:marLeft w:val="763"/>
          <w:marRight w:val="0"/>
          <w:marTop w:val="0"/>
          <w:marBottom w:val="0"/>
          <w:divBdr>
            <w:top w:val="none" w:sz="0" w:space="0" w:color="auto"/>
            <w:left w:val="none" w:sz="0" w:space="0" w:color="auto"/>
            <w:bottom w:val="none" w:sz="0" w:space="0" w:color="auto"/>
            <w:right w:val="none" w:sz="0" w:space="0" w:color="auto"/>
          </w:divBdr>
        </w:div>
        <w:div w:id="310328527">
          <w:marLeft w:val="763"/>
          <w:marRight w:val="0"/>
          <w:marTop w:val="0"/>
          <w:marBottom w:val="0"/>
          <w:divBdr>
            <w:top w:val="none" w:sz="0" w:space="0" w:color="auto"/>
            <w:left w:val="none" w:sz="0" w:space="0" w:color="auto"/>
            <w:bottom w:val="none" w:sz="0" w:space="0" w:color="auto"/>
            <w:right w:val="none" w:sz="0" w:space="0" w:color="auto"/>
          </w:divBdr>
        </w:div>
        <w:div w:id="438111281">
          <w:marLeft w:val="1670"/>
          <w:marRight w:val="0"/>
          <w:marTop w:val="0"/>
          <w:marBottom w:val="0"/>
          <w:divBdr>
            <w:top w:val="none" w:sz="0" w:space="0" w:color="auto"/>
            <w:left w:val="none" w:sz="0" w:space="0" w:color="auto"/>
            <w:bottom w:val="none" w:sz="0" w:space="0" w:color="auto"/>
            <w:right w:val="none" w:sz="0" w:space="0" w:color="auto"/>
          </w:divBdr>
        </w:div>
        <w:div w:id="469250573">
          <w:marLeft w:val="1670"/>
          <w:marRight w:val="0"/>
          <w:marTop w:val="0"/>
          <w:marBottom w:val="0"/>
          <w:divBdr>
            <w:top w:val="none" w:sz="0" w:space="0" w:color="auto"/>
            <w:left w:val="none" w:sz="0" w:space="0" w:color="auto"/>
            <w:bottom w:val="none" w:sz="0" w:space="0" w:color="auto"/>
            <w:right w:val="none" w:sz="0" w:space="0" w:color="auto"/>
          </w:divBdr>
        </w:div>
        <w:div w:id="490173659">
          <w:marLeft w:val="763"/>
          <w:marRight w:val="0"/>
          <w:marTop w:val="0"/>
          <w:marBottom w:val="0"/>
          <w:divBdr>
            <w:top w:val="none" w:sz="0" w:space="0" w:color="auto"/>
            <w:left w:val="none" w:sz="0" w:space="0" w:color="auto"/>
            <w:bottom w:val="none" w:sz="0" w:space="0" w:color="auto"/>
            <w:right w:val="none" w:sz="0" w:space="0" w:color="auto"/>
          </w:divBdr>
        </w:div>
        <w:div w:id="617565444">
          <w:marLeft w:val="1670"/>
          <w:marRight w:val="0"/>
          <w:marTop w:val="0"/>
          <w:marBottom w:val="0"/>
          <w:divBdr>
            <w:top w:val="none" w:sz="0" w:space="0" w:color="auto"/>
            <w:left w:val="none" w:sz="0" w:space="0" w:color="auto"/>
            <w:bottom w:val="none" w:sz="0" w:space="0" w:color="auto"/>
            <w:right w:val="none" w:sz="0" w:space="0" w:color="auto"/>
          </w:divBdr>
        </w:div>
        <w:div w:id="850877056">
          <w:marLeft w:val="2563"/>
          <w:marRight w:val="0"/>
          <w:marTop w:val="0"/>
          <w:marBottom w:val="0"/>
          <w:divBdr>
            <w:top w:val="none" w:sz="0" w:space="0" w:color="auto"/>
            <w:left w:val="none" w:sz="0" w:space="0" w:color="auto"/>
            <w:bottom w:val="none" w:sz="0" w:space="0" w:color="auto"/>
            <w:right w:val="none" w:sz="0" w:space="0" w:color="auto"/>
          </w:divBdr>
        </w:div>
        <w:div w:id="932594014">
          <w:marLeft w:val="1670"/>
          <w:marRight w:val="0"/>
          <w:marTop w:val="0"/>
          <w:marBottom w:val="0"/>
          <w:divBdr>
            <w:top w:val="none" w:sz="0" w:space="0" w:color="auto"/>
            <w:left w:val="none" w:sz="0" w:space="0" w:color="auto"/>
            <w:bottom w:val="none" w:sz="0" w:space="0" w:color="auto"/>
            <w:right w:val="none" w:sz="0" w:space="0" w:color="auto"/>
          </w:divBdr>
        </w:div>
        <w:div w:id="1114519767">
          <w:marLeft w:val="763"/>
          <w:marRight w:val="0"/>
          <w:marTop w:val="0"/>
          <w:marBottom w:val="0"/>
          <w:divBdr>
            <w:top w:val="none" w:sz="0" w:space="0" w:color="auto"/>
            <w:left w:val="none" w:sz="0" w:space="0" w:color="auto"/>
            <w:bottom w:val="none" w:sz="0" w:space="0" w:color="auto"/>
            <w:right w:val="none" w:sz="0" w:space="0" w:color="auto"/>
          </w:divBdr>
        </w:div>
        <w:div w:id="1436947325">
          <w:marLeft w:val="763"/>
          <w:marRight w:val="0"/>
          <w:marTop w:val="0"/>
          <w:marBottom w:val="0"/>
          <w:divBdr>
            <w:top w:val="none" w:sz="0" w:space="0" w:color="auto"/>
            <w:left w:val="none" w:sz="0" w:space="0" w:color="auto"/>
            <w:bottom w:val="none" w:sz="0" w:space="0" w:color="auto"/>
            <w:right w:val="none" w:sz="0" w:space="0" w:color="auto"/>
          </w:divBdr>
        </w:div>
        <w:div w:id="2043703905">
          <w:marLeft w:val="763"/>
          <w:marRight w:val="0"/>
          <w:marTop w:val="0"/>
          <w:marBottom w:val="0"/>
          <w:divBdr>
            <w:top w:val="none" w:sz="0" w:space="0" w:color="auto"/>
            <w:left w:val="none" w:sz="0" w:space="0" w:color="auto"/>
            <w:bottom w:val="none" w:sz="0" w:space="0" w:color="auto"/>
            <w:right w:val="none" w:sz="0" w:space="0" w:color="auto"/>
          </w:divBdr>
        </w:div>
        <w:div w:id="2099330286">
          <w:marLeft w:val="1670"/>
          <w:marRight w:val="0"/>
          <w:marTop w:val="0"/>
          <w:marBottom w:val="0"/>
          <w:divBdr>
            <w:top w:val="none" w:sz="0" w:space="0" w:color="auto"/>
            <w:left w:val="none" w:sz="0" w:space="0" w:color="auto"/>
            <w:bottom w:val="none" w:sz="0" w:space="0" w:color="auto"/>
            <w:right w:val="none" w:sz="0" w:space="0" w:color="auto"/>
          </w:divBdr>
        </w:div>
      </w:divsChild>
    </w:div>
    <w:div w:id="355691755">
      <w:bodyDiv w:val="1"/>
      <w:marLeft w:val="0"/>
      <w:marRight w:val="0"/>
      <w:marTop w:val="0"/>
      <w:marBottom w:val="0"/>
      <w:divBdr>
        <w:top w:val="none" w:sz="0" w:space="0" w:color="auto"/>
        <w:left w:val="none" w:sz="0" w:space="0" w:color="auto"/>
        <w:bottom w:val="none" w:sz="0" w:space="0" w:color="auto"/>
        <w:right w:val="none" w:sz="0" w:space="0" w:color="auto"/>
      </w:divBdr>
    </w:div>
    <w:div w:id="364335194">
      <w:bodyDiv w:val="1"/>
      <w:marLeft w:val="0"/>
      <w:marRight w:val="0"/>
      <w:marTop w:val="0"/>
      <w:marBottom w:val="0"/>
      <w:divBdr>
        <w:top w:val="none" w:sz="0" w:space="0" w:color="auto"/>
        <w:left w:val="none" w:sz="0" w:space="0" w:color="auto"/>
        <w:bottom w:val="none" w:sz="0" w:space="0" w:color="auto"/>
        <w:right w:val="none" w:sz="0" w:space="0" w:color="auto"/>
      </w:divBdr>
    </w:div>
    <w:div w:id="365063076">
      <w:bodyDiv w:val="1"/>
      <w:marLeft w:val="0"/>
      <w:marRight w:val="0"/>
      <w:marTop w:val="0"/>
      <w:marBottom w:val="0"/>
      <w:divBdr>
        <w:top w:val="none" w:sz="0" w:space="0" w:color="auto"/>
        <w:left w:val="none" w:sz="0" w:space="0" w:color="auto"/>
        <w:bottom w:val="none" w:sz="0" w:space="0" w:color="auto"/>
        <w:right w:val="none" w:sz="0" w:space="0" w:color="auto"/>
      </w:divBdr>
      <w:divsChild>
        <w:div w:id="57871020">
          <w:marLeft w:val="907"/>
          <w:marRight w:val="0"/>
          <w:marTop w:val="96"/>
          <w:marBottom w:val="0"/>
          <w:divBdr>
            <w:top w:val="none" w:sz="0" w:space="0" w:color="auto"/>
            <w:left w:val="none" w:sz="0" w:space="0" w:color="auto"/>
            <w:bottom w:val="none" w:sz="0" w:space="0" w:color="auto"/>
            <w:right w:val="none" w:sz="0" w:space="0" w:color="auto"/>
          </w:divBdr>
        </w:div>
        <w:div w:id="610866581">
          <w:marLeft w:val="360"/>
          <w:marRight w:val="0"/>
          <w:marTop w:val="115"/>
          <w:marBottom w:val="0"/>
          <w:divBdr>
            <w:top w:val="none" w:sz="0" w:space="0" w:color="auto"/>
            <w:left w:val="none" w:sz="0" w:space="0" w:color="auto"/>
            <w:bottom w:val="none" w:sz="0" w:space="0" w:color="auto"/>
            <w:right w:val="none" w:sz="0" w:space="0" w:color="auto"/>
          </w:divBdr>
        </w:div>
        <w:div w:id="996567527">
          <w:marLeft w:val="907"/>
          <w:marRight w:val="0"/>
          <w:marTop w:val="96"/>
          <w:marBottom w:val="0"/>
          <w:divBdr>
            <w:top w:val="none" w:sz="0" w:space="0" w:color="auto"/>
            <w:left w:val="none" w:sz="0" w:space="0" w:color="auto"/>
            <w:bottom w:val="none" w:sz="0" w:space="0" w:color="auto"/>
            <w:right w:val="none" w:sz="0" w:space="0" w:color="auto"/>
          </w:divBdr>
        </w:div>
        <w:div w:id="1175417534">
          <w:marLeft w:val="360"/>
          <w:marRight w:val="0"/>
          <w:marTop w:val="115"/>
          <w:marBottom w:val="0"/>
          <w:divBdr>
            <w:top w:val="none" w:sz="0" w:space="0" w:color="auto"/>
            <w:left w:val="none" w:sz="0" w:space="0" w:color="auto"/>
            <w:bottom w:val="none" w:sz="0" w:space="0" w:color="auto"/>
            <w:right w:val="none" w:sz="0" w:space="0" w:color="auto"/>
          </w:divBdr>
        </w:div>
      </w:divsChild>
    </w:div>
    <w:div w:id="387339956">
      <w:bodyDiv w:val="1"/>
      <w:marLeft w:val="0"/>
      <w:marRight w:val="0"/>
      <w:marTop w:val="0"/>
      <w:marBottom w:val="0"/>
      <w:divBdr>
        <w:top w:val="none" w:sz="0" w:space="0" w:color="auto"/>
        <w:left w:val="none" w:sz="0" w:space="0" w:color="auto"/>
        <w:bottom w:val="none" w:sz="0" w:space="0" w:color="auto"/>
        <w:right w:val="none" w:sz="0" w:space="0" w:color="auto"/>
      </w:divBdr>
    </w:div>
    <w:div w:id="412973333">
      <w:bodyDiv w:val="1"/>
      <w:marLeft w:val="0"/>
      <w:marRight w:val="0"/>
      <w:marTop w:val="0"/>
      <w:marBottom w:val="0"/>
      <w:divBdr>
        <w:top w:val="none" w:sz="0" w:space="0" w:color="auto"/>
        <w:left w:val="none" w:sz="0" w:space="0" w:color="auto"/>
        <w:bottom w:val="none" w:sz="0" w:space="0" w:color="auto"/>
        <w:right w:val="none" w:sz="0" w:space="0" w:color="auto"/>
      </w:divBdr>
    </w:div>
    <w:div w:id="428702332">
      <w:bodyDiv w:val="1"/>
      <w:marLeft w:val="0"/>
      <w:marRight w:val="0"/>
      <w:marTop w:val="0"/>
      <w:marBottom w:val="0"/>
      <w:divBdr>
        <w:top w:val="none" w:sz="0" w:space="0" w:color="auto"/>
        <w:left w:val="none" w:sz="0" w:space="0" w:color="auto"/>
        <w:bottom w:val="none" w:sz="0" w:space="0" w:color="auto"/>
        <w:right w:val="none" w:sz="0" w:space="0" w:color="auto"/>
      </w:divBdr>
      <w:divsChild>
        <w:div w:id="368451750">
          <w:marLeft w:val="907"/>
          <w:marRight w:val="0"/>
          <w:marTop w:val="96"/>
          <w:marBottom w:val="0"/>
          <w:divBdr>
            <w:top w:val="none" w:sz="0" w:space="0" w:color="auto"/>
            <w:left w:val="none" w:sz="0" w:space="0" w:color="auto"/>
            <w:bottom w:val="none" w:sz="0" w:space="0" w:color="auto"/>
            <w:right w:val="none" w:sz="0" w:space="0" w:color="auto"/>
          </w:divBdr>
        </w:div>
        <w:div w:id="556939529">
          <w:marLeft w:val="360"/>
          <w:marRight w:val="0"/>
          <w:marTop w:val="115"/>
          <w:marBottom w:val="0"/>
          <w:divBdr>
            <w:top w:val="none" w:sz="0" w:space="0" w:color="auto"/>
            <w:left w:val="none" w:sz="0" w:space="0" w:color="auto"/>
            <w:bottom w:val="none" w:sz="0" w:space="0" w:color="auto"/>
            <w:right w:val="none" w:sz="0" w:space="0" w:color="auto"/>
          </w:divBdr>
        </w:div>
        <w:div w:id="811140067">
          <w:marLeft w:val="907"/>
          <w:marRight w:val="0"/>
          <w:marTop w:val="86"/>
          <w:marBottom w:val="0"/>
          <w:divBdr>
            <w:top w:val="none" w:sz="0" w:space="0" w:color="auto"/>
            <w:left w:val="none" w:sz="0" w:space="0" w:color="auto"/>
            <w:bottom w:val="none" w:sz="0" w:space="0" w:color="auto"/>
            <w:right w:val="none" w:sz="0" w:space="0" w:color="auto"/>
          </w:divBdr>
        </w:div>
        <w:div w:id="828059368">
          <w:marLeft w:val="360"/>
          <w:marRight w:val="0"/>
          <w:marTop w:val="115"/>
          <w:marBottom w:val="0"/>
          <w:divBdr>
            <w:top w:val="none" w:sz="0" w:space="0" w:color="auto"/>
            <w:left w:val="none" w:sz="0" w:space="0" w:color="auto"/>
            <w:bottom w:val="none" w:sz="0" w:space="0" w:color="auto"/>
            <w:right w:val="none" w:sz="0" w:space="0" w:color="auto"/>
          </w:divBdr>
        </w:div>
        <w:div w:id="1194730783">
          <w:marLeft w:val="360"/>
          <w:marRight w:val="0"/>
          <w:marTop w:val="115"/>
          <w:marBottom w:val="0"/>
          <w:divBdr>
            <w:top w:val="none" w:sz="0" w:space="0" w:color="auto"/>
            <w:left w:val="none" w:sz="0" w:space="0" w:color="auto"/>
            <w:bottom w:val="none" w:sz="0" w:space="0" w:color="auto"/>
            <w:right w:val="none" w:sz="0" w:space="0" w:color="auto"/>
          </w:divBdr>
        </w:div>
        <w:div w:id="1841964723">
          <w:marLeft w:val="360"/>
          <w:marRight w:val="0"/>
          <w:marTop w:val="115"/>
          <w:marBottom w:val="0"/>
          <w:divBdr>
            <w:top w:val="none" w:sz="0" w:space="0" w:color="auto"/>
            <w:left w:val="none" w:sz="0" w:space="0" w:color="auto"/>
            <w:bottom w:val="none" w:sz="0" w:space="0" w:color="auto"/>
            <w:right w:val="none" w:sz="0" w:space="0" w:color="auto"/>
          </w:divBdr>
        </w:div>
      </w:divsChild>
    </w:div>
    <w:div w:id="434595562">
      <w:bodyDiv w:val="1"/>
      <w:marLeft w:val="0"/>
      <w:marRight w:val="0"/>
      <w:marTop w:val="0"/>
      <w:marBottom w:val="0"/>
      <w:divBdr>
        <w:top w:val="none" w:sz="0" w:space="0" w:color="auto"/>
        <w:left w:val="none" w:sz="0" w:space="0" w:color="auto"/>
        <w:bottom w:val="none" w:sz="0" w:space="0" w:color="auto"/>
        <w:right w:val="none" w:sz="0" w:space="0" w:color="auto"/>
      </w:divBdr>
      <w:divsChild>
        <w:div w:id="171915996">
          <w:marLeft w:val="893"/>
          <w:marRight w:val="0"/>
          <w:marTop w:val="240"/>
          <w:marBottom w:val="0"/>
          <w:divBdr>
            <w:top w:val="none" w:sz="0" w:space="0" w:color="auto"/>
            <w:left w:val="none" w:sz="0" w:space="0" w:color="auto"/>
            <w:bottom w:val="none" w:sz="0" w:space="0" w:color="auto"/>
            <w:right w:val="none" w:sz="0" w:space="0" w:color="auto"/>
          </w:divBdr>
        </w:div>
        <w:div w:id="273446067">
          <w:marLeft w:val="1440"/>
          <w:marRight w:val="0"/>
          <w:marTop w:val="160"/>
          <w:marBottom w:val="0"/>
          <w:divBdr>
            <w:top w:val="none" w:sz="0" w:space="0" w:color="auto"/>
            <w:left w:val="none" w:sz="0" w:space="0" w:color="auto"/>
            <w:bottom w:val="none" w:sz="0" w:space="0" w:color="auto"/>
            <w:right w:val="none" w:sz="0" w:space="0" w:color="auto"/>
          </w:divBdr>
        </w:div>
        <w:div w:id="517427227">
          <w:marLeft w:val="547"/>
          <w:marRight w:val="0"/>
          <w:marTop w:val="240"/>
          <w:marBottom w:val="0"/>
          <w:divBdr>
            <w:top w:val="none" w:sz="0" w:space="0" w:color="auto"/>
            <w:left w:val="none" w:sz="0" w:space="0" w:color="auto"/>
            <w:bottom w:val="none" w:sz="0" w:space="0" w:color="auto"/>
            <w:right w:val="none" w:sz="0" w:space="0" w:color="auto"/>
          </w:divBdr>
        </w:div>
        <w:div w:id="1073624832">
          <w:marLeft w:val="893"/>
          <w:marRight w:val="0"/>
          <w:marTop w:val="240"/>
          <w:marBottom w:val="0"/>
          <w:divBdr>
            <w:top w:val="none" w:sz="0" w:space="0" w:color="auto"/>
            <w:left w:val="none" w:sz="0" w:space="0" w:color="auto"/>
            <w:bottom w:val="none" w:sz="0" w:space="0" w:color="auto"/>
            <w:right w:val="none" w:sz="0" w:space="0" w:color="auto"/>
          </w:divBdr>
        </w:div>
        <w:div w:id="1412190962">
          <w:marLeft w:val="893"/>
          <w:marRight w:val="0"/>
          <w:marTop w:val="240"/>
          <w:marBottom w:val="0"/>
          <w:divBdr>
            <w:top w:val="none" w:sz="0" w:space="0" w:color="auto"/>
            <w:left w:val="none" w:sz="0" w:space="0" w:color="auto"/>
            <w:bottom w:val="none" w:sz="0" w:space="0" w:color="auto"/>
            <w:right w:val="none" w:sz="0" w:space="0" w:color="auto"/>
          </w:divBdr>
        </w:div>
        <w:div w:id="1510946068">
          <w:marLeft w:val="893"/>
          <w:marRight w:val="0"/>
          <w:marTop w:val="240"/>
          <w:marBottom w:val="0"/>
          <w:divBdr>
            <w:top w:val="none" w:sz="0" w:space="0" w:color="auto"/>
            <w:left w:val="none" w:sz="0" w:space="0" w:color="auto"/>
            <w:bottom w:val="none" w:sz="0" w:space="0" w:color="auto"/>
            <w:right w:val="none" w:sz="0" w:space="0" w:color="auto"/>
          </w:divBdr>
        </w:div>
        <w:div w:id="1965310940">
          <w:marLeft w:val="547"/>
          <w:marRight w:val="0"/>
          <w:marTop w:val="240"/>
          <w:marBottom w:val="0"/>
          <w:divBdr>
            <w:top w:val="none" w:sz="0" w:space="0" w:color="auto"/>
            <w:left w:val="none" w:sz="0" w:space="0" w:color="auto"/>
            <w:bottom w:val="none" w:sz="0" w:space="0" w:color="auto"/>
            <w:right w:val="none" w:sz="0" w:space="0" w:color="auto"/>
          </w:divBdr>
        </w:div>
      </w:divsChild>
    </w:div>
    <w:div w:id="440144755">
      <w:bodyDiv w:val="1"/>
      <w:marLeft w:val="0"/>
      <w:marRight w:val="0"/>
      <w:marTop w:val="0"/>
      <w:marBottom w:val="0"/>
      <w:divBdr>
        <w:top w:val="none" w:sz="0" w:space="0" w:color="auto"/>
        <w:left w:val="none" w:sz="0" w:space="0" w:color="auto"/>
        <w:bottom w:val="none" w:sz="0" w:space="0" w:color="auto"/>
        <w:right w:val="none" w:sz="0" w:space="0" w:color="auto"/>
      </w:divBdr>
      <w:divsChild>
        <w:div w:id="77213456">
          <w:marLeft w:val="2563"/>
          <w:marRight w:val="0"/>
          <w:marTop w:val="0"/>
          <w:marBottom w:val="0"/>
          <w:divBdr>
            <w:top w:val="none" w:sz="0" w:space="0" w:color="auto"/>
            <w:left w:val="none" w:sz="0" w:space="0" w:color="auto"/>
            <w:bottom w:val="none" w:sz="0" w:space="0" w:color="auto"/>
            <w:right w:val="none" w:sz="0" w:space="0" w:color="auto"/>
          </w:divBdr>
        </w:div>
        <w:div w:id="95056217">
          <w:marLeft w:val="763"/>
          <w:marRight w:val="0"/>
          <w:marTop w:val="0"/>
          <w:marBottom w:val="0"/>
          <w:divBdr>
            <w:top w:val="none" w:sz="0" w:space="0" w:color="auto"/>
            <w:left w:val="none" w:sz="0" w:space="0" w:color="auto"/>
            <w:bottom w:val="none" w:sz="0" w:space="0" w:color="auto"/>
            <w:right w:val="none" w:sz="0" w:space="0" w:color="auto"/>
          </w:divBdr>
        </w:div>
        <w:div w:id="109710845">
          <w:marLeft w:val="1670"/>
          <w:marRight w:val="0"/>
          <w:marTop w:val="0"/>
          <w:marBottom w:val="0"/>
          <w:divBdr>
            <w:top w:val="none" w:sz="0" w:space="0" w:color="auto"/>
            <w:left w:val="none" w:sz="0" w:space="0" w:color="auto"/>
            <w:bottom w:val="none" w:sz="0" w:space="0" w:color="auto"/>
            <w:right w:val="none" w:sz="0" w:space="0" w:color="auto"/>
          </w:divBdr>
        </w:div>
        <w:div w:id="145441545">
          <w:marLeft w:val="2563"/>
          <w:marRight w:val="0"/>
          <w:marTop w:val="0"/>
          <w:marBottom w:val="0"/>
          <w:divBdr>
            <w:top w:val="none" w:sz="0" w:space="0" w:color="auto"/>
            <w:left w:val="none" w:sz="0" w:space="0" w:color="auto"/>
            <w:bottom w:val="none" w:sz="0" w:space="0" w:color="auto"/>
            <w:right w:val="none" w:sz="0" w:space="0" w:color="auto"/>
          </w:divBdr>
        </w:div>
        <w:div w:id="340590785">
          <w:marLeft w:val="2563"/>
          <w:marRight w:val="0"/>
          <w:marTop w:val="0"/>
          <w:marBottom w:val="0"/>
          <w:divBdr>
            <w:top w:val="none" w:sz="0" w:space="0" w:color="auto"/>
            <w:left w:val="none" w:sz="0" w:space="0" w:color="auto"/>
            <w:bottom w:val="none" w:sz="0" w:space="0" w:color="auto"/>
            <w:right w:val="none" w:sz="0" w:space="0" w:color="auto"/>
          </w:divBdr>
        </w:div>
        <w:div w:id="478114430">
          <w:marLeft w:val="2563"/>
          <w:marRight w:val="0"/>
          <w:marTop w:val="0"/>
          <w:marBottom w:val="0"/>
          <w:divBdr>
            <w:top w:val="none" w:sz="0" w:space="0" w:color="auto"/>
            <w:left w:val="none" w:sz="0" w:space="0" w:color="auto"/>
            <w:bottom w:val="none" w:sz="0" w:space="0" w:color="auto"/>
            <w:right w:val="none" w:sz="0" w:space="0" w:color="auto"/>
          </w:divBdr>
        </w:div>
        <w:div w:id="554392009">
          <w:marLeft w:val="1670"/>
          <w:marRight w:val="0"/>
          <w:marTop w:val="0"/>
          <w:marBottom w:val="0"/>
          <w:divBdr>
            <w:top w:val="none" w:sz="0" w:space="0" w:color="auto"/>
            <w:left w:val="none" w:sz="0" w:space="0" w:color="auto"/>
            <w:bottom w:val="none" w:sz="0" w:space="0" w:color="auto"/>
            <w:right w:val="none" w:sz="0" w:space="0" w:color="auto"/>
          </w:divBdr>
        </w:div>
        <w:div w:id="1104301031">
          <w:marLeft w:val="1670"/>
          <w:marRight w:val="0"/>
          <w:marTop w:val="0"/>
          <w:marBottom w:val="0"/>
          <w:divBdr>
            <w:top w:val="none" w:sz="0" w:space="0" w:color="auto"/>
            <w:left w:val="none" w:sz="0" w:space="0" w:color="auto"/>
            <w:bottom w:val="none" w:sz="0" w:space="0" w:color="auto"/>
            <w:right w:val="none" w:sz="0" w:space="0" w:color="auto"/>
          </w:divBdr>
        </w:div>
        <w:div w:id="1361978652">
          <w:marLeft w:val="2563"/>
          <w:marRight w:val="0"/>
          <w:marTop w:val="0"/>
          <w:marBottom w:val="0"/>
          <w:divBdr>
            <w:top w:val="none" w:sz="0" w:space="0" w:color="auto"/>
            <w:left w:val="none" w:sz="0" w:space="0" w:color="auto"/>
            <w:bottom w:val="none" w:sz="0" w:space="0" w:color="auto"/>
            <w:right w:val="none" w:sz="0" w:space="0" w:color="auto"/>
          </w:divBdr>
        </w:div>
        <w:div w:id="1516535238">
          <w:marLeft w:val="2563"/>
          <w:marRight w:val="0"/>
          <w:marTop w:val="0"/>
          <w:marBottom w:val="0"/>
          <w:divBdr>
            <w:top w:val="none" w:sz="0" w:space="0" w:color="auto"/>
            <w:left w:val="none" w:sz="0" w:space="0" w:color="auto"/>
            <w:bottom w:val="none" w:sz="0" w:space="0" w:color="auto"/>
            <w:right w:val="none" w:sz="0" w:space="0" w:color="auto"/>
          </w:divBdr>
        </w:div>
        <w:div w:id="1905607725">
          <w:marLeft w:val="2563"/>
          <w:marRight w:val="0"/>
          <w:marTop w:val="0"/>
          <w:marBottom w:val="0"/>
          <w:divBdr>
            <w:top w:val="none" w:sz="0" w:space="0" w:color="auto"/>
            <w:left w:val="none" w:sz="0" w:space="0" w:color="auto"/>
            <w:bottom w:val="none" w:sz="0" w:space="0" w:color="auto"/>
            <w:right w:val="none" w:sz="0" w:space="0" w:color="auto"/>
          </w:divBdr>
        </w:div>
        <w:div w:id="2053965998">
          <w:marLeft w:val="1670"/>
          <w:marRight w:val="0"/>
          <w:marTop w:val="0"/>
          <w:marBottom w:val="0"/>
          <w:divBdr>
            <w:top w:val="none" w:sz="0" w:space="0" w:color="auto"/>
            <w:left w:val="none" w:sz="0" w:space="0" w:color="auto"/>
            <w:bottom w:val="none" w:sz="0" w:space="0" w:color="auto"/>
            <w:right w:val="none" w:sz="0" w:space="0" w:color="auto"/>
          </w:divBdr>
        </w:div>
        <w:div w:id="2078744901">
          <w:marLeft w:val="2563"/>
          <w:marRight w:val="0"/>
          <w:marTop w:val="0"/>
          <w:marBottom w:val="0"/>
          <w:divBdr>
            <w:top w:val="none" w:sz="0" w:space="0" w:color="auto"/>
            <w:left w:val="none" w:sz="0" w:space="0" w:color="auto"/>
            <w:bottom w:val="none" w:sz="0" w:space="0" w:color="auto"/>
            <w:right w:val="none" w:sz="0" w:space="0" w:color="auto"/>
          </w:divBdr>
        </w:div>
        <w:div w:id="2080977524">
          <w:marLeft w:val="2563"/>
          <w:marRight w:val="0"/>
          <w:marTop w:val="0"/>
          <w:marBottom w:val="0"/>
          <w:divBdr>
            <w:top w:val="none" w:sz="0" w:space="0" w:color="auto"/>
            <w:left w:val="none" w:sz="0" w:space="0" w:color="auto"/>
            <w:bottom w:val="none" w:sz="0" w:space="0" w:color="auto"/>
            <w:right w:val="none" w:sz="0" w:space="0" w:color="auto"/>
          </w:divBdr>
        </w:div>
      </w:divsChild>
    </w:div>
    <w:div w:id="443111462">
      <w:bodyDiv w:val="1"/>
      <w:marLeft w:val="0"/>
      <w:marRight w:val="0"/>
      <w:marTop w:val="0"/>
      <w:marBottom w:val="0"/>
      <w:divBdr>
        <w:top w:val="none" w:sz="0" w:space="0" w:color="auto"/>
        <w:left w:val="none" w:sz="0" w:space="0" w:color="auto"/>
        <w:bottom w:val="none" w:sz="0" w:space="0" w:color="auto"/>
        <w:right w:val="none" w:sz="0" w:space="0" w:color="auto"/>
      </w:divBdr>
    </w:div>
    <w:div w:id="445735620">
      <w:bodyDiv w:val="1"/>
      <w:marLeft w:val="0"/>
      <w:marRight w:val="0"/>
      <w:marTop w:val="0"/>
      <w:marBottom w:val="0"/>
      <w:divBdr>
        <w:top w:val="none" w:sz="0" w:space="0" w:color="auto"/>
        <w:left w:val="none" w:sz="0" w:space="0" w:color="auto"/>
        <w:bottom w:val="none" w:sz="0" w:space="0" w:color="auto"/>
        <w:right w:val="none" w:sz="0" w:space="0" w:color="auto"/>
      </w:divBdr>
      <w:divsChild>
        <w:div w:id="466512434">
          <w:marLeft w:val="1670"/>
          <w:marRight w:val="0"/>
          <w:marTop w:val="0"/>
          <w:marBottom w:val="0"/>
          <w:divBdr>
            <w:top w:val="none" w:sz="0" w:space="0" w:color="auto"/>
            <w:left w:val="none" w:sz="0" w:space="0" w:color="auto"/>
            <w:bottom w:val="none" w:sz="0" w:space="0" w:color="auto"/>
            <w:right w:val="none" w:sz="0" w:space="0" w:color="auto"/>
          </w:divBdr>
        </w:div>
        <w:div w:id="684863612">
          <w:marLeft w:val="1670"/>
          <w:marRight w:val="0"/>
          <w:marTop w:val="0"/>
          <w:marBottom w:val="0"/>
          <w:divBdr>
            <w:top w:val="none" w:sz="0" w:space="0" w:color="auto"/>
            <w:left w:val="none" w:sz="0" w:space="0" w:color="auto"/>
            <w:bottom w:val="none" w:sz="0" w:space="0" w:color="auto"/>
            <w:right w:val="none" w:sz="0" w:space="0" w:color="auto"/>
          </w:divBdr>
        </w:div>
        <w:div w:id="770590462">
          <w:marLeft w:val="2563"/>
          <w:marRight w:val="0"/>
          <w:marTop w:val="0"/>
          <w:marBottom w:val="0"/>
          <w:divBdr>
            <w:top w:val="none" w:sz="0" w:space="0" w:color="auto"/>
            <w:left w:val="none" w:sz="0" w:space="0" w:color="auto"/>
            <w:bottom w:val="none" w:sz="0" w:space="0" w:color="auto"/>
            <w:right w:val="none" w:sz="0" w:space="0" w:color="auto"/>
          </w:divBdr>
        </w:div>
        <w:div w:id="926693448">
          <w:marLeft w:val="763"/>
          <w:marRight w:val="0"/>
          <w:marTop w:val="0"/>
          <w:marBottom w:val="0"/>
          <w:divBdr>
            <w:top w:val="none" w:sz="0" w:space="0" w:color="auto"/>
            <w:left w:val="none" w:sz="0" w:space="0" w:color="auto"/>
            <w:bottom w:val="none" w:sz="0" w:space="0" w:color="auto"/>
            <w:right w:val="none" w:sz="0" w:space="0" w:color="auto"/>
          </w:divBdr>
        </w:div>
        <w:div w:id="971592392">
          <w:marLeft w:val="1670"/>
          <w:marRight w:val="0"/>
          <w:marTop w:val="0"/>
          <w:marBottom w:val="0"/>
          <w:divBdr>
            <w:top w:val="none" w:sz="0" w:space="0" w:color="auto"/>
            <w:left w:val="none" w:sz="0" w:space="0" w:color="auto"/>
            <w:bottom w:val="none" w:sz="0" w:space="0" w:color="auto"/>
            <w:right w:val="none" w:sz="0" w:space="0" w:color="auto"/>
          </w:divBdr>
        </w:div>
        <w:div w:id="1154955389">
          <w:marLeft w:val="1670"/>
          <w:marRight w:val="0"/>
          <w:marTop w:val="0"/>
          <w:marBottom w:val="0"/>
          <w:divBdr>
            <w:top w:val="none" w:sz="0" w:space="0" w:color="auto"/>
            <w:left w:val="none" w:sz="0" w:space="0" w:color="auto"/>
            <w:bottom w:val="none" w:sz="0" w:space="0" w:color="auto"/>
            <w:right w:val="none" w:sz="0" w:space="0" w:color="auto"/>
          </w:divBdr>
        </w:div>
        <w:div w:id="1431313932">
          <w:marLeft w:val="1670"/>
          <w:marRight w:val="0"/>
          <w:marTop w:val="0"/>
          <w:marBottom w:val="0"/>
          <w:divBdr>
            <w:top w:val="none" w:sz="0" w:space="0" w:color="auto"/>
            <w:left w:val="none" w:sz="0" w:space="0" w:color="auto"/>
            <w:bottom w:val="none" w:sz="0" w:space="0" w:color="auto"/>
            <w:right w:val="none" w:sz="0" w:space="0" w:color="auto"/>
          </w:divBdr>
        </w:div>
        <w:div w:id="1499345939">
          <w:marLeft w:val="1670"/>
          <w:marRight w:val="0"/>
          <w:marTop w:val="0"/>
          <w:marBottom w:val="0"/>
          <w:divBdr>
            <w:top w:val="none" w:sz="0" w:space="0" w:color="auto"/>
            <w:left w:val="none" w:sz="0" w:space="0" w:color="auto"/>
            <w:bottom w:val="none" w:sz="0" w:space="0" w:color="auto"/>
            <w:right w:val="none" w:sz="0" w:space="0" w:color="auto"/>
          </w:divBdr>
        </w:div>
        <w:div w:id="1559047843">
          <w:marLeft w:val="2563"/>
          <w:marRight w:val="0"/>
          <w:marTop w:val="0"/>
          <w:marBottom w:val="0"/>
          <w:divBdr>
            <w:top w:val="none" w:sz="0" w:space="0" w:color="auto"/>
            <w:left w:val="none" w:sz="0" w:space="0" w:color="auto"/>
            <w:bottom w:val="none" w:sz="0" w:space="0" w:color="auto"/>
            <w:right w:val="none" w:sz="0" w:space="0" w:color="auto"/>
          </w:divBdr>
        </w:div>
        <w:div w:id="1927569997">
          <w:marLeft w:val="763"/>
          <w:marRight w:val="0"/>
          <w:marTop w:val="0"/>
          <w:marBottom w:val="0"/>
          <w:divBdr>
            <w:top w:val="none" w:sz="0" w:space="0" w:color="auto"/>
            <w:left w:val="none" w:sz="0" w:space="0" w:color="auto"/>
            <w:bottom w:val="none" w:sz="0" w:space="0" w:color="auto"/>
            <w:right w:val="none" w:sz="0" w:space="0" w:color="auto"/>
          </w:divBdr>
        </w:div>
      </w:divsChild>
    </w:div>
    <w:div w:id="458063757">
      <w:bodyDiv w:val="1"/>
      <w:marLeft w:val="0"/>
      <w:marRight w:val="0"/>
      <w:marTop w:val="0"/>
      <w:marBottom w:val="0"/>
      <w:divBdr>
        <w:top w:val="none" w:sz="0" w:space="0" w:color="auto"/>
        <w:left w:val="none" w:sz="0" w:space="0" w:color="auto"/>
        <w:bottom w:val="none" w:sz="0" w:space="0" w:color="auto"/>
        <w:right w:val="none" w:sz="0" w:space="0" w:color="auto"/>
      </w:divBdr>
    </w:div>
    <w:div w:id="600375377">
      <w:bodyDiv w:val="1"/>
      <w:marLeft w:val="0"/>
      <w:marRight w:val="0"/>
      <w:marTop w:val="0"/>
      <w:marBottom w:val="0"/>
      <w:divBdr>
        <w:top w:val="none" w:sz="0" w:space="0" w:color="auto"/>
        <w:left w:val="none" w:sz="0" w:space="0" w:color="auto"/>
        <w:bottom w:val="none" w:sz="0" w:space="0" w:color="auto"/>
        <w:right w:val="none" w:sz="0" w:space="0" w:color="auto"/>
      </w:divBdr>
    </w:div>
    <w:div w:id="605774560">
      <w:bodyDiv w:val="1"/>
      <w:marLeft w:val="0"/>
      <w:marRight w:val="0"/>
      <w:marTop w:val="0"/>
      <w:marBottom w:val="0"/>
      <w:divBdr>
        <w:top w:val="none" w:sz="0" w:space="0" w:color="auto"/>
        <w:left w:val="none" w:sz="0" w:space="0" w:color="auto"/>
        <w:bottom w:val="none" w:sz="0" w:space="0" w:color="auto"/>
        <w:right w:val="none" w:sz="0" w:space="0" w:color="auto"/>
      </w:divBdr>
    </w:div>
    <w:div w:id="635181668">
      <w:bodyDiv w:val="1"/>
      <w:marLeft w:val="0"/>
      <w:marRight w:val="0"/>
      <w:marTop w:val="0"/>
      <w:marBottom w:val="0"/>
      <w:divBdr>
        <w:top w:val="none" w:sz="0" w:space="0" w:color="auto"/>
        <w:left w:val="none" w:sz="0" w:space="0" w:color="auto"/>
        <w:bottom w:val="none" w:sz="0" w:space="0" w:color="auto"/>
        <w:right w:val="none" w:sz="0" w:space="0" w:color="auto"/>
      </w:divBdr>
    </w:div>
    <w:div w:id="642928992">
      <w:bodyDiv w:val="1"/>
      <w:marLeft w:val="0"/>
      <w:marRight w:val="0"/>
      <w:marTop w:val="0"/>
      <w:marBottom w:val="0"/>
      <w:divBdr>
        <w:top w:val="none" w:sz="0" w:space="0" w:color="auto"/>
        <w:left w:val="none" w:sz="0" w:space="0" w:color="auto"/>
        <w:bottom w:val="none" w:sz="0" w:space="0" w:color="auto"/>
        <w:right w:val="none" w:sz="0" w:space="0" w:color="auto"/>
      </w:divBdr>
      <w:divsChild>
        <w:div w:id="368990989">
          <w:marLeft w:val="907"/>
          <w:marRight w:val="0"/>
          <w:marTop w:val="77"/>
          <w:marBottom w:val="0"/>
          <w:divBdr>
            <w:top w:val="none" w:sz="0" w:space="0" w:color="auto"/>
            <w:left w:val="none" w:sz="0" w:space="0" w:color="auto"/>
            <w:bottom w:val="none" w:sz="0" w:space="0" w:color="auto"/>
            <w:right w:val="none" w:sz="0" w:space="0" w:color="auto"/>
          </w:divBdr>
        </w:div>
        <w:div w:id="632911013">
          <w:marLeft w:val="547"/>
          <w:marRight w:val="0"/>
          <w:marTop w:val="173"/>
          <w:marBottom w:val="0"/>
          <w:divBdr>
            <w:top w:val="none" w:sz="0" w:space="0" w:color="auto"/>
            <w:left w:val="none" w:sz="0" w:space="0" w:color="auto"/>
            <w:bottom w:val="none" w:sz="0" w:space="0" w:color="auto"/>
            <w:right w:val="none" w:sz="0" w:space="0" w:color="auto"/>
          </w:divBdr>
        </w:div>
        <w:div w:id="747458875">
          <w:marLeft w:val="907"/>
          <w:marRight w:val="0"/>
          <w:marTop w:val="77"/>
          <w:marBottom w:val="0"/>
          <w:divBdr>
            <w:top w:val="none" w:sz="0" w:space="0" w:color="auto"/>
            <w:left w:val="none" w:sz="0" w:space="0" w:color="auto"/>
            <w:bottom w:val="none" w:sz="0" w:space="0" w:color="auto"/>
            <w:right w:val="none" w:sz="0" w:space="0" w:color="auto"/>
          </w:divBdr>
        </w:div>
        <w:div w:id="995762389">
          <w:marLeft w:val="907"/>
          <w:marRight w:val="0"/>
          <w:marTop w:val="77"/>
          <w:marBottom w:val="0"/>
          <w:divBdr>
            <w:top w:val="none" w:sz="0" w:space="0" w:color="auto"/>
            <w:left w:val="none" w:sz="0" w:space="0" w:color="auto"/>
            <w:bottom w:val="none" w:sz="0" w:space="0" w:color="auto"/>
            <w:right w:val="none" w:sz="0" w:space="0" w:color="auto"/>
          </w:divBdr>
        </w:div>
        <w:div w:id="1968662683">
          <w:marLeft w:val="907"/>
          <w:marRight w:val="0"/>
          <w:marTop w:val="77"/>
          <w:marBottom w:val="0"/>
          <w:divBdr>
            <w:top w:val="none" w:sz="0" w:space="0" w:color="auto"/>
            <w:left w:val="none" w:sz="0" w:space="0" w:color="auto"/>
            <w:bottom w:val="none" w:sz="0" w:space="0" w:color="auto"/>
            <w:right w:val="none" w:sz="0" w:space="0" w:color="auto"/>
          </w:divBdr>
        </w:div>
      </w:divsChild>
    </w:div>
    <w:div w:id="661930467">
      <w:bodyDiv w:val="1"/>
      <w:marLeft w:val="0"/>
      <w:marRight w:val="0"/>
      <w:marTop w:val="0"/>
      <w:marBottom w:val="0"/>
      <w:divBdr>
        <w:top w:val="none" w:sz="0" w:space="0" w:color="auto"/>
        <w:left w:val="none" w:sz="0" w:space="0" w:color="auto"/>
        <w:bottom w:val="none" w:sz="0" w:space="0" w:color="auto"/>
        <w:right w:val="none" w:sz="0" w:space="0" w:color="auto"/>
      </w:divBdr>
    </w:div>
    <w:div w:id="681275497">
      <w:bodyDiv w:val="1"/>
      <w:marLeft w:val="0"/>
      <w:marRight w:val="0"/>
      <w:marTop w:val="0"/>
      <w:marBottom w:val="0"/>
      <w:divBdr>
        <w:top w:val="none" w:sz="0" w:space="0" w:color="auto"/>
        <w:left w:val="none" w:sz="0" w:space="0" w:color="auto"/>
        <w:bottom w:val="none" w:sz="0" w:space="0" w:color="auto"/>
        <w:right w:val="none" w:sz="0" w:space="0" w:color="auto"/>
      </w:divBdr>
    </w:div>
    <w:div w:id="690107430">
      <w:bodyDiv w:val="1"/>
      <w:marLeft w:val="0"/>
      <w:marRight w:val="0"/>
      <w:marTop w:val="0"/>
      <w:marBottom w:val="0"/>
      <w:divBdr>
        <w:top w:val="none" w:sz="0" w:space="0" w:color="auto"/>
        <w:left w:val="none" w:sz="0" w:space="0" w:color="auto"/>
        <w:bottom w:val="none" w:sz="0" w:space="0" w:color="auto"/>
        <w:right w:val="none" w:sz="0" w:space="0" w:color="auto"/>
      </w:divBdr>
      <w:divsChild>
        <w:div w:id="499274608">
          <w:marLeft w:val="893"/>
          <w:marRight w:val="0"/>
          <w:marTop w:val="240"/>
          <w:marBottom w:val="0"/>
          <w:divBdr>
            <w:top w:val="none" w:sz="0" w:space="0" w:color="auto"/>
            <w:left w:val="none" w:sz="0" w:space="0" w:color="auto"/>
            <w:bottom w:val="none" w:sz="0" w:space="0" w:color="auto"/>
            <w:right w:val="none" w:sz="0" w:space="0" w:color="auto"/>
          </w:divBdr>
        </w:div>
        <w:div w:id="1180198767">
          <w:marLeft w:val="547"/>
          <w:marRight w:val="0"/>
          <w:marTop w:val="240"/>
          <w:marBottom w:val="0"/>
          <w:divBdr>
            <w:top w:val="none" w:sz="0" w:space="0" w:color="auto"/>
            <w:left w:val="none" w:sz="0" w:space="0" w:color="auto"/>
            <w:bottom w:val="none" w:sz="0" w:space="0" w:color="auto"/>
            <w:right w:val="none" w:sz="0" w:space="0" w:color="auto"/>
          </w:divBdr>
        </w:div>
        <w:div w:id="1361080025">
          <w:marLeft w:val="893"/>
          <w:marRight w:val="0"/>
          <w:marTop w:val="240"/>
          <w:marBottom w:val="0"/>
          <w:divBdr>
            <w:top w:val="none" w:sz="0" w:space="0" w:color="auto"/>
            <w:left w:val="none" w:sz="0" w:space="0" w:color="auto"/>
            <w:bottom w:val="none" w:sz="0" w:space="0" w:color="auto"/>
            <w:right w:val="none" w:sz="0" w:space="0" w:color="auto"/>
          </w:divBdr>
        </w:div>
        <w:div w:id="1433629198">
          <w:marLeft w:val="547"/>
          <w:marRight w:val="0"/>
          <w:marTop w:val="240"/>
          <w:marBottom w:val="0"/>
          <w:divBdr>
            <w:top w:val="none" w:sz="0" w:space="0" w:color="auto"/>
            <w:left w:val="none" w:sz="0" w:space="0" w:color="auto"/>
            <w:bottom w:val="none" w:sz="0" w:space="0" w:color="auto"/>
            <w:right w:val="none" w:sz="0" w:space="0" w:color="auto"/>
          </w:divBdr>
        </w:div>
      </w:divsChild>
    </w:div>
    <w:div w:id="695812327">
      <w:bodyDiv w:val="1"/>
      <w:marLeft w:val="0"/>
      <w:marRight w:val="0"/>
      <w:marTop w:val="0"/>
      <w:marBottom w:val="0"/>
      <w:divBdr>
        <w:top w:val="none" w:sz="0" w:space="0" w:color="auto"/>
        <w:left w:val="none" w:sz="0" w:space="0" w:color="auto"/>
        <w:bottom w:val="none" w:sz="0" w:space="0" w:color="auto"/>
        <w:right w:val="none" w:sz="0" w:space="0" w:color="auto"/>
      </w:divBdr>
    </w:div>
    <w:div w:id="698048420">
      <w:bodyDiv w:val="1"/>
      <w:marLeft w:val="0"/>
      <w:marRight w:val="0"/>
      <w:marTop w:val="0"/>
      <w:marBottom w:val="0"/>
      <w:divBdr>
        <w:top w:val="none" w:sz="0" w:space="0" w:color="auto"/>
        <w:left w:val="none" w:sz="0" w:space="0" w:color="auto"/>
        <w:bottom w:val="none" w:sz="0" w:space="0" w:color="auto"/>
        <w:right w:val="none" w:sz="0" w:space="0" w:color="auto"/>
      </w:divBdr>
      <w:divsChild>
        <w:div w:id="43264444">
          <w:marLeft w:val="389"/>
          <w:marRight w:val="0"/>
          <w:marTop w:val="173"/>
          <w:marBottom w:val="0"/>
          <w:divBdr>
            <w:top w:val="none" w:sz="0" w:space="0" w:color="auto"/>
            <w:left w:val="none" w:sz="0" w:space="0" w:color="auto"/>
            <w:bottom w:val="none" w:sz="0" w:space="0" w:color="auto"/>
            <w:right w:val="none" w:sz="0" w:space="0" w:color="auto"/>
          </w:divBdr>
        </w:div>
        <w:div w:id="893657025">
          <w:marLeft w:val="907"/>
          <w:marRight w:val="0"/>
          <w:marTop w:val="77"/>
          <w:marBottom w:val="0"/>
          <w:divBdr>
            <w:top w:val="none" w:sz="0" w:space="0" w:color="auto"/>
            <w:left w:val="none" w:sz="0" w:space="0" w:color="auto"/>
            <w:bottom w:val="none" w:sz="0" w:space="0" w:color="auto"/>
            <w:right w:val="none" w:sz="0" w:space="0" w:color="auto"/>
          </w:divBdr>
        </w:div>
        <w:div w:id="951017270">
          <w:marLeft w:val="389"/>
          <w:marRight w:val="0"/>
          <w:marTop w:val="173"/>
          <w:marBottom w:val="0"/>
          <w:divBdr>
            <w:top w:val="none" w:sz="0" w:space="0" w:color="auto"/>
            <w:left w:val="none" w:sz="0" w:space="0" w:color="auto"/>
            <w:bottom w:val="none" w:sz="0" w:space="0" w:color="auto"/>
            <w:right w:val="none" w:sz="0" w:space="0" w:color="auto"/>
          </w:divBdr>
        </w:div>
        <w:div w:id="1180242174">
          <w:marLeft w:val="907"/>
          <w:marRight w:val="0"/>
          <w:marTop w:val="77"/>
          <w:marBottom w:val="0"/>
          <w:divBdr>
            <w:top w:val="none" w:sz="0" w:space="0" w:color="auto"/>
            <w:left w:val="none" w:sz="0" w:space="0" w:color="auto"/>
            <w:bottom w:val="none" w:sz="0" w:space="0" w:color="auto"/>
            <w:right w:val="none" w:sz="0" w:space="0" w:color="auto"/>
          </w:divBdr>
        </w:div>
        <w:div w:id="1211378173">
          <w:marLeft w:val="389"/>
          <w:marRight w:val="0"/>
          <w:marTop w:val="173"/>
          <w:marBottom w:val="0"/>
          <w:divBdr>
            <w:top w:val="none" w:sz="0" w:space="0" w:color="auto"/>
            <w:left w:val="none" w:sz="0" w:space="0" w:color="auto"/>
            <w:bottom w:val="none" w:sz="0" w:space="0" w:color="auto"/>
            <w:right w:val="none" w:sz="0" w:space="0" w:color="auto"/>
          </w:divBdr>
        </w:div>
        <w:div w:id="1340428508">
          <w:marLeft w:val="389"/>
          <w:marRight w:val="0"/>
          <w:marTop w:val="173"/>
          <w:marBottom w:val="0"/>
          <w:divBdr>
            <w:top w:val="none" w:sz="0" w:space="0" w:color="auto"/>
            <w:left w:val="none" w:sz="0" w:space="0" w:color="auto"/>
            <w:bottom w:val="none" w:sz="0" w:space="0" w:color="auto"/>
            <w:right w:val="none" w:sz="0" w:space="0" w:color="auto"/>
          </w:divBdr>
        </w:div>
        <w:div w:id="1851750760">
          <w:marLeft w:val="389"/>
          <w:marRight w:val="0"/>
          <w:marTop w:val="173"/>
          <w:marBottom w:val="0"/>
          <w:divBdr>
            <w:top w:val="none" w:sz="0" w:space="0" w:color="auto"/>
            <w:left w:val="none" w:sz="0" w:space="0" w:color="auto"/>
            <w:bottom w:val="none" w:sz="0" w:space="0" w:color="auto"/>
            <w:right w:val="none" w:sz="0" w:space="0" w:color="auto"/>
          </w:divBdr>
        </w:div>
        <w:div w:id="2103262201">
          <w:marLeft w:val="907"/>
          <w:marRight w:val="0"/>
          <w:marTop w:val="77"/>
          <w:marBottom w:val="0"/>
          <w:divBdr>
            <w:top w:val="none" w:sz="0" w:space="0" w:color="auto"/>
            <w:left w:val="none" w:sz="0" w:space="0" w:color="auto"/>
            <w:bottom w:val="none" w:sz="0" w:space="0" w:color="auto"/>
            <w:right w:val="none" w:sz="0" w:space="0" w:color="auto"/>
          </w:divBdr>
        </w:div>
      </w:divsChild>
    </w:div>
    <w:div w:id="710419921">
      <w:bodyDiv w:val="1"/>
      <w:marLeft w:val="0"/>
      <w:marRight w:val="0"/>
      <w:marTop w:val="0"/>
      <w:marBottom w:val="0"/>
      <w:divBdr>
        <w:top w:val="none" w:sz="0" w:space="0" w:color="auto"/>
        <w:left w:val="none" w:sz="0" w:space="0" w:color="auto"/>
        <w:bottom w:val="none" w:sz="0" w:space="0" w:color="auto"/>
        <w:right w:val="none" w:sz="0" w:space="0" w:color="auto"/>
      </w:divBdr>
    </w:div>
    <w:div w:id="728068309">
      <w:bodyDiv w:val="1"/>
      <w:marLeft w:val="0"/>
      <w:marRight w:val="0"/>
      <w:marTop w:val="0"/>
      <w:marBottom w:val="0"/>
      <w:divBdr>
        <w:top w:val="none" w:sz="0" w:space="0" w:color="auto"/>
        <w:left w:val="none" w:sz="0" w:space="0" w:color="auto"/>
        <w:bottom w:val="none" w:sz="0" w:space="0" w:color="auto"/>
        <w:right w:val="none" w:sz="0" w:space="0" w:color="auto"/>
      </w:divBdr>
    </w:div>
    <w:div w:id="745497962">
      <w:bodyDiv w:val="1"/>
      <w:marLeft w:val="0"/>
      <w:marRight w:val="0"/>
      <w:marTop w:val="0"/>
      <w:marBottom w:val="0"/>
      <w:divBdr>
        <w:top w:val="none" w:sz="0" w:space="0" w:color="auto"/>
        <w:left w:val="none" w:sz="0" w:space="0" w:color="auto"/>
        <w:bottom w:val="none" w:sz="0" w:space="0" w:color="auto"/>
        <w:right w:val="none" w:sz="0" w:space="0" w:color="auto"/>
      </w:divBdr>
      <w:divsChild>
        <w:div w:id="179508683">
          <w:marLeft w:val="0"/>
          <w:marRight w:val="0"/>
          <w:marTop w:val="0"/>
          <w:marBottom w:val="0"/>
          <w:divBdr>
            <w:top w:val="none" w:sz="0" w:space="0" w:color="auto"/>
            <w:left w:val="none" w:sz="0" w:space="0" w:color="auto"/>
            <w:bottom w:val="none" w:sz="0" w:space="0" w:color="auto"/>
            <w:right w:val="none" w:sz="0" w:space="0" w:color="auto"/>
          </w:divBdr>
        </w:div>
        <w:div w:id="595678936">
          <w:marLeft w:val="0"/>
          <w:marRight w:val="0"/>
          <w:marTop w:val="0"/>
          <w:marBottom w:val="0"/>
          <w:divBdr>
            <w:top w:val="none" w:sz="0" w:space="0" w:color="auto"/>
            <w:left w:val="none" w:sz="0" w:space="0" w:color="auto"/>
            <w:bottom w:val="none" w:sz="0" w:space="0" w:color="auto"/>
            <w:right w:val="none" w:sz="0" w:space="0" w:color="auto"/>
          </w:divBdr>
        </w:div>
        <w:div w:id="704909502">
          <w:marLeft w:val="0"/>
          <w:marRight w:val="0"/>
          <w:marTop w:val="0"/>
          <w:marBottom w:val="0"/>
          <w:divBdr>
            <w:top w:val="none" w:sz="0" w:space="0" w:color="auto"/>
            <w:left w:val="none" w:sz="0" w:space="0" w:color="auto"/>
            <w:bottom w:val="none" w:sz="0" w:space="0" w:color="auto"/>
            <w:right w:val="none" w:sz="0" w:space="0" w:color="auto"/>
          </w:divBdr>
        </w:div>
        <w:div w:id="913589340">
          <w:marLeft w:val="0"/>
          <w:marRight w:val="0"/>
          <w:marTop w:val="0"/>
          <w:marBottom w:val="0"/>
          <w:divBdr>
            <w:top w:val="none" w:sz="0" w:space="0" w:color="auto"/>
            <w:left w:val="none" w:sz="0" w:space="0" w:color="auto"/>
            <w:bottom w:val="none" w:sz="0" w:space="0" w:color="auto"/>
            <w:right w:val="none" w:sz="0" w:space="0" w:color="auto"/>
          </w:divBdr>
        </w:div>
        <w:div w:id="1188180724">
          <w:marLeft w:val="0"/>
          <w:marRight w:val="0"/>
          <w:marTop w:val="0"/>
          <w:marBottom w:val="0"/>
          <w:divBdr>
            <w:top w:val="none" w:sz="0" w:space="0" w:color="auto"/>
            <w:left w:val="none" w:sz="0" w:space="0" w:color="auto"/>
            <w:bottom w:val="none" w:sz="0" w:space="0" w:color="auto"/>
            <w:right w:val="none" w:sz="0" w:space="0" w:color="auto"/>
          </w:divBdr>
        </w:div>
        <w:div w:id="1499923466">
          <w:marLeft w:val="0"/>
          <w:marRight w:val="0"/>
          <w:marTop w:val="0"/>
          <w:marBottom w:val="0"/>
          <w:divBdr>
            <w:top w:val="none" w:sz="0" w:space="0" w:color="auto"/>
            <w:left w:val="none" w:sz="0" w:space="0" w:color="auto"/>
            <w:bottom w:val="none" w:sz="0" w:space="0" w:color="auto"/>
            <w:right w:val="none" w:sz="0" w:space="0" w:color="auto"/>
          </w:divBdr>
        </w:div>
        <w:div w:id="1669022694">
          <w:marLeft w:val="0"/>
          <w:marRight w:val="0"/>
          <w:marTop w:val="0"/>
          <w:marBottom w:val="0"/>
          <w:divBdr>
            <w:top w:val="none" w:sz="0" w:space="0" w:color="auto"/>
            <w:left w:val="none" w:sz="0" w:space="0" w:color="auto"/>
            <w:bottom w:val="none" w:sz="0" w:space="0" w:color="auto"/>
            <w:right w:val="none" w:sz="0" w:space="0" w:color="auto"/>
          </w:divBdr>
        </w:div>
      </w:divsChild>
    </w:div>
    <w:div w:id="788016545">
      <w:bodyDiv w:val="1"/>
      <w:marLeft w:val="0"/>
      <w:marRight w:val="0"/>
      <w:marTop w:val="0"/>
      <w:marBottom w:val="0"/>
      <w:divBdr>
        <w:top w:val="none" w:sz="0" w:space="0" w:color="auto"/>
        <w:left w:val="none" w:sz="0" w:space="0" w:color="auto"/>
        <w:bottom w:val="none" w:sz="0" w:space="0" w:color="auto"/>
        <w:right w:val="none" w:sz="0" w:space="0" w:color="auto"/>
      </w:divBdr>
    </w:div>
    <w:div w:id="789513381">
      <w:bodyDiv w:val="1"/>
      <w:marLeft w:val="0"/>
      <w:marRight w:val="0"/>
      <w:marTop w:val="0"/>
      <w:marBottom w:val="0"/>
      <w:divBdr>
        <w:top w:val="none" w:sz="0" w:space="0" w:color="auto"/>
        <w:left w:val="none" w:sz="0" w:space="0" w:color="auto"/>
        <w:bottom w:val="none" w:sz="0" w:space="0" w:color="auto"/>
        <w:right w:val="none" w:sz="0" w:space="0" w:color="auto"/>
      </w:divBdr>
      <w:divsChild>
        <w:div w:id="422530559">
          <w:marLeft w:val="0"/>
          <w:marRight w:val="0"/>
          <w:marTop w:val="0"/>
          <w:marBottom w:val="0"/>
          <w:divBdr>
            <w:top w:val="none" w:sz="0" w:space="0" w:color="auto"/>
            <w:left w:val="none" w:sz="0" w:space="0" w:color="auto"/>
            <w:bottom w:val="none" w:sz="0" w:space="0" w:color="auto"/>
            <w:right w:val="none" w:sz="0" w:space="0" w:color="auto"/>
          </w:divBdr>
        </w:div>
        <w:div w:id="754130295">
          <w:marLeft w:val="0"/>
          <w:marRight w:val="0"/>
          <w:marTop w:val="0"/>
          <w:marBottom w:val="0"/>
          <w:divBdr>
            <w:top w:val="none" w:sz="0" w:space="0" w:color="auto"/>
            <w:left w:val="none" w:sz="0" w:space="0" w:color="auto"/>
            <w:bottom w:val="none" w:sz="0" w:space="0" w:color="auto"/>
            <w:right w:val="none" w:sz="0" w:space="0" w:color="auto"/>
          </w:divBdr>
        </w:div>
        <w:div w:id="1357657860">
          <w:marLeft w:val="0"/>
          <w:marRight w:val="0"/>
          <w:marTop w:val="0"/>
          <w:marBottom w:val="0"/>
          <w:divBdr>
            <w:top w:val="none" w:sz="0" w:space="0" w:color="auto"/>
            <w:left w:val="none" w:sz="0" w:space="0" w:color="auto"/>
            <w:bottom w:val="none" w:sz="0" w:space="0" w:color="auto"/>
            <w:right w:val="none" w:sz="0" w:space="0" w:color="auto"/>
          </w:divBdr>
        </w:div>
        <w:div w:id="1382830568">
          <w:marLeft w:val="0"/>
          <w:marRight w:val="0"/>
          <w:marTop w:val="0"/>
          <w:marBottom w:val="0"/>
          <w:divBdr>
            <w:top w:val="none" w:sz="0" w:space="0" w:color="auto"/>
            <w:left w:val="none" w:sz="0" w:space="0" w:color="auto"/>
            <w:bottom w:val="none" w:sz="0" w:space="0" w:color="auto"/>
            <w:right w:val="none" w:sz="0" w:space="0" w:color="auto"/>
          </w:divBdr>
        </w:div>
        <w:div w:id="1765102100">
          <w:marLeft w:val="0"/>
          <w:marRight w:val="0"/>
          <w:marTop w:val="0"/>
          <w:marBottom w:val="0"/>
          <w:divBdr>
            <w:top w:val="none" w:sz="0" w:space="0" w:color="auto"/>
            <w:left w:val="none" w:sz="0" w:space="0" w:color="auto"/>
            <w:bottom w:val="none" w:sz="0" w:space="0" w:color="auto"/>
            <w:right w:val="none" w:sz="0" w:space="0" w:color="auto"/>
          </w:divBdr>
        </w:div>
        <w:div w:id="1827939832">
          <w:marLeft w:val="0"/>
          <w:marRight w:val="0"/>
          <w:marTop w:val="0"/>
          <w:marBottom w:val="0"/>
          <w:divBdr>
            <w:top w:val="none" w:sz="0" w:space="0" w:color="auto"/>
            <w:left w:val="none" w:sz="0" w:space="0" w:color="auto"/>
            <w:bottom w:val="none" w:sz="0" w:space="0" w:color="auto"/>
            <w:right w:val="none" w:sz="0" w:space="0" w:color="auto"/>
          </w:divBdr>
        </w:div>
        <w:div w:id="2092580792">
          <w:marLeft w:val="0"/>
          <w:marRight w:val="0"/>
          <w:marTop w:val="0"/>
          <w:marBottom w:val="0"/>
          <w:divBdr>
            <w:top w:val="none" w:sz="0" w:space="0" w:color="auto"/>
            <w:left w:val="none" w:sz="0" w:space="0" w:color="auto"/>
            <w:bottom w:val="none" w:sz="0" w:space="0" w:color="auto"/>
            <w:right w:val="none" w:sz="0" w:space="0" w:color="auto"/>
          </w:divBdr>
        </w:div>
      </w:divsChild>
    </w:div>
    <w:div w:id="815685852">
      <w:bodyDiv w:val="1"/>
      <w:marLeft w:val="0"/>
      <w:marRight w:val="0"/>
      <w:marTop w:val="0"/>
      <w:marBottom w:val="0"/>
      <w:divBdr>
        <w:top w:val="none" w:sz="0" w:space="0" w:color="auto"/>
        <w:left w:val="none" w:sz="0" w:space="0" w:color="auto"/>
        <w:bottom w:val="none" w:sz="0" w:space="0" w:color="auto"/>
        <w:right w:val="none" w:sz="0" w:space="0" w:color="auto"/>
      </w:divBdr>
    </w:div>
    <w:div w:id="843595383">
      <w:bodyDiv w:val="1"/>
      <w:marLeft w:val="0"/>
      <w:marRight w:val="0"/>
      <w:marTop w:val="0"/>
      <w:marBottom w:val="0"/>
      <w:divBdr>
        <w:top w:val="none" w:sz="0" w:space="0" w:color="auto"/>
        <w:left w:val="none" w:sz="0" w:space="0" w:color="auto"/>
        <w:bottom w:val="none" w:sz="0" w:space="0" w:color="auto"/>
        <w:right w:val="none" w:sz="0" w:space="0" w:color="auto"/>
      </w:divBdr>
    </w:div>
    <w:div w:id="852038862">
      <w:bodyDiv w:val="1"/>
      <w:marLeft w:val="0"/>
      <w:marRight w:val="0"/>
      <w:marTop w:val="0"/>
      <w:marBottom w:val="0"/>
      <w:divBdr>
        <w:top w:val="none" w:sz="0" w:space="0" w:color="auto"/>
        <w:left w:val="none" w:sz="0" w:space="0" w:color="auto"/>
        <w:bottom w:val="none" w:sz="0" w:space="0" w:color="auto"/>
        <w:right w:val="none" w:sz="0" w:space="0" w:color="auto"/>
      </w:divBdr>
      <w:divsChild>
        <w:div w:id="514542676">
          <w:marLeft w:val="907"/>
          <w:marRight w:val="0"/>
          <w:marTop w:val="77"/>
          <w:marBottom w:val="0"/>
          <w:divBdr>
            <w:top w:val="none" w:sz="0" w:space="0" w:color="auto"/>
            <w:left w:val="none" w:sz="0" w:space="0" w:color="auto"/>
            <w:bottom w:val="none" w:sz="0" w:space="0" w:color="auto"/>
            <w:right w:val="none" w:sz="0" w:space="0" w:color="auto"/>
          </w:divBdr>
        </w:div>
        <w:div w:id="824902146">
          <w:marLeft w:val="547"/>
          <w:marRight w:val="0"/>
          <w:marTop w:val="173"/>
          <w:marBottom w:val="0"/>
          <w:divBdr>
            <w:top w:val="none" w:sz="0" w:space="0" w:color="auto"/>
            <w:left w:val="none" w:sz="0" w:space="0" w:color="auto"/>
            <w:bottom w:val="none" w:sz="0" w:space="0" w:color="auto"/>
            <w:right w:val="none" w:sz="0" w:space="0" w:color="auto"/>
          </w:divBdr>
        </w:div>
        <w:div w:id="845292431">
          <w:marLeft w:val="907"/>
          <w:marRight w:val="0"/>
          <w:marTop w:val="77"/>
          <w:marBottom w:val="0"/>
          <w:divBdr>
            <w:top w:val="none" w:sz="0" w:space="0" w:color="auto"/>
            <w:left w:val="none" w:sz="0" w:space="0" w:color="auto"/>
            <w:bottom w:val="none" w:sz="0" w:space="0" w:color="auto"/>
            <w:right w:val="none" w:sz="0" w:space="0" w:color="auto"/>
          </w:divBdr>
        </w:div>
        <w:div w:id="1007976315">
          <w:marLeft w:val="907"/>
          <w:marRight w:val="0"/>
          <w:marTop w:val="77"/>
          <w:marBottom w:val="0"/>
          <w:divBdr>
            <w:top w:val="none" w:sz="0" w:space="0" w:color="auto"/>
            <w:left w:val="none" w:sz="0" w:space="0" w:color="auto"/>
            <w:bottom w:val="none" w:sz="0" w:space="0" w:color="auto"/>
            <w:right w:val="none" w:sz="0" w:space="0" w:color="auto"/>
          </w:divBdr>
        </w:div>
        <w:div w:id="1068697039">
          <w:marLeft w:val="907"/>
          <w:marRight w:val="0"/>
          <w:marTop w:val="77"/>
          <w:marBottom w:val="0"/>
          <w:divBdr>
            <w:top w:val="none" w:sz="0" w:space="0" w:color="auto"/>
            <w:left w:val="none" w:sz="0" w:space="0" w:color="auto"/>
            <w:bottom w:val="none" w:sz="0" w:space="0" w:color="auto"/>
            <w:right w:val="none" w:sz="0" w:space="0" w:color="auto"/>
          </w:divBdr>
        </w:div>
        <w:div w:id="1186603989">
          <w:marLeft w:val="547"/>
          <w:marRight w:val="0"/>
          <w:marTop w:val="259"/>
          <w:marBottom w:val="0"/>
          <w:divBdr>
            <w:top w:val="none" w:sz="0" w:space="0" w:color="auto"/>
            <w:left w:val="none" w:sz="0" w:space="0" w:color="auto"/>
            <w:bottom w:val="none" w:sz="0" w:space="0" w:color="auto"/>
            <w:right w:val="none" w:sz="0" w:space="0" w:color="auto"/>
          </w:divBdr>
        </w:div>
        <w:div w:id="1422605789">
          <w:marLeft w:val="907"/>
          <w:marRight w:val="0"/>
          <w:marTop w:val="77"/>
          <w:marBottom w:val="0"/>
          <w:divBdr>
            <w:top w:val="none" w:sz="0" w:space="0" w:color="auto"/>
            <w:left w:val="none" w:sz="0" w:space="0" w:color="auto"/>
            <w:bottom w:val="none" w:sz="0" w:space="0" w:color="auto"/>
            <w:right w:val="none" w:sz="0" w:space="0" w:color="auto"/>
          </w:divBdr>
        </w:div>
        <w:div w:id="1428381168">
          <w:marLeft w:val="907"/>
          <w:marRight w:val="0"/>
          <w:marTop w:val="77"/>
          <w:marBottom w:val="0"/>
          <w:divBdr>
            <w:top w:val="none" w:sz="0" w:space="0" w:color="auto"/>
            <w:left w:val="none" w:sz="0" w:space="0" w:color="auto"/>
            <w:bottom w:val="none" w:sz="0" w:space="0" w:color="auto"/>
            <w:right w:val="none" w:sz="0" w:space="0" w:color="auto"/>
          </w:divBdr>
        </w:div>
        <w:div w:id="1462337226">
          <w:marLeft w:val="907"/>
          <w:marRight w:val="0"/>
          <w:marTop w:val="77"/>
          <w:marBottom w:val="0"/>
          <w:divBdr>
            <w:top w:val="none" w:sz="0" w:space="0" w:color="auto"/>
            <w:left w:val="none" w:sz="0" w:space="0" w:color="auto"/>
            <w:bottom w:val="none" w:sz="0" w:space="0" w:color="auto"/>
            <w:right w:val="none" w:sz="0" w:space="0" w:color="auto"/>
          </w:divBdr>
        </w:div>
        <w:div w:id="1793934395">
          <w:marLeft w:val="907"/>
          <w:marRight w:val="0"/>
          <w:marTop w:val="77"/>
          <w:marBottom w:val="0"/>
          <w:divBdr>
            <w:top w:val="none" w:sz="0" w:space="0" w:color="auto"/>
            <w:left w:val="none" w:sz="0" w:space="0" w:color="auto"/>
            <w:bottom w:val="none" w:sz="0" w:space="0" w:color="auto"/>
            <w:right w:val="none" w:sz="0" w:space="0" w:color="auto"/>
          </w:divBdr>
        </w:div>
      </w:divsChild>
    </w:div>
    <w:div w:id="852187636">
      <w:bodyDiv w:val="1"/>
      <w:marLeft w:val="0"/>
      <w:marRight w:val="0"/>
      <w:marTop w:val="0"/>
      <w:marBottom w:val="0"/>
      <w:divBdr>
        <w:top w:val="none" w:sz="0" w:space="0" w:color="auto"/>
        <w:left w:val="none" w:sz="0" w:space="0" w:color="auto"/>
        <w:bottom w:val="none" w:sz="0" w:space="0" w:color="auto"/>
        <w:right w:val="none" w:sz="0" w:space="0" w:color="auto"/>
      </w:divBdr>
    </w:div>
    <w:div w:id="852959157">
      <w:bodyDiv w:val="1"/>
      <w:marLeft w:val="0"/>
      <w:marRight w:val="0"/>
      <w:marTop w:val="0"/>
      <w:marBottom w:val="0"/>
      <w:divBdr>
        <w:top w:val="none" w:sz="0" w:space="0" w:color="auto"/>
        <w:left w:val="none" w:sz="0" w:space="0" w:color="auto"/>
        <w:bottom w:val="none" w:sz="0" w:space="0" w:color="auto"/>
        <w:right w:val="none" w:sz="0" w:space="0" w:color="auto"/>
      </w:divBdr>
    </w:div>
    <w:div w:id="857616785">
      <w:bodyDiv w:val="1"/>
      <w:marLeft w:val="0"/>
      <w:marRight w:val="0"/>
      <w:marTop w:val="0"/>
      <w:marBottom w:val="0"/>
      <w:divBdr>
        <w:top w:val="none" w:sz="0" w:space="0" w:color="auto"/>
        <w:left w:val="none" w:sz="0" w:space="0" w:color="auto"/>
        <w:bottom w:val="none" w:sz="0" w:space="0" w:color="auto"/>
        <w:right w:val="none" w:sz="0" w:space="0" w:color="auto"/>
      </w:divBdr>
    </w:div>
    <w:div w:id="862283870">
      <w:bodyDiv w:val="1"/>
      <w:marLeft w:val="0"/>
      <w:marRight w:val="0"/>
      <w:marTop w:val="0"/>
      <w:marBottom w:val="0"/>
      <w:divBdr>
        <w:top w:val="none" w:sz="0" w:space="0" w:color="auto"/>
        <w:left w:val="none" w:sz="0" w:space="0" w:color="auto"/>
        <w:bottom w:val="none" w:sz="0" w:space="0" w:color="auto"/>
        <w:right w:val="none" w:sz="0" w:space="0" w:color="auto"/>
      </w:divBdr>
    </w:div>
    <w:div w:id="874846903">
      <w:bodyDiv w:val="1"/>
      <w:marLeft w:val="0"/>
      <w:marRight w:val="0"/>
      <w:marTop w:val="0"/>
      <w:marBottom w:val="0"/>
      <w:divBdr>
        <w:top w:val="none" w:sz="0" w:space="0" w:color="auto"/>
        <w:left w:val="none" w:sz="0" w:space="0" w:color="auto"/>
        <w:bottom w:val="none" w:sz="0" w:space="0" w:color="auto"/>
        <w:right w:val="none" w:sz="0" w:space="0" w:color="auto"/>
      </w:divBdr>
    </w:div>
    <w:div w:id="881094113">
      <w:bodyDiv w:val="1"/>
      <w:marLeft w:val="0"/>
      <w:marRight w:val="0"/>
      <w:marTop w:val="0"/>
      <w:marBottom w:val="0"/>
      <w:divBdr>
        <w:top w:val="none" w:sz="0" w:space="0" w:color="auto"/>
        <w:left w:val="none" w:sz="0" w:space="0" w:color="auto"/>
        <w:bottom w:val="none" w:sz="0" w:space="0" w:color="auto"/>
        <w:right w:val="none" w:sz="0" w:space="0" w:color="auto"/>
      </w:divBdr>
      <w:divsChild>
        <w:div w:id="435642179">
          <w:marLeft w:val="360"/>
          <w:marRight w:val="0"/>
          <w:marTop w:val="86"/>
          <w:marBottom w:val="0"/>
          <w:divBdr>
            <w:top w:val="none" w:sz="0" w:space="0" w:color="auto"/>
            <w:left w:val="none" w:sz="0" w:space="0" w:color="auto"/>
            <w:bottom w:val="none" w:sz="0" w:space="0" w:color="auto"/>
            <w:right w:val="none" w:sz="0" w:space="0" w:color="auto"/>
          </w:divBdr>
        </w:div>
      </w:divsChild>
    </w:div>
    <w:div w:id="888226375">
      <w:bodyDiv w:val="1"/>
      <w:marLeft w:val="0"/>
      <w:marRight w:val="0"/>
      <w:marTop w:val="0"/>
      <w:marBottom w:val="0"/>
      <w:divBdr>
        <w:top w:val="none" w:sz="0" w:space="0" w:color="auto"/>
        <w:left w:val="none" w:sz="0" w:space="0" w:color="auto"/>
        <w:bottom w:val="none" w:sz="0" w:space="0" w:color="auto"/>
        <w:right w:val="none" w:sz="0" w:space="0" w:color="auto"/>
      </w:divBdr>
    </w:div>
    <w:div w:id="894661541">
      <w:bodyDiv w:val="1"/>
      <w:marLeft w:val="0"/>
      <w:marRight w:val="0"/>
      <w:marTop w:val="0"/>
      <w:marBottom w:val="0"/>
      <w:divBdr>
        <w:top w:val="none" w:sz="0" w:space="0" w:color="auto"/>
        <w:left w:val="none" w:sz="0" w:space="0" w:color="auto"/>
        <w:bottom w:val="none" w:sz="0" w:space="0" w:color="auto"/>
        <w:right w:val="none" w:sz="0" w:space="0" w:color="auto"/>
      </w:divBdr>
    </w:div>
    <w:div w:id="899438050">
      <w:bodyDiv w:val="1"/>
      <w:marLeft w:val="0"/>
      <w:marRight w:val="0"/>
      <w:marTop w:val="0"/>
      <w:marBottom w:val="0"/>
      <w:divBdr>
        <w:top w:val="none" w:sz="0" w:space="0" w:color="auto"/>
        <w:left w:val="none" w:sz="0" w:space="0" w:color="auto"/>
        <w:bottom w:val="none" w:sz="0" w:space="0" w:color="auto"/>
        <w:right w:val="none" w:sz="0" w:space="0" w:color="auto"/>
      </w:divBdr>
      <w:divsChild>
        <w:div w:id="118691088">
          <w:marLeft w:val="0"/>
          <w:marRight w:val="0"/>
          <w:marTop w:val="0"/>
          <w:marBottom w:val="0"/>
          <w:divBdr>
            <w:top w:val="none" w:sz="0" w:space="0" w:color="auto"/>
            <w:left w:val="none" w:sz="0" w:space="0" w:color="auto"/>
            <w:bottom w:val="none" w:sz="0" w:space="0" w:color="auto"/>
            <w:right w:val="none" w:sz="0" w:space="0" w:color="auto"/>
          </w:divBdr>
        </w:div>
        <w:div w:id="384531717">
          <w:marLeft w:val="0"/>
          <w:marRight w:val="0"/>
          <w:marTop w:val="0"/>
          <w:marBottom w:val="0"/>
          <w:divBdr>
            <w:top w:val="none" w:sz="0" w:space="0" w:color="auto"/>
            <w:left w:val="none" w:sz="0" w:space="0" w:color="auto"/>
            <w:bottom w:val="none" w:sz="0" w:space="0" w:color="auto"/>
            <w:right w:val="none" w:sz="0" w:space="0" w:color="auto"/>
          </w:divBdr>
        </w:div>
        <w:div w:id="391541826">
          <w:marLeft w:val="0"/>
          <w:marRight w:val="0"/>
          <w:marTop w:val="0"/>
          <w:marBottom w:val="0"/>
          <w:divBdr>
            <w:top w:val="none" w:sz="0" w:space="0" w:color="auto"/>
            <w:left w:val="none" w:sz="0" w:space="0" w:color="auto"/>
            <w:bottom w:val="none" w:sz="0" w:space="0" w:color="auto"/>
            <w:right w:val="none" w:sz="0" w:space="0" w:color="auto"/>
          </w:divBdr>
        </w:div>
        <w:div w:id="416832221">
          <w:marLeft w:val="0"/>
          <w:marRight w:val="0"/>
          <w:marTop w:val="0"/>
          <w:marBottom w:val="0"/>
          <w:divBdr>
            <w:top w:val="none" w:sz="0" w:space="0" w:color="auto"/>
            <w:left w:val="none" w:sz="0" w:space="0" w:color="auto"/>
            <w:bottom w:val="none" w:sz="0" w:space="0" w:color="auto"/>
            <w:right w:val="none" w:sz="0" w:space="0" w:color="auto"/>
          </w:divBdr>
        </w:div>
        <w:div w:id="432094150">
          <w:marLeft w:val="0"/>
          <w:marRight w:val="0"/>
          <w:marTop w:val="0"/>
          <w:marBottom w:val="0"/>
          <w:divBdr>
            <w:top w:val="none" w:sz="0" w:space="0" w:color="auto"/>
            <w:left w:val="none" w:sz="0" w:space="0" w:color="auto"/>
            <w:bottom w:val="none" w:sz="0" w:space="0" w:color="auto"/>
            <w:right w:val="none" w:sz="0" w:space="0" w:color="auto"/>
          </w:divBdr>
        </w:div>
        <w:div w:id="539830566">
          <w:marLeft w:val="0"/>
          <w:marRight w:val="0"/>
          <w:marTop w:val="0"/>
          <w:marBottom w:val="0"/>
          <w:divBdr>
            <w:top w:val="none" w:sz="0" w:space="0" w:color="auto"/>
            <w:left w:val="none" w:sz="0" w:space="0" w:color="auto"/>
            <w:bottom w:val="none" w:sz="0" w:space="0" w:color="auto"/>
            <w:right w:val="none" w:sz="0" w:space="0" w:color="auto"/>
          </w:divBdr>
        </w:div>
        <w:div w:id="557087361">
          <w:marLeft w:val="0"/>
          <w:marRight w:val="0"/>
          <w:marTop w:val="0"/>
          <w:marBottom w:val="0"/>
          <w:divBdr>
            <w:top w:val="none" w:sz="0" w:space="0" w:color="auto"/>
            <w:left w:val="none" w:sz="0" w:space="0" w:color="auto"/>
            <w:bottom w:val="none" w:sz="0" w:space="0" w:color="auto"/>
            <w:right w:val="none" w:sz="0" w:space="0" w:color="auto"/>
          </w:divBdr>
        </w:div>
        <w:div w:id="642002822">
          <w:marLeft w:val="0"/>
          <w:marRight w:val="0"/>
          <w:marTop w:val="0"/>
          <w:marBottom w:val="0"/>
          <w:divBdr>
            <w:top w:val="none" w:sz="0" w:space="0" w:color="auto"/>
            <w:left w:val="none" w:sz="0" w:space="0" w:color="auto"/>
            <w:bottom w:val="none" w:sz="0" w:space="0" w:color="auto"/>
            <w:right w:val="none" w:sz="0" w:space="0" w:color="auto"/>
          </w:divBdr>
        </w:div>
        <w:div w:id="709692117">
          <w:marLeft w:val="0"/>
          <w:marRight w:val="0"/>
          <w:marTop w:val="0"/>
          <w:marBottom w:val="0"/>
          <w:divBdr>
            <w:top w:val="none" w:sz="0" w:space="0" w:color="auto"/>
            <w:left w:val="none" w:sz="0" w:space="0" w:color="auto"/>
            <w:bottom w:val="none" w:sz="0" w:space="0" w:color="auto"/>
            <w:right w:val="none" w:sz="0" w:space="0" w:color="auto"/>
          </w:divBdr>
        </w:div>
        <w:div w:id="801312008">
          <w:marLeft w:val="0"/>
          <w:marRight w:val="0"/>
          <w:marTop w:val="0"/>
          <w:marBottom w:val="0"/>
          <w:divBdr>
            <w:top w:val="none" w:sz="0" w:space="0" w:color="auto"/>
            <w:left w:val="none" w:sz="0" w:space="0" w:color="auto"/>
            <w:bottom w:val="none" w:sz="0" w:space="0" w:color="auto"/>
            <w:right w:val="none" w:sz="0" w:space="0" w:color="auto"/>
          </w:divBdr>
        </w:div>
        <w:div w:id="831259572">
          <w:marLeft w:val="0"/>
          <w:marRight w:val="0"/>
          <w:marTop w:val="0"/>
          <w:marBottom w:val="0"/>
          <w:divBdr>
            <w:top w:val="none" w:sz="0" w:space="0" w:color="auto"/>
            <w:left w:val="none" w:sz="0" w:space="0" w:color="auto"/>
            <w:bottom w:val="none" w:sz="0" w:space="0" w:color="auto"/>
            <w:right w:val="none" w:sz="0" w:space="0" w:color="auto"/>
          </w:divBdr>
        </w:div>
        <w:div w:id="846600054">
          <w:marLeft w:val="0"/>
          <w:marRight w:val="0"/>
          <w:marTop w:val="0"/>
          <w:marBottom w:val="0"/>
          <w:divBdr>
            <w:top w:val="none" w:sz="0" w:space="0" w:color="auto"/>
            <w:left w:val="none" w:sz="0" w:space="0" w:color="auto"/>
            <w:bottom w:val="none" w:sz="0" w:space="0" w:color="auto"/>
            <w:right w:val="none" w:sz="0" w:space="0" w:color="auto"/>
          </w:divBdr>
        </w:div>
        <w:div w:id="989332136">
          <w:marLeft w:val="0"/>
          <w:marRight w:val="0"/>
          <w:marTop w:val="0"/>
          <w:marBottom w:val="0"/>
          <w:divBdr>
            <w:top w:val="none" w:sz="0" w:space="0" w:color="auto"/>
            <w:left w:val="none" w:sz="0" w:space="0" w:color="auto"/>
            <w:bottom w:val="none" w:sz="0" w:space="0" w:color="auto"/>
            <w:right w:val="none" w:sz="0" w:space="0" w:color="auto"/>
          </w:divBdr>
        </w:div>
        <w:div w:id="1219632860">
          <w:marLeft w:val="0"/>
          <w:marRight w:val="0"/>
          <w:marTop w:val="0"/>
          <w:marBottom w:val="0"/>
          <w:divBdr>
            <w:top w:val="none" w:sz="0" w:space="0" w:color="auto"/>
            <w:left w:val="none" w:sz="0" w:space="0" w:color="auto"/>
            <w:bottom w:val="none" w:sz="0" w:space="0" w:color="auto"/>
            <w:right w:val="none" w:sz="0" w:space="0" w:color="auto"/>
          </w:divBdr>
        </w:div>
        <w:div w:id="1303923017">
          <w:marLeft w:val="0"/>
          <w:marRight w:val="0"/>
          <w:marTop w:val="0"/>
          <w:marBottom w:val="0"/>
          <w:divBdr>
            <w:top w:val="none" w:sz="0" w:space="0" w:color="auto"/>
            <w:left w:val="none" w:sz="0" w:space="0" w:color="auto"/>
            <w:bottom w:val="none" w:sz="0" w:space="0" w:color="auto"/>
            <w:right w:val="none" w:sz="0" w:space="0" w:color="auto"/>
          </w:divBdr>
        </w:div>
        <w:div w:id="1365135401">
          <w:marLeft w:val="0"/>
          <w:marRight w:val="0"/>
          <w:marTop w:val="0"/>
          <w:marBottom w:val="0"/>
          <w:divBdr>
            <w:top w:val="none" w:sz="0" w:space="0" w:color="auto"/>
            <w:left w:val="none" w:sz="0" w:space="0" w:color="auto"/>
            <w:bottom w:val="none" w:sz="0" w:space="0" w:color="auto"/>
            <w:right w:val="none" w:sz="0" w:space="0" w:color="auto"/>
          </w:divBdr>
        </w:div>
        <w:div w:id="1415471771">
          <w:marLeft w:val="0"/>
          <w:marRight w:val="0"/>
          <w:marTop w:val="0"/>
          <w:marBottom w:val="0"/>
          <w:divBdr>
            <w:top w:val="none" w:sz="0" w:space="0" w:color="auto"/>
            <w:left w:val="none" w:sz="0" w:space="0" w:color="auto"/>
            <w:bottom w:val="none" w:sz="0" w:space="0" w:color="auto"/>
            <w:right w:val="none" w:sz="0" w:space="0" w:color="auto"/>
          </w:divBdr>
        </w:div>
        <w:div w:id="1652561617">
          <w:marLeft w:val="0"/>
          <w:marRight w:val="0"/>
          <w:marTop w:val="0"/>
          <w:marBottom w:val="0"/>
          <w:divBdr>
            <w:top w:val="none" w:sz="0" w:space="0" w:color="auto"/>
            <w:left w:val="none" w:sz="0" w:space="0" w:color="auto"/>
            <w:bottom w:val="none" w:sz="0" w:space="0" w:color="auto"/>
            <w:right w:val="none" w:sz="0" w:space="0" w:color="auto"/>
          </w:divBdr>
        </w:div>
        <w:div w:id="1704746462">
          <w:marLeft w:val="0"/>
          <w:marRight w:val="0"/>
          <w:marTop w:val="0"/>
          <w:marBottom w:val="0"/>
          <w:divBdr>
            <w:top w:val="none" w:sz="0" w:space="0" w:color="auto"/>
            <w:left w:val="none" w:sz="0" w:space="0" w:color="auto"/>
            <w:bottom w:val="none" w:sz="0" w:space="0" w:color="auto"/>
            <w:right w:val="none" w:sz="0" w:space="0" w:color="auto"/>
          </w:divBdr>
        </w:div>
        <w:div w:id="1799373033">
          <w:marLeft w:val="0"/>
          <w:marRight w:val="0"/>
          <w:marTop w:val="0"/>
          <w:marBottom w:val="0"/>
          <w:divBdr>
            <w:top w:val="none" w:sz="0" w:space="0" w:color="auto"/>
            <w:left w:val="none" w:sz="0" w:space="0" w:color="auto"/>
            <w:bottom w:val="none" w:sz="0" w:space="0" w:color="auto"/>
            <w:right w:val="none" w:sz="0" w:space="0" w:color="auto"/>
          </w:divBdr>
        </w:div>
        <w:div w:id="1942106103">
          <w:marLeft w:val="0"/>
          <w:marRight w:val="0"/>
          <w:marTop w:val="0"/>
          <w:marBottom w:val="0"/>
          <w:divBdr>
            <w:top w:val="none" w:sz="0" w:space="0" w:color="auto"/>
            <w:left w:val="none" w:sz="0" w:space="0" w:color="auto"/>
            <w:bottom w:val="none" w:sz="0" w:space="0" w:color="auto"/>
            <w:right w:val="none" w:sz="0" w:space="0" w:color="auto"/>
          </w:divBdr>
        </w:div>
        <w:div w:id="1979144983">
          <w:marLeft w:val="0"/>
          <w:marRight w:val="0"/>
          <w:marTop w:val="0"/>
          <w:marBottom w:val="0"/>
          <w:divBdr>
            <w:top w:val="none" w:sz="0" w:space="0" w:color="auto"/>
            <w:left w:val="none" w:sz="0" w:space="0" w:color="auto"/>
            <w:bottom w:val="none" w:sz="0" w:space="0" w:color="auto"/>
            <w:right w:val="none" w:sz="0" w:space="0" w:color="auto"/>
          </w:divBdr>
        </w:div>
      </w:divsChild>
    </w:div>
    <w:div w:id="931166010">
      <w:bodyDiv w:val="1"/>
      <w:marLeft w:val="0"/>
      <w:marRight w:val="0"/>
      <w:marTop w:val="0"/>
      <w:marBottom w:val="0"/>
      <w:divBdr>
        <w:top w:val="none" w:sz="0" w:space="0" w:color="auto"/>
        <w:left w:val="none" w:sz="0" w:space="0" w:color="auto"/>
        <w:bottom w:val="none" w:sz="0" w:space="0" w:color="auto"/>
        <w:right w:val="none" w:sz="0" w:space="0" w:color="auto"/>
      </w:divBdr>
    </w:div>
    <w:div w:id="937253473">
      <w:bodyDiv w:val="1"/>
      <w:marLeft w:val="0"/>
      <w:marRight w:val="0"/>
      <w:marTop w:val="0"/>
      <w:marBottom w:val="0"/>
      <w:divBdr>
        <w:top w:val="none" w:sz="0" w:space="0" w:color="auto"/>
        <w:left w:val="none" w:sz="0" w:space="0" w:color="auto"/>
        <w:bottom w:val="none" w:sz="0" w:space="0" w:color="auto"/>
        <w:right w:val="none" w:sz="0" w:space="0" w:color="auto"/>
      </w:divBdr>
    </w:div>
    <w:div w:id="937323674">
      <w:bodyDiv w:val="1"/>
      <w:marLeft w:val="0"/>
      <w:marRight w:val="0"/>
      <w:marTop w:val="0"/>
      <w:marBottom w:val="0"/>
      <w:divBdr>
        <w:top w:val="none" w:sz="0" w:space="0" w:color="auto"/>
        <w:left w:val="none" w:sz="0" w:space="0" w:color="auto"/>
        <w:bottom w:val="none" w:sz="0" w:space="0" w:color="auto"/>
        <w:right w:val="none" w:sz="0" w:space="0" w:color="auto"/>
      </w:divBdr>
    </w:div>
    <w:div w:id="980118307">
      <w:bodyDiv w:val="1"/>
      <w:marLeft w:val="0"/>
      <w:marRight w:val="0"/>
      <w:marTop w:val="0"/>
      <w:marBottom w:val="0"/>
      <w:divBdr>
        <w:top w:val="none" w:sz="0" w:space="0" w:color="auto"/>
        <w:left w:val="none" w:sz="0" w:space="0" w:color="auto"/>
        <w:bottom w:val="none" w:sz="0" w:space="0" w:color="auto"/>
        <w:right w:val="none" w:sz="0" w:space="0" w:color="auto"/>
      </w:divBdr>
      <w:divsChild>
        <w:div w:id="339898062">
          <w:marLeft w:val="2563"/>
          <w:marRight w:val="0"/>
          <w:marTop w:val="0"/>
          <w:marBottom w:val="0"/>
          <w:divBdr>
            <w:top w:val="none" w:sz="0" w:space="0" w:color="auto"/>
            <w:left w:val="none" w:sz="0" w:space="0" w:color="auto"/>
            <w:bottom w:val="none" w:sz="0" w:space="0" w:color="auto"/>
            <w:right w:val="none" w:sz="0" w:space="0" w:color="auto"/>
          </w:divBdr>
        </w:div>
        <w:div w:id="431898046">
          <w:marLeft w:val="763"/>
          <w:marRight w:val="0"/>
          <w:marTop w:val="0"/>
          <w:marBottom w:val="0"/>
          <w:divBdr>
            <w:top w:val="none" w:sz="0" w:space="0" w:color="auto"/>
            <w:left w:val="none" w:sz="0" w:space="0" w:color="auto"/>
            <w:bottom w:val="none" w:sz="0" w:space="0" w:color="auto"/>
            <w:right w:val="none" w:sz="0" w:space="0" w:color="auto"/>
          </w:divBdr>
        </w:div>
        <w:div w:id="812796291">
          <w:marLeft w:val="1670"/>
          <w:marRight w:val="0"/>
          <w:marTop w:val="0"/>
          <w:marBottom w:val="0"/>
          <w:divBdr>
            <w:top w:val="none" w:sz="0" w:space="0" w:color="auto"/>
            <w:left w:val="none" w:sz="0" w:space="0" w:color="auto"/>
            <w:bottom w:val="none" w:sz="0" w:space="0" w:color="auto"/>
            <w:right w:val="none" w:sz="0" w:space="0" w:color="auto"/>
          </w:divBdr>
        </w:div>
        <w:div w:id="934244549">
          <w:marLeft w:val="1670"/>
          <w:marRight w:val="0"/>
          <w:marTop w:val="0"/>
          <w:marBottom w:val="0"/>
          <w:divBdr>
            <w:top w:val="none" w:sz="0" w:space="0" w:color="auto"/>
            <w:left w:val="none" w:sz="0" w:space="0" w:color="auto"/>
            <w:bottom w:val="none" w:sz="0" w:space="0" w:color="auto"/>
            <w:right w:val="none" w:sz="0" w:space="0" w:color="auto"/>
          </w:divBdr>
        </w:div>
        <w:div w:id="1131556309">
          <w:marLeft w:val="3600"/>
          <w:marRight w:val="0"/>
          <w:marTop w:val="0"/>
          <w:marBottom w:val="0"/>
          <w:divBdr>
            <w:top w:val="none" w:sz="0" w:space="0" w:color="auto"/>
            <w:left w:val="none" w:sz="0" w:space="0" w:color="auto"/>
            <w:bottom w:val="none" w:sz="0" w:space="0" w:color="auto"/>
            <w:right w:val="none" w:sz="0" w:space="0" w:color="auto"/>
          </w:divBdr>
        </w:div>
        <w:div w:id="1140271976">
          <w:marLeft w:val="3600"/>
          <w:marRight w:val="0"/>
          <w:marTop w:val="0"/>
          <w:marBottom w:val="0"/>
          <w:divBdr>
            <w:top w:val="none" w:sz="0" w:space="0" w:color="auto"/>
            <w:left w:val="none" w:sz="0" w:space="0" w:color="auto"/>
            <w:bottom w:val="none" w:sz="0" w:space="0" w:color="auto"/>
            <w:right w:val="none" w:sz="0" w:space="0" w:color="auto"/>
          </w:divBdr>
        </w:div>
        <w:div w:id="1215969359">
          <w:marLeft w:val="2563"/>
          <w:marRight w:val="0"/>
          <w:marTop w:val="0"/>
          <w:marBottom w:val="0"/>
          <w:divBdr>
            <w:top w:val="none" w:sz="0" w:space="0" w:color="auto"/>
            <w:left w:val="none" w:sz="0" w:space="0" w:color="auto"/>
            <w:bottom w:val="none" w:sz="0" w:space="0" w:color="auto"/>
            <w:right w:val="none" w:sz="0" w:space="0" w:color="auto"/>
          </w:divBdr>
        </w:div>
        <w:div w:id="1274484052">
          <w:marLeft w:val="2563"/>
          <w:marRight w:val="0"/>
          <w:marTop w:val="0"/>
          <w:marBottom w:val="0"/>
          <w:divBdr>
            <w:top w:val="none" w:sz="0" w:space="0" w:color="auto"/>
            <w:left w:val="none" w:sz="0" w:space="0" w:color="auto"/>
            <w:bottom w:val="none" w:sz="0" w:space="0" w:color="auto"/>
            <w:right w:val="none" w:sz="0" w:space="0" w:color="auto"/>
          </w:divBdr>
        </w:div>
        <w:div w:id="1296834649">
          <w:marLeft w:val="1670"/>
          <w:marRight w:val="0"/>
          <w:marTop w:val="0"/>
          <w:marBottom w:val="0"/>
          <w:divBdr>
            <w:top w:val="none" w:sz="0" w:space="0" w:color="auto"/>
            <w:left w:val="none" w:sz="0" w:space="0" w:color="auto"/>
            <w:bottom w:val="none" w:sz="0" w:space="0" w:color="auto"/>
            <w:right w:val="none" w:sz="0" w:space="0" w:color="auto"/>
          </w:divBdr>
        </w:div>
        <w:div w:id="1353457537">
          <w:marLeft w:val="1670"/>
          <w:marRight w:val="0"/>
          <w:marTop w:val="0"/>
          <w:marBottom w:val="0"/>
          <w:divBdr>
            <w:top w:val="none" w:sz="0" w:space="0" w:color="auto"/>
            <w:left w:val="none" w:sz="0" w:space="0" w:color="auto"/>
            <w:bottom w:val="none" w:sz="0" w:space="0" w:color="auto"/>
            <w:right w:val="none" w:sz="0" w:space="0" w:color="auto"/>
          </w:divBdr>
        </w:div>
        <w:div w:id="1448937639">
          <w:marLeft w:val="1670"/>
          <w:marRight w:val="0"/>
          <w:marTop w:val="0"/>
          <w:marBottom w:val="0"/>
          <w:divBdr>
            <w:top w:val="none" w:sz="0" w:space="0" w:color="auto"/>
            <w:left w:val="none" w:sz="0" w:space="0" w:color="auto"/>
            <w:bottom w:val="none" w:sz="0" w:space="0" w:color="auto"/>
            <w:right w:val="none" w:sz="0" w:space="0" w:color="auto"/>
          </w:divBdr>
        </w:div>
        <w:div w:id="1714768449">
          <w:marLeft w:val="2563"/>
          <w:marRight w:val="0"/>
          <w:marTop w:val="0"/>
          <w:marBottom w:val="0"/>
          <w:divBdr>
            <w:top w:val="none" w:sz="0" w:space="0" w:color="auto"/>
            <w:left w:val="none" w:sz="0" w:space="0" w:color="auto"/>
            <w:bottom w:val="none" w:sz="0" w:space="0" w:color="auto"/>
            <w:right w:val="none" w:sz="0" w:space="0" w:color="auto"/>
          </w:divBdr>
        </w:div>
        <w:div w:id="1825703271">
          <w:marLeft w:val="2563"/>
          <w:marRight w:val="0"/>
          <w:marTop w:val="0"/>
          <w:marBottom w:val="0"/>
          <w:divBdr>
            <w:top w:val="none" w:sz="0" w:space="0" w:color="auto"/>
            <w:left w:val="none" w:sz="0" w:space="0" w:color="auto"/>
            <w:bottom w:val="none" w:sz="0" w:space="0" w:color="auto"/>
            <w:right w:val="none" w:sz="0" w:space="0" w:color="auto"/>
          </w:divBdr>
        </w:div>
        <w:div w:id="1912496193">
          <w:marLeft w:val="2563"/>
          <w:marRight w:val="0"/>
          <w:marTop w:val="0"/>
          <w:marBottom w:val="0"/>
          <w:divBdr>
            <w:top w:val="none" w:sz="0" w:space="0" w:color="auto"/>
            <w:left w:val="none" w:sz="0" w:space="0" w:color="auto"/>
            <w:bottom w:val="none" w:sz="0" w:space="0" w:color="auto"/>
            <w:right w:val="none" w:sz="0" w:space="0" w:color="auto"/>
          </w:divBdr>
        </w:div>
        <w:div w:id="1916165146">
          <w:marLeft w:val="2563"/>
          <w:marRight w:val="0"/>
          <w:marTop w:val="0"/>
          <w:marBottom w:val="0"/>
          <w:divBdr>
            <w:top w:val="none" w:sz="0" w:space="0" w:color="auto"/>
            <w:left w:val="none" w:sz="0" w:space="0" w:color="auto"/>
            <w:bottom w:val="none" w:sz="0" w:space="0" w:color="auto"/>
            <w:right w:val="none" w:sz="0" w:space="0" w:color="auto"/>
          </w:divBdr>
        </w:div>
        <w:div w:id="2008095864">
          <w:marLeft w:val="3600"/>
          <w:marRight w:val="0"/>
          <w:marTop w:val="0"/>
          <w:marBottom w:val="0"/>
          <w:divBdr>
            <w:top w:val="none" w:sz="0" w:space="0" w:color="auto"/>
            <w:left w:val="none" w:sz="0" w:space="0" w:color="auto"/>
            <w:bottom w:val="none" w:sz="0" w:space="0" w:color="auto"/>
            <w:right w:val="none" w:sz="0" w:space="0" w:color="auto"/>
          </w:divBdr>
        </w:div>
      </w:divsChild>
    </w:div>
    <w:div w:id="991828672">
      <w:bodyDiv w:val="1"/>
      <w:marLeft w:val="0"/>
      <w:marRight w:val="0"/>
      <w:marTop w:val="0"/>
      <w:marBottom w:val="0"/>
      <w:divBdr>
        <w:top w:val="none" w:sz="0" w:space="0" w:color="auto"/>
        <w:left w:val="none" w:sz="0" w:space="0" w:color="auto"/>
        <w:bottom w:val="none" w:sz="0" w:space="0" w:color="auto"/>
        <w:right w:val="none" w:sz="0" w:space="0" w:color="auto"/>
      </w:divBdr>
    </w:div>
    <w:div w:id="993139462">
      <w:bodyDiv w:val="1"/>
      <w:marLeft w:val="0"/>
      <w:marRight w:val="0"/>
      <w:marTop w:val="0"/>
      <w:marBottom w:val="0"/>
      <w:divBdr>
        <w:top w:val="none" w:sz="0" w:space="0" w:color="auto"/>
        <w:left w:val="none" w:sz="0" w:space="0" w:color="auto"/>
        <w:bottom w:val="none" w:sz="0" w:space="0" w:color="auto"/>
        <w:right w:val="none" w:sz="0" w:space="0" w:color="auto"/>
      </w:divBdr>
      <w:divsChild>
        <w:div w:id="807665886">
          <w:marLeft w:val="1166"/>
          <w:marRight w:val="0"/>
          <w:marTop w:val="0"/>
          <w:marBottom w:val="0"/>
          <w:divBdr>
            <w:top w:val="none" w:sz="0" w:space="0" w:color="auto"/>
            <w:left w:val="none" w:sz="0" w:space="0" w:color="auto"/>
            <w:bottom w:val="none" w:sz="0" w:space="0" w:color="auto"/>
            <w:right w:val="none" w:sz="0" w:space="0" w:color="auto"/>
          </w:divBdr>
        </w:div>
        <w:div w:id="1370301514">
          <w:marLeft w:val="446"/>
          <w:marRight w:val="0"/>
          <w:marTop w:val="0"/>
          <w:marBottom w:val="0"/>
          <w:divBdr>
            <w:top w:val="none" w:sz="0" w:space="0" w:color="auto"/>
            <w:left w:val="none" w:sz="0" w:space="0" w:color="auto"/>
            <w:bottom w:val="none" w:sz="0" w:space="0" w:color="auto"/>
            <w:right w:val="none" w:sz="0" w:space="0" w:color="auto"/>
          </w:divBdr>
        </w:div>
      </w:divsChild>
    </w:div>
    <w:div w:id="1009479731">
      <w:bodyDiv w:val="1"/>
      <w:marLeft w:val="0"/>
      <w:marRight w:val="0"/>
      <w:marTop w:val="0"/>
      <w:marBottom w:val="0"/>
      <w:divBdr>
        <w:top w:val="none" w:sz="0" w:space="0" w:color="auto"/>
        <w:left w:val="none" w:sz="0" w:space="0" w:color="auto"/>
        <w:bottom w:val="none" w:sz="0" w:space="0" w:color="auto"/>
        <w:right w:val="none" w:sz="0" w:space="0" w:color="auto"/>
      </w:divBdr>
    </w:div>
    <w:div w:id="1015615395">
      <w:bodyDiv w:val="1"/>
      <w:marLeft w:val="0"/>
      <w:marRight w:val="0"/>
      <w:marTop w:val="0"/>
      <w:marBottom w:val="0"/>
      <w:divBdr>
        <w:top w:val="none" w:sz="0" w:space="0" w:color="auto"/>
        <w:left w:val="none" w:sz="0" w:space="0" w:color="auto"/>
        <w:bottom w:val="none" w:sz="0" w:space="0" w:color="auto"/>
        <w:right w:val="none" w:sz="0" w:space="0" w:color="auto"/>
      </w:divBdr>
    </w:div>
    <w:div w:id="1017736264">
      <w:bodyDiv w:val="1"/>
      <w:marLeft w:val="0"/>
      <w:marRight w:val="0"/>
      <w:marTop w:val="0"/>
      <w:marBottom w:val="0"/>
      <w:divBdr>
        <w:top w:val="none" w:sz="0" w:space="0" w:color="auto"/>
        <w:left w:val="none" w:sz="0" w:space="0" w:color="auto"/>
        <w:bottom w:val="none" w:sz="0" w:space="0" w:color="auto"/>
        <w:right w:val="none" w:sz="0" w:space="0" w:color="auto"/>
      </w:divBdr>
      <w:divsChild>
        <w:div w:id="2086879208">
          <w:marLeft w:val="0"/>
          <w:marRight w:val="0"/>
          <w:marTop w:val="0"/>
          <w:marBottom w:val="0"/>
          <w:divBdr>
            <w:top w:val="single" w:sz="4" w:space="0" w:color="BABABA"/>
            <w:left w:val="none" w:sz="0" w:space="0" w:color="auto"/>
            <w:bottom w:val="single" w:sz="8" w:space="0" w:color="BABABA"/>
            <w:right w:val="none" w:sz="0" w:space="0" w:color="auto"/>
          </w:divBdr>
          <w:divsChild>
            <w:div w:id="211037217">
              <w:marLeft w:val="0"/>
              <w:marRight w:val="0"/>
              <w:marTop w:val="0"/>
              <w:marBottom w:val="0"/>
              <w:divBdr>
                <w:top w:val="none" w:sz="0" w:space="0" w:color="auto"/>
                <w:left w:val="none" w:sz="0" w:space="0" w:color="auto"/>
                <w:bottom w:val="none" w:sz="0" w:space="0" w:color="auto"/>
                <w:right w:val="none" w:sz="0" w:space="0" w:color="auto"/>
              </w:divBdr>
              <w:divsChild>
                <w:div w:id="19983383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5590">
      <w:bodyDiv w:val="1"/>
      <w:marLeft w:val="0"/>
      <w:marRight w:val="0"/>
      <w:marTop w:val="0"/>
      <w:marBottom w:val="0"/>
      <w:divBdr>
        <w:top w:val="none" w:sz="0" w:space="0" w:color="auto"/>
        <w:left w:val="none" w:sz="0" w:space="0" w:color="auto"/>
        <w:bottom w:val="none" w:sz="0" w:space="0" w:color="auto"/>
        <w:right w:val="none" w:sz="0" w:space="0" w:color="auto"/>
      </w:divBdr>
      <w:divsChild>
        <w:div w:id="1119421715">
          <w:marLeft w:val="360"/>
          <w:marRight w:val="0"/>
          <w:marTop w:val="115"/>
          <w:marBottom w:val="0"/>
          <w:divBdr>
            <w:top w:val="none" w:sz="0" w:space="0" w:color="auto"/>
            <w:left w:val="none" w:sz="0" w:space="0" w:color="auto"/>
            <w:bottom w:val="none" w:sz="0" w:space="0" w:color="auto"/>
            <w:right w:val="none" w:sz="0" w:space="0" w:color="auto"/>
          </w:divBdr>
        </w:div>
        <w:div w:id="1628470063">
          <w:marLeft w:val="360"/>
          <w:marRight w:val="0"/>
          <w:marTop w:val="115"/>
          <w:marBottom w:val="0"/>
          <w:divBdr>
            <w:top w:val="none" w:sz="0" w:space="0" w:color="auto"/>
            <w:left w:val="none" w:sz="0" w:space="0" w:color="auto"/>
            <w:bottom w:val="none" w:sz="0" w:space="0" w:color="auto"/>
            <w:right w:val="none" w:sz="0" w:space="0" w:color="auto"/>
          </w:divBdr>
        </w:div>
        <w:div w:id="1735591214">
          <w:marLeft w:val="360"/>
          <w:marRight w:val="0"/>
          <w:marTop w:val="115"/>
          <w:marBottom w:val="0"/>
          <w:divBdr>
            <w:top w:val="none" w:sz="0" w:space="0" w:color="auto"/>
            <w:left w:val="none" w:sz="0" w:space="0" w:color="auto"/>
            <w:bottom w:val="none" w:sz="0" w:space="0" w:color="auto"/>
            <w:right w:val="none" w:sz="0" w:space="0" w:color="auto"/>
          </w:divBdr>
        </w:div>
      </w:divsChild>
    </w:div>
    <w:div w:id="1066806630">
      <w:bodyDiv w:val="1"/>
      <w:marLeft w:val="0"/>
      <w:marRight w:val="0"/>
      <w:marTop w:val="0"/>
      <w:marBottom w:val="0"/>
      <w:divBdr>
        <w:top w:val="none" w:sz="0" w:space="0" w:color="auto"/>
        <w:left w:val="none" w:sz="0" w:space="0" w:color="auto"/>
        <w:bottom w:val="none" w:sz="0" w:space="0" w:color="auto"/>
        <w:right w:val="none" w:sz="0" w:space="0" w:color="auto"/>
      </w:divBdr>
      <w:divsChild>
        <w:div w:id="52124466">
          <w:marLeft w:val="360"/>
          <w:marRight w:val="0"/>
          <w:marTop w:val="182"/>
          <w:marBottom w:val="0"/>
          <w:divBdr>
            <w:top w:val="none" w:sz="0" w:space="0" w:color="auto"/>
            <w:left w:val="none" w:sz="0" w:space="0" w:color="auto"/>
            <w:bottom w:val="none" w:sz="0" w:space="0" w:color="auto"/>
            <w:right w:val="none" w:sz="0" w:space="0" w:color="auto"/>
          </w:divBdr>
        </w:div>
        <w:div w:id="390809701">
          <w:marLeft w:val="907"/>
          <w:marRight w:val="0"/>
          <w:marTop w:val="91"/>
          <w:marBottom w:val="0"/>
          <w:divBdr>
            <w:top w:val="none" w:sz="0" w:space="0" w:color="auto"/>
            <w:left w:val="none" w:sz="0" w:space="0" w:color="auto"/>
            <w:bottom w:val="none" w:sz="0" w:space="0" w:color="auto"/>
            <w:right w:val="none" w:sz="0" w:space="0" w:color="auto"/>
          </w:divBdr>
        </w:div>
        <w:div w:id="587079035">
          <w:marLeft w:val="360"/>
          <w:marRight w:val="0"/>
          <w:marTop w:val="182"/>
          <w:marBottom w:val="0"/>
          <w:divBdr>
            <w:top w:val="none" w:sz="0" w:space="0" w:color="auto"/>
            <w:left w:val="none" w:sz="0" w:space="0" w:color="auto"/>
            <w:bottom w:val="none" w:sz="0" w:space="0" w:color="auto"/>
            <w:right w:val="none" w:sz="0" w:space="0" w:color="auto"/>
          </w:divBdr>
        </w:div>
        <w:div w:id="775061230">
          <w:marLeft w:val="907"/>
          <w:marRight w:val="0"/>
          <w:marTop w:val="91"/>
          <w:marBottom w:val="0"/>
          <w:divBdr>
            <w:top w:val="none" w:sz="0" w:space="0" w:color="auto"/>
            <w:left w:val="none" w:sz="0" w:space="0" w:color="auto"/>
            <w:bottom w:val="none" w:sz="0" w:space="0" w:color="auto"/>
            <w:right w:val="none" w:sz="0" w:space="0" w:color="auto"/>
          </w:divBdr>
        </w:div>
        <w:div w:id="1253657778">
          <w:marLeft w:val="907"/>
          <w:marRight w:val="0"/>
          <w:marTop w:val="91"/>
          <w:marBottom w:val="0"/>
          <w:divBdr>
            <w:top w:val="none" w:sz="0" w:space="0" w:color="auto"/>
            <w:left w:val="none" w:sz="0" w:space="0" w:color="auto"/>
            <w:bottom w:val="none" w:sz="0" w:space="0" w:color="auto"/>
            <w:right w:val="none" w:sz="0" w:space="0" w:color="auto"/>
          </w:divBdr>
        </w:div>
        <w:div w:id="1284650696">
          <w:marLeft w:val="907"/>
          <w:marRight w:val="0"/>
          <w:marTop w:val="91"/>
          <w:marBottom w:val="0"/>
          <w:divBdr>
            <w:top w:val="none" w:sz="0" w:space="0" w:color="auto"/>
            <w:left w:val="none" w:sz="0" w:space="0" w:color="auto"/>
            <w:bottom w:val="none" w:sz="0" w:space="0" w:color="auto"/>
            <w:right w:val="none" w:sz="0" w:space="0" w:color="auto"/>
          </w:divBdr>
        </w:div>
        <w:div w:id="1542203456">
          <w:marLeft w:val="360"/>
          <w:marRight w:val="0"/>
          <w:marTop w:val="182"/>
          <w:marBottom w:val="0"/>
          <w:divBdr>
            <w:top w:val="none" w:sz="0" w:space="0" w:color="auto"/>
            <w:left w:val="none" w:sz="0" w:space="0" w:color="auto"/>
            <w:bottom w:val="none" w:sz="0" w:space="0" w:color="auto"/>
            <w:right w:val="none" w:sz="0" w:space="0" w:color="auto"/>
          </w:divBdr>
        </w:div>
        <w:div w:id="1827473602">
          <w:marLeft w:val="1339"/>
          <w:marRight w:val="0"/>
          <w:marTop w:val="77"/>
          <w:marBottom w:val="0"/>
          <w:divBdr>
            <w:top w:val="none" w:sz="0" w:space="0" w:color="auto"/>
            <w:left w:val="none" w:sz="0" w:space="0" w:color="auto"/>
            <w:bottom w:val="none" w:sz="0" w:space="0" w:color="auto"/>
            <w:right w:val="none" w:sz="0" w:space="0" w:color="auto"/>
          </w:divBdr>
        </w:div>
        <w:div w:id="1916891596">
          <w:marLeft w:val="1339"/>
          <w:marRight w:val="0"/>
          <w:marTop w:val="77"/>
          <w:marBottom w:val="0"/>
          <w:divBdr>
            <w:top w:val="none" w:sz="0" w:space="0" w:color="auto"/>
            <w:left w:val="none" w:sz="0" w:space="0" w:color="auto"/>
            <w:bottom w:val="none" w:sz="0" w:space="0" w:color="auto"/>
            <w:right w:val="none" w:sz="0" w:space="0" w:color="auto"/>
          </w:divBdr>
        </w:div>
        <w:div w:id="2124181570">
          <w:marLeft w:val="360"/>
          <w:marRight w:val="0"/>
          <w:marTop w:val="182"/>
          <w:marBottom w:val="0"/>
          <w:divBdr>
            <w:top w:val="none" w:sz="0" w:space="0" w:color="auto"/>
            <w:left w:val="none" w:sz="0" w:space="0" w:color="auto"/>
            <w:bottom w:val="none" w:sz="0" w:space="0" w:color="auto"/>
            <w:right w:val="none" w:sz="0" w:space="0" w:color="auto"/>
          </w:divBdr>
        </w:div>
      </w:divsChild>
    </w:div>
    <w:div w:id="1083987870">
      <w:bodyDiv w:val="1"/>
      <w:marLeft w:val="0"/>
      <w:marRight w:val="0"/>
      <w:marTop w:val="0"/>
      <w:marBottom w:val="0"/>
      <w:divBdr>
        <w:top w:val="none" w:sz="0" w:space="0" w:color="auto"/>
        <w:left w:val="none" w:sz="0" w:space="0" w:color="auto"/>
        <w:bottom w:val="none" w:sz="0" w:space="0" w:color="auto"/>
        <w:right w:val="none" w:sz="0" w:space="0" w:color="auto"/>
      </w:divBdr>
      <w:divsChild>
        <w:div w:id="112866159">
          <w:marLeft w:val="0"/>
          <w:marRight w:val="0"/>
          <w:marTop w:val="0"/>
          <w:marBottom w:val="0"/>
          <w:divBdr>
            <w:top w:val="single" w:sz="4" w:space="0" w:color="BABABA"/>
            <w:left w:val="none" w:sz="0" w:space="0" w:color="auto"/>
            <w:bottom w:val="single" w:sz="8" w:space="0" w:color="BABABA"/>
            <w:right w:val="none" w:sz="0" w:space="0" w:color="auto"/>
          </w:divBdr>
          <w:divsChild>
            <w:div w:id="53942083">
              <w:marLeft w:val="0"/>
              <w:marRight w:val="0"/>
              <w:marTop w:val="0"/>
              <w:marBottom w:val="0"/>
              <w:divBdr>
                <w:top w:val="none" w:sz="0" w:space="0" w:color="auto"/>
                <w:left w:val="none" w:sz="0" w:space="0" w:color="auto"/>
                <w:bottom w:val="none" w:sz="0" w:space="0" w:color="auto"/>
                <w:right w:val="none" w:sz="0" w:space="0" w:color="auto"/>
              </w:divBdr>
              <w:divsChild>
                <w:div w:id="18605866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5174">
      <w:bodyDiv w:val="1"/>
      <w:marLeft w:val="0"/>
      <w:marRight w:val="0"/>
      <w:marTop w:val="0"/>
      <w:marBottom w:val="0"/>
      <w:divBdr>
        <w:top w:val="none" w:sz="0" w:space="0" w:color="auto"/>
        <w:left w:val="none" w:sz="0" w:space="0" w:color="auto"/>
        <w:bottom w:val="none" w:sz="0" w:space="0" w:color="auto"/>
        <w:right w:val="none" w:sz="0" w:space="0" w:color="auto"/>
      </w:divBdr>
      <w:divsChild>
        <w:div w:id="292566625">
          <w:marLeft w:val="274"/>
          <w:marRight w:val="0"/>
          <w:marTop w:val="86"/>
          <w:marBottom w:val="0"/>
          <w:divBdr>
            <w:top w:val="none" w:sz="0" w:space="0" w:color="auto"/>
            <w:left w:val="none" w:sz="0" w:space="0" w:color="auto"/>
            <w:bottom w:val="none" w:sz="0" w:space="0" w:color="auto"/>
            <w:right w:val="none" w:sz="0" w:space="0" w:color="auto"/>
          </w:divBdr>
        </w:div>
        <w:div w:id="888955895">
          <w:marLeft w:val="274"/>
          <w:marRight w:val="0"/>
          <w:marTop w:val="86"/>
          <w:marBottom w:val="0"/>
          <w:divBdr>
            <w:top w:val="none" w:sz="0" w:space="0" w:color="auto"/>
            <w:left w:val="none" w:sz="0" w:space="0" w:color="auto"/>
            <w:bottom w:val="none" w:sz="0" w:space="0" w:color="auto"/>
            <w:right w:val="none" w:sz="0" w:space="0" w:color="auto"/>
          </w:divBdr>
        </w:div>
      </w:divsChild>
    </w:div>
    <w:div w:id="1110592709">
      <w:bodyDiv w:val="1"/>
      <w:marLeft w:val="0"/>
      <w:marRight w:val="0"/>
      <w:marTop w:val="0"/>
      <w:marBottom w:val="0"/>
      <w:divBdr>
        <w:top w:val="none" w:sz="0" w:space="0" w:color="auto"/>
        <w:left w:val="none" w:sz="0" w:space="0" w:color="auto"/>
        <w:bottom w:val="none" w:sz="0" w:space="0" w:color="auto"/>
        <w:right w:val="none" w:sz="0" w:space="0" w:color="auto"/>
      </w:divBdr>
      <w:divsChild>
        <w:div w:id="1796944287">
          <w:marLeft w:val="907"/>
          <w:marRight w:val="0"/>
          <w:marTop w:val="91"/>
          <w:marBottom w:val="0"/>
          <w:divBdr>
            <w:top w:val="none" w:sz="0" w:space="0" w:color="auto"/>
            <w:left w:val="none" w:sz="0" w:space="0" w:color="auto"/>
            <w:bottom w:val="none" w:sz="0" w:space="0" w:color="auto"/>
            <w:right w:val="none" w:sz="0" w:space="0" w:color="auto"/>
          </w:divBdr>
        </w:div>
      </w:divsChild>
    </w:div>
    <w:div w:id="1143234677">
      <w:bodyDiv w:val="1"/>
      <w:marLeft w:val="0"/>
      <w:marRight w:val="0"/>
      <w:marTop w:val="0"/>
      <w:marBottom w:val="0"/>
      <w:divBdr>
        <w:top w:val="none" w:sz="0" w:space="0" w:color="auto"/>
        <w:left w:val="none" w:sz="0" w:space="0" w:color="auto"/>
        <w:bottom w:val="none" w:sz="0" w:space="0" w:color="auto"/>
        <w:right w:val="none" w:sz="0" w:space="0" w:color="auto"/>
      </w:divBdr>
    </w:div>
    <w:div w:id="1156653783">
      <w:bodyDiv w:val="1"/>
      <w:marLeft w:val="0"/>
      <w:marRight w:val="0"/>
      <w:marTop w:val="0"/>
      <w:marBottom w:val="0"/>
      <w:divBdr>
        <w:top w:val="none" w:sz="0" w:space="0" w:color="auto"/>
        <w:left w:val="none" w:sz="0" w:space="0" w:color="auto"/>
        <w:bottom w:val="none" w:sz="0" w:space="0" w:color="auto"/>
        <w:right w:val="none" w:sz="0" w:space="0" w:color="auto"/>
      </w:divBdr>
    </w:div>
    <w:div w:id="1171145376">
      <w:bodyDiv w:val="1"/>
      <w:marLeft w:val="0"/>
      <w:marRight w:val="0"/>
      <w:marTop w:val="0"/>
      <w:marBottom w:val="0"/>
      <w:divBdr>
        <w:top w:val="none" w:sz="0" w:space="0" w:color="auto"/>
        <w:left w:val="none" w:sz="0" w:space="0" w:color="auto"/>
        <w:bottom w:val="none" w:sz="0" w:space="0" w:color="auto"/>
        <w:right w:val="none" w:sz="0" w:space="0" w:color="auto"/>
      </w:divBdr>
    </w:div>
    <w:div w:id="1171220150">
      <w:bodyDiv w:val="1"/>
      <w:marLeft w:val="0"/>
      <w:marRight w:val="0"/>
      <w:marTop w:val="0"/>
      <w:marBottom w:val="0"/>
      <w:divBdr>
        <w:top w:val="none" w:sz="0" w:space="0" w:color="auto"/>
        <w:left w:val="none" w:sz="0" w:space="0" w:color="auto"/>
        <w:bottom w:val="none" w:sz="0" w:space="0" w:color="auto"/>
        <w:right w:val="none" w:sz="0" w:space="0" w:color="auto"/>
      </w:divBdr>
      <w:divsChild>
        <w:div w:id="1784383">
          <w:marLeft w:val="2563"/>
          <w:marRight w:val="0"/>
          <w:marTop w:val="0"/>
          <w:marBottom w:val="0"/>
          <w:divBdr>
            <w:top w:val="none" w:sz="0" w:space="0" w:color="auto"/>
            <w:left w:val="none" w:sz="0" w:space="0" w:color="auto"/>
            <w:bottom w:val="none" w:sz="0" w:space="0" w:color="auto"/>
            <w:right w:val="none" w:sz="0" w:space="0" w:color="auto"/>
          </w:divBdr>
        </w:div>
        <w:div w:id="161359291">
          <w:marLeft w:val="2563"/>
          <w:marRight w:val="0"/>
          <w:marTop w:val="0"/>
          <w:marBottom w:val="0"/>
          <w:divBdr>
            <w:top w:val="none" w:sz="0" w:space="0" w:color="auto"/>
            <w:left w:val="none" w:sz="0" w:space="0" w:color="auto"/>
            <w:bottom w:val="none" w:sz="0" w:space="0" w:color="auto"/>
            <w:right w:val="none" w:sz="0" w:space="0" w:color="auto"/>
          </w:divBdr>
        </w:div>
        <w:div w:id="258490786">
          <w:marLeft w:val="1670"/>
          <w:marRight w:val="0"/>
          <w:marTop w:val="0"/>
          <w:marBottom w:val="0"/>
          <w:divBdr>
            <w:top w:val="none" w:sz="0" w:space="0" w:color="auto"/>
            <w:left w:val="none" w:sz="0" w:space="0" w:color="auto"/>
            <w:bottom w:val="none" w:sz="0" w:space="0" w:color="auto"/>
            <w:right w:val="none" w:sz="0" w:space="0" w:color="auto"/>
          </w:divBdr>
        </w:div>
        <w:div w:id="358432235">
          <w:marLeft w:val="763"/>
          <w:marRight w:val="0"/>
          <w:marTop w:val="0"/>
          <w:marBottom w:val="0"/>
          <w:divBdr>
            <w:top w:val="none" w:sz="0" w:space="0" w:color="auto"/>
            <w:left w:val="none" w:sz="0" w:space="0" w:color="auto"/>
            <w:bottom w:val="none" w:sz="0" w:space="0" w:color="auto"/>
            <w:right w:val="none" w:sz="0" w:space="0" w:color="auto"/>
          </w:divBdr>
        </w:div>
        <w:div w:id="944773032">
          <w:marLeft w:val="1670"/>
          <w:marRight w:val="0"/>
          <w:marTop w:val="0"/>
          <w:marBottom w:val="0"/>
          <w:divBdr>
            <w:top w:val="none" w:sz="0" w:space="0" w:color="auto"/>
            <w:left w:val="none" w:sz="0" w:space="0" w:color="auto"/>
            <w:bottom w:val="none" w:sz="0" w:space="0" w:color="auto"/>
            <w:right w:val="none" w:sz="0" w:space="0" w:color="auto"/>
          </w:divBdr>
        </w:div>
        <w:div w:id="1870022374">
          <w:marLeft w:val="763"/>
          <w:marRight w:val="0"/>
          <w:marTop w:val="0"/>
          <w:marBottom w:val="0"/>
          <w:divBdr>
            <w:top w:val="none" w:sz="0" w:space="0" w:color="auto"/>
            <w:left w:val="none" w:sz="0" w:space="0" w:color="auto"/>
            <w:bottom w:val="none" w:sz="0" w:space="0" w:color="auto"/>
            <w:right w:val="none" w:sz="0" w:space="0" w:color="auto"/>
          </w:divBdr>
        </w:div>
        <w:div w:id="1921938218">
          <w:marLeft w:val="763"/>
          <w:marRight w:val="0"/>
          <w:marTop w:val="0"/>
          <w:marBottom w:val="0"/>
          <w:divBdr>
            <w:top w:val="none" w:sz="0" w:space="0" w:color="auto"/>
            <w:left w:val="none" w:sz="0" w:space="0" w:color="auto"/>
            <w:bottom w:val="none" w:sz="0" w:space="0" w:color="auto"/>
            <w:right w:val="none" w:sz="0" w:space="0" w:color="auto"/>
          </w:divBdr>
        </w:div>
        <w:div w:id="1987976671">
          <w:marLeft w:val="2563"/>
          <w:marRight w:val="0"/>
          <w:marTop w:val="0"/>
          <w:marBottom w:val="0"/>
          <w:divBdr>
            <w:top w:val="none" w:sz="0" w:space="0" w:color="auto"/>
            <w:left w:val="none" w:sz="0" w:space="0" w:color="auto"/>
            <w:bottom w:val="none" w:sz="0" w:space="0" w:color="auto"/>
            <w:right w:val="none" w:sz="0" w:space="0" w:color="auto"/>
          </w:divBdr>
        </w:div>
        <w:div w:id="2037853862">
          <w:marLeft w:val="1670"/>
          <w:marRight w:val="0"/>
          <w:marTop w:val="0"/>
          <w:marBottom w:val="0"/>
          <w:divBdr>
            <w:top w:val="none" w:sz="0" w:space="0" w:color="auto"/>
            <w:left w:val="none" w:sz="0" w:space="0" w:color="auto"/>
            <w:bottom w:val="none" w:sz="0" w:space="0" w:color="auto"/>
            <w:right w:val="none" w:sz="0" w:space="0" w:color="auto"/>
          </w:divBdr>
        </w:div>
      </w:divsChild>
    </w:div>
    <w:div w:id="1172450121">
      <w:bodyDiv w:val="1"/>
      <w:marLeft w:val="0"/>
      <w:marRight w:val="0"/>
      <w:marTop w:val="0"/>
      <w:marBottom w:val="0"/>
      <w:divBdr>
        <w:top w:val="none" w:sz="0" w:space="0" w:color="auto"/>
        <w:left w:val="none" w:sz="0" w:space="0" w:color="auto"/>
        <w:bottom w:val="none" w:sz="0" w:space="0" w:color="auto"/>
        <w:right w:val="none" w:sz="0" w:space="0" w:color="auto"/>
      </w:divBdr>
    </w:div>
    <w:div w:id="1215893793">
      <w:bodyDiv w:val="1"/>
      <w:marLeft w:val="0"/>
      <w:marRight w:val="0"/>
      <w:marTop w:val="0"/>
      <w:marBottom w:val="0"/>
      <w:divBdr>
        <w:top w:val="none" w:sz="0" w:space="0" w:color="auto"/>
        <w:left w:val="none" w:sz="0" w:space="0" w:color="auto"/>
        <w:bottom w:val="none" w:sz="0" w:space="0" w:color="auto"/>
        <w:right w:val="none" w:sz="0" w:space="0" w:color="auto"/>
      </w:divBdr>
      <w:divsChild>
        <w:div w:id="174615408">
          <w:marLeft w:val="1166"/>
          <w:marRight w:val="0"/>
          <w:marTop w:val="0"/>
          <w:marBottom w:val="0"/>
          <w:divBdr>
            <w:top w:val="none" w:sz="0" w:space="0" w:color="auto"/>
            <w:left w:val="none" w:sz="0" w:space="0" w:color="auto"/>
            <w:bottom w:val="none" w:sz="0" w:space="0" w:color="auto"/>
            <w:right w:val="none" w:sz="0" w:space="0" w:color="auto"/>
          </w:divBdr>
        </w:div>
        <w:div w:id="1556505558">
          <w:marLeft w:val="446"/>
          <w:marRight w:val="0"/>
          <w:marTop w:val="0"/>
          <w:marBottom w:val="0"/>
          <w:divBdr>
            <w:top w:val="none" w:sz="0" w:space="0" w:color="auto"/>
            <w:left w:val="none" w:sz="0" w:space="0" w:color="auto"/>
            <w:bottom w:val="none" w:sz="0" w:space="0" w:color="auto"/>
            <w:right w:val="none" w:sz="0" w:space="0" w:color="auto"/>
          </w:divBdr>
        </w:div>
      </w:divsChild>
    </w:div>
    <w:div w:id="1227372464">
      <w:bodyDiv w:val="1"/>
      <w:marLeft w:val="0"/>
      <w:marRight w:val="0"/>
      <w:marTop w:val="0"/>
      <w:marBottom w:val="0"/>
      <w:divBdr>
        <w:top w:val="none" w:sz="0" w:space="0" w:color="auto"/>
        <w:left w:val="none" w:sz="0" w:space="0" w:color="auto"/>
        <w:bottom w:val="none" w:sz="0" w:space="0" w:color="auto"/>
        <w:right w:val="none" w:sz="0" w:space="0" w:color="auto"/>
      </w:divBdr>
    </w:div>
    <w:div w:id="1247880939">
      <w:bodyDiv w:val="1"/>
      <w:marLeft w:val="0"/>
      <w:marRight w:val="0"/>
      <w:marTop w:val="0"/>
      <w:marBottom w:val="0"/>
      <w:divBdr>
        <w:top w:val="none" w:sz="0" w:space="0" w:color="auto"/>
        <w:left w:val="none" w:sz="0" w:space="0" w:color="auto"/>
        <w:bottom w:val="none" w:sz="0" w:space="0" w:color="auto"/>
        <w:right w:val="none" w:sz="0" w:space="0" w:color="auto"/>
      </w:divBdr>
    </w:div>
    <w:div w:id="1251350375">
      <w:bodyDiv w:val="1"/>
      <w:marLeft w:val="0"/>
      <w:marRight w:val="0"/>
      <w:marTop w:val="0"/>
      <w:marBottom w:val="0"/>
      <w:divBdr>
        <w:top w:val="none" w:sz="0" w:space="0" w:color="auto"/>
        <w:left w:val="none" w:sz="0" w:space="0" w:color="auto"/>
        <w:bottom w:val="none" w:sz="0" w:space="0" w:color="auto"/>
        <w:right w:val="none" w:sz="0" w:space="0" w:color="auto"/>
      </w:divBdr>
    </w:div>
    <w:div w:id="1267689604">
      <w:bodyDiv w:val="1"/>
      <w:marLeft w:val="0"/>
      <w:marRight w:val="0"/>
      <w:marTop w:val="0"/>
      <w:marBottom w:val="0"/>
      <w:divBdr>
        <w:top w:val="none" w:sz="0" w:space="0" w:color="auto"/>
        <w:left w:val="none" w:sz="0" w:space="0" w:color="auto"/>
        <w:bottom w:val="none" w:sz="0" w:space="0" w:color="auto"/>
        <w:right w:val="none" w:sz="0" w:space="0" w:color="auto"/>
      </w:divBdr>
    </w:div>
    <w:div w:id="1326284046">
      <w:bodyDiv w:val="1"/>
      <w:marLeft w:val="0"/>
      <w:marRight w:val="0"/>
      <w:marTop w:val="0"/>
      <w:marBottom w:val="0"/>
      <w:divBdr>
        <w:top w:val="none" w:sz="0" w:space="0" w:color="auto"/>
        <w:left w:val="none" w:sz="0" w:space="0" w:color="auto"/>
        <w:bottom w:val="none" w:sz="0" w:space="0" w:color="auto"/>
        <w:right w:val="none" w:sz="0" w:space="0" w:color="auto"/>
      </w:divBdr>
      <w:divsChild>
        <w:div w:id="53041703">
          <w:marLeft w:val="360"/>
          <w:marRight w:val="0"/>
          <w:marTop w:val="86"/>
          <w:marBottom w:val="0"/>
          <w:divBdr>
            <w:top w:val="none" w:sz="0" w:space="0" w:color="auto"/>
            <w:left w:val="none" w:sz="0" w:space="0" w:color="auto"/>
            <w:bottom w:val="none" w:sz="0" w:space="0" w:color="auto"/>
            <w:right w:val="none" w:sz="0" w:space="0" w:color="auto"/>
          </w:divBdr>
        </w:div>
        <w:div w:id="57022491">
          <w:marLeft w:val="907"/>
          <w:marRight w:val="0"/>
          <w:marTop w:val="77"/>
          <w:marBottom w:val="0"/>
          <w:divBdr>
            <w:top w:val="none" w:sz="0" w:space="0" w:color="auto"/>
            <w:left w:val="none" w:sz="0" w:space="0" w:color="auto"/>
            <w:bottom w:val="none" w:sz="0" w:space="0" w:color="auto"/>
            <w:right w:val="none" w:sz="0" w:space="0" w:color="auto"/>
          </w:divBdr>
        </w:div>
        <w:div w:id="769854583">
          <w:marLeft w:val="907"/>
          <w:marRight w:val="0"/>
          <w:marTop w:val="77"/>
          <w:marBottom w:val="0"/>
          <w:divBdr>
            <w:top w:val="none" w:sz="0" w:space="0" w:color="auto"/>
            <w:left w:val="none" w:sz="0" w:space="0" w:color="auto"/>
            <w:bottom w:val="none" w:sz="0" w:space="0" w:color="auto"/>
            <w:right w:val="none" w:sz="0" w:space="0" w:color="auto"/>
          </w:divBdr>
        </w:div>
        <w:div w:id="797408024">
          <w:marLeft w:val="907"/>
          <w:marRight w:val="0"/>
          <w:marTop w:val="77"/>
          <w:marBottom w:val="0"/>
          <w:divBdr>
            <w:top w:val="none" w:sz="0" w:space="0" w:color="auto"/>
            <w:left w:val="none" w:sz="0" w:space="0" w:color="auto"/>
            <w:bottom w:val="none" w:sz="0" w:space="0" w:color="auto"/>
            <w:right w:val="none" w:sz="0" w:space="0" w:color="auto"/>
          </w:divBdr>
        </w:div>
        <w:div w:id="808207051">
          <w:marLeft w:val="907"/>
          <w:marRight w:val="0"/>
          <w:marTop w:val="77"/>
          <w:marBottom w:val="0"/>
          <w:divBdr>
            <w:top w:val="none" w:sz="0" w:space="0" w:color="auto"/>
            <w:left w:val="none" w:sz="0" w:space="0" w:color="auto"/>
            <w:bottom w:val="none" w:sz="0" w:space="0" w:color="auto"/>
            <w:right w:val="none" w:sz="0" w:space="0" w:color="auto"/>
          </w:divBdr>
        </w:div>
        <w:div w:id="1157066970">
          <w:marLeft w:val="907"/>
          <w:marRight w:val="0"/>
          <w:marTop w:val="77"/>
          <w:marBottom w:val="0"/>
          <w:divBdr>
            <w:top w:val="none" w:sz="0" w:space="0" w:color="auto"/>
            <w:left w:val="none" w:sz="0" w:space="0" w:color="auto"/>
            <w:bottom w:val="none" w:sz="0" w:space="0" w:color="auto"/>
            <w:right w:val="none" w:sz="0" w:space="0" w:color="auto"/>
          </w:divBdr>
        </w:div>
        <w:div w:id="1316301789">
          <w:marLeft w:val="360"/>
          <w:marRight w:val="0"/>
          <w:marTop w:val="86"/>
          <w:marBottom w:val="0"/>
          <w:divBdr>
            <w:top w:val="none" w:sz="0" w:space="0" w:color="auto"/>
            <w:left w:val="none" w:sz="0" w:space="0" w:color="auto"/>
            <w:bottom w:val="none" w:sz="0" w:space="0" w:color="auto"/>
            <w:right w:val="none" w:sz="0" w:space="0" w:color="auto"/>
          </w:divBdr>
        </w:div>
        <w:div w:id="1596985630">
          <w:marLeft w:val="907"/>
          <w:marRight w:val="0"/>
          <w:marTop w:val="77"/>
          <w:marBottom w:val="0"/>
          <w:divBdr>
            <w:top w:val="none" w:sz="0" w:space="0" w:color="auto"/>
            <w:left w:val="none" w:sz="0" w:space="0" w:color="auto"/>
            <w:bottom w:val="none" w:sz="0" w:space="0" w:color="auto"/>
            <w:right w:val="none" w:sz="0" w:space="0" w:color="auto"/>
          </w:divBdr>
        </w:div>
        <w:div w:id="1619067841">
          <w:marLeft w:val="360"/>
          <w:marRight w:val="0"/>
          <w:marTop w:val="86"/>
          <w:marBottom w:val="0"/>
          <w:divBdr>
            <w:top w:val="none" w:sz="0" w:space="0" w:color="auto"/>
            <w:left w:val="none" w:sz="0" w:space="0" w:color="auto"/>
            <w:bottom w:val="none" w:sz="0" w:space="0" w:color="auto"/>
            <w:right w:val="none" w:sz="0" w:space="0" w:color="auto"/>
          </w:divBdr>
        </w:div>
        <w:div w:id="2056420384">
          <w:marLeft w:val="907"/>
          <w:marRight w:val="0"/>
          <w:marTop w:val="77"/>
          <w:marBottom w:val="0"/>
          <w:divBdr>
            <w:top w:val="none" w:sz="0" w:space="0" w:color="auto"/>
            <w:left w:val="none" w:sz="0" w:space="0" w:color="auto"/>
            <w:bottom w:val="none" w:sz="0" w:space="0" w:color="auto"/>
            <w:right w:val="none" w:sz="0" w:space="0" w:color="auto"/>
          </w:divBdr>
        </w:div>
        <w:div w:id="2095860676">
          <w:marLeft w:val="907"/>
          <w:marRight w:val="0"/>
          <w:marTop w:val="77"/>
          <w:marBottom w:val="0"/>
          <w:divBdr>
            <w:top w:val="none" w:sz="0" w:space="0" w:color="auto"/>
            <w:left w:val="none" w:sz="0" w:space="0" w:color="auto"/>
            <w:bottom w:val="none" w:sz="0" w:space="0" w:color="auto"/>
            <w:right w:val="none" w:sz="0" w:space="0" w:color="auto"/>
          </w:divBdr>
        </w:div>
        <w:div w:id="2133786997">
          <w:marLeft w:val="907"/>
          <w:marRight w:val="0"/>
          <w:marTop w:val="77"/>
          <w:marBottom w:val="0"/>
          <w:divBdr>
            <w:top w:val="none" w:sz="0" w:space="0" w:color="auto"/>
            <w:left w:val="none" w:sz="0" w:space="0" w:color="auto"/>
            <w:bottom w:val="none" w:sz="0" w:space="0" w:color="auto"/>
            <w:right w:val="none" w:sz="0" w:space="0" w:color="auto"/>
          </w:divBdr>
        </w:div>
        <w:div w:id="2137025361">
          <w:marLeft w:val="360"/>
          <w:marRight w:val="0"/>
          <w:marTop w:val="86"/>
          <w:marBottom w:val="0"/>
          <w:divBdr>
            <w:top w:val="none" w:sz="0" w:space="0" w:color="auto"/>
            <w:left w:val="none" w:sz="0" w:space="0" w:color="auto"/>
            <w:bottom w:val="none" w:sz="0" w:space="0" w:color="auto"/>
            <w:right w:val="none" w:sz="0" w:space="0" w:color="auto"/>
          </w:divBdr>
        </w:div>
      </w:divsChild>
    </w:div>
    <w:div w:id="1326350169">
      <w:bodyDiv w:val="1"/>
      <w:marLeft w:val="0"/>
      <w:marRight w:val="0"/>
      <w:marTop w:val="0"/>
      <w:marBottom w:val="0"/>
      <w:divBdr>
        <w:top w:val="none" w:sz="0" w:space="0" w:color="auto"/>
        <w:left w:val="none" w:sz="0" w:space="0" w:color="auto"/>
        <w:bottom w:val="none" w:sz="0" w:space="0" w:color="auto"/>
        <w:right w:val="none" w:sz="0" w:space="0" w:color="auto"/>
      </w:divBdr>
      <w:divsChild>
        <w:div w:id="386418663">
          <w:marLeft w:val="389"/>
          <w:marRight w:val="0"/>
          <w:marTop w:val="173"/>
          <w:marBottom w:val="0"/>
          <w:divBdr>
            <w:top w:val="none" w:sz="0" w:space="0" w:color="auto"/>
            <w:left w:val="none" w:sz="0" w:space="0" w:color="auto"/>
            <w:bottom w:val="none" w:sz="0" w:space="0" w:color="auto"/>
            <w:right w:val="none" w:sz="0" w:space="0" w:color="auto"/>
          </w:divBdr>
        </w:div>
        <w:div w:id="433131057">
          <w:marLeft w:val="907"/>
          <w:marRight w:val="0"/>
          <w:marTop w:val="77"/>
          <w:marBottom w:val="0"/>
          <w:divBdr>
            <w:top w:val="none" w:sz="0" w:space="0" w:color="auto"/>
            <w:left w:val="none" w:sz="0" w:space="0" w:color="auto"/>
            <w:bottom w:val="none" w:sz="0" w:space="0" w:color="auto"/>
            <w:right w:val="none" w:sz="0" w:space="0" w:color="auto"/>
          </w:divBdr>
        </w:div>
        <w:div w:id="559749637">
          <w:marLeft w:val="389"/>
          <w:marRight w:val="0"/>
          <w:marTop w:val="173"/>
          <w:marBottom w:val="0"/>
          <w:divBdr>
            <w:top w:val="none" w:sz="0" w:space="0" w:color="auto"/>
            <w:left w:val="none" w:sz="0" w:space="0" w:color="auto"/>
            <w:bottom w:val="none" w:sz="0" w:space="0" w:color="auto"/>
            <w:right w:val="none" w:sz="0" w:space="0" w:color="auto"/>
          </w:divBdr>
        </w:div>
        <w:div w:id="659119331">
          <w:marLeft w:val="907"/>
          <w:marRight w:val="0"/>
          <w:marTop w:val="77"/>
          <w:marBottom w:val="0"/>
          <w:divBdr>
            <w:top w:val="none" w:sz="0" w:space="0" w:color="auto"/>
            <w:left w:val="none" w:sz="0" w:space="0" w:color="auto"/>
            <w:bottom w:val="none" w:sz="0" w:space="0" w:color="auto"/>
            <w:right w:val="none" w:sz="0" w:space="0" w:color="auto"/>
          </w:divBdr>
        </w:div>
        <w:div w:id="917978807">
          <w:marLeft w:val="389"/>
          <w:marRight w:val="0"/>
          <w:marTop w:val="173"/>
          <w:marBottom w:val="0"/>
          <w:divBdr>
            <w:top w:val="none" w:sz="0" w:space="0" w:color="auto"/>
            <w:left w:val="none" w:sz="0" w:space="0" w:color="auto"/>
            <w:bottom w:val="none" w:sz="0" w:space="0" w:color="auto"/>
            <w:right w:val="none" w:sz="0" w:space="0" w:color="auto"/>
          </w:divBdr>
        </w:div>
        <w:div w:id="1770198238">
          <w:marLeft w:val="907"/>
          <w:marRight w:val="0"/>
          <w:marTop w:val="77"/>
          <w:marBottom w:val="0"/>
          <w:divBdr>
            <w:top w:val="none" w:sz="0" w:space="0" w:color="auto"/>
            <w:left w:val="none" w:sz="0" w:space="0" w:color="auto"/>
            <w:bottom w:val="none" w:sz="0" w:space="0" w:color="auto"/>
            <w:right w:val="none" w:sz="0" w:space="0" w:color="auto"/>
          </w:divBdr>
        </w:div>
        <w:div w:id="1963924649">
          <w:marLeft w:val="389"/>
          <w:marRight w:val="0"/>
          <w:marTop w:val="173"/>
          <w:marBottom w:val="0"/>
          <w:divBdr>
            <w:top w:val="none" w:sz="0" w:space="0" w:color="auto"/>
            <w:left w:val="none" w:sz="0" w:space="0" w:color="auto"/>
            <w:bottom w:val="none" w:sz="0" w:space="0" w:color="auto"/>
            <w:right w:val="none" w:sz="0" w:space="0" w:color="auto"/>
          </w:divBdr>
        </w:div>
      </w:divsChild>
    </w:div>
    <w:div w:id="1329401925">
      <w:bodyDiv w:val="1"/>
      <w:marLeft w:val="0"/>
      <w:marRight w:val="0"/>
      <w:marTop w:val="0"/>
      <w:marBottom w:val="0"/>
      <w:divBdr>
        <w:top w:val="none" w:sz="0" w:space="0" w:color="auto"/>
        <w:left w:val="none" w:sz="0" w:space="0" w:color="auto"/>
        <w:bottom w:val="none" w:sz="0" w:space="0" w:color="auto"/>
        <w:right w:val="none" w:sz="0" w:space="0" w:color="auto"/>
      </w:divBdr>
      <w:divsChild>
        <w:div w:id="320236282">
          <w:marLeft w:val="763"/>
          <w:marRight w:val="0"/>
          <w:marTop w:val="0"/>
          <w:marBottom w:val="0"/>
          <w:divBdr>
            <w:top w:val="none" w:sz="0" w:space="0" w:color="auto"/>
            <w:left w:val="none" w:sz="0" w:space="0" w:color="auto"/>
            <w:bottom w:val="none" w:sz="0" w:space="0" w:color="auto"/>
            <w:right w:val="none" w:sz="0" w:space="0" w:color="auto"/>
          </w:divBdr>
        </w:div>
        <w:div w:id="362947975">
          <w:marLeft w:val="1670"/>
          <w:marRight w:val="0"/>
          <w:marTop w:val="0"/>
          <w:marBottom w:val="0"/>
          <w:divBdr>
            <w:top w:val="none" w:sz="0" w:space="0" w:color="auto"/>
            <w:left w:val="none" w:sz="0" w:space="0" w:color="auto"/>
            <w:bottom w:val="none" w:sz="0" w:space="0" w:color="auto"/>
            <w:right w:val="none" w:sz="0" w:space="0" w:color="auto"/>
          </w:divBdr>
        </w:div>
        <w:div w:id="810634563">
          <w:marLeft w:val="763"/>
          <w:marRight w:val="0"/>
          <w:marTop w:val="0"/>
          <w:marBottom w:val="0"/>
          <w:divBdr>
            <w:top w:val="none" w:sz="0" w:space="0" w:color="auto"/>
            <w:left w:val="none" w:sz="0" w:space="0" w:color="auto"/>
            <w:bottom w:val="none" w:sz="0" w:space="0" w:color="auto"/>
            <w:right w:val="none" w:sz="0" w:space="0" w:color="auto"/>
          </w:divBdr>
        </w:div>
        <w:div w:id="820082425">
          <w:marLeft w:val="1670"/>
          <w:marRight w:val="0"/>
          <w:marTop w:val="0"/>
          <w:marBottom w:val="0"/>
          <w:divBdr>
            <w:top w:val="none" w:sz="0" w:space="0" w:color="auto"/>
            <w:left w:val="none" w:sz="0" w:space="0" w:color="auto"/>
            <w:bottom w:val="none" w:sz="0" w:space="0" w:color="auto"/>
            <w:right w:val="none" w:sz="0" w:space="0" w:color="auto"/>
          </w:divBdr>
        </w:div>
        <w:div w:id="965935539">
          <w:marLeft w:val="1670"/>
          <w:marRight w:val="0"/>
          <w:marTop w:val="0"/>
          <w:marBottom w:val="0"/>
          <w:divBdr>
            <w:top w:val="none" w:sz="0" w:space="0" w:color="auto"/>
            <w:left w:val="none" w:sz="0" w:space="0" w:color="auto"/>
            <w:bottom w:val="none" w:sz="0" w:space="0" w:color="auto"/>
            <w:right w:val="none" w:sz="0" w:space="0" w:color="auto"/>
          </w:divBdr>
        </w:div>
        <w:div w:id="975797130">
          <w:marLeft w:val="1670"/>
          <w:marRight w:val="0"/>
          <w:marTop w:val="0"/>
          <w:marBottom w:val="0"/>
          <w:divBdr>
            <w:top w:val="none" w:sz="0" w:space="0" w:color="auto"/>
            <w:left w:val="none" w:sz="0" w:space="0" w:color="auto"/>
            <w:bottom w:val="none" w:sz="0" w:space="0" w:color="auto"/>
            <w:right w:val="none" w:sz="0" w:space="0" w:color="auto"/>
          </w:divBdr>
        </w:div>
        <w:div w:id="1103647344">
          <w:marLeft w:val="763"/>
          <w:marRight w:val="0"/>
          <w:marTop w:val="0"/>
          <w:marBottom w:val="0"/>
          <w:divBdr>
            <w:top w:val="none" w:sz="0" w:space="0" w:color="auto"/>
            <w:left w:val="none" w:sz="0" w:space="0" w:color="auto"/>
            <w:bottom w:val="none" w:sz="0" w:space="0" w:color="auto"/>
            <w:right w:val="none" w:sz="0" w:space="0" w:color="auto"/>
          </w:divBdr>
        </w:div>
        <w:div w:id="1660033079">
          <w:marLeft w:val="763"/>
          <w:marRight w:val="0"/>
          <w:marTop w:val="0"/>
          <w:marBottom w:val="0"/>
          <w:divBdr>
            <w:top w:val="none" w:sz="0" w:space="0" w:color="auto"/>
            <w:left w:val="none" w:sz="0" w:space="0" w:color="auto"/>
            <w:bottom w:val="none" w:sz="0" w:space="0" w:color="auto"/>
            <w:right w:val="none" w:sz="0" w:space="0" w:color="auto"/>
          </w:divBdr>
        </w:div>
        <w:div w:id="2090426169">
          <w:marLeft w:val="1670"/>
          <w:marRight w:val="0"/>
          <w:marTop w:val="0"/>
          <w:marBottom w:val="0"/>
          <w:divBdr>
            <w:top w:val="none" w:sz="0" w:space="0" w:color="auto"/>
            <w:left w:val="none" w:sz="0" w:space="0" w:color="auto"/>
            <w:bottom w:val="none" w:sz="0" w:space="0" w:color="auto"/>
            <w:right w:val="none" w:sz="0" w:space="0" w:color="auto"/>
          </w:divBdr>
        </w:div>
      </w:divsChild>
    </w:div>
    <w:div w:id="1330250105">
      <w:bodyDiv w:val="1"/>
      <w:marLeft w:val="0"/>
      <w:marRight w:val="0"/>
      <w:marTop w:val="0"/>
      <w:marBottom w:val="0"/>
      <w:divBdr>
        <w:top w:val="none" w:sz="0" w:space="0" w:color="auto"/>
        <w:left w:val="none" w:sz="0" w:space="0" w:color="auto"/>
        <w:bottom w:val="none" w:sz="0" w:space="0" w:color="auto"/>
        <w:right w:val="none" w:sz="0" w:space="0" w:color="auto"/>
      </w:divBdr>
    </w:div>
    <w:div w:id="1333223493">
      <w:bodyDiv w:val="1"/>
      <w:marLeft w:val="0"/>
      <w:marRight w:val="0"/>
      <w:marTop w:val="0"/>
      <w:marBottom w:val="0"/>
      <w:divBdr>
        <w:top w:val="none" w:sz="0" w:space="0" w:color="auto"/>
        <w:left w:val="none" w:sz="0" w:space="0" w:color="auto"/>
        <w:bottom w:val="none" w:sz="0" w:space="0" w:color="auto"/>
        <w:right w:val="none" w:sz="0" w:space="0" w:color="auto"/>
      </w:divBdr>
    </w:div>
    <w:div w:id="1336617066">
      <w:bodyDiv w:val="1"/>
      <w:marLeft w:val="0"/>
      <w:marRight w:val="0"/>
      <w:marTop w:val="0"/>
      <w:marBottom w:val="0"/>
      <w:divBdr>
        <w:top w:val="none" w:sz="0" w:space="0" w:color="auto"/>
        <w:left w:val="none" w:sz="0" w:space="0" w:color="auto"/>
        <w:bottom w:val="none" w:sz="0" w:space="0" w:color="auto"/>
        <w:right w:val="none" w:sz="0" w:space="0" w:color="auto"/>
      </w:divBdr>
    </w:div>
    <w:div w:id="1349528144">
      <w:bodyDiv w:val="1"/>
      <w:marLeft w:val="0"/>
      <w:marRight w:val="0"/>
      <w:marTop w:val="0"/>
      <w:marBottom w:val="0"/>
      <w:divBdr>
        <w:top w:val="none" w:sz="0" w:space="0" w:color="auto"/>
        <w:left w:val="none" w:sz="0" w:space="0" w:color="auto"/>
        <w:bottom w:val="none" w:sz="0" w:space="0" w:color="auto"/>
        <w:right w:val="none" w:sz="0" w:space="0" w:color="auto"/>
      </w:divBdr>
    </w:div>
    <w:div w:id="1351226422">
      <w:bodyDiv w:val="1"/>
      <w:marLeft w:val="0"/>
      <w:marRight w:val="0"/>
      <w:marTop w:val="0"/>
      <w:marBottom w:val="0"/>
      <w:divBdr>
        <w:top w:val="none" w:sz="0" w:space="0" w:color="auto"/>
        <w:left w:val="none" w:sz="0" w:space="0" w:color="auto"/>
        <w:bottom w:val="none" w:sz="0" w:space="0" w:color="auto"/>
        <w:right w:val="none" w:sz="0" w:space="0" w:color="auto"/>
      </w:divBdr>
    </w:div>
    <w:div w:id="1357807052">
      <w:bodyDiv w:val="1"/>
      <w:marLeft w:val="0"/>
      <w:marRight w:val="0"/>
      <w:marTop w:val="0"/>
      <w:marBottom w:val="0"/>
      <w:divBdr>
        <w:top w:val="none" w:sz="0" w:space="0" w:color="auto"/>
        <w:left w:val="none" w:sz="0" w:space="0" w:color="auto"/>
        <w:bottom w:val="none" w:sz="0" w:space="0" w:color="auto"/>
        <w:right w:val="none" w:sz="0" w:space="0" w:color="auto"/>
      </w:divBdr>
      <w:divsChild>
        <w:div w:id="50353679">
          <w:marLeft w:val="547"/>
          <w:marRight w:val="0"/>
          <w:marTop w:val="115"/>
          <w:marBottom w:val="0"/>
          <w:divBdr>
            <w:top w:val="none" w:sz="0" w:space="0" w:color="auto"/>
            <w:left w:val="none" w:sz="0" w:space="0" w:color="auto"/>
            <w:bottom w:val="none" w:sz="0" w:space="0" w:color="auto"/>
            <w:right w:val="none" w:sz="0" w:space="0" w:color="auto"/>
          </w:divBdr>
        </w:div>
        <w:div w:id="178811319">
          <w:marLeft w:val="547"/>
          <w:marRight w:val="0"/>
          <w:marTop w:val="115"/>
          <w:marBottom w:val="0"/>
          <w:divBdr>
            <w:top w:val="none" w:sz="0" w:space="0" w:color="auto"/>
            <w:left w:val="none" w:sz="0" w:space="0" w:color="auto"/>
            <w:bottom w:val="none" w:sz="0" w:space="0" w:color="auto"/>
            <w:right w:val="none" w:sz="0" w:space="0" w:color="auto"/>
          </w:divBdr>
        </w:div>
        <w:div w:id="332412318">
          <w:marLeft w:val="547"/>
          <w:marRight w:val="0"/>
          <w:marTop w:val="115"/>
          <w:marBottom w:val="0"/>
          <w:divBdr>
            <w:top w:val="none" w:sz="0" w:space="0" w:color="auto"/>
            <w:left w:val="none" w:sz="0" w:space="0" w:color="auto"/>
            <w:bottom w:val="none" w:sz="0" w:space="0" w:color="auto"/>
            <w:right w:val="none" w:sz="0" w:space="0" w:color="auto"/>
          </w:divBdr>
        </w:div>
        <w:div w:id="450978018">
          <w:marLeft w:val="547"/>
          <w:marRight w:val="0"/>
          <w:marTop w:val="115"/>
          <w:marBottom w:val="0"/>
          <w:divBdr>
            <w:top w:val="none" w:sz="0" w:space="0" w:color="auto"/>
            <w:left w:val="none" w:sz="0" w:space="0" w:color="auto"/>
            <w:bottom w:val="none" w:sz="0" w:space="0" w:color="auto"/>
            <w:right w:val="none" w:sz="0" w:space="0" w:color="auto"/>
          </w:divBdr>
        </w:div>
        <w:div w:id="534924462">
          <w:marLeft w:val="1166"/>
          <w:marRight w:val="0"/>
          <w:marTop w:val="96"/>
          <w:marBottom w:val="0"/>
          <w:divBdr>
            <w:top w:val="none" w:sz="0" w:space="0" w:color="auto"/>
            <w:left w:val="none" w:sz="0" w:space="0" w:color="auto"/>
            <w:bottom w:val="none" w:sz="0" w:space="0" w:color="auto"/>
            <w:right w:val="none" w:sz="0" w:space="0" w:color="auto"/>
          </w:divBdr>
        </w:div>
        <w:div w:id="661196765">
          <w:marLeft w:val="547"/>
          <w:marRight w:val="0"/>
          <w:marTop w:val="115"/>
          <w:marBottom w:val="0"/>
          <w:divBdr>
            <w:top w:val="none" w:sz="0" w:space="0" w:color="auto"/>
            <w:left w:val="none" w:sz="0" w:space="0" w:color="auto"/>
            <w:bottom w:val="none" w:sz="0" w:space="0" w:color="auto"/>
            <w:right w:val="none" w:sz="0" w:space="0" w:color="auto"/>
          </w:divBdr>
        </w:div>
        <w:div w:id="681132415">
          <w:marLeft w:val="547"/>
          <w:marRight w:val="0"/>
          <w:marTop w:val="115"/>
          <w:marBottom w:val="0"/>
          <w:divBdr>
            <w:top w:val="none" w:sz="0" w:space="0" w:color="auto"/>
            <w:left w:val="none" w:sz="0" w:space="0" w:color="auto"/>
            <w:bottom w:val="none" w:sz="0" w:space="0" w:color="auto"/>
            <w:right w:val="none" w:sz="0" w:space="0" w:color="auto"/>
          </w:divBdr>
        </w:div>
        <w:div w:id="753555910">
          <w:marLeft w:val="547"/>
          <w:marRight w:val="0"/>
          <w:marTop w:val="115"/>
          <w:marBottom w:val="0"/>
          <w:divBdr>
            <w:top w:val="none" w:sz="0" w:space="0" w:color="auto"/>
            <w:left w:val="none" w:sz="0" w:space="0" w:color="auto"/>
            <w:bottom w:val="none" w:sz="0" w:space="0" w:color="auto"/>
            <w:right w:val="none" w:sz="0" w:space="0" w:color="auto"/>
          </w:divBdr>
        </w:div>
        <w:div w:id="1147697868">
          <w:marLeft w:val="547"/>
          <w:marRight w:val="0"/>
          <w:marTop w:val="115"/>
          <w:marBottom w:val="0"/>
          <w:divBdr>
            <w:top w:val="none" w:sz="0" w:space="0" w:color="auto"/>
            <w:left w:val="none" w:sz="0" w:space="0" w:color="auto"/>
            <w:bottom w:val="none" w:sz="0" w:space="0" w:color="auto"/>
            <w:right w:val="none" w:sz="0" w:space="0" w:color="auto"/>
          </w:divBdr>
        </w:div>
        <w:div w:id="1323973474">
          <w:marLeft w:val="547"/>
          <w:marRight w:val="0"/>
          <w:marTop w:val="115"/>
          <w:marBottom w:val="0"/>
          <w:divBdr>
            <w:top w:val="none" w:sz="0" w:space="0" w:color="auto"/>
            <w:left w:val="none" w:sz="0" w:space="0" w:color="auto"/>
            <w:bottom w:val="none" w:sz="0" w:space="0" w:color="auto"/>
            <w:right w:val="none" w:sz="0" w:space="0" w:color="auto"/>
          </w:divBdr>
        </w:div>
        <w:div w:id="1456946115">
          <w:marLeft w:val="547"/>
          <w:marRight w:val="0"/>
          <w:marTop w:val="115"/>
          <w:marBottom w:val="0"/>
          <w:divBdr>
            <w:top w:val="none" w:sz="0" w:space="0" w:color="auto"/>
            <w:left w:val="none" w:sz="0" w:space="0" w:color="auto"/>
            <w:bottom w:val="none" w:sz="0" w:space="0" w:color="auto"/>
            <w:right w:val="none" w:sz="0" w:space="0" w:color="auto"/>
          </w:divBdr>
        </w:div>
        <w:div w:id="1645042615">
          <w:marLeft w:val="547"/>
          <w:marRight w:val="0"/>
          <w:marTop w:val="115"/>
          <w:marBottom w:val="0"/>
          <w:divBdr>
            <w:top w:val="none" w:sz="0" w:space="0" w:color="auto"/>
            <w:left w:val="none" w:sz="0" w:space="0" w:color="auto"/>
            <w:bottom w:val="none" w:sz="0" w:space="0" w:color="auto"/>
            <w:right w:val="none" w:sz="0" w:space="0" w:color="auto"/>
          </w:divBdr>
        </w:div>
        <w:div w:id="1936788511">
          <w:marLeft w:val="547"/>
          <w:marRight w:val="0"/>
          <w:marTop w:val="115"/>
          <w:marBottom w:val="0"/>
          <w:divBdr>
            <w:top w:val="none" w:sz="0" w:space="0" w:color="auto"/>
            <w:left w:val="none" w:sz="0" w:space="0" w:color="auto"/>
            <w:bottom w:val="none" w:sz="0" w:space="0" w:color="auto"/>
            <w:right w:val="none" w:sz="0" w:space="0" w:color="auto"/>
          </w:divBdr>
        </w:div>
      </w:divsChild>
    </w:div>
    <w:div w:id="1371228238">
      <w:bodyDiv w:val="1"/>
      <w:marLeft w:val="0"/>
      <w:marRight w:val="0"/>
      <w:marTop w:val="0"/>
      <w:marBottom w:val="0"/>
      <w:divBdr>
        <w:top w:val="none" w:sz="0" w:space="0" w:color="auto"/>
        <w:left w:val="none" w:sz="0" w:space="0" w:color="auto"/>
        <w:bottom w:val="none" w:sz="0" w:space="0" w:color="auto"/>
        <w:right w:val="none" w:sz="0" w:space="0" w:color="auto"/>
      </w:divBdr>
    </w:div>
    <w:div w:id="1393502154">
      <w:bodyDiv w:val="1"/>
      <w:marLeft w:val="0"/>
      <w:marRight w:val="0"/>
      <w:marTop w:val="0"/>
      <w:marBottom w:val="0"/>
      <w:divBdr>
        <w:top w:val="none" w:sz="0" w:space="0" w:color="auto"/>
        <w:left w:val="none" w:sz="0" w:space="0" w:color="auto"/>
        <w:bottom w:val="none" w:sz="0" w:space="0" w:color="auto"/>
        <w:right w:val="none" w:sz="0" w:space="0" w:color="auto"/>
      </w:divBdr>
    </w:div>
    <w:div w:id="1395197092">
      <w:bodyDiv w:val="1"/>
      <w:marLeft w:val="0"/>
      <w:marRight w:val="0"/>
      <w:marTop w:val="0"/>
      <w:marBottom w:val="0"/>
      <w:divBdr>
        <w:top w:val="none" w:sz="0" w:space="0" w:color="auto"/>
        <w:left w:val="none" w:sz="0" w:space="0" w:color="auto"/>
        <w:bottom w:val="none" w:sz="0" w:space="0" w:color="auto"/>
        <w:right w:val="none" w:sz="0" w:space="0" w:color="auto"/>
      </w:divBdr>
    </w:div>
    <w:div w:id="1402370275">
      <w:bodyDiv w:val="1"/>
      <w:marLeft w:val="0"/>
      <w:marRight w:val="0"/>
      <w:marTop w:val="0"/>
      <w:marBottom w:val="0"/>
      <w:divBdr>
        <w:top w:val="none" w:sz="0" w:space="0" w:color="auto"/>
        <w:left w:val="none" w:sz="0" w:space="0" w:color="auto"/>
        <w:bottom w:val="none" w:sz="0" w:space="0" w:color="auto"/>
        <w:right w:val="none" w:sz="0" w:space="0" w:color="auto"/>
      </w:divBdr>
      <w:divsChild>
        <w:div w:id="66996638">
          <w:marLeft w:val="763"/>
          <w:marRight w:val="0"/>
          <w:marTop w:val="0"/>
          <w:marBottom w:val="0"/>
          <w:divBdr>
            <w:top w:val="none" w:sz="0" w:space="0" w:color="auto"/>
            <w:left w:val="none" w:sz="0" w:space="0" w:color="auto"/>
            <w:bottom w:val="none" w:sz="0" w:space="0" w:color="auto"/>
            <w:right w:val="none" w:sz="0" w:space="0" w:color="auto"/>
          </w:divBdr>
        </w:div>
        <w:div w:id="262417286">
          <w:marLeft w:val="1670"/>
          <w:marRight w:val="0"/>
          <w:marTop w:val="0"/>
          <w:marBottom w:val="0"/>
          <w:divBdr>
            <w:top w:val="none" w:sz="0" w:space="0" w:color="auto"/>
            <w:left w:val="none" w:sz="0" w:space="0" w:color="auto"/>
            <w:bottom w:val="none" w:sz="0" w:space="0" w:color="auto"/>
            <w:right w:val="none" w:sz="0" w:space="0" w:color="auto"/>
          </w:divBdr>
        </w:div>
        <w:div w:id="357851135">
          <w:marLeft w:val="1670"/>
          <w:marRight w:val="0"/>
          <w:marTop w:val="0"/>
          <w:marBottom w:val="0"/>
          <w:divBdr>
            <w:top w:val="none" w:sz="0" w:space="0" w:color="auto"/>
            <w:left w:val="none" w:sz="0" w:space="0" w:color="auto"/>
            <w:bottom w:val="none" w:sz="0" w:space="0" w:color="auto"/>
            <w:right w:val="none" w:sz="0" w:space="0" w:color="auto"/>
          </w:divBdr>
        </w:div>
        <w:div w:id="363598097">
          <w:marLeft w:val="1670"/>
          <w:marRight w:val="0"/>
          <w:marTop w:val="0"/>
          <w:marBottom w:val="0"/>
          <w:divBdr>
            <w:top w:val="none" w:sz="0" w:space="0" w:color="auto"/>
            <w:left w:val="none" w:sz="0" w:space="0" w:color="auto"/>
            <w:bottom w:val="none" w:sz="0" w:space="0" w:color="auto"/>
            <w:right w:val="none" w:sz="0" w:space="0" w:color="auto"/>
          </w:divBdr>
        </w:div>
        <w:div w:id="628127454">
          <w:marLeft w:val="2563"/>
          <w:marRight w:val="0"/>
          <w:marTop w:val="0"/>
          <w:marBottom w:val="0"/>
          <w:divBdr>
            <w:top w:val="none" w:sz="0" w:space="0" w:color="auto"/>
            <w:left w:val="none" w:sz="0" w:space="0" w:color="auto"/>
            <w:bottom w:val="none" w:sz="0" w:space="0" w:color="auto"/>
            <w:right w:val="none" w:sz="0" w:space="0" w:color="auto"/>
          </w:divBdr>
        </w:div>
        <w:div w:id="1029335865">
          <w:marLeft w:val="2563"/>
          <w:marRight w:val="0"/>
          <w:marTop w:val="0"/>
          <w:marBottom w:val="0"/>
          <w:divBdr>
            <w:top w:val="none" w:sz="0" w:space="0" w:color="auto"/>
            <w:left w:val="none" w:sz="0" w:space="0" w:color="auto"/>
            <w:bottom w:val="none" w:sz="0" w:space="0" w:color="auto"/>
            <w:right w:val="none" w:sz="0" w:space="0" w:color="auto"/>
          </w:divBdr>
        </w:div>
        <w:div w:id="1038505463">
          <w:marLeft w:val="1670"/>
          <w:marRight w:val="0"/>
          <w:marTop w:val="0"/>
          <w:marBottom w:val="0"/>
          <w:divBdr>
            <w:top w:val="none" w:sz="0" w:space="0" w:color="auto"/>
            <w:left w:val="none" w:sz="0" w:space="0" w:color="auto"/>
            <w:bottom w:val="none" w:sz="0" w:space="0" w:color="auto"/>
            <w:right w:val="none" w:sz="0" w:space="0" w:color="auto"/>
          </w:divBdr>
        </w:div>
        <w:div w:id="1150556192">
          <w:marLeft w:val="1670"/>
          <w:marRight w:val="0"/>
          <w:marTop w:val="0"/>
          <w:marBottom w:val="0"/>
          <w:divBdr>
            <w:top w:val="none" w:sz="0" w:space="0" w:color="auto"/>
            <w:left w:val="none" w:sz="0" w:space="0" w:color="auto"/>
            <w:bottom w:val="none" w:sz="0" w:space="0" w:color="auto"/>
            <w:right w:val="none" w:sz="0" w:space="0" w:color="auto"/>
          </w:divBdr>
        </w:div>
        <w:div w:id="1429083447">
          <w:marLeft w:val="1670"/>
          <w:marRight w:val="0"/>
          <w:marTop w:val="0"/>
          <w:marBottom w:val="0"/>
          <w:divBdr>
            <w:top w:val="none" w:sz="0" w:space="0" w:color="auto"/>
            <w:left w:val="none" w:sz="0" w:space="0" w:color="auto"/>
            <w:bottom w:val="none" w:sz="0" w:space="0" w:color="auto"/>
            <w:right w:val="none" w:sz="0" w:space="0" w:color="auto"/>
          </w:divBdr>
        </w:div>
        <w:div w:id="1457941899">
          <w:marLeft w:val="1670"/>
          <w:marRight w:val="0"/>
          <w:marTop w:val="0"/>
          <w:marBottom w:val="0"/>
          <w:divBdr>
            <w:top w:val="none" w:sz="0" w:space="0" w:color="auto"/>
            <w:left w:val="none" w:sz="0" w:space="0" w:color="auto"/>
            <w:bottom w:val="none" w:sz="0" w:space="0" w:color="auto"/>
            <w:right w:val="none" w:sz="0" w:space="0" w:color="auto"/>
          </w:divBdr>
        </w:div>
        <w:div w:id="1555046711">
          <w:marLeft w:val="763"/>
          <w:marRight w:val="0"/>
          <w:marTop w:val="0"/>
          <w:marBottom w:val="0"/>
          <w:divBdr>
            <w:top w:val="none" w:sz="0" w:space="0" w:color="auto"/>
            <w:left w:val="none" w:sz="0" w:space="0" w:color="auto"/>
            <w:bottom w:val="none" w:sz="0" w:space="0" w:color="auto"/>
            <w:right w:val="none" w:sz="0" w:space="0" w:color="auto"/>
          </w:divBdr>
        </w:div>
        <w:div w:id="1865090073">
          <w:marLeft w:val="1670"/>
          <w:marRight w:val="0"/>
          <w:marTop w:val="0"/>
          <w:marBottom w:val="0"/>
          <w:divBdr>
            <w:top w:val="none" w:sz="0" w:space="0" w:color="auto"/>
            <w:left w:val="none" w:sz="0" w:space="0" w:color="auto"/>
            <w:bottom w:val="none" w:sz="0" w:space="0" w:color="auto"/>
            <w:right w:val="none" w:sz="0" w:space="0" w:color="auto"/>
          </w:divBdr>
        </w:div>
      </w:divsChild>
    </w:div>
    <w:div w:id="1433553797">
      <w:bodyDiv w:val="1"/>
      <w:marLeft w:val="0"/>
      <w:marRight w:val="0"/>
      <w:marTop w:val="0"/>
      <w:marBottom w:val="0"/>
      <w:divBdr>
        <w:top w:val="none" w:sz="0" w:space="0" w:color="auto"/>
        <w:left w:val="none" w:sz="0" w:space="0" w:color="auto"/>
        <w:bottom w:val="none" w:sz="0" w:space="0" w:color="auto"/>
        <w:right w:val="none" w:sz="0" w:space="0" w:color="auto"/>
      </w:divBdr>
      <w:divsChild>
        <w:div w:id="500314801">
          <w:marLeft w:val="360"/>
          <w:marRight w:val="0"/>
          <w:marTop w:val="106"/>
          <w:marBottom w:val="0"/>
          <w:divBdr>
            <w:top w:val="none" w:sz="0" w:space="0" w:color="auto"/>
            <w:left w:val="none" w:sz="0" w:space="0" w:color="auto"/>
            <w:bottom w:val="none" w:sz="0" w:space="0" w:color="auto"/>
            <w:right w:val="none" w:sz="0" w:space="0" w:color="auto"/>
          </w:divBdr>
        </w:div>
      </w:divsChild>
    </w:div>
    <w:div w:id="1456830245">
      <w:bodyDiv w:val="1"/>
      <w:marLeft w:val="0"/>
      <w:marRight w:val="0"/>
      <w:marTop w:val="0"/>
      <w:marBottom w:val="0"/>
      <w:divBdr>
        <w:top w:val="none" w:sz="0" w:space="0" w:color="auto"/>
        <w:left w:val="none" w:sz="0" w:space="0" w:color="auto"/>
        <w:bottom w:val="none" w:sz="0" w:space="0" w:color="auto"/>
        <w:right w:val="none" w:sz="0" w:space="0" w:color="auto"/>
      </w:divBdr>
    </w:div>
    <w:div w:id="1493646032">
      <w:bodyDiv w:val="1"/>
      <w:marLeft w:val="0"/>
      <w:marRight w:val="0"/>
      <w:marTop w:val="0"/>
      <w:marBottom w:val="0"/>
      <w:divBdr>
        <w:top w:val="none" w:sz="0" w:space="0" w:color="auto"/>
        <w:left w:val="none" w:sz="0" w:space="0" w:color="auto"/>
        <w:bottom w:val="none" w:sz="0" w:space="0" w:color="auto"/>
        <w:right w:val="none" w:sz="0" w:space="0" w:color="auto"/>
      </w:divBdr>
    </w:div>
    <w:div w:id="1528762154">
      <w:bodyDiv w:val="1"/>
      <w:marLeft w:val="0"/>
      <w:marRight w:val="0"/>
      <w:marTop w:val="0"/>
      <w:marBottom w:val="0"/>
      <w:divBdr>
        <w:top w:val="none" w:sz="0" w:space="0" w:color="auto"/>
        <w:left w:val="none" w:sz="0" w:space="0" w:color="auto"/>
        <w:bottom w:val="none" w:sz="0" w:space="0" w:color="auto"/>
        <w:right w:val="none" w:sz="0" w:space="0" w:color="auto"/>
      </w:divBdr>
      <w:divsChild>
        <w:div w:id="932933268">
          <w:marLeft w:val="806"/>
          <w:marRight w:val="0"/>
          <w:marTop w:val="240"/>
          <w:marBottom w:val="0"/>
          <w:divBdr>
            <w:top w:val="none" w:sz="0" w:space="0" w:color="auto"/>
            <w:left w:val="none" w:sz="0" w:space="0" w:color="auto"/>
            <w:bottom w:val="none" w:sz="0" w:space="0" w:color="auto"/>
            <w:right w:val="none" w:sz="0" w:space="0" w:color="auto"/>
          </w:divBdr>
        </w:div>
        <w:div w:id="980037023">
          <w:marLeft w:val="806"/>
          <w:marRight w:val="0"/>
          <w:marTop w:val="240"/>
          <w:marBottom w:val="0"/>
          <w:divBdr>
            <w:top w:val="none" w:sz="0" w:space="0" w:color="auto"/>
            <w:left w:val="none" w:sz="0" w:space="0" w:color="auto"/>
            <w:bottom w:val="none" w:sz="0" w:space="0" w:color="auto"/>
            <w:right w:val="none" w:sz="0" w:space="0" w:color="auto"/>
          </w:divBdr>
        </w:div>
        <w:div w:id="1663461247">
          <w:marLeft w:val="806"/>
          <w:marRight w:val="0"/>
          <w:marTop w:val="240"/>
          <w:marBottom w:val="0"/>
          <w:divBdr>
            <w:top w:val="none" w:sz="0" w:space="0" w:color="auto"/>
            <w:left w:val="none" w:sz="0" w:space="0" w:color="auto"/>
            <w:bottom w:val="none" w:sz="0" w:space="0" w:color="auto"/>
            <w:right w:val="none" w:sz="0" w:space="0" w:color="auto"/>
          </w:divBdr>
        </w:div>
      </w:divsChild>
    </w:div>
    <w:div w:id="1537960349">
      <w:bodyDiv w:val="1"/>
      <w:marLeft w:val="0"/>
      <w:marRight w:val="0"/>
      <w:marTop w:val="0"/>
      <w:marBottom w:val="0"/>
      <w:divBdr>
        <w:top w:val="none" w:sz="0" w:space="0" w:color="auto"/>
        <w:left w:val="none" w:sz="0" w:space="0" w:color="auto"/>
        <w:bottom w:val="none" w:sz="0" w:space="0" w:color="auto"/>
        <w:right w:val="none" w:sz="0" w:space="0" w:color="auto"/>
      </w:divBdr>
    </w:div>
    <w:div w:id="1549686860">
      <w:bodyDiv w:val="1"/>
      <w:marLeft w:val="0"/>
      <w:marRight w:val="0"/>
      <w:marTop w:val="0"/>
      <w:marBottom w:val="0"/>
      <w:divBdr>
        <w:top w:val="none" w:sz="0" w:space="0" w:color="auto"/>
        <w:left w:val="none" w:sz="0" w:space="0" w:color="auto"/>
        <w:bottom w:val="none" w:sz="0" w:space="0" w:color="auto"/>
        <w:right w:val="none" w:sz="0" w:space="0" w:color="auto"/>
      </w:divBdr>
    </w:div>
    <w:div w:id="1565605686">
      <w:bodyDiv w:val="1"/>
      <w:marLeft w:val="0"/>
      <w:marRight w:val="0"/>
      <w:marTop w:val="0"/>
      <w:marBottom w:val="0"/>
      <w:divBdr>
        <w:top w:val="none" w:sz="0" w:space="0" w:color="auto"/>
        <w:left w:val="none" w:sz="0" w:space="0" w:color="auto"/>
        <w:bottom w:val="none" w:sz="0" w:space="0" w:color="auto"/>
        <w:right w:val="none" w:sz="0" w:space="0" w:color="auto"/>
      </w:divBdr>
    </w:div>
    <w:div w:id="1580020163">
      <w:bodyDiv w:val="1"/>
      <w:marLeft w:val="0"/>
      <w:marRight w:val="0"/>
      <w:marTop w:val="0"/>
      <w:marBottom w:val="0"/>
      <w:divBdr>
        <w:top w:val="none" w:sz="0" w:space="0" w:color="auto"/>
        <w:left w:val="none" w:sz="0" w:space="0" w:color="auto"/>
        <w:bottom w:val="none" w:sz="0" w:space="0" w:color="auto"/>
        <w:right w:val="none" w:sz="0" w:space="0" w:color="auto"/>
      </w:divBdr>
      <w:divsChild>
        <w:div w:id="1758403405">
          <w:marLeft w:val="274"/>
          <w:marRight w:val="0"/>
          <w:marTop w:val="0"/>
          <w:marBottom w:val="0"/>
          <w:divBdr>
            <w:top w:val="none" w:sz="0" w:space="0" w:color="auto"/>
            <w:left w:val="none" w:sz="0" w:space="0" w:color="auto"/>
            <w:bottom w:val="none" w:sz="0" w:space="0" w:color="auto"/>
            <w:right w:val="none" w:sz="0" w:space="0" w:color="auto"/>
          </w:divBdr>
        </w:div>
      </w:divsChild>
    </w:div>
    <w:div w:id="1597901911">
      <w:bodyDiv w:val="1"/>
      <w:marLeft w:val="0"/>
      <w:marRight w:val="0"/>
      <w:marTop w:val="0"/>
      <w:marBottom w:val="0"/>
      <w:divBdr>
        <w:top w:val="none" w:sz="0" w:space="0" w:color="auto"/>
        <w:left w:val="none" w:sz="0" w:space="0" w:color="auto"/>
        <w:bottom w:val="none" w:sz="0" w:space="0" w:color="auto"/>
        <w:right w:val="none" w:sz="0" w:space="0" w:color="auto"/>
      </w:divBdr>
    </w:div>
    <w:div w:id="1616642826">
      <w:bodyDiv w:val="1"/>
      <w:marLeft w:val="0"/>
      <w:marRight w:val="0"/>
      <w:marTop w:val="0"/>
      <w:marBottom w:val="0"/>
      <w:divBdr>
        <w:top w:val="none" w:sz="0" w:space="0" w:color="auto"/>
        <w:left w:val="none" w:sz="0" w:space="0" w:color="auto"/>
        <w:bottom w:val="none" w:sz="0" w:space="0" w:color="auto"/>
        <w:right w:val="none" w:sz="0" w:space="0" w:color="auto"/>
      </w:divBdr>
    </w:div>
    <w:div w:id="1616793389">
      <w:bodyDiv w:val="1"/>
      <w:marLeft w:val="0"/>
      <w:marRight w:val="0"/>
      <w:marTop w:val="0"/>
      <w:marBottom w:val="0"/>
      <w:divBdr>
        <w:top w:val="none" w:sz="0" w:space="0" w:color="auto"/>
        <w:left w:val="none" w:sz="0" w:space="0" w:color="auto"/>
        <w:bottom w:val="none" w:sz="0" w:space="0" w:color="auto"/>
        <w:right w:val="none" w:sz="0" w:space="0" w:color="auto"/>
      </w:divBdr>
    </w:div>
    <w:div w:id="1623994617">
      <w:bodyDiv w:val="1"/>
      <w:marLeft w:val="0"/>
      <w:marRight w:val="0"/>
      <w:marTop w:val="0"/>
      <w:marBottom w:val="0"/>
      <w:divBdr>
        <w:top w:val="none" w:sz="0" w:space="0" w:color="auto"/>
        <w:left w:val="none" w:sz="0" w:space="0" w:color="auto"/>
        <w:bottom w:val="none" w:sz="0" w:space="0" w:color="auto"/>
        <w:right w:val="none" w:sz="0" w:space="0" w:color="auto"/>
      </w:divBdr>
    </w:div>
    <w:div w:id="1624340610">
      <w:bodyDiv w:val="1"/>
      <w:marLeft w:val="0"/>
      <w:marRight w:val="0"/>
      <w:marTop w:val="0"/>
      <w:marBottom w:val="0"/>
      <w:divBdr>
        <w:top w:val="none" w:sz="0" w:space="0" w:color="auto"/>
        <w:left w:val="none" w:sz="0" w:space="0" w:color="auto"/>
        <w:bottom w:val="none" w:sz="0" w:space="0" w:color="auto"/>
        <w:right w:val="none" w:sz="0" w:space="0" w:color="auto"/>
      </w:divBdr>
    </w:div>
    <w:div w:id="1654672877">
      <w:bodyDiv w:val="1"/>
      <w:marLeft w:val="0"/>
      <w:marRight w:val="0"/>
      <w:marTop w:val="0"/>
      <w:marBottom w:val="0"/>
      <w:divBdr>
        <w:top w:val="none" w:sz="0" w:space="0" w:color="auto"/>
        <w:left w:val="none" w:sz="0" w:space="0" w:color="auto"/>
        <w:bottom w:val="none" w:sz="0" w:space="0" w:color="auto"/>
        <w:right w:val="none" w:sz="0" w:space="0" w:color="auto"/>
      </w:divBdr>
    </w:div>
    <w:div w:id="1667586814">
      <w:bodyDiv w:val="1"/>
      <w:marLeft w:val="0"/>
      <w:marRight w:val="0"/>
      <w:marTop w:val="0"/>
      <w:marBottom w:val="0"/>
      <w:divBdr>
        <w:top w:val="none" w:sz="0" w:space="0" w:color="auto"/>
        <w:left w:val="none" w:sz="0" w:space="0" w:color="auto"/>
        <w:bottom w:val="none" w:sz="0" w:space="0" w:color="auto"/>
        <w:right w:val="none" w:sz="0" w:space="0" w:color="auto"/>
      </w:divBdr>
      <w:divsChild>
        <w:div w:id="109016078">
          <w:marLeft w:val="907"/>
          <w:marRight w:val="0"/>
          <w:marTop w:val="77"/>
          <w:marBottom w:val="0"/>
          <w:divBdr>
            <w:top w:val="none" w:sz="0" w:space="0" w:color="auto"/>
            <w:left w:val="none" w:sz="0" w:space="0" w:color="auto"/>
            <w:bottom w:val="none" w:sz="0" w:space="0" w:color="auto"/>
            <w:right w:val="none" w:sz="0" w:space="0" w:color="auto"/>
          </w:divBdr>
        </w:div>
        <w:div w:id="299264508">
          <w:marLeft w:val="907"/>
          <w:marRight w:val="0"/>
          <w:marTop w:val="77"/>
          <w:marBottom w:val="0"/>
          <w:divBdr>
            <w:top w:val="none" w:sz="0" w:space="0" w:color="auto"/>
            <w:left w:val="none" w:sz="0" w:space="0" w:color="auto"/>
            <w:bottom w:val="none" w:sz="0" w:space="0" w:color="auto"/>
            <w:right w:val="none" w:sz="0" w:space="0" w:color="auto"/>
          </w:divBdr>
        </w:div>
        <w:div w:id="327902641">
          <w:marLeft w:val="907"/>
          <w:marRight w:val="0"/>
          <w:marTop w:val="77"/>
          <w:marBottom w:val="0"/>
          <w:divBdr>
            <w:top w:val="none" w:sz="0" w:space="0" w:color="auto"/>
            <w:left w:val="none" w:sz="0" w:space="0" w:color="auto"/>
            <w:bottom w:val="none" w:sz="0" w:space="0" w:color="auto"/>
            <w:right w:val="none" w:sz="0" w:space="0" w:color="auto"/>
          </w:divBdr>
        </w:div>
        <w:div w:id="1300915988">
          <w:marLeft w:val="907"/>
          <w:marRight w:val="0"/>
          <w:marTop w:val="77"/>
          <w:marBottom w:val="0"/>
          <w:divBdr>
            <w:top w:val="none" w:sz="0" w:space="0" w:color="auto"/>
            <w:left w:val="none" w:sz="0" w:space="0" w:color="auto"/>
            <w:bottom w:val="none" w:sz="0" w:space="0" w:color="auto"/>
            <w:right w:val="none" w:sz="0" w:space="0" w:color="auto"/>
          </w:divBdr>
        </w:div>
        <w:div w:id="1408528192">
          <w:marLeft w:val="907"/>
          <w:marRight w:val="0"/>
          <w:marTop w:val="77"/>
          <w:marBottom w:val="0"/>
          <w:divBdr>
            <w:top w:val="none" w:sz="0" w:space="0" w:color="auto"/>
            <w:left w:val="none" w:sz="0" w:space="0" w:color="auto"/>
            <w:bottom w:val="none" w:sz="0" w:space="0" w:color="auto"/>
            <w:right w:val="none" w:sz="0" w:space="0" w:color="auto"/>
          </w:divBdr>
        </w:div>
        <w:div w:id="1892301076">
          <w:marLeft w:val="547"/>
          <w:marRight w:val="0"/>
          <w:marTop w:val="173"/>
          <w:marBottom w:val="0"/>
          <w:divBdr>
            <w:top w:val="none" w:sz="0" w:space="0" w:color="auto"/>
            <w:left w:val="none" w:sz="0" w:space="0" w:color="auto"/>
            <w:bottom w:val="none" w:sz="0" w:space="0" w:color="auto"/>
            <w:right w:val="none" w:sz="0" w:space="0" w:color="auto"/>
          </w:divBdr>
        </w:div>
        <w:div w:id="2013683340">
          <w:marLeft w:val="547"/>
          <w:marRight w:val="0"/>
          <w:marTop w:val="173"/>
          <w:marBottom w:val="0"/>
          <w:divBdr>
            <w:top w:val="none" w:sz="0" w:space="0" w:color="auto"/>
            <w:left w:val="none" w:sz="0" w:space="0" w:color="auto"/>
            <w:bottom w:val="none" w:sz="0" w:space="0" w:color="auto"/>
            <w:right w:val="none" w:sz="0" w:space="0" w:color="auto"/>
          </w:divBdr>
        </w:div>
      </w:divsChild>
    </w:div>
    <w:div w:id="1670672608">
      <w:bodyDiv w:val="1"/>
      <w:marLeft w:val="0"/>
      <w:marRight w:val="0"/>
      <w:marTop w:val="0"/>
      <w:marBottom w:val="0"/>
      <w:divBdr>
        <w:top w:val="none" w:sz="0" w:space="0" w:color="auto"/>
        <w:left w:val="none" w:sz="0" w:space="0" w:color="auto"/>
        <w:bottom w:val="none" w:sz="0" w:space="0" w:color="auto"/>
        <w:right w:val="none" w:sz="0" w:space="0" w:color="auto"/>
      </w:divBdr>
    </w:div>
    <w:div w:id="1733231240">
      <w:bodyDiv w:val="1"/>
      <w:marLeft w:val="0"/>
      <w:marRight w:val="0"/>
      <w:marTop w:val="0"/>
      <w:marBottom w:val="0"/>
      <w:divBdr>
        <w:top w:val="none" w:sz="0" w:space="0" w:color="auto"/>
        <w:left w:val="none" w:sz="0" w:space="0" w:color="auto"/>
        <w:bottom w:val="none" w:sz="0" w:space="0" w:color="auto"/>
        <w:right w:val="none" w:sz="0" w:space="0" w:color="auto"/>
      </w:divBdr>
    </w:div>
    <w:div w:id="1736854595">
      <w:bodyDiv w:val="1"/>
      <w:marLeft w:val="0"/>
      <w:marRight w:val="0"/>
      <w:marTop w:val="0"/>
      <w:marBottom w:val="0"/>
      <w:divBdr>
        <w:top w:val="none" w:sz="0" w:space="0" w:color="auto"/>
        <w:left w:val="none" w:sz="0" w:space="0" w:color="auto"/>
        <w:bottom w:val="none" w:sz="0" w:space="0" w:color="auto"/>
        <w:right w:val="none" w:sz="0" w:space="0" w:color="auto"/>
      </w:divBdr>
    </w:div>
    <w:div w:id="1746295636">
      <w:bodyDiv w:val="1"/>
      <w:marLeft w:val="0"/>
      <w:marRight w:val="0"/>
      <w:marTop w:val="0"/>
      <w:marBottom w:val="0"/>
      <w:divBdr>
        <w:top w:val="none" w:sz="0" w:space="0" w:color="auto"/>
        <w:left w:val="none" w:sz="0" w:space="0" w:color="auto"/>
        <w:bottom w:val="none" w:sz="0" w:space="0" w:color="auto"/>
        <w:right w:val="none" w:sz="0" w:space="0" w:color="auto"/>
      </w:divBdr>
    </w:div>
    <w:div w:id="1748845304">
      <w:bodyDiv w:val="1"/>
      <w:marLeft w:val="0"/>
      <w:marRight w:val="0"/>
      <w:marTop w:val="0"/>
      <w:marBottom w:val="0"/>
      <w:divBdr>
        <w:top w:val="none" w:sz="0" w:space="0" w:color="auto"/>
        <w:left w:val="none" w:sz="0" w:space="0" w:color="auto"/>
        <w:bottom w:val="none" w:sz="0" w:space="0" w:color="auto"/>
        <w:right w:val="none" w:sz="0" w:space="0" w:color="auto"/>
      </w:divBdr>
    </w:div>
    <w:div w:id="1752391494">
      <w:bodyDiv w:val="1"/>
      <w:marLeft w:val="0"/>
      <w:marRight w:val="0"/>
      <w:marTop w:val="0"/>
      <w:marBottom w:val="0"/>
      <w:divBdr>
        <w:top w:val="none" w:sz="0" w:space="0" w:color="auto"/>
        <w:left w:val="none" w:sz="0" w:space="0" w:color="auto"/>
        <w:bottom w:val="none" w:sz="0" w:space="0" w:color="auto"/>
        <w:right w:val="none" w:sz="0" w:space="0" w:color="auto"/>
      </w:divBdr>
    </w:div>
    <w:div w:id="1765804371">
      <w:bodyDiv w:val="1"/>
      <w:marLeft w:val="0"/>
      <w:marRight w:val="0"/>
      <w:marTop w:val="0"/>
      <w:marBottom w:val="0"/>
      <w:divBdr>
        <w:top w:val="none" w:sz="0" w:space="0" w:color="auto"/>
        <w:left w:val="none" w:sz="0" w:space="0" w:color="auto"/>
        <w:bottom w:val="none" w:sz="0" w:space="0" w:color="auto"/>
        <w:right w:val="none" w:sz="0" w:space="0" w:color="auto"/>
      </w:divBdr>
      <w:divsChild>
        <w:div w:id="4790988">
          <w:marLeft w:val="1166"/>
          <w:marRight w:val="0"/>
          <w:marTop w:val="96"/>
          <w:marBottom w:val="0"/>
          <w:divBdr>
            <w:top w:val="none" w:sz="0" w:space="0" w:color="auto"/>
            <w:left w:val="none" w:sz="0" w:space="0" w:color="auto"/>
            <w:bottom w:val="none" w:sz="0" w:space="0" w:color="auto"/>
            <w:right w:val="none" w:sz="0" w:space="0" w:color="auto"/>
          </w:divBdr>
        </w:div>
        <w:div w:id="247544053">
          <w:marLeft w:val="1166"/>
          <w:marRight w:val="0"/>
          <w:marTop w:val="96"/>
          <w:marBottom w:val="0"/>
          <w:divBdr>
            <w:top w:val="none" w:sz="0" w:space="0" w:color="auto"/>
            <w:left w:val="none" w:sz="0" w:space="0" w:color="auto"/>
            <w:bottom w:val="none" w:sz="0" w:space="0" w:color="auto"/>
            <w:right w:val="none" w:sz="0" w:space="0" w:color="auto"/>
          </w:divBdr>
        </w:div>
        <w:div w:id="572199306">
          <w:marLeft w:val="1166"/>
          <w:marRight w:val="0"/>
          <w:marTop w:val="96"/>
          <w:marBottom w:val="0"/>
          <w:divBdr>
            <w:top w:val="none" w:sz="0" w:space="0" w:color="auto"/>
            <w:left w:val="none" w:sz="0" w:space="0" w:color="auto"/>
            <w:bottom w:val="none" w:sz="0" w:space="0" w:color="auto"/>
            <w:right w:val="none" w:sz="0" w:space="0" w:color="auto"/>
          </w:divBdr>
        </w:div>
        <w:div w:id="671180086">
          <w:marLeft w:val="1166"/>
          <w:marRight w:val="0"/>
          <w:marTop w:val="96"/>
          <w:marBottom w:val="0"/>
          <w:divBdr>
            <w:top w:val="none" w:sz="0" w:space="0" w:color="auto"/>
            <w:left w:val="none" w:sz="0" w:space="0" w:color="auto"/>
            <w:bottom w:val="none" w:sz="0" w:space="0" w:color="auto"/>
            <w:right w:val="none" w:sz="0" w:space="0" w:color="auto"/>
          </w:divBdr>
        </w:div>
        <w:div w:id="929432270">
          <w:marLeft w:val="1166"/>
          <w:marRight w:val="0"/>
          <w:marTop w:val="96"/>
          <w:marBottom w:val="0"/>
          <w:divBdr>
            <w:top w:val="none" w:sz="0" w:space="0" w:color="auto"/>
            <w:left w:val="none" w:sz="0" w:space="0" w:color="auto"/>
            <w:bottom w:val="none" w:sz="0" w:space="0" w:color="auto"/>
            <w:right w:val="none" w:sz="0" w:space="0" w:color="auto"/>
          </w:divBdr>
        </w:div>
        <w:div w:id="1250503996">
          <w:marLeft w:val="1166"/>
          <w:marRight w:val="0"/>
          <w:marTop w:val="96"/>
          <w:marBottom w:val="0"/>
          <w:divBdr>
            <w:top w:val="none" w:sz="0" w:space="0" w:color="auto"/>
            <w:left w:val="none" w:sz="0" w:space="0" w:color="auto"/>
            <w:bottom w:val="none" w:sz="0" w:space="0" w:color="auto"/>
            <w:right w:val="none" w:sz="0" w:space="0" w:color="auto"/>
          </w:divBdr>
        </w:div>
        <w:div w:id="1587957386">
          <w:marLeft w:val="1166"/>
          <w:marRight w:val="0"/>
          <w:marTop w:val="96"/>
          <w:marBottom w:val="0"/>
          <w:divBdr>
            <w:top w:val="none" w:sz="0" w:space="0" w:color="auto"/>
            <w:left w:val="none" w:sz="0" w:space="0" w:color="auto"/>
            <w:bottom w:val="none" w:sz="0" w:space="0" w:color="auto"/>
            <w:right w:val="none" w:sz="0" w:space="0" w:color="auto"/>
          </w:divBdr>
        </w:div>
        <w:div w:id="1714112024">
          <w:marLeft w:val="1166"/>
          <w:marRight w:val="0"/>
          <w:marTop w:val="96"/>
          <w:marBottom w:val="0"/>
          <w:divBdr>
            <w:top w:val="none" w:sz="0" w:space="0" w:color="auto"/>
            <w:left w:val="none" w:sz="0" w:space="0" w:color="auto"/>
            <w:bottom w:val="none" w:sz="0" w:space="0" w:color="auto"/>
            <w:right w:val="none" w:sz="0" w:space="0" w:color="auto"/>
          </w:divBdr>
        </w:div>
      </w:divsChild>
    </w:div>
    <w:div w:id="1776748198">
      <w:bodyDiv w:val="1"/>
      <w:marLeft w:val="0"/>
      <w:marRight w:val="0"/>
      <w:marTop w:val="0"/>
      <w:marBottom w:val="0"/>
      <w:divBdr>
        <w:top w:val="none" w:sz="0" w:space="0" w:color="auto"/>
        <w:left w:val="none" w:sz="0" w:space="0" w:color="auto"/>
        <w:bottom w:val="none" w:sz="0" w:space="0" w:color="auto"/>
        <w:right w:val="none" w:sz="0" w:space="0" w:color="auto"/>
      </w:divBdr>
    </w:div>
    <w:div w:id="1793016939">
      <w:bodyDiv w:val="1"/>
      <w:marLeft w:val="0"/>
      <w:marRight w:val="0"/>
      <w:marTop w:val="0"/>
      <w:marBottom w:val="0"/>
      <w:divBdr>
        <w:top w:val="none" w:sz="0" w:space="0" w:color="auto"/>
        <w:left w:val="none" w:sz="0" w:space="0" w:color="auto"/>
        <w:bottom w:val="none" w:sz="0" w:space="0" w:color="auto"/>
        <w:right w:val="none" w:sz="0" w:space="0" w:color="auto"/>
      </w:divBdr>
      <w:divsChild>
        <w:div w:id="10960289">
          <w:marLeft w:val="446"/>
          <w:marRight w:val="0"/>
          <w:marTop w:val="0"/>
          <w:marBottom w:val="0"/>
          <w:divBdr>
            <w:top w:val="none" w:sz="0" w:space="0" w:color="auto"/>
            <w:left w:val="none" w:sz="0" w:space="0" w:color="auto"/>
            <w:bottom w:val="none" w:sz="0" w:space="0" w:color="auto"/>
            <w:right w:val="none" w:sz="0" w:space="0" w:color="auto"/>
          </w:divBdr>
        </w:div>
        <w:div w:id="414909889">
          <w:marLeft w:val="446"/>
          <w:marRight w:val="0"/>
          <w:marTop w:val="0"/>
          <w:marBottom w:val="0"/>
          <w:divBdr>
            <w:top w:val="none" w:sz="0" w:space="0" w:color="auto"/>
            <w:left w:val="none" w:sz="0" w:space="0" w:color="auto"/>
            <w:bottom w:val="none" w:sz="0" w:space="0" w:color="auto"/>
            <w:right w:val="none" w:sz="0" w:space="0" w:color="auto"/>
          </w:divBdr>
        </w:div>
        <w:div w:id="598370764">
          <w:marLeft w:val="446"/>
          <w:marRight w:val="0"/>
          <w:marTop w:val="0"/>
          <w:marBottom w:val="0"/>
          <w:divBdr>
            <w:top w:val="none" w:sz="0" w:space="0" w:color="auto"/>
            <w:left w:val="none" w:sz="0" w:space="0" w:color="auto"/>
            <w:bottom w:val="none" w:sz="0" w:space="0" w:color="auto"/>
            <w:right w:val="none" w:sz="0" w:space="0" w:color="auto"/>
          </w:divBdr>
        </w:div>
        <w:div w:id="1209756475">
          <w:marLeft w:val="446"/>
          <w:marRight w:val="0"/>
          <w:marTop w:val="0"/>
          <w:marBottom w:val="0"/>
          <w:divBdr>
            <w:top w:val="none" w:sz="0" w:space="0" w:color="auto"/>
            <w:left w:val="none" w:sz="0" w:space="0" w:color="auto"/>
            <w:bottom w:val="none" w:sz="0" w:space="0" w:color="auto"/>
            <w:right w:val="none" w:sz="0" w:space="0" w:color="auto"/>
          </w:divBdr>
        </w:div>
        <w:div w:id="1341935338">
          <w:marLeft w:val="1166"/>
          <w:marRight w:val="0"/>
          <w:marTop w:val="0"/>
          <w:marBottom w:val="0"/>
          <w:divBdr>
            <w:top w:val="none" w:sz="0" w:space="0" w:color="auto"/>
            <w:left w:val="none" w:sz="0" w:space="0" w:color="auto"/>
            <w:bottom w:val="none" w:sz="0" w:space="0" w:color="auto"/>
            <w:right w:val="none" w:sz="0" w:space="0" w:color="auto"/>
          </w:divBdr>
        </w:div>
        <w:div w:id="1519584538">
          <w:marLeft w:val="446"/>
          <w:marRight w:val="0"/>
          <w:marTop w:val="0"/>
          <w:marBottom w:val="0"/>
          <w:divBdr>
            <w:top w:val="none" w:sz="0" w:space="0" w:color="auto"/>
            <w:left w:val="none" w:sz="0" w:space="0" w:color="auto"/>
            <w:bottom w:val="none" w:sz="0" w:space="0" w:color="auto"/>
            <w:right w:val="none" w:sz="0" w:space="0" w:color="auto"/>
          </w:divBdr>
        </w:div>
        <w:div w:id="1691486086">
          <w:marLeft w:val="1166"/>
          <w:marRight w:val="0"/>
          <w:marTop w:val="0"/>
          <w:marBottom w:val="0"/>
          <w:divBdr>
            <w:top w:val="none" w:sz="0" w:space="0" w:color="auto"/>
            <w:left w:val="none" w:sz="0" w:space="0" w:color="auto"/>
            <w:bottom w:val="none" w:sz="0" w:space="0" w:color="auto"/>
            <w:right w:val="none" w:sz="0" w:space="0" w:color="auto"/>
          </w:divBdr>
        </w:div>
        <w:div w:id="1905797709">
          <w:marLeft w:val="1166"/>
          <w:marRight w:val="0"/>
          <w:marTop w:val="0"/>
          <w:marBottom w:val="0"/>
          <w:divBdr>
            <w:top w:val="none" w:sz="0" w:space="0" w:color="auto"/>
            <w:left w:val="none" w:sz="0" w:space="0" w:color="auto"/>
            <w:bottom w:val="none" w:sz="0" w:space="0" w:color="auto"/>
            <w:right w:val="none" w:sz="0" w:space="0" w:color="auto"/>
          </w:divBdr>
        </w:div>
      </w:divsChild>
    </w:div>
    <w:div w:id="1807774214">
      <w:bodyDiv w:val="1"/>
      <w:marLeft w:val="0"/>
      <w:marRight w:val="0"/>
      <w:marTop w:val="0"/>
      <w:marBottom w:val="0"/>
      <w:divBdr>
        <w:top w:val="none" w:sz="0" w:space="0" w:color="auto"/>
        <w:left w:val="none" w:sz="0" w:space="0" w:color="auto"/>
        <w:bottom w:val="none" w:sz="0" w:space="0" w:color="auto"/>
        <w:right w:val="none" w:sz="0" w:space="0" w:color="auto"/>
      </w:divBdr>
      <w:divsChild>
        <w:div w:id="183174273">
          <w:marLeft w:val="360"/>
          <w:marRight w:val="0"/>
          <w:marTop w:val="77"/>
          <w:marBottom w:val="0"/>
          <w:divBdr>
            <w:top w:val="none" w:sz="0" w:space="0" w:color="auto"/>
            <w:left w:val="none" w:sz="0" w:space="0" w:color="auto"/>
            <w:bottom w:val="none" w:sz="0" w:space="0" w:color="auto"/>
            <w:right w:val="none" w:sz="0" w:space="0" w:color="auto"/>
          </w:divBdr>
        </w:div>
        <w:div w:id="227693444">
          <w:marLeft w:val="360"/>
          <w:marRight w:val="0"/>
          <w:marTop w:val="77"/>
          <w:marBottom w:val="0"/>
          <w:divBdr>
            <w:top w:val="none" w:sz="0" w:space="0" w:color="auto"/>
            <w:left w:val="none" w:sz="0" w:space="0" w:color="auto"/>
            <w:bottom w:val="none" w:sz="0" w:space="0" w:color="auto"/>
            <w:right w:val="none" w:sz="0" w:space="0" w:color="auto"/>
          </w:divBdr>
        </w:div>
        <w:div w:id="1053966573">
          <w:marLeft w:val="907"/>
          <w:marRight w:val="0"/>
          <w:marTop w:val="58"/>
          <w:marBottom w:val="0"/>
          <w:divBdr>
            <w:top w:val="none" w:sz="0" w:space="0" w:color="auto"/>
            <w:left w:val="none" w:sz="0" w:space="0" w:color="auto"/>
            <w:bottom w:val="none" w:sz="0" w:space="0" w:color="auto"/>
            <w:right w:val="none" w:sz="0" w:space="0" w:color="auto"/>
          </w:divBdr>
        </w:div>
        <w:div w:id="1107197852">
          <w:marLeft w:val="907"/>
          <w:marRight w:val="0"/>
          <w:marTop w:val="58"/>
          <w:marBottom w:val="0"/>
          <w:divBdr>
            <w:top w:val="none" w:sz="0" w:space="0" w:color="auto"/>
            <w:left w:val="none" w:sz="0" w:space="0" w:color="auto"/>
            <w:bottom w:val="none" w:sz="0" w:space="0" w:color="auto"/>
            <w:right w:val="none" w:sz="0" w:space="0" w:color="auto"/>
          </w:divBdr>
        </w:div>
        <w:div w:id="1519468727">
          <w:marLeft w:val="907"/>
          <w:marRight w:val="0"/>
          <w:marTop w:val="58"/>
          <w:marBottom w:val="0"/>
          <w:divBdr>
            <w:top w:val="none" w:sz="0" w:space="0" w:color="auto"/>
            <w:left w:val="none" w:sz="0" w:space="0" w:color="auto"/>
            <w:bottom w:val="none" w:sz="0" w:space="0" w:color="auto"/>
            <w:right w:val="none" w:sz="0" w:space="0" w:color="auto"/>
          </w:divBdr>
        </w:div>
      </w:divsChild>
    </w:div>
    <w:div w:id="1855730103">
      <w:bodyDiv w:val="1"/>
      <w:marLeft w:val="0"/>
      <w:marRight w:val="0"/>
      <w:marTop w:val="0"/>
      <w:marBottom w:val="0"/>
      <w:divBdr>
        <w:top w:val="none" w:sz="0" w:space="0" w:color="auto"/>
        <w:left w:val="none" w:sz="0" w:space="0" w:color="auto"/>
        <w:bottom w:val="none" w:sz="0" w:space="0" w:color="auto"/>
        <w:right w:val="none" w:sz="0" w:space="0" w:color="auto"/>
      </w:divBdr>
    </w:div>
    <w:div w:id="1856578912">
      <w:bodyDiv w:val="1"/>
      <w:marLeft w:val="0"/>
      <w:marRight w:val="0"/>
      <w:marTop w:val="0"/>
      <w:marBottom w:val="0"/>
      <w:divBdr>
        <w:top w:val="none" w:sz="0" w:space="0" w:color="auto"/>
        <w:left w:val="none" w:sz="0" w:space="0" w:color="auto"/>
        <w:bottom w:val="none" w:sz="0" w:space="0" w:color="auto"/>
        <w:right w:val="none" w:sz="0" w:space="0" w:color="auto"/>
      </w:divBdr>
    </w:div>
    <w:div w:id="1878472825">
      <w:bodyDiv w:val="1"/>
      <w:marLeft w:val="0"/>
      <w:marRight w:val="0"/>
      <w:marTop w:val="0"/>
      <w:marBottom w:val="0"/>
      <w:divBdr>
        <w:top w:val="none" w:sz="0" w:space="0" w:color="auto"/>
        <w:left w:val="none" w:sz="0" w:space="0" w:color="auto"/>
        <w:bottom w:val="none" w:sz="0" w:space="0" w:color="auto"/>
        <w:right w:val="none" w:sz="0" w:space="0" w:color="auto"/>
      </w:divBdr>
    </w:div>
    <w:div w:id="1888561505">
      <w:bodyDiv w:val="1"/>
      <w:marLeft w:val="0"/>
      <w:marRight w:val="0"/>
      <w:marTop w:val="0"/>
      <w:marBottom w:val="0"/>
      <w:divBdr>
        <w:top w:val="none" w:sz="0" w:space="0" w:color="auto"/>
        <w:left w:val="none" w:sz="0" w:space="0" w:color="auto"/>
        <w:bottom w:val="none" w:sz="0" w:space="0" w:color="auto"/>
        <w:right w:val="none" w:sz="0" w:space="0" w:color="auto"/>
      </w:divBdr>
      <w:divsChild>
        <w:div w:id="971060767">
          <w:marLeft w:val="0"/>
          <w:marRight w:val="0"/>
          <w:marTop w:val="0"/>
          <w:marBottom w:val="0"/>
          <w:divBdr>
            <w:top w:val="none" w:sz="0" w:space="0" w:color="auto"/>
            <w:left w:val="none" w:sz="0" w:space="0" w:color="auto"/>
            <w:bottom w:val="none" w:sz="0" w:space="0" w:color="auto"/>
            <w:right w:val="none" w:sz="0" w:space="0" w:color="auto"/>
          </w:divBdr>
          <w:divsChild>
            <w:div w:id="1710059486">
              <w:marLeft w:val="0"/>
              <w:marRight w:val="0"/>
              <w:marTop w:val="0"/>
              <w:marBottom w:val="0"/>
              <w:divBdr>
                <w:top w:val="none" w:sz="0" w:space="0" w:color="auto"/>
                <w:left w:val="none" w:sz="0" w:space="0" w:color="auto"/>
                <w:bottom w:val="none" w:sz="0" w:space="0" w:color="auto"/>
                <w:right w:val="none" w:sz="0" w:space="0" w:color="auto"/>
              </w:divBdr>
            </w:div>
            <w:div w:id="2102558404">
              <w:marLeft w:val="0"/>
              <w:marRight w:val="0"/>
              <w:marTop w:val="0"/>
              <w:marBottom w:val="0"/>
              <w:divBdr>
                <w:top w:val="none" w:sz="0" w:space="0" w:color="auto"/>
                <w:left w:val="none" w:sz="0" w:space="0" w:color="auto"/>
                <w:bottom w:val="none" w:sz="0" w:space="0" w:color="auto"/>
                <w:right w:val="none" w:sz="0" w:space="0" w:color="auto"/>
              </w:divBdr>
              <w:divsChild>
                <w:div w:id="791679120">
                  <w:marLeft w:val="0"/>
                  <w:marRight w:val="0"/>
                  <w:marTop w:val="0"/>
                  <w:marBottom w:val="0"/>
                  <w:divBdr>
                    <w:top w:val="none" w:sz="0" w:space="0" w:color="auto"/>
                    <w:left w:val="none" w:sz="0" w:space="0" w:color="auto"/>
                    <w:bottom w:val="none" w:sz="0" w:space="0" w:color="auto"/>
                    <w:right w:val="none" w:sz="0" w:space="0" w:color="auto"/>
                  </w:divBdr>
                  <w:divsChild>
                    <w:div w:id="1375470874">
                      <w:marLeft w:val="0"/>
                      <w:marRight w:val="0"/>
                      <w:marTop w:val="0"/>
                      <w:marBottom w:val="0"/>
                      <w:divBdr>
                        <w:top w:val="none" w:sz="0" w:space="0" w:color="auto"/>
                        <w:left w:val="none" w:sz="0" w:space="0" w:color="auto"/>
                        <w:bottom w:val="none" w:sz="0" w:space="0" w:color="auto"/>
                        <w:right w:val="none" w:sz="0" w:space="0" w:color="auto"/>
                      </w:divBdr>
                      <w:divsChild>
                        <w:div w:id="140005170">
                          <w:marLeft w:val="0"/>
                          <w:marRight w:val="0"/>
                          <w:marTop w:val="0"/>
                          <w:marBottom w:val="0"/>
                          <w:divBdr>
                            <w:top w:val="none" w:sz="0" w:space="0" w:color="auto"/>
                            <w:left w:val="none" w:sz="0" w:space="0" w:color="auto"/>
                            <w:bottom w:val="none" w:sz="0" w:space="0" w:color="auto"/>
                            <w:right w:val="none" w:sz="0" w:space="0" w:color="auto"/>
                          </w:divBdr>
                          <w:divsChild>
                            <w:div w:id="2305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25201">
          <w:marLeft w:val="0"/>
          <w:marRight w:val="0"/>
          <w:marTop w:val="0"/>
          <w:marBottom w:val="0"/>
          <w:divBdr>
            <w:top w:val="none" w:sz="0" w:space="0" w:color="auto"/>
            <w:left w:val="none" w:sz="0" w:space="0" w:color="auto"/>
            <w:bottom w:val="none" w:sz="0" w:space="0" w:color="auto"/>
            <w:right w:val="none" w:sz="0" w:space="0" w:color="auto"/>
          </w:divBdr>
          <w:divsChild>
            <w:div w:id="982001571">
              <w:marLeft w:val="0"/>
              <w:marRight w:val="0"/>
              <w:marTop w:val="0"/>
              <w:marBottom w:val="0"/>
              <w:divBdr>
                <w:top w:val="none" w:sz="0" w:space="0" w:color="auto"/>
                <w:left w:val="none" w:sz="0" w:space="0" w:color="auto"/>
                <w:bottom w:val="none" w:sz="0" w:space="0" w:color="auto"/>
                <w:right w:val="none" w:sz="0" w:space="0" w:color="auto"/>
              </w:divBdr>
            </w:div>
          </w:divsChild>
        </w:div>
        <w:div w:id="1052919964">
          <w:marLeft w:val="0"/>
          <w:marRight w:val="0"/>
          <w:marTop w:val="0"/>
          <w:marBottom w:val="0"/>
          <w:divBdr>
            <w:top w:val="none" w:sz="0" w:space="0" w:color="auto"/>
            <w:left w:val="none" w:sz="0" w:space="0" w:color="auto"/>
            <w:bottom w:val="none" w:sz="0" w:space="0" w:color="auto"/>
            <w:right w:val="none" w:sz="0" w:space="0" w:color="auto"/>
          </w:divBdr>
          <w:divsChild>
            <w:div w:id="417404090">
              <w:marLeft w:val="0"/>
              <w:marRight w:val="0"/>
              <w:marTop w:val="0"/>
              <w:marBottom w:val="0"/>
              <w:divBdr>
                <w:top w:val="none" w:sz="0" w:space="0" w:color="auto"/>
                <w:left w:val="none" w:sz="0" w:space="0" w:color="auto"/>
                <w:bottom w:val="none" w:sz="0" w:space="0" w:color="auto"/>
                <w:right w:val="none" w:sz="0" w:space="0" w:color="auto"/>
              </w:divBdr>
            </w:div>
          </w:divsChild>
        </w:div>
        <w:div w:id="1559823551">
          <w:marLeft w:val="0"/>
          <w:marRight w:val="0"/>
          <w:marTop w:val="0"/>
          <w:marBottom w:val="0"/>
          <w:divBdr>
            <w:top w:val="none" w:sz="0" w:space="0" w:color="auto"/>
            <w:left w:val="none" w:sz="0" w:space="0" w:color="auto"/>
            <w:bottom w:val="none" w:sz="0" w:space="0" w:color="auto"/>
            <w:right w:val="none" w:sz="0" w:space="0" w:color="auto"/>
          </w:divBdr>
          <w:divsChild>
            <w:div w:id="1231378714">
              <w:marLeft w:val="0"/>
              <w:marRight w:val="0"/>
              <w:marTop w:val="0"/>
              <w:marBottom w:val="0"/>
              <w:divBdr>
                <w:top w:val="none" w:sz="0" w:space="0" w:color="auto"/>
                <w:left w:val="none" w:sz="0" w:space="0" w:color="auto"/>
                <w:bottom w:val="none" w:sz="0" w:space="0" w:color="auto"/>
                <w:right w:val="none" w:sz="0" w:space="0" w:color="auto"/>
              </w:divBdr>
            </w:div>
          </w:divsChild>
        </w:div>
        <w:div w:id="1859810988">
          <w:marLeft w:val="0"/>
          <w:marRight w:val="0"/>
          <w:marTop w:val="0"/>
          <w:marBottom w:val="0"/>
          <w:divBdr>
            <w:top w:val="none" w:sz="0" w:space="0" w:color="auto"/>
            <w:left w:val="none" w:sz="0" w:space="0" w:color="auto"/>
            <w:bottom w:val="none" w:sz="0" w:space="0" w:color="auto"/>
            <w:right w:val="none" w:sz="0" w:space="0" w:color="auto"/>
          </w:divBdr>
          <w:divsChild>
            <w:div w:id="763109424">
              <w:marLeft w:val="0"/>
              <w:marRight w:val="0"/>
              <w:marTop w:val="0"/>
              <w:marBottom w:val="0"/>
              <w:divBdr>
                <w:top w:val="none" w:sz="0" w:space="0" w:color="auto"/>
                <w:left w:val="none" w:sz="0" w:space="0" w:color="auto"/>
                <w:bottom w:val="none" w:sz="0" w:space="0" w:color="auto"/>
                <w:right w:val="none" w:sz="0" w:space="0" w:color="auto"/>
              </w:divBdr>
            </w:div>
          </w:divsChild>
        </w:div>
        <w:div w:id="2083062962">
          <w:marLeft w:val="0"/>
          <w:marRight w:val="0"/>
          <w:marTop w:val="0"/>
          <w:marBottom w:val="0"/>
          <w:divBdr>
            <w:top w:val="none" w:sz="0" w:space="0" w:color="auto"/>
            <w:left w:val="none" w:sz="0" w:space="0" w:color="auto"/>
            <w:bottom w:val="none" w:sz="0" w:space="0" w:color="auto"/>
            <w:right w:val="none" w:sz="0" w:space="0" w:color="auto"/>
          </w:divBdr>
          <w:divsChild>
            <w:div w:id="8650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4797">
      <w:bodyDiv w:val="1"/>
      <w:marLeft w:val="0"/>
      <w:marRight w:val="0"/>
      <w:marTop w:val="0"/>
      <w:marBottom w:val="0"/>
      <w:divBdr>
        <w:top w:val="none" w:sz="0" w:space="0" w:color="auto"/>
        <w:left w:val="none" w:sz="0" w:space="0" w:color="auto"/>
        <w:bottom w:val="none" w:sz="0" w:space="0" w:color="auto"/>
        <w:right w:val="none" w:sz="0" w:space="0" w:color="auto"/>
      </w:divBdr>
    </w:div>
    <w:div w:id="1932426863">
      <w:bodyDiv w:val="1"/>
      <w:marLeft w:val="0"/>
      <w:marRight w:val="0"/>
      <w:marTop w:val="0"/>
      <w:marBottom w:val="0"/>
      <w:divBdr>
        <w:top w:val="none" w:sz="0" w:space="0" w:color="auto"/>
        <w:left w:val="none" w:sz="0" w:space="0" w:color="auto"/>
        <w:bottom w:val="none" w:sz="0" w:space="0" w:color="auto"/>
        <w:right w:val="none" w:sz="0" w:space="0" w:color="auto"/>
      </w:divBdr>
      <w:divsChild>
        <w:div w:id="547302546">
          <w:marLeft w:val="274"/>
          <w:marRight w:val="0"/>
          <w:marTop w:val="0"/>
          <w:marBottom w:val="0"/>
          <w:divBdr>
            <w:top w:val="none" w:sz="0" w:space="0" w:color="auto"/>
            <w:left w:val="none" w:sz="0" w:space="0" w:color="auto"/>
            <w:bottom w:val="none" w:sz="0" w:space="0" w:color="auto"/>
            <w:right w:val="none" w:sz="0" w:space="0" w:color="auto"/>
          </w:divBdr>
        </w:div>
      </w:divsChild>
    </w:div>
    <w:div w:id="1933001560">
      <w:bodyDiv w:val="1"/>
      <w:marLeft w:val="0"/>
      <w:marRight w:val="0"/>
      <w:marTop w:val="0"/>
      <w:marBottom w:val="0"/>
      <w:divBdr>
        <w:top w:val="none" w:sz="0" w:space="0" w:color="auto"/>
        <w:left w:val="none" w:sz="0" w:space="0" w:color="auto"/>
        <w:bottom w:val="none" w:sz="0" w:space="0" w:color="auto"/>
        <w:right w:val="none" w:sz="0" w:space="0" w:color="auto"/>
      </w:divBdr>
      <w:divsChild>
        <w:div w:id="528185782">
          <w:marLeft w:val="893"/>
          <w:marRight w:val="0"/>
          <w:marTop w:val="130"/>
          <w:marBottom w:val="0"/>
          <w:divBdr>
            <w:top w:val="none" w:sz="0" w:space="0" w:color="auto"/>
            <w:left w:val="none" w:sz="0" w:space="0" w:color="auto"/>
            <w:bottom w:val="none" w:sz="0" w:space="0" w:color="auto"/>
            <w:right w:val="none" w:sz="0" w:space="0" w:color="auto"/>
          </w:divBdr>
        </w:div>
        <w:div w:id="1094086353">
          <w:marLeft w:val="893"/>
          <w:marRight w:val="0"/>
          <w:marTop w:val="130"/>
          <w:marBottom w:val="0"/>
          <w:divBdr>
            <w:top w:val="none" w:sz="0" w:space="0" w:color="auto"/>
            <w:left w:val="none" w:sz="0" w:space="0" w:color="auto"/>
            <w:bottom w:val="none" w:sz="0" w:space="0" w:color="auto"/>
            <w:right w:val="none" w:sz="0" w:space="0" w:color="auto"/>
          </w:divBdr>
        </w:div>
        <w:div w:id="1807157600">
          <w:marLeft w:val="893"/>
          <w:marRight w:val="0"/>
          <w:marTop w:val="130"/>
          <w:marBottom w:val="0"/>
          <w:divBdr>
            <w:top w:val="none" w:sz="0" w:space="0" w:color="auto"/>
            <w:left w:val="none" w:sz="0" w:space="0" w:color="auto"/>
            <w:bottom w:val="none" w:sz="0" w:space="0" w:color="auto"/>
            <w:right w:val="none" w:sz="0" w:space="0" w:color="auto"/>
          </w:divBdr>
        </w:div>
      </w:divsChild>
    </w:div>
    <w:div w:id="1956449723">
      <w:bodyDiv w:val="1"/>
      <w:marLeft w:val="0"/>
      <w:marRight w:val="0"/>
      <w:marTop w:val="0"/>
      <w:marBottom w:val="0"/>
      <w:divBdr>
        <w:top w:val="none" w:sz="0" w:space="0" w:color="auto"/>
        <w:left w:val="none" w:sz="0" w:space="0" w:color="auto"/>
        <w:bottom w:val="none" w:sz="0" w:space="0" w:color="auto"/>
        <w:right w:val="none" w:sz="0" w:space="0" w:color="auto"/>
      </w:divBdr>
      <w:divsChild>
        <w:div w:id="276913921">
          <w:marLeft w:val="763"/>
          <w:marRight w:val="0"/>
          <w:marTop w:val="0"/>
          <w:marBottom w:val="0"/>
          <w:divBdr>
            <w:top w:val="none" w:sz="0" w:space="0" w:color="auto"/>
            <w:left w:val="none" w:sz="0" w:space="0" w:color="auto"/>
            <w:bottom w:val="none" w:sz="0" w:space="0" w:color="auto"/>
            <w:right w:val="none" w:sz="0" w:space="0" w:color="auto"/>
          </w:divBdr>
        </w:div>
        <w:div w:id="390228062">
          <w:marLeft w:val="1670"/>
          <w:marRight w:val="0"/>
          <w:marTop w:val="0"/>
          <w:marBottom w:val="0"/>
          <w:divBdr>
            <w:top w:val="none" w:sz="0" w:space="0" w:color="auto"/>
            <w:left w:val="none" w:sz="0" w:space="0" w:color="auto"/>
            <w:bottom w:val="none" w:sz="0" w:space="0" w:color="auto"/>
            <w:right w:val="none" w:sz="0" w:space="0" w:color="auto"/>
          </w:divBdr>
        </w:div>
        <w:div w:id="790704681">
          <w:marLeft w:val="1670"/>
          <w:marRight w:val="0"/>
          <w:marTop w:val="0"/>
          <w:marBottom w:val="0"/>
          <w:divBdr>
            <w:top w:val="none" w:sz="0" w:space="0" w:color="auto"/>
            <w:left w:val="none" w:sz="0" w:space="0" w:color="auto"/>
            <w:bottom w:val="none" w:sz="0" w:space="0" w:color="auto"/>
            <w:right w:val="none" w:sz="0" w:space="0" w:color="auto"/>
          </w:divBdr>
        </w:div>
        <w:div w:id="1153984877">
          <w:marLeft w:val="2563"/>
          <w:marRight w:val="0"/>
          <w:marTop w:val="0"/>
          <w:marBottom w:val="0"/>
          <w:divBdr>
            <w:top w:val="none" w:sz="0" w:space="0" w:color="auto"/>
            <w:left w:val="none" w:sz="0" w:space="0" w:color="auto"/>
            <w:bottom w:val="none" w:sz="0" w:space="0" w:color="auto"/>
            <w:right w:val="none" w:sz="0" w:space="0" w:color="auto"/>
          </w:divBdr>
        </w:div>
        <w:div w:id="1184713087">
          <w:marLeft w:val="763"/>
          <w:marRight w:val="0"/>
          <w:marTop w:val="0"/>
          <w:marBottom w:val="0"/>
          <w:divBdr>
            <w:top w:val="none" w:sz="0" w:space="0" w:color="auto"/>
            <w:left w:val="none" w:sz="0" w:space="0" w:color="auto"/>
            <w:bottom w:val="none" w:sz="0" w:space="0" w:color="auto"/>
            <w:right w:val="none" w:sz="0" w:space="0" w:color="auto"/>
          </w:divBdr>
        </w:div>
        <w:div w:id="1421945365">
          <w:marLeft w:val="1670"/>
          <w:marRight w:val="0"/>
          <w:marTop w:val="0"/>
          <w:marBottom w:val="0"/>
          <w:divBdr>
            <w:top w:val="none" w:sz="0" w:space="0" w:color="auto"/>
            <w:left w:val="none" w:sz="0" w:space="0" w:color="auto"/>
            <w:bottom w:val="none" w:sz="0" w:space="0" w:color="auto"/>
            <w:right w:val="none" w:sz="0" w:space="0" w:color="auto"/>
          </w:divBdr>
        </w:div>
        <w:div w:id="1747729228">
          <w:marLeft w:val="1670"/>
          <w:marRight w:val="0"/>
          <w:marTop w:val="0"/>
          <w:marBottom w:val="0"/>
          <w:divBdr>
            <w:top w:val="none" w:sz="0" w:space="0" w:color="auto"/>
            <w:left w:val="none" w:sz="0" w:space="0" w:color="auto"/>
            <w:bottom w:val="none" w:sz="0" w:space="0" w:color="auto"/>
            <w:right w:val="none" w:sz="0" w:space="0" w:color="auto"/>
          </w:divBdr>
        </w:div>
        <w:div w:id="2043826297">
          <w:marLeft w:val="1670"/>
          <w:marRight w:val="0"/>
          <w:marTop w:val="0"/>
          <w:marBottom w:val="0"/>
          <w:divBdr>
            <w:top w:val="none" w:sz="0" w:space="0" w:color="auto"/>
            <w:left w:val="none" w:sz="0" w:space="0" w:color="auto"/>
            <w:bottom w:val="none" w:sz="0" w:space="0" w:color="auto"/>
            <w:right w:val="none" w:sz="0" w:space="0" w:color="auto"/>
          </w:divBdr>
        </w:div>
        <w:div w:id="2047945797">
          <w:marLeft w:val="763"/>
          <w:marRight w:val="0"/>
          <w:marTop w:val="0"/>
          <w:marBottom w:val="0"/>
          <w:divBdr>
            <w:top w:val="none" w:sz="0" w:space="0" w:color="auto"/>
            <w:left w:val="none" w:sz="0" w:space="0" w:color="auto"/>
            <w:bottom w:val="none" w:sz="0" w:space="0" w:color="auto"/>
            <w:right w:val="none" w:sz="0" w:space="0" w:color="auto"/>
          </w:divBdr>
        </w:div>
      </w:divsChild>
    </w:div>
    <w:div w:id="1959413837">
      <w:bodyDiv w:val="1"/>
      <w:marLeft w:val="0"/>
      <w:marRight w:val="0"/>
      <w:marTop w:val="0"/>
      <w:marBottom w:val="0"/>
      <w:divBdr>
        <w:top w:val="none" w:sz="0" w:space="0" w:color="auto"/>
        <w:left w:val="none" w:sz="0" w:space="0" w:color="auto"/>
        <w:bottom w:val="none" w:sz="0" w:space="0" w:color="auto"/>
        <w:right w:val="none" w:sz="0" w:space="0" w:color="auto"/>
      </w:divBdr>
    </w:div>
    <w:div w:id="1966236287">
      <w:bodyDiv w:val="1"/>
      <w:marLeft w:val="0"/>
      <w:marRight w:val="0"/>
      <w:marTop w:val="0"/>
      <w:marBottom w:val="0"/>
      <w:divBdr>
        <w:top w:val="none" w:sz="0" w:space="0" w:color="auto"/>
        <w:left w:val="none" w:sz="0" w:space="0" w:color="auto"/>
        <w:bottom w:val="none" w:sz="0" w:space="0" w:color="auto"/>
        <w:right w:val="none" w:sz="0" w:space="0" w:color="auto"/>
      </w:divBdr>
      <w:divsChild>
        <w:div w:id="7559972">
          <w:marLeft w:val="907"/>
          <w:marRight w:val="0"/>
          <w:marTop w:val="77"/>
          <w:marBottom w:val="0"/>
          <w:divBdr>
            <w:top w:val="none" w:sz="0" w:space="0" w:color="auto"/>
            <w:left w:val="none" w:sz="0" w:space="0" w:color="auto"/>
            <w:bottom w:val="none" w:sz="0" w:space="0" w:color="auto"/>
            <w:right w:val="none" w:sz="0" w:space="0" w:color="auto"/>
          </w:divBdr>
        </w:div>
        <w:div w:id="142817595">
          <w:marLeft w:val="907"/>
          <w:marRight w:val="0"/>
          <w:marTop w:val="77"/>
          <w:marBottom w:val="0"/>
          <w:divBdr>
            <w:top w:val="none" w:sz="0" w:space="0" w:color="auto"/>
            <w:left w:val="none" w:sz="0" w:space="0" w:color="auto"/>
            <w:bottom w:val="none" w:sz="0" w:space="0" w:color="auto"/>
            <w:right w:val="none" w:sz="0" w:space="0" w:color="auto"/>
          </w:divBdr>
        </w:div>
        <w:div w:id="544876563">
          <w:marLeft w:val="907"/>
          <w:marRight w:val="0"/>
          <w:marTop w:val="77"/>
          <w:marBottom w:val="0"/>
          <w:divBdr>
            <w:top w:val="none" w:sz="0" w:space="0" w:color="auto"/>
            <w:left w:val="none" w:sz="0" w:space="0" w:color="auto"/>
            <w:bottom w:val="none" w:sz="0" w:space="0" w:color="auto"/>
            <w:right w:val="none" w:sz="0" w:space="0" w:color="auto"/>
          </w:divBdr>
        </w:div>
        <w:div w:id="1445731356">
          <w:marLeft w:val="547"/>
          <w:marRight w:val="0"/>
          <w:marTop w:val="173"/>
          <w:marBottom w:val="0"/>
          <w:divBdr>
            <w:top w:val="none" w:sz="0" w:space="0" w:color="auto"/>
            <w:left w:val="none" w:sz="0" w:space="0" w:color="auto"/>
            <w:bottom w:val="none" w:sz="0" w:space="0" w:color="auto"/>
            <w:right w:val="none" w:sz="0" w:space="0" w:color="auto"/>
          </w:divBdr>
        </w:div>
        <w:div w:id="1670718372">
          <w:marLeft w:val="907"/>
          <w:marRight w:val="0"/>
          <w:marTop w:val="77"/>
          <w:marBottom w:val="0"/>
          <w:divBdr>
            <w:top w:val="none" w:sz="0" w:space="0" w:color="auto"/>
            <w:left w:val="none" w:sz="0" w:space="0" w:color="auto"/>
            <w:bottom w:val="none" w:sz="0" w:space="0" w:color="auto"/>
            <w:right w:val="none" w:sz="0" w:space="0" w:color="auto"/>
          </w:divBdr>
        </w:div>
        <w:div w:id="1844319990">
          <w:marLeft w:val="547"/>
          <w:marRight w:val="0"/>
          <w:marTop w:val="173"/>
          <w:marBottom w:val="0"/>
          <w:divBdr>
            <w:top w:val="none" w:sz="0" w:space="0" w:color="auto"/>
            <w:left w:val="none" w:sz="0" w:space="0" w:color="auto"/>
            <w:bottom w:val="none" w:sz="0" w:space="0" w:color="auto"/>
            <w:right w:val="none" w:sz="0" w:space="0" w:color="auto"/>
          </w:divBdr>
        </w:div>
        <w:div w:id="1932927515">
          <w:marLeft w:val="907"/>
          <w:marRight w:val="0"/>
          <w:marTop w:val="77"/>
          <w:marBottom w:val="0"/>
          <w:divBdr>
            <w:top w:val="none" w:sz="0" w:space="0" w:color="auto"/>
            <w:left w:val="none" w:sz="0" w:space="0" w:color="auto"/>
            <w:bottom w:val="none" w:sz="0" w:space="0" w:color="auto"/>
            <w:right w:val="none" w:sz="0" w:space="0" w:color="auto"/>
          </w:divBdr>
        </w:div>
      </w:divsChild>
    </w:div>
    <w:div w:id="1989085894">
      <w:bodyDiv w:val="1"/>
      <w:marLeft w:val="0"/>
      <w:marRight w:val="0"/>
      <w:marTop w:val="0"/>
      <w:marBottom w:val="0"/>
      <w:divBdr>
        <w:top w:val="none" w:sz="0" w:space="0" w:color="auto"/>
        <w:left w:val="none" w:sz="0" w:space="0" w:color="auto"/>
        <w:bottom w:val="none" w:sz="0" w:space="0" w:color="auto"/>
        <w:right w:val="none" w:sz="0" w:space="0" w:color="auto"/>
      </w:divBdr>
    </w:div>
    <w:div w:id="1993291584">
      <w:bodyDiv w:val="1"/>
      <w:marLeft w:val="0"/>
      <w:marRight w:val="0"/>
      <w:marTop w:val="0"/>
      <w:marBottom w:val="0"/>
      <w:divBdr>
        <w:top w:val="none" w:sz="0" w:space="0" w:color="auto"/>
        <w:left w:val="none" w:sz="0" w:space="0" w:color="auto"/>
        <w:bottom w:val="none" w:sz="0" w:space="0" w:color="auto"/>
        <w:right w:val="none" w:sz="0" w:space="0" w:color="auto"/>
      </w:divBdr>
      <w:divsChild>
        <w:div w:id="439180896">
          <w:marLeft w:val="1195"/>
          <w:marRight w:val="0"/>
          <w:marTop w:val="86"/>
          <w:marBottom w:val="0"/>
          <w:divBdr>
            <w:top w:val="none" w:sz="0" w:space="0" w:color="auto"/>
            <w:left w:val="none" w:sz="0" w:space="0" w:color="auto"/>
            <w:bottom w:val="none" w:sz="0" w:space="0" w:color="auto"/>
            <w:right w:val="none" w:sz="0" w:space="0" w:color="auto"/>
          </w:divBdr>
        </w:div>
        <w:div w:id="531190423">
          <w:marLeft w:val="720"/>
          <w:marRight w:val="0"/>
          <w:marTop w:val="324"/>
          <w:marBottom w:val="0"/>
          <w:divBdr>
            <w:top w:val="none" w:sz="0" w:space="0" w:color="auto"/>
            <w:left w:val="none" w:sz="0" w:space="0" w:color="auto"/>
            <w:bottom w:val="none" w:sz="0" w:space="0" w:color="auto"/>
            <w:right w:val="none" w:sz="0" w:space="0" w:color="auto"/>
          </w:divBdr>
        </w:div>
        <w:div w:id="553124399">
          <w:marLeft w:val="720"/>
          <w:marRight w:val="0"/>
          <w:marTop w:val="324"/>
          <w:marBottom w:val="0"/>
          <w:divBdr>
            <w:top w:val="none" w:sz="0" w:space="0" w:color="auto"/>
            <w:left w:val="none" w:sz="0" w:space="0" w:color="auto"/>
            <w:bottom w:val="none" w:sz="0" w:space="0" w:color="auto"/>
            <w:right w:val="none" w:sz="0" w:space="0" w:color="auto"/>
          </w:divBdr>
        </w:div>
        <w:div w:id="573323448">
          <w:marLeft w:val="835"/>
          <w:marRight w:val="0"/>
          <w:marTop w:val="173"/>
          <w:marBottom w:val="0"/>
          <w:divBdr>
            <w:top w:val="none" w:sz="0" w:space="0" w:color="auto"/>
            <w:left w:val="none" w:sz="0" w:space="0" w:color="auto"/>
            <w:bottom w:val="none" w:sz="0" w:space="0" w:color="auto"/>
            <w:right w:val="none" w:sz="0" w:space="0" w:color="auto"/>
          </w:divBdr>
        </w:div>
        <w:div w:id="1192645720">
          <w:marLeft w:val="720"/>
          <w:marRight w:val="0"/>
          <w:marTop w:val="324"/>
          <w:marBottom w:val="0"/>
          <w:divBdr>
            <w:top w:val="none" w:sz="0" w:space="0" w:color="auto"/>
            <w:left w:val="none" w:sz="0" w:space="0" w:color="auto"/>
            <w:bottom w:val="none" w:sz="0" w:space="0" w:color="auto"/>
            <w:right w:val="none" w:sz="0" w:space="0" w:color="auto"/>
          </w:divBdr>
        </w:div>
        <w:div w:id="1439449175">
          <w:marLeft w:val="835"/>
          <w:marRight w:val="0"/>
          <w:marTop w:val="173"/>
          <w:marBottom w:val="0"/>
          <w:divBdr>
            <w:top w:val="none" w:sz="0" w:space="0" w:color="auto"/>
            <w:left w:val="none" w:sz="0" w:space="0" w:color="auto"/>
            <w:bottom w:val="none" w:sz="0" w:space="0" w:color="auto"/>
            <w:right w:val="none" w:sz="0" w:space="0" w:color="auto"/>
          </w:divBdr>
        </w:div>
        <w:div w:id="1916284767">
          <w:marLeft w:val="835"/>
          <w:marRight w:val="0"/>
          <w:marTop w:val="173"/>
          <w:marBottom w:val="0"/>
          <w:divBdr>
            <w:top w:val="none" w:sz="0" w:space="0" w:color="auto"/>
            <w:left w:val="none" w:sz="0" w:space="0" w:color="auto"/>
            <w:bottom w:val="none" w:sz="0" w:space="0" w:color="auto"/>
            <w:right w:val="none" w:sz="0" w:space="0" w:color="auto"/>
          </w:divBdr>
        </w:div>
        <w:div w:id="1998412049">
          <w:marLeft w:val="835"/>
          <w:marRight w:val="0"/>
          <w:marTop w:val="173"/>
          <w:marBottom w:val="0"/>
          <w:divBdr>
            <w:top w:val="none" w:sz="0" w:space="0" w:color="auto"/>
            <w:left w:val="none" w:sz="0" w:space="0" w:color="auto"/>
            <w:bottom w:val="none" w:sz="0" w:space="0" w:color="auto"/>
            <w:right w:val="none" w:sz="0" w:space="0" w:color="auto"/>
          </w:divBdr>
        </w:div>
      </w:divsChild>
    </w:div>
    <w:div w:id="2011519864">
      <w:bodyDiv w:val="1"/>
      <w:marLeft w:val="0"/>
      <w:marRight w:val="0"/>
      <w:marTop w:val="0"/>
      <w:marBottom w:val="0"/>
      <w:divBdr>
        <w:top w:val="none" w:sz="0" w:space="0" w:color="auto"/>
        <w:left w:val="none" w:sz="0" w:space="0" w:color="auto"/>
        <w:bottom w:val="none" w:sz="0" w:space="0" w:color="auto"/>
        <w:right w:val="none" w:sz="0" w:space="0" w:color="auto"/>
      </w:divBdr>
      <w:divsChild>
        <w:div w:id="1042822681">
          <w:marLeft w:val="360"/>
          <w:marRight w:val="0"/>
          <w:marTop w:val="96"/>
          <w:marBottom w:val="0"/>
          <w:divBdr>
            <w:top w:val="none" w:sz="0" w:space="0" w:color="auto"/>
            <w:left w:val="none" w:sz="0" w:space="0" w:color="auto"/>
            <w:bottom w:val="none" w:sz="0" w:space="0" w:color="auto"/>
            <w:right w:val="none" w:sz="0" w:space="0" w:color="auto"/>
          </w:divBdr>
        </w:div>
      </w:divsChild>
    </w:div>
    <w:div w:id="2036611427">
      <w:bodyDiv w:val="1"/>
      <w:marLeft w:val="0"/>
      <w:marRight w:val="0"/>
      <w:marTop w:val="0"/>
      <w:marBottom w:val="0"/>
      <w:divBdr>
        <w:top w:val="none" w:sz="0" w:space="0" w:color="auto"/>
        <w:left w:val="none" w:sz="0" w:space="0" w:color="auto"/>
        <w:bottom w:val="none" w:sz="0" w:space="0" w:color="auto"/>
        <w:right w:val="none" w:sz="0" w:space="0" w:color="auto"/>
      </w:divBdr>
      <w:divsChild>
        <w:div w:id="849756514">
          <w:marLeft w:val="907"/>
          <w:marRight w:val="0"/>
          <w:marTop w:val="91"/>
          <w:marBottom w:val="0"/>
          <w:divBdr>
            <w:top w:val="none" w:sz="0" w:space="0" w:color="auto"/>
            <w:left w:val="none" w:sz="0" w:space="0" w:color="auto"/>
            <w:bottom w:val="none" w:sz="0" w:space="0" w:color="auto"/>
            <w:right w:val="none" w:sz="0" w:space="0" w:color="auto"/>
          </w:divBdr>
        </w:div>
      </w:divsChild>
    </w:div>
    <w:div w:id="2039964111">
      <w:bodyDiv w:val="1"/>
      <w:marLeft w:val="0"/>
      <w:marRight w:val="0"/>
      <w:marTop w:val="0"/>
      <w:marBottom w:val="0"/>
      <w:divBdr>
        <w:top w:val="none" w:sz="0" w:space="0" w:color="auto"/>
        <w:left w:val="none" w:sz="0" w:space="0" w:color="auto"/>
        <w:bottom w:val="none" w:sz="0" w:space="0" w:color="auto"/>
        <w:right w:val="none" w:sz="0" w:space="0" w:color="auto"/>
      </w:divBdr>
      <w:divsChild>
        <w:div w:id="154341423">
          <w:marLeft w:val="893"/>
          <w:marRight w:val="0"/>
          <w:marTop w:val="173"/>
          <w:marBottom w:val="0"/>
          <w:divBdr>
            <w:top w:val="none" w:sz="0" w:space="0" w:color="auto"/>
            <w:left w:val="none" w:sz="0" w:space="0" w:color="auto"/>
            <w:bottom w:val="none" w:sz="0" w:space="0" w:color="auto"/>
            <w:right w:val="none" w:sz="0" w:space="0" w:color="auto"/>
          </w:divBdr>
        </w:div>
        <w:div w:id="530726684">
          <w:marLeft w:val="893"/>
          <w:marRight w:val="0"/>
          <w:marTop w:val="173"/>
          <w:marBottom w:val="0"/>
          <w:divBdr>
            <w:top w:val="none" w:sz="0" w:space="0" w:color="auto"/>
            <w:left w:val="none" w:sz="0" w:space="0" w:color="auto"/>
            <w:bottom w:val="none" w:sz="0" w:space="0" w:color="auto"/>
            <w:right w:val="none" w:sz="0" w:space="0" w:color="auto"/>
          </w:divBdr>
        </w:div>
        <w:div w:id="1749424033">
          <w:marLeft w:val="893"/>
          <w:marRight w:val="0"/>
          <w:marTop w:val="173"/>
          <w:marBottom w:val="0"/>
          <w:divBdr>
            <w:top w:val="none" w:sz="0" w:space="0" w:color="auto"/>
            <w:left w:val="none" w:sz="0" w:space="0" w:color="auto"/>
            <w:bottom w:val="none" w:sz="0" w:space="0" w:color="auto"/>
            <w:right w:val="none" w:sz="0" w:space="0" w:color="auto"/>
          </w:divBdr>
        </w:div>
        <w:div w:id="1889147732">
          <w:marLeft w:val="360"/>
          <w:marRight w:val="0"/>
          <w:marTop w:val="202"/>
          <w:marBottom w:val="0"/>
          <w:divBdr>
            <w:top w:val="none" w:sz="0" w:space="0" w:color="auto"/>
            <w:left w:val="none" w:sz="0" w:space="0" w:color="auto"/>
            <w:bottom w:val="none" w:sz="0" w:space="0" w:color="auto"/>
            <w:right w:val="none" w:sz="0" w:space="0" w:color="auto"/>
          </w:divBdr>
        </w:div>
      </w:divsChild>
    </w:div>
    <w:div w:id="2049910759">
      <w:bodyDiv w:val="1"/>
      <w:marLeft w:val="0"/>
      <w:marRight w:val="0"/>
      <w:marTop w:val="0"/>
      <w:marBottom w:val="0"/>
      <w:divBdr>
        <w:top w:val="none" w:sz="0" w:space="0" w:color="auto"/>
        <w:left w:val="none" w:sz="0" w:space="0" w:color="auto"/>
        <w:bottom w:val="none" w:sz="0" w:space="0" w:color="auto"/>
        <w:right w:val="none" w:sz="0" w:space="0" w:color="auto"/>
      </w:divBdr>
    </w:div>
    <w:div w:id="2075616265">
      <w:bodyDiv w:val="1"/>
      <w:marLeft w:val="0"/>
      <w:marRight w:val="0"/>
      <w:marTop w:val="0"/>
      <w:marBottom w:val="0"/>
      <w:divBdr>
        <w:top w:val="none" w:sz="0" w:space="0" w:color="auto"/>
        <w:left w:val="none" w:sz="0" w:space="0" w:color="auto"/>
        <w:bottom w:val="none" w:sz="0" w:space="0" w:color="auto"/>
        <w:right w:val="none" w:sz="0" w:space="0" w:color="auto"/>
      </w:divBdr>
    </w:div>
    <w:div w:id="2075741564">
      <w:bodyDiv w:val="1"/>
      <w:marLeft w:val="0"/>
      <w:marRight w:val="0"/>
      <w:marTop w:val="0"/>
      <w:marBottom w:val="0"/>
      <w:divBdr>
        <w:top w:val="none" w:sz="0" w:space="0" w:color="auto"/>
        <w:left w:val="none" w:sz="0" w:space="0" w:color="auto"/>
        <w:bottom w:val="none" w:sz="0" w:space="0" w:color="auto"/>
        <w:right w:val="none" w:sz="0" w:space="0" w:color="auto"/>
      </w:divBdr>
    </w:div>
    <w:div w:id="2088456066">
      <w:bodyDiv w:val="1"/>
      <w:marLeft w:val="0"/>
      <w:marRight w:val="0"/>
      <w:marTop w:val="0"/>
      <w:marBottom w:val="0"/>
      <w:divBdr>
        <w:top w:val="none" w:sz="0" w:space="0" w:color="auto"/>
        <w:left w:val="none" w:sz="0" w:space="0" w:color="auto"/>
        <w:bottom w:val="none" w:sz="0" w:space="0" w:color="auto"/>
        <w:right w:val="none" w:sz="0" w:space="0" w:color="auto"/>
      </w:divBdr>
    </w:div>
    <w:div w:id="2101438925">
      <w:bodyDiv w:val="1"/>
      <w:marLeft w:val="0"/>
      <w:marRight w:val="0"/>
      <w:marTop w:val="0"/>
      <w:marBottom w:val="0"/>
      <w:divBdr>
        <w:top w:val="none" w:sz="0" w:space="0" w:color="auto"/>
        <w:left w:val="none" w:sz="0" w:space="0" w:color="auto"/>
        <w:bottom w:val="none" w:sz="0" w:space="0" w:color="auto"/>
        <w:right w:val="none" w:sz="0" w:space="0" w:color="auto"/>
      </w:divBdr>
    </w:div>
    <w:div w:id="2118789880">
      <w:bodyDiv w:val="1"/>
      <w:marLeft w:val="0"/>
      <w:marRight w:val="0"/>
      <w:marTop w:val="0"/>
      <w:marBottom w:val="0"/>
      <w:divBdr>
        <w:top w:val="none" w:sz="0" w:space="0" w:color="auto"/>
        <w:left w:val="none" w:sz="0" w:space="0" w:color="auto"/>
        <w:bottom w:val="none" w:sz="0" w:space="0" w:color="auto"/>
        <w:right w:val="none" w:sz="0" w:space="0" w:color="auto"/>
      </w:divBdr>
      <w:divsChild>
        <w:div w:id="160896081">
          <w:marLeft w:val="1253"/>
          <w:marRight w:val="0"/>
          <w:marTop w:val="154"/>
          <w:marBottom w:val="0"/>
          <w:divBdr>
            <w:top w:val="none" w:sz="0" w:space="0" w:color="auto"/>
            <w:left w:val="none" w:sz="0" w:space="0" w:color="auto"/>
            <w:bottom w:val="none" w:sz="0" w:space="0" w:color="auto"/>
            <w:right w:val="none" w:sz="0" w:space="0" w:color="auto"/>
          </w:divBdr>
        </w:div>
        <w:div w:id="394007268">
          <w:marLeft w:val="1253"/>
          <w:marRight w:val="0"/>
          <w:marTop w:val="154"/>
          <w:marBottom w:val="0"/>
          <w:divBdr>
            <w:top w:val="none" w:sz="0" w:space="0" w:color="auto"/>
            <w:left w:val="none" w:sz="0" w:space="0" w:color="auto"/>
            <w:bottom w:val="none" w:sz="0" w:space="0" w:color="auto"/>
            <w:right w:val="none" w:sz="0" w:space="0" w:color="auto"/>
          </w:divBdr>
        </w:div>
        <w:div w:id="561255562">
          <w:marLeft w:val="1253"/>
          <w:marRight w:val="0"/>
          <w:marTop w:val="154"/>
          <w:marBottom w:val="0"/>
          <w:divBdr>
            <w:top w:val="none" w:sz="0" w:space="0" w:color="auto"/>
            <w:left w:val="none" w:sz="0" w:space="0" w:color="auto"/>
            <w:bottom w:val="none" w:sz="0" w:space="0" w:color="auto"/>
            <w:right w:val="none" w:sz="0" w:space="0" w:color="auto"/>
          </w:divBdr>
        </w:div>
        <w:div w:id="1187985924">
          <w:marLeft w:val="1253"/>
          <w:marRight w:val="0"/>
          <w:marTop w:val="154"/>
          <w:marBottom w:val="0"/>
          <w:divBdr>
            <w:top w:val="none" w:sz="0" w:space="0" w:color="auto"/>
            <w:left w:val="none" w:sz="0" w:space="0" w:color="auto"/>
            <w:bottom w:val="none" w:sz="0" w:space="0" w:color="auto"/>
            <w:right w:val="none" w:sz="0" w:space="0" w:color="auto"/>
          </w:divBdr>
        </w:div>
        <w:div w:id="1445886502">
          <w:marLeft w:val="1253"/>
          <w:marRight w:val="0"/>
          <w:marTop w:val="154"/>
          <w:marBottom w:val="0"/>
          <w:divBdr>
            <w:top w:val="none" w:sz="0" w:space="0" w:color="auto"/>
            <w:left w:val="none" w:sz="0" w:space="0" w:color="auto"/>
            <w:bottom w:val="none" w:sz="0" w:space="0" w:color="auto"/>
            <w:right w:val="none" w:sz="0" w:space="0" w:color="auto"/>
          </w:divBdr>
        </w:div>
      </w:divsChild>
    </w:div>
    <w:div w:id="2121610442">
      <w:bodyDiv w:val="1"/>
      <w:marLeft w:val="0"/>
      <w:marRight w:val="0"/>
      <w:marTop w:val="0"/>
      <w:marBottom w:val="0"/>
      <w:divBdr>
        <w:top w:val="none" w:sz="0" w:space="0" w:color="auto"/>
        <w:left w:val="none" w:sz="0" w:space="0" w:color="auto"/>
        <w:bottom w:val="none" w:sz="0" w:space="0" w:color="auto"/>
        <w:right w:val="none" w:sz="0" w:space="0" w:color="auto"/>
      </w:divBdr>
      <w:divsChild>
        <w:div w:id="17202590">
          <w:marLeft w:val="1339"/>
          <w:marRight w:val="0"/>
          <w:marTop w:val="62"/>
          <w:marBottom w:val="0"/>
          <w:divBdr>
            <w:top w:val="none" w:sz="0" w:space="0" w:color="auto"/>
            <w:left w:val="none" w:sz="0" w:space="0" w:color="auto"/>
            <w:bottom w:val="none" w:sz="0" w:space="0" w:color="auto"/>
            <w:right w:val="none" w:sz="0" w:space="0" w:color="auto"/>
          </w:divBdr>
        </w:div>
        <w:div w:id="132331465">
          <w:marLeft w:val="806"/>
          <w:marRight w:val="0"/>
          <w:marTop w:val="125"/>
          <w:marBottom w:val="0"/>
          <w:divBdr>
            <w:top w:val="none" w:sz="0" w:space="0" w:color="auto"/>
            <w:left w:val="none" w:sz="0" w:space="0" w:color="auto"/>
            <w:bottom w:val="none" w:sz="0" w:space="0" w:color="auto"/>
            <w:right w:val="none" w:sz="0" w:space="0" w:color="auto"/>
          </w:divBdr>
        </w:div>
        <w:div w:id="434373032">
          <w:marLeft w:val="806"/>
          <w:marRight w:val="0"/>
          <w:marTop w:val="125"/>
          <w:marBottom w:val="0"/>
          <w:divBdr>
            <w:top w:val="none" w:sz="0" w:space="0" w:color="auto"/>
            <w:left w:val="none" w:sz="0" w:space="0" w:color="auto"/>
            <w:bottom w:val="none" w:sz="0" w:space="0" w:color="auto"/>
            <w:right w:val="none" w:sz="0" w:space="0" w:color="auto"/>
          </w:divBdr>
        </w:div>
        <w:div w:id="437676477">
          <w:marLeft w:val="360"/>
          <w:marRight w:val="0"/>
          <w:marTop w:val="144"/>
          <w:marBottom w:val="0"/>
          <w:divBdr>
            <w:top w:val="none" w:sz="0" w:space="0" w:color="auto"/>
            <w:left w:val="none" w:sz="0" w:space="0" w:color="auto"/>
            <w:bottom w:val="none" w:sz="0" w:space="0" w:color="auto"/>
            <w:right w:val="none" w:sz="0" w:space="0" w:color="auto"/>
          </w:divBdr>
        </w:div>
        <w:div w:id="492575591">
          <w:marLeft w:val="907"/>
          <w:marRight w:val="0"/>
          <w:marTop w:val="72"/>
          <w:marBottom w:val="0"/>
          <w:divBdr>
            <w:top w:val="none" w:sz="0" w:space="0" w:color="auto"/>
            <w:left w:val="none" w:sz="0" w:space="0" w:color="auto"/>
            <w:bottom w:val="none" w:sz="0" w:space="0" w:color="auto"/>
            <w:right w:val="none" w:sz="0" w:space="0" w:color="auto"/>
          </w:divBdr>
        </w:div>
        <w:div w:id="561716743">
          <w:marLeft w:val="1339"/>
          <w:marRight w:val="0"/>
          <w:marTop w:val="62"/>
          <w:marBottom w:val="0"/>
          <w:divBdr>
            <w:top w:val="none" w:sz="0" w:space="0" w:color="auto"/>
            <w:left w:val="none" w:sz="0" w:space="0" w:color="auto"/>
            <w:bottom w:val="none" w:sz="0" w:space="0" w:color="auto"/>
            <w:right w:val="none" w:sz="0" w:space="0" w:color="auto"/>
          </w:divBdr>
        </w:div>
        <w:div w:id="636036859">
          <w:marLeft w:val="806"/>
          <w:marRight w:val="0"/>
          <w:marTop w:val="125"/>
          <w:marBottom w:val="0"/>
          <w:divBdr>
            <w:top w:val="none" w:sz="0" w:space="0" w:color="auto"/>
            <w:left w:val="none" w:sz="0" w:space="0" w:color="auto"/>
            <w:bottom w:val="none" w:sz="0" w:space="0" w:color="auto"/>
            <w:right w:val="none" w:sz="0" w:space="0" w:color="auto"/>
          </w:divBdr>
        </w:div>
        <w:div w:id="917599615">
          <w:marLeft w:val="360"/>
          <w:marRight w:val="0"/>
          <w:marTop w:val="144"/>
          <w:marBottom w:val="0"/>
          <w:divBdr>
            <w:top w:val="none" w:sz="0" w:space="0" w:color="auto"/>
            <w:left w:val="none" w:sz="0" w:space="0" w:color="auto"/>
            <w:bottom w:val="none" w:sz="0" w:space="0" w:color="auto"/>
            <w:right w:val="none" w:sz="0" w:space="0" w:color="auto"/>
          </w:divBdr>
        </w:div>
        <w:div w:id="976178879">
          <w:marLeft w:val="1339"/>
          <w:marRight w:val="0"/>
          <w:marTop w:val="62"/>
          <w:marBottom w:val="0"/>
          <w:divBdr>
            <w:top w:val="none" w:sz="0" w:space="0" w:color="auto"/>
            <w:left w:val="none" w:sz="0" w:space="0" w:color="auto"/>
            <w:bottom w:val="none" w:sz="0" w:space="0" w:color="auto"/>
            <w:right w:val="none" w:sz="0" w:space="0" w:color="auto"/>
          </w:divBdr>
        </w:div>
        <w:div w:id="990643198">
          <w:marLeft w:val="907"/>
          <w:marRight w:val="0"/>
          <w:marTop w:val="72"/>
          <w:marBottom w:val="0"/>
          <w:divBdr>
            <w:top w:val="none" w:sz="0" w:space="0" w:color="auto"/>
            <w:left w:val="none" w:sz="0" w:space="0" w:color="auto"/>
            <w:bottom w:val="none" w:sz="0" w:space="0" w:color="auto"/>
            <w:right w:val="none" w:sz="0" w:space="0" w:color="auto"/>
          </w:divBdr>
        </w:div>
        <w:div w:id="1187866101">
          <w:marLeft w:val="360"/>
          <w:marRight w:val="0"/>
          <w:marTop w:val="144"/>
          <w:marBottom w:val="0"/>
          <w:divBdr>
            <w:top w:val="none" w:sz="0" w:space="0" w:color="auto"/>
            <w:left w:val="none" w:sz="0" w:space="0" w:color="auto"/>
            <w:bottom w:val="none" w:sz="0" w:space="0" w:color="auto"/>
            <w:right w:val="none" w:sz="0" w:space="0" w:color="auto"/>
          </w:divBdr>
        </w:div>
        <w:div w:id="1354652124">
          <w:marLeft w:val="360"/>
          <w:marRight w:val="0"/>
          <w:marTop w:val="144"/>
          <w:marBottom w:val="0"/>
          <w:divBdr>
            <w:top w:val="none" w:sz="0" w:space="0" w:color="auto"/>
            <w:left w:val="none" w:sz="0" w:space="0" w:color="auto"/>
            <w:bottom w:val="none" w:sz="0" w:space="0" w:color="auto"/>
            <w:right w:val="none" w:sz="0" w:space="0" w:color="auto"/>
          </w:divBdr>
        </w:div>
        <w:div w:id="1362825666">
          <w:marLeft w:val="907"/>
          <w:marRight w:val="0"/>
          <w:marTop w:val="72"/>
          <w:marBottom w:val="0"/>
          <w:divBdr>
            <w:top w:val="none" w:sz="0" w:space="0" w:color="auto"/>
            <w:left w:val="none" w:sz="0" w:space="0" w:color="auto"/>
            <w:bottom w:val="none" w:sz="0" w:space="0" w:color="auto"/>
            <w:right w:val="none" w:sz="0" w:space="0" w:color="auto"/>
          </w:divBdr>
        </w:div>
        <w:div w:id="1404989230">
          <w:marLeft w:val="1339"/>
          <w:marRight w:val="0"/>
          <w:marTop w:val="62"/>
          <w:marBottom w:val="0"/>
          <w:divBdr>
            <w:top w:val="none" w:sz="0" w:space="0" w:color="auto"/>
            <w:left w:val="none" w:sz="0" w:space="0" w:color="auto"/>
            <w:bottom w:val="none" w:sz="0" w:space="0" w:color="auto"/>
            <w:right w:val="none" w:sz="0" w:space="0" w:color="auto"/>
          </w:divBdr>
        </w:div>
        <w:div w:id="1663511409">
          <w:marLeft w:val="907"/>
          <w:marRight w:val="0"/>
          <w:marTop w:val="72"/>
          <w:marBottom w:val="0"/>
          <w:divBdr>
            <w:top w:val="none" w:sz="0" w:space="0" w:color="auto"/>
            <w:left w:val="none" w:sz="0" w:space="0" w:color="auto"/>
            <w:bottom w:val="none" w:sz="0" w:space="0" w:color="auto"/>
            <w:right w:val="none" w:sz="0" w:space="0" w:color="auto"/>
          </w:divBdr>
        </w:div>
        <w:div w:id="1684892839">
          <w:marLeft w:val="907"/>
          <w:marRight w:val="0"/>
          <w:marTop w:val="72"/>
          <w:marBottom w:val="0"/>
          <w:divBdr>
            <w:top w:val="none" w:sz="0" w:space="0" w:color="auto"/>
            <w:left w:val="none" w:sz="0" w:space="0" w:color="auto"/>
            <w:bottom w:val="none" w:sz="0" w:space="0" w:color="auto"/>
            <w:right w:val="none" w:sz="0" w:space="0" w:color="auto"/>
          </w:divBdr>
        </w:div>
        <w:div w:id="1988781845">
          <w:marLeft w:val="806"/>
          <w:marRight w:val="0"/>
          <w:marTop w:val="125"/>
          <w:marBottom w:val="0"/>
          <w:divBdr>
            <w:top w:val="none" w:sz="0" w:space="0" w:color="auto"/>
            <w:left w:val="none" w:sz="0" w:space="0" w:color="auto"/>
            <w:bottom w:val="none" w:sz="0" w:space="0" w:color="auto"/>
            <w:right w:val="none" w:sz="0" w:space="0" w:color="auto"/>
          </w:divBdr>
        </w:div>
      </w:divsChild>
    </w:div>
    <w:div w:id="21374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mem.io/documents/NVDIMM_DSM_Interface-V1.6.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anocore.org" TargetMode="External"/><Relationship Id="rId5" Type="http://schemas.openxmlformats.org/officeDocument/2006/relationships/numbering" Target="numbering.xml"/><Relationship Id="rId15" Type="http://schemas.openxmlformats.org/officeDocument/2006/relationships/hyperlink" Target="https://pmem.io/documents/NVDIMM_DSM_Interface_Example.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mem.io/documents/NVDIMM_DSM_Interface-V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1b4 xmlns="3b7b0caa-d274-4a61-a03c-851243927664" xsi:nil="true"/>
    <_Flow_SignoffStatus xmlns="3b7b0caa-d274-4a61-a03c-85124392766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7AAB6DD1B2C844AD128491F91AB0A2" ma:contentTypeVersion="13" ma:contentTypeDescription="Create a new document." ma:contentTypeScope="" ma:versionID="0a457b6e8988f4b2a934d3ba88e70db7">
  <xsd:schema xmlns:xsd="http://www.w3.org/2001/XMLSchema" xmlns:xs="http://www.w3.org/2001/XMLSchema" xmlns:p="http://schemas.microsoft.com/office/2006/metadata/properties" xmlns:ns2="3b7b0caa-d274-4a61-a03c-851243927664" xmlns:ns3="6b49cbd5-7bc6-4df7-add7-fead77d905a2" targetNamespace="http://schemas.microsoft.com/office/2006/metadata/properties" ma:root="true" ma:fieldsID="f32b1316b7a17a5b251fc863f0bc666d" ns2:_="" ns3:_="">
    <xsd:import namespace="3b7b0caa-d274-4a61-a03c-851243927664"/>
    <xsd:import namespace="6b49cbd5-7bc6-4df7-add7-fead77d905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t1b4" minOccurs="0"/>
                <xsd:element ref="ns2:_Flow_SignoffStatu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7b0caa-d274-4a61-a03c-851243927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1b4" ma:index="18" nillable="true" ma:displayName="Details" ma:internalName="t1b4">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49cbd5-7bc6-4df7-add7-fead77d905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6308FF-B355-40D6-ABC6-65B79449BB90}">
  <ds:schemaRefs>
    <ds:schemaRef ds:uri="http://schemas.microsoft.com/office/2006/metadata/properties"/>
    <ds:schemaRef ds:uri="http://schemas.microsoft.com/office/infopath/2007/PartnerControls"/>
    <ds:schemaRef ds:uri="3b7b0caa-d274-4a61-a03c-851243927664"/>
  </ds:schemaRefs>
</ds:datastoreItem>
</file>

<file path=customXml/itemProps2.xml><?xml version="1.0" encoding="utf-8"?>
<ds:datastoreItem xmlns:ds="http://schemas.openxmlformats.org/officeDocument/2006/customXml" ds:itemID="{52134C0F-42C7-4EBC-AE1D-1D123D62B61D}">
  <ds:schemaRefs>
    <ds:schemaRef ds:uri="http://schemas.openxmlformats.org/officeDocument/2006/bibliography"/>
  </ds:schemaRefs>
</ds:datastoreItem>
</file>

<file path=customXml/itemProps3.xml><?xml version="1.0" encoding="utf-8"?>
<ds:datastoreItem xmlns:ds="http://schemas.openxmlformats.org/officeDocument/2006/customXml" ds:itemID="{423B6711-E2C5-4F1B-B559-303801906F20}">
  <ds:schemaRefs>
    <ds:schemaRef ds:uri="http://schemas.microsoft.com/sharepoint/v3/contenttype/forms"/>
  </ds:schemaRefs>
</ds:datastoreItem>
</file>

<file path=customXml/itemProps4.xml><?xml version="1.0" encoding="utf-8"?>
<ds:datastoreItem xmlns:ds="http://schemas.openxmlformats.org/officeDocument/2006/customXml" ds:itemID="{A3496EB6-013E-4643-906B-4109345A3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7b0caa-d274-4a61-a03c-851243927664"/>
    <ds:schemaRef ds:uri="6b49cbd5-7bc6-4df7-add7-fead77d90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48</Pages>
  <Words>11692</Words>
  <Characters>66646</Characters>
  <Application>Microsoft Office Word</Application>
  <DocSecurity>0</DocSecurity>
  <Lines>555</Lines>
  <Paragraphs>156</Paragraphs>
  <ScaleCrop>false</ScaleCrop>
  <Company/>
  <LinksUpToDate>false</LinksUpToDate>
  <CharactersWithSpaces>78182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 Runtime Mechanism</dc:title>
  <dc:subject/>
  <dc:creator>Michael Kubacki;sarathy.jayakumar@intel.com</dc:creator>
  <cp:keywords>CTPClassification=CTP_NT</cp:keywords>
  <cp:lastModifiedBy>Jose Marinho</cp:lastModifiedBy>
  <cp:revision>3</cp:revision>
  <cp:lastPrinted>2020-08-07T00:27:00Z</cp:lastPrinted>
  <dcterms:created xsi:type="dcterms:W3CDTF">2022-08-03T18:35:00Z</dcterms:created>
  <dcterms:modified xsi:type="dcterms:W3CDTF">2022-08-03T18:36:00Z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0x010100B07AAB6DD1B2C844AD128491F91AB0A2</vt:lpwstr>
  </property>
  <property fmtid="{D5CDD505-2E9C-101B-9397-08002B2CF9AE}" pid="3" name="CTP_BU">
    <vt:lpwstr>NA</vt:lpwstr>
  </property>
  <property fmtid="{D5CDD505-2E9C-101B-9397-08002B2CF9AE}" pid="4" name="CTP_IDSID">
    <vt:lpwstr>NA</vt:lpwstr>
  </property>
  <property fmtid="{D5CDD505-2E9C-101B-9397-08002B2CF9AE}" pid="5" name="CTP_WWID">
    <vt:lpwstr>NA</vt:lpwstr>
  </property>
  <property fmtid="{D5CDD505-2E9C-101B-9397-08002B2CF9AE}" pid="6" name="TitusGUID">
    <vt:lpwstr>f028631a-e552-4013-9fd7-a023d3eca83f</vt:lpwstr>
  </property>
  <property fmtid="{D5CDD505-2E9C-101B-9397-08002B2CF9AE}" pid="7" name="CTP_TimeStamp">
    <vt:lpwstr>2020-10-01 15:02:08Z</vt:lpwstr>
  </property>
  <property fmtid="{D5CDD505-2E9C-101B-9397-08002B2CF9AE}" pid="8" name="CTPClassification">
    <vt:lpwstr>CTP_NT</vt:lpwstr>
  </property>
</Properties>
</file>